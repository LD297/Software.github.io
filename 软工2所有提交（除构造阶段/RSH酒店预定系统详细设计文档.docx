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EastAsia" w:hAnsiTheme="minorEastAsia"/>
          <w:sz w:val="21"/>
          <w:szCs w:val="21"/>
        </w:rPr>
        <w:id w:val="-1505581746"/>
        <w:docPartObj>
          <w:docPartGallery w:val="Cover Pages"/>
          <w:docPartUnique/>
        </w:docPartObj>
      </w:sdtPr>
      <w:sdtEndPr/>
      <w:sdtContent>
        <w:p w:rsidR="00310640" w:rsidRDefault="00310640" w:rsidP="00310640">
          <w:pPr>
            <w:jc w:val="center"/>
            <w:rPr>
              <w:ins w:id="0" w:author="蔚滢璐" w:date="2017-01-02T14:50:00Z"/>
              <w:rFonts w:ascii="Times New Roman" w:hAnsi="Times New Roman"/>
              <w:sz w:val="50"/>
              <w:szCs w:val="50"/>
            </w:rPr>
          </w:pPr>
        </w:p>
        <w:p w:rsidR="00310640" w:rsidRDefault="00310640" w:rsidP="00310640">
          <w:pPr>
            <w:jc w:val="center"/>
            <w:rPr>
              <w:ins w:id="1" w:author="蔚滢璐" w:date="2017-01-02T14:50:00Z"/>
              <w:rFonts w:ascii="Times New Roman" w:hAnsi="Times New Roman"/>
              <w:sz w:val="50"/>
              <w:szCs w:val="50"/>
            </w:rPr>
          </w:pPr>
        </w:p>
        <w:p w:rsidR="00310640" w:rsidRDefault="00310640" w:rsidP="00310640">
          <w:pPr>
            <w:jc w:val="center"/>
            <w:rPr>
              <w:ins w:id="2" w:author="蔚滢璐" w:date="2017-01-02T14:50:00Z"/>
              <w:rFonts w:ascii="Times New Roman" w:eastAsia="Times New Roman" w:hAnsi="Times New Roman" w:cs="Times New Roman"/>
              <w:sz w:val="50"/>
              <w:szCs w:val="50"/>
            </w:rPr>
          </w:pPr>
          <w:ins w:id="3" w:author="蔚滢璐" w:date="2017-01-02T14:50:00Z">
            <w:r>
              <w:rPr>
                <w:sz w:val="50"/>
                <w:szCs w:val="50"/>
              </w:rPr>
              <w:t>酒店预订系统</w:t>
            </w:r>
            <w:r>
              <w:rPr>
                <w:rFonts w:ascii="Times New Roman" w:eastAsia="Times New Roman" w:hAnsi="Times New Roman" w:cs="Times New Roman"/>
                <w:noProof/>
                <w:sz w:val="50"/>
                <w:szCs w:val="50"/>
              </w:rPr>
              <mc:AlternateContent>
                <mc:Choice Requires="wps">
                  <w:drawing>
                    <wp:anchor distT="133350" distB="133350" distL="133350" distR="133350" simplePos="0" relativeHeight="251663360" behindDoc="0" locked="0" layoutInCell="1" allowOverlap="1" wp14:anchorId="24C4176F" wp14:editId="11C3B5C0">
                      <wp:simplePos x="0" y="0"/>
                      <wp:positionH relativeFrom="page">
                        <wp:posOffset>842007</wp:posOffset>
                      </wp:positionH>
                      <wp:positionV relativeFrom="page">
                        <wp:posOffset>615950</wp:posOffset>
                      </wp:positionV>
                      <wp:extent cx="6101086" cy="0"/>
                      <wp:effectExtent l="0" t="0" r="0" b="0"/>
                      <wp:wrapTopAndBottom distT="133350" distB="133350"/>
                      <wp:docPr id="1073741825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01086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>
                                <a:solidFill>
                                  <a:schemeClr val="accent6"/>
                                </a:solidFill>
                                <a:prstDash val="solid"/>
                                <a:round/>
                              </a:ln>
                              <a:effectLst>
                                <a:outerShdw dist="25400" dir="5400000" rotWithShape="0">
                                  <a:srgbClr val="00000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654B97" id="officeArt object" o:spid="_x0000_s1026" style="position:absolute;left:0;text-align:left;z-index:251663360;visibility:visible;mso-wrap-style:square;mso-wrap-distance-left:10.5pt;mso-wrap-distance-top:10.5pt;mso-wrap-distance-right:10.5pt;mso-wrap-distance-bottom:10.5pt;mso-position-horizontal:absolute;mso-position-horizontal-relative:page;mso-position-vertical:absolute;mso-position-vertical-relative:page" from="66.3pt,48.5pt" to="546.7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" strokecolor="#70ad47 [3209]" strokeweight="2pt">
                      <v:shadow on="t" color="black" opacity=".5" origin=",.5" offset="0"/>
                      <w10:wrap type="topAndBottom" anchorx="page" anchory="page"/>
                    </v:line>
                  </w:pict>
                </mc:Fallback>
              </mc:AlternateContent>
            </w:r>
          </w:ins>
        </w:p>
        <w:p w:rsidR="00310640" w:rsidRDefault="00310640" w:rsidP="00310640">
          <w:pPr>
            <w:jc w:val="center"/>
            <w:rPr>
              <w:ins w:id="4" w:author="蔚滢璐" w:date="2017-01-02T14:50:00Z"/>
              <w:rFonts w:ascii="Times New Roman" w:eastAsia="Times New Roman" w:hAnsi="Times New Roman" w:cs="Times New Roman"/>
              <w:sz w:val="50"/>
              <w:szCs w:val="50"/>
            </w:rPr>
          </w:pPr>
          <w:ins w:id="5" w:author="蔚滢璐" w:date="2017-01-02T14:50:00Z">
            <w:r>
              <w:rPr>
                <w:rFonts w:ascii="Times New Roman" w:hAnsi="Times New Roman"/>
                <w:sz w:val="50"/>
                <w:szCs w:val="50"/>
              </w:rPr>
              <w:t>RSH(Reservation System of Hotel)</w:t>
            </w:r>
          </w:ins>
        </w:p>
        <w:p w:rsidR="00310640" w:rsidRDefault="00310640" w:rsidP="00310640">
          <w:pPr>
            <w:jc w:val="center"/>
            <w:rPr>
              <w:ins w:id="6" w:author="蔚滢璐" w:date="2017-01-02T14:50:00Z"/>
              <w:rFonts w:ascii="Times New Roman" w:eastAsia="Times New Roman" w:hAnsi="Times New Roman" w:cs="Times New Roman"/>
              <w:sz w:val="50"/>
              <w:szCs w:val="50"/>
            </w:rPr>
          </w:pPr>
        </w:p>
        <w:p w:rsidR="00310640" w:rsidRDefault="00310640" w:rsidP="00310640">
          <w:pPr>
            <w:jc w:val="center"/>
            <w:rPr>
              <w:ins w:id="7" w:author="蔚滢璐" w:date="2017-01-02T14:50:00Z"/>
              <w:rFonts w:ascii="Times New Roman" w:eastAsia="Times New Roman" w:hAnsi="Times New Roman" w:cs="Times New Roman"/>
              <w:sz w:val="50"/>
              <w:szCs w:val="50"/>
            </w:rPr>
          </w:pPr>
          <w:ins w:id="8" w:author="蔚滢璐" w:date="2017-01-02T14:50:00Z">
            <w:r>
              <w:rPr>
                <w:rFonts w:hint="eastAsia"/>
                <w:sz w:val="50"/>
                <w:szCs w:val="50"/>
              </w:rPr>
              <w:t>详细设计文档</w:t>
            </w:r>
          </w:ins>
        </w:p>
        <w:p w:rsidR="00310640" w:rsidRDefault="00310640" w:rsidP="00310640">
          <w:pPr>
            <w:jc w:val="center"/>
            <w:rPr>
              <w:ins w:id="9" w:author="蔚滢璐" w:date="2017-01-02T14:50:00Z"/>
              <w:rFonts w:ascii="Times New Roman" w:eastAsia="Times New Roman" w:hAnsi="Times New Roman" w:cs="Times New Roman"/>
              <w:sz w:val="50"/>
              <w:szCs w:val="50"/>
            </w:rPr>
          </w:pPr>
        </w:p>
        <w:p w:rsidR="00310640" w:rsidRDefault="00310640" w:rsidP="00310640">
          <w:pPr>
            <w:jc w:val="center"/>
            <w:rPr>
              <w:ins w:id="10" w:author="蔚滢璐" w:date="2017-01-02T14:51:00Z"/>
              <w:rFonts w:ascii="Times New Roman" w:eastAsia="Times New Roman" w:hAnsi="Times New Roman" w:cs="Times New Roman"/>
              <w:sz w:val="30"/>
              <w:szCs w:val="30"/>
            </w:rPr>
          </w:pPr>
          <w:ins w:id="11" w:author="蔚滢璐" w:date="2017-01-02T14:51:00Z">
            <w:r>
              <w:rPr>
                <w:sz w:val="30"/>
                <w:szCs w:val="30"/>
              </w:rPr>
              <w:t>南京大学</w:t>
            </w:r>
            <w:r>
              <w:rPr>
                <w:rFonts w:ascii="Times New Roman" w:hAnsi="Times New Roman"/>
                <w:sz w:val="30"/>
                <w:szCs w:val="30"/>
              </w:rPr>
              <w:t>CMBT</w:t>
            </w:r>
            <w:r>
              <w:rPr>
                <w:sz w:val="30"/>
                <w:szCs w:val="30"/>
              </w:rPr>
              <w:t>工作组</w:t>
            </w:r>
          </w:ins>
        </w:p>
        <w:p w:rsidR="00310640" w:rsidRDefault="00310640" w:rsidP="00310640">
          <w:pPr>
            <w:jc w:val="center"/>
            <w:rPr>
              <w:ins w:id="12" w:author="蔚滢璐" w:date="2017-01-02T14:51:00Z"/>
              <w:rFonts w:ascii="Times New Roman" w:eastAsia="Times New Roman" w:hAnsi="Times New Roman" w:cs="Times New Roman"/>
              <w:sz w:val="30"/>
              <w:szCs w:val="30"/>
            </w:rPr>
          </w:pPr>
        </w:p>
        <w:p w:rsidR="00310640" w:rsidRDefault="00310640" w:rsidP="00310640">
          <w:pPr>
            <w:jc w:val="center"/>
            <w:rPr>
              <w:ins w:id="13" w:author="蔚滢璐" w:date="2017-01-02T14:51:00Z"/>
              <w:rFonts w:ascii="Times New Roman" w:eastAsia="Times New Roman" w:hAnsi="Times New Roman" w:cs="Times New Roman"/>
              <w:sz w:val="30"/>
              <w:szCs w:val="30"/>
            </w:rPr>
          </w:pPr>
          <w:ins w:id="14" w:author="蔚滢璐" w:date="2017-01-02T14:51:00Z">
            <w:r>
              <w:rPr>
                <w:rFonts w:ascii="Times New Roman" w:hAnsi="Times New Roman"/>
                <w:sz w:val="30"/>
                <w:szCs w:val="30"/>
              </w:rPr>
              <w:t>2016-01-02</w:t>
            </w:r>
          </w:ins>
        </w:p>
        <w:p w:rsidR="00310640" w:rsidRDefault="00310640" w:rsidP="00310640">
          <w:pPr>
            <w:jc w:val="center"/>
            <w:rPr>
              <w:ins w:id="15" w:author="蔚滢璐" w:date="2017-01-02T14:51:00Z"/>
              <w:sz w:val="50"/>
              <w:szCs w:val="50"/>
            </w:rPr>
          </w:pPr>
        </w:p>
        <w:p w:rsidR="00310640" w:rsidRDefault="00310640" w:rsidP="00310640">
          <w:pPr>
            <w:jc w:val="center"/>
            <w:rPr>
              <w:ins w:id="16" w:author="蔚滢璐" w:date="2017-01-02T14:50:00Z"/>
              <w:rFonts w:ascii="Times New Roman" w:eastAsia="Times New Roman" w:hAnsi="Times New Roman" w:cs="Times New Roman"/>
              <w:sz w:val="50"/>
              <w:szCs w:val="50"/>
            </w:rPr>
          </w:pPr>
          <w:ins w:id="17" w:author="蔚滢璐" w:date="2017-01-02T14:50:00Z">
            <w:r>
              <w:rPr>
                <w:sz w:val="50"/>
                <w:szCs w:val="50"/>
              </w:rPr>
              <w:t>V</w:t>
            </w:r>
          </w:ins>
          <w:ins w:id="18" w:author="蔚滢璐" w:date="2017-01-02T14:51:00Z">
            <w:r>
              <w:rPr>
                <w:rFonts w:hint="eastAsia"/>
                <w:sz w:val="50"/>
                <w:szCs w:val="50"/>
              </w:rPr>
              <w:t>3.0</w:t>
            </w:r>
          </w:ins>
          <w:ins w:id="19" w:author="蔚滢璐" w:date="2017-01-02T14:50:00Z">
            <w:r>
              <w:rPr>
                <w:sz w:val="50"/>
                <w:szCs w:val="50"/>
              </w:rPr>
              <w:t>最终版</w:t>
            </w:r>
          </w:ins>
        </w:p>
        <w:p w:rsidR="00310640" w:rsidRDefault="00310640" w:rsidP="00310640">
          <w:pPr>
            <w:jc w:val="center"/>
            <w:rPr>
              <w:ins w:id="20" w:author="蔚滢璐" w:date="2017-01-02T14:50:00Z"/>
              <w:rFonts w:ascii="Times New Roman" w:eastAsia="Times New Roman" w:hAnsi="Times New Roman" w:cs="Times New Roman"/>
              <w:sz w:val="36"/>
              <w:szCs w:val="36"/>
            </w:rPr>
          </w:pPr>
        </w:p>
        <w:p w:rsidR="00310640" w:rsidRDefault="00310640" w:rsidP="00310640">
          <w:pPr>
            <w:jc w:val="center"/>
            <w:rPr>
              <w:ins w:id="21" w:author="蔚滢璐" w:date="2017-01-02T14:50:00Z"/>
              <w:rFonts w:ascii="Times New Roman" w:eastAsia="Times New Roman" w:hAnsi="Times New Roman" w:cs="Times New Roman"/>
              <w:sz w:val="36"/>
              <w:szCs w:val="36"/>
            </w:rPr>
          </w:pPr>
        </w:p>
        <w:p w:rsidR="00310640" w:rsidRDefault="00310640" w:rsidP="00310640">
          <w:pPr>
            <w:jc w:val="center"/>
            <w:rPr>
              <w:ins w:id="22" w:author="蔚滢璐" w:date="2017-01-02T14:50:00Z"/>
              <w:rFonts w:ascii="Times New Roman" w:eastAsia="Times New Roman" w:hAnsi="Times New Roman" w:cs="Times New Roman"/>
              <w:sz w:val="36"/>
              <w:szCs w:val="36"/>
            </w:rPr>
          </w:pPr>
        </w:p>
        <w:p w:rsidR="00310640" w:rsidRDefault="00310640" w:rsidP="00310640">
          <w:pPr>
            <w:jc w:val="center"/>
            <w:rPr>
              <w:ins w:id="23" w:author="蔚滢璐" w:date="2017-01-02T14:50:00Z"/>
              <w:rFonts w:ascii="Times New Roman" w:eastAsia="Times New Roman" w:hAnsi="Times New Roman" w:cs="Times New Roman"/>
              <w:sz w:val="36"/>
              <w:szCs w:val="36"/>
            </w:rPr>
          </w:pPr>
        </w:p>
        <w:p w:rsidR="004930B2" w:rsidRPr="00224E9F" w:rsidDel="00310640" w:rsidRDefault="004930B2" w:rsidP="00310640">
          <w:pPr>
            <w:pStyle w:val="a4"/>
            <w:spacing w:before="1540" w:after="240"/>
            <w:jc w:val="center"/>
            <w:rPr>
              <w:del w:id="24" w:author="蔚滢璐" w:date="2017-01-02T14:50:00Z"/>
              <w:rFonts w:asciiTheme="minorEastAsia" w:hAnsiTheme="minorEastAsia"/>
              <w:sz w:val="21"/>
              <w:szCs w:val="21"/>
              <w:rPrChange w:id="25" w:author="蔚滢璐" w:date="2017-01-02T12:59:00Z">
                <w:rPr>
                  <w:del w:id="26" w:author="蔚滢璐" w:date="2017-01-02T14:50:00Z"/>
                  <w:color w:val="5B9BD5" w:themeColor="accent1"/>
                  <w:sz w:val="21"/>
                  <w:szCs w:val="21"/>
                </w:rPr>
              </w:rPrChange>
            </w:rPr>
          </w:pPr>
          <w:bookmarkStart w:id="27" w:name="_GoBack"/>
          <w:bookmarkEnd w:id="27"/>
          <w:del w:id="28" w:author="蔚滢璐" w:date="2017-01-02T14:50:00Z">
            <w:r w:rsidRPr="00224E9F" w:rsidDel="00310640">
              <w:rPr>
                <w:rFonts w:asciiTheme="minorEastAsia" w:hAnsiTheme="minorEastAsia"/>
                <w:noProof/>
                <w:sz w:val="21"/>
                <w:szCs w:val="21"/>
                <w:rPrChange w:id="29" w:author="蔚滢璐" w:date="2017-01-02T12:59:00Z">
                  <w:rPr>
                    <w:noProof/>
                    <w:color w:val="5B9BD5" w:themeColor="accent1"/>
                    <w:sz w:val="21"/>
                    <w:szCs w:val="21"/>
                  </w:rPr>
                </w:rPrChange>
              </w:rPr>
              <w:lastRenderedPageBreak/>
              <w:drawing>
                <wp:inline distT="0" distB="0" distL="0" distR="0" wp14:anchorId="1C20319D" wp14:editId="1A1C039E">
                  <wp:extent cx="1417320" cy="750898"/>
                  <wp:effectExtent l="0" t="0" r="0" b="0"/>
                  <wp:docPr id="143" name="图片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55.png"/>
                          <pic:cNvPicPr/>
                        </pic:nvPicPr>
                        <pic:blipFill>
                          <a:blip r:embed="rId8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320" cy="750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del>
        </w:p>
        <w:customXmlDelRangeStart w:id="30" w:author="蔚滢璐" w:date="2017-01-02T14:50:00Z"/>
        <w:sdt>
          <w:sdtPr>
            <w:rPr>
              <w:rFonts w:asciiTheme="minorEastAsia" w:hAnsiTheme="minorEastAsia" w:cstheme="majorBidi"/>
              <w:caps/>
              <w:sz w:val="21"/>
              <w:szCs w:val="21"/>
            </w:rPr>
            <w:alias w:val="标题"/>
            <w:tag w:val=""/>
            <w:id w:val="1735040861"/>
            <w:placeholder>
              <w:docPart w:val="561E0227F65D47069EA5ED3A75C371B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customXmlDelRangeEnd w:id="30"/>
            <w:p w:rsidR="004930B2" w:rsidRPr="00224E9F" w:rsidDel="00310640" w:rsidRDefault="00C92BF8" w:rsidP="00310640">
              <w:pPr>
                <w:pStyle w:val="a4"/>
                <w:spacing w:before="1540" w:after="240"/>
                <w:jc w:val="center"/>
                <w:rPr>
                  <w:del w:id="31" w:author="蔚滢璐" w:date="2017-01-02T14:50:00Z"/>
                  <w:rFonts w:asciiTheme="minorEastAsia" w:hAnsiTheme="minorEastAsia" w:cstheme="majorBidi"/>
                  <w:caps/>
                  <w:sz w:val="21"/>
                  <w:szCs w:val="21"/>
                  <w:rPrChange w:id="32" w:author="蔚滢璐" w:date="2017-01-02T12:59:00Z">
                    <w:rPr>
                      <w:del w:id="33" w:author="蔚滢璐" w:date="2017-01-02T14:50:00Z"/>
                      <w:rFonts w:asciiTheme="majorHAnsi" w:eastAsiaTheme="majorEastAsia" w:hAnsiTheme="majorHAnsi" w:cstheme="majorBidi"/>
                      <w:caps/>
                      <w:color w:val="5B9BD5" w:themeColor="accent1"/>
                      <w:sz w:val="21"/>
                      <w:szCs w:val="21"/>
                    </w:rPr>
                  </w:rPrChange>
                </w:rPr>
              </w:pPr>
            </w:p>
            <w:customXmlDelRangeStart w:id="34" w:author="蔚滢璐" w:date="2017-01-02T14:50:00Z"/>
          </w:sdtContent>
        </w:sdt>
        <w:customXmlDelRangeEnd w:id="34"/>
        <w:customXmlDelRangeStart w:id="35" w:author="蔚滢璐" w:date="2017-01-02T14:50:00Z"/>
        <w:sdt>
          <w:sdtPr>
            <w:rPr>
              <w:rFonts w:asciiTheme="minorEastAsia" w:hAnsiTheme="minorEastAsia"/>
              <w:sz w:val="21"/>
              <w:szCs w:val="21"/>
            </w:rPr>
            <w:alias w:val="副标题"/>
            <w:tag w:val=""/>
            <w:id w:val="328029620"/>
            <w:placeholder>
              <w:docPart w:val="D088D696F12C48DAAC678EA22134AAA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customXmlDelRangeEnd w:id="35"/>
            <w:p w:rsidR="004930B2" w:rsidRPr="00224E9F" w:rsidDel="00310640" w:rsidRDefault="00C92BF8" w:rsidP="00310640">
              <w:pPr>
                <w:pStyle w:val="a4"/>
                <w:spacing w:before="1540" w:after="240"/>
                <w:jc w:val="center"/>
                <w:rPr>
                  <w:del w:id="36" w:author="蔚滢璐" w:date="2017-01-02T14:50:00Z"/>
                  <w:rFonts w:asciiTheme="minorEastAsia" w:hAnsiTheme="minorEastAsia"/>
                  <w:sz w:val="21"/>
                  <w:szCs w:val="21"/>
                  <w:rPrChange w:id="37" w:author="蔚滢璐" w:date="2017-01-02T12:59:00Z">
                    <w:rPr>
                      <w:del w:id="38" w:author="蔚滢璐" w:date="2017-01-02T14:50:00Z"/>
                      <w:color w:val="5B9BD5" w:themeColor="accent1"/>
                      <w:sz w:val="21"/>
                      <w:szCs w:val="21"/>
                    </w:rPr>
                  </w:rPrChange>
                </w:rPr>
              </w:pPr>
            </w:p>
            <w:customXmlDelRangeStart w:id="39" w:author="蔚滢璐" w:date="2017-01-02T14:50:00Z"/>
          </w:sdtContent>
        </w:sdt>
        <w:customXmlDelRangeEnd w:id="39"/>
        <w:p w:rsidR="004930B2" w:rsidRPr="00224E9F" w:rsidDel="00310640" w:rsidRDefault="004930B2" w:rsidP="00310640">
          <w:pPr>
            <w:pStyle w:val="a4"/>
            <w:spacing w:before="1540" w:after="240"/>
            <w:jc w:val="center"/>
            <w:rPr>
              <w:del w:id="40" w:author="蔚滢璐" w:date="2017-01-02T14:50:00Z"/>
              <w:rFonts w:asciiTheme="minorEastAsia" w:hAnsiTheme="minorEastAsia"/>
              <w:sz w:val="21"/>
              <w:szCs w:val="21"/>
              <w:rPrChange w:id="41" w:author="蔚滢璐" w:date="2017-01-02T12:59:00Z">
                <w:rPr>
                  <w:del w:id="42" w:author="蔚滢璐" w:date="2017-01-02T14:50:00Z"/>
                  <w:color w:val="5B9BD5" w:themeColor="accent1"/>
                  <w:sz w:val="21"/>
                  <w:szCs w:val="21"/>
                </w:rPr>
              </w:rPrChange>
            </w:rPr>
          </w:pPr>
          <w:del w:id="43" w:author="蔚滢璐" w:date="2017-01-02T14:50:00Z">
            <w:r w:rsidRPr="00224E9F" w:rsidDel="00310640">
              <w:rPr>
                <w:rFonts w:asciiTheme="minorEastAsia" w:hAnsiTheme="minorEastAsia"/>
                <w:noProof/>
                <w:sz w:val="21"/>
                <w:szCs w:val="21"/>
                <w:rPrChange w:id="44" w:author="蔚滢璐" w:date="2017-01-02T12:59:00Z">
                  <w:rPr>
                    <w:noProof/>
                    <w:color w:val="5B9BD5" w:themeColor="accent1"/>
                    <w:sz w:val="21"/>
                    <w:szCs w:val="21"/>
                  </w:rPr>
                </w:rPrChange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C384FD" wp14:editId="4AD1A76A">
                      <wp:simplePos x="0" y="0"/>
                      <wp:positionH relativeFrom="margin">
                        <wp:align>center</wp:align>
                      </wp:positionH>
                      <mc:AlternateContent>
                        <mc:Choice Requires="wp14">
                          <wp:positionV relativeFrom="page">
                            <wp14:pctPosVOffset>85000</wp14:pctPosVOffset>
                          </wp:positionV>
                        </mc:Choice>
                        <mc:Fallback>
                          <wp:positionV relativeFrom="page">
                            <wp:posOffset>9088120</wp:posOffset>
                          </wp:positionV>
                        </mc:Fallback>
                      </mc:AlternateContent>
                      <wp:extent cx="6553200" cy="557784"/>
                      <wp:effectExtent l="0" t="0" r="0" b="12700"/>
                      <wp:wrapNone/>
                      <wp:docPr id="142" name="文本框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53200" cy="5577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1456092390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24E9F" w:rsidRDefault="00224E9F">
                                      <w:pPr>
                                        <w:pStyle w:val="a4"/>
                                        <w:spacing w:after="40"/>
                                        <w:jc w:val="center"/>
                                        <w:rPr>
                                          <w:caps/>
                                          <w:color w:val="5B9BD5" w:themeColor="accen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5B9BD5" w:themeColor="accent1"/>
                                          <w:sz w:val="28"/>
                                          <w:szCs w:val="28"/>
                                          <w:lang w:val="zh-CN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caps/>
                                          <w:color w:val="5B9BD5" w:themeColor="accent1"/>
                                          <w:sz w:val="28"/>
                                          <w:szCs w:val="28"/>
                                          <w:lang w:val="zh-CN"/>
                                        </w:rPr>
                                        <w:t>日期</w:t>
                                      </w:r>
                                      <w:r>
                                        <w:rPr>
                                          <w:caps/>
                                          <w:color w:val="5B9BD5" w:themeColor="accent1"/>
                                          <w:sz w:val="28"/>
                                          <w:szCs w:val="28"/>
                                          <w:lang w:val="zh-CN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  <w:p w:rsidR="00224E9F" w:rsidRDefault="00C92BF8">
                                  <w:pPr>
                                    <w:pStyle w:val="a4"/>
                                    <w:jc w:val="center"/>
                                    <w:rPr>
                                      <w:color w:val="5B9BD5" w:themeColor="accent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5B9BD5" w:themeColor="accent1"/>
                                      </w:rPr>
                                      <w:alias w:val="公司"/>
                                      <w:tag w:val=""/>
                                      <w:id w:val="34066909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24E9F">
                                        <w:rPr>
                                          <w:caps/>
                                          <w:color w:val="5B9BD5" w:themeColor="accent1"/>
                                          <w:lang w:val="zh-CN"/>
                                        </w:rPr>
                                        <w:t>[</w:t>
                                      </w:r>
                                      <w:r w:rsidR="00224E9F">
                                        <w:rPr>
                                          <w:caps/>
                                          <w:color w:val="5B9BD5" w:themeColor="accent1"/>
                                          <w:lang w:val="zh-CN"/>
                                        </w:rPr>
                                        <w:t>公司名称</w:t>
                                      </w:r>
                                      <w:r w:rsidR="00224E9F">
                                        <w:rPr>
                                          <w:caps/>
                                          <w:color w:val="5B9BD5" w:themeColor="accent1"/>
                                          <w:lang w:val="zh-CN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  <w:p w:rsidR="00224E9F" w:rsidRDefault="00C92BF8">
                                  <w:pPr>
                                    <w:pStyle w:val="a4"/>
                                    <w:jc w:val="center"/>
                                    <w:rPr>
                                      <w:color w:val="5B9BD5" w:themeColor="accent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5B9BD5" w:themeColor="accent1"/>
                                      </w:rPr>
                                      <w:alias w:val="地址"/>
                                      <w:tag w:val=""/>
                                      <w:id w:val="-77578776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24E9F">
                                        <w:rPr>
                                          <w:color w:val="5B9BD5" w:themeColor="accent1"/>
                                          <w:lang w:val="zh-CN"/>
                                        </w:rPr>
                                        <w:t>[</w:t>
                                      </w:r>
                                      <w:r w:rsidR="00224E9F">
                                        <w:rPr>
                                          <w:color w:val="5B9BD5" w:themeColor="accent1"/>
                                          <w:lang w:val="zh-CN"/>
                                        </w:rPr>
                                        <w:t>公司地址</w:t>
                                      </w:r>
                                      <w:r w:rsidR="00224E9F">
                                        <w:rPr>
                                          <w:color w:val="5B9BD5" w:themeColor="accent1"/>
                                          <w:lang w:val="zh-CN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100000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51E8B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  <v:textbox style="mso-fit-shape-to-text:t" inset="0,0,0,0">
                        <w:txbxContent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1456092390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24E9F" w:rsidRDefault="00224E9F">
                                <w:pPr>
                                  <w:pStyle w:val="a4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[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日期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]</w:t>
                                </w:r>
                              </w:p>
                            </w:sdtContent>
                          </w:sdt>
                          <w:p w:rsidR="00224E9F" w:rsidRDefault="00224E9F">
                            <w:pPr>
                              <w:pStyle w:val="a4"/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</w:rPr>
                                <w:alias w:val="公司"/>
                                <w:tag w:val=""/>
                                <w:id w:val="34066909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5B9BD5" w:themeColor="accent1"/>
                                    <w:lang w:val="zh-CN"/>
                                  </w:rPr>
                                  <w:t>[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lang w:val="zh-CN"/>
                                  </w:rPr>
                                  <w:t>公司名称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lang w:val="zh-CN"/>
                                  </w:rPr>
                                  <w:t>]</w:t>
                                </w:r>
                              </w:sdtContent>
                            </w:sdt>
                          </w:p>
                          <w:p w:rsidR="00224E9F" w:rsidRDefault="00224E9F">
                            <w:pPr>
                              <w:pStyle w:val="a4"/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sdt>
                              <w:sdtPr>
                                <w:rPr>
                                  <w:color w:val="5B9BD5" w:themeColor="accent1"/>
                                </w:rPr>
                                <w:alias w:val="地址"/>
                                <w:tag w:val=""/>
                                <w:id w:val="-77578776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5B9BD5" w:themeColor="accent1"/>
                                    <w:lang w:val="zh-CN"/>
                                  </w:rPr>
                                  <w:t>[</w:t>
                                </w:r>
                                <w:r>
                                  <w:rPr>
                                    <w:color w:val="5B9BD5" w:themeColor="accent1"/>
                                    <w:lang w:val="zh-CN"/>
                                  </w:rPr>
                                  <w:t>公司地址</w:t>
                                </w:r>
                                <w:r>
                                  <w:rPr>
                                    <w:color w:val="5B9BD5" w:themeColor="accent1"/>
                                    <w:lang w:val="zh-CN"/>
                                  </w:rPr>
                                  <w:t>]</w:t>
                                </w:r>
                              </w:sdtContent>
                            </w:sdt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224E9F" w:rsidDel="00310640">
              <w:rPr>
                <w:rFonts w:asciiTheme="minorEastAsia" w:hAnsiTheme="minorEastAsia"/>
                <w:noProof/>
                <w:sz w:val="21"/>
                <w:szCs w:val="21"/>
                <w:rPrChange w:id="45" w:author="蔚滢璐" w:date="2017-01-02T12:59:00Z">
                  <w:rPr>
                    <w:noProof/>
                    <w:color w:val="5B9BD5" w:themeColor="accent1"/>
                    <w:sz w:val="21"/>
                    <w:szCs w:val="21"/>
                  </w:rPr>
                </w:rPrChange>
              </w:rPr>
              <w:drawing>
                <wp:inline distT="0" distB="0" distL="0" distR="0" wp14:anchorId="68106E9D" wp14:editId="59706675">
                  <wp:extent cx="758952" cy="478932"/>
                  <wp:effectExtent l="0" t="0" r="3175" b="0"/>
                  <wp:docPr id="144" name="图片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roco bottom.png"/>
                          <pic:cNvPicPr/>
                        </pic:nvPicPr>
                        <pic:blipFill>
                          <a:blip r:embed="rId9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952" cy="478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del>
        </w:p>
        <w:p w:rsidR="00224E9F" w:rsidRPr="00224E9F" w:rsidRDefault="00224E9F" w:rsidP="00310640">
          <w:pPr>
            <w:pStyle w:val="a4"/>
            <w:spacing w:before="1540" w:after="240"/>
            <w:jc w:val="center"/>
            <w:rPr>
              <w:ins w:id="46" w:author="蔚滢璐" w:date="2017-01-02T12:50:00Z"/>
              <w:rFonts w:asciiTheme="minorEastAsia" w:hAnsiTheme="minorEastAsia"/>
              <w:sz w:val="21"/>
              <w:szCs w:val="21"/>
              <w:rPrChange w:id="47" w:author="蔚滢璐" w:date="2017-01-02T12:59:00Z">
                <w:rPr>
                  <w:ins w:id="48" w:author="蔚滢璐" w:date="2017-01-02T12:50:00Z"/>
                  <w:sz w:val="21"/>
                  <w:szCs w:val="21"/>
                </w:rPr>
              </w:rPrChange>
            </w:rPr>
          </w:pPr>
          <w:ins w:id="49" w:author="蔚滢璐" w:date="2017-01-02T12:50:00Z">
            <w:r w:rsidRPr="00224E9F">
              <w:rPr>
                <w:rFonts w:asciiTheme="minorEastAsia" w:hAnsiTheme="minorEastAsia" w:hint="eastAsia"/>
                <w:sz w:val="21"/>
                <w:szCs w:val="21"/>
                <w:rPrChange w:id="50" w:author="蔚滢璐" w:date="2017-01-02T12:59:00Z">
                  <w:rPr>
                    <w:rFonts w:hint="eastAsia"/>
                    <w:sz w:val="21"/>
                    <w:szCs w:val="21"/>
                  </w:rPr>
                </w:rPrChange>
              </w:rPr>
              <w:t>更新历史：</w:t>
            </w:r>
          </w:ins>
        </w:p>
        <w:tbl>
          <w:tblPr>
            <w:tblStyle w:val="af3"/>
            <w:tblW w:w="7947" w:type="dxa"/>
            <w:tblLayout w:type="fixed"/>
            <w:tblLook w:val="01E0" w:firstRow="1" w:lastRow="1" w:firstColumn="1" w:lastColumn="1" w:noHBand="0" w:noVBand="0"/>
          </w:tblPr>
          <w:tblGrid>
            <w:gridCol w:w="1343"/>
            <w:gridCol w:w="1338"/>
            <w:gridCol w:w="3990"/>
            <w:gridCol w:w="1276"/>
          </w:tblGrid>
          <w:tr w:rsidR="00224E9F" w:rsidRPr="00224E9F" w:rsidTr="00224E9F">
            <w:trPr>
              <w:ins w:id="51" w:author="蔚滢璐" w:date="2017-01-02T12:50:00Z"/>
            </w:trPr>
            <w:tc>
              <w:tcPr>
                <w:tcW w:w="1343" w:type="dxa"/>
              </w:tcPr>
              <w:p w:rsidR="00224E9F" w:rsidRPr="00224E9F" w:rsidRDefault="00224E9F" w:rsidP="00224E9F">
                <w:pPr>
                  <w:tabs>
                    <w:tab w:val="left" w:pos="420"/>
                    <w:tab w:val="left" w:pos="840"/>
                    <w:tab w:val="left" w:pos="1260"/>
                  </w:tabs>
                  <w:spacing w:before="40" w:after="40"/>
                  <w:jc w:val="right"/>
                  <w:rPr>
                    <w:ins w:id="52" w:author="蔚滢璐" w:date="2017-01-02T12:50:00Z"/>
                    <w:rFonts w:asciiTheme="minorEastAsia" w:hAnsiTheme="minorEastAsia"/>
                    <w:sz w:val="21"/>
                    <w:szCs w:val="21"/>
                    <w:rPrChange w:id="53" w:author="蔚滢璐" w:date="2017-01-02T12:59:00Z">
                      <w:rPr>
                        <w:ins w:id="54" w:author="蔚滢璐" w:date="2017-01-02T12:50:00Z"/>
                        <w:color w:val="000000" w:themeColor="text1"/>
                      </w:rPr>
                    </w:rPrChange>
                  </w:rPr>
                </w:pPr>
                <w:ins w:id="55" w:author="蔚滢璐" w:date="2017-01-02T12:50:00Z">
                  <w:r w:rsidRPr="00224E9F">
                    <w:rPr>
                      <w:rFonts w:asciiTheme="minorEastAsia" w:hAnsiTheme="minorEastAsia" w:hint="eastAsia"/>
                      <w:sz w:val="21"/>
                      <w:szCs w:val="21"/>
                      <w:lang w:val="zh-TW" w:eastAsia="zh-TW"/>
                      <w:rPrChange w:id="56" w:author="蔚滢璐" w:date="2017-01-02T12:59:00Z">
                        <w:rPr>
                          <w:rFonts w:ascii="Arial Unicode MS" w:hAnsi="Arial Unicode MS" w:hint="eastAsia"/>
                          <w:color w:val="000000" w:themeColor="text1"/>
                          <w:lang w:val="zh-TW" w:eastAsia="zh-TW"/>
                        </w:rPr>
                      </w:rPrChange>
                    </w:rPr>
                    <w:t>修改人员</w:t>
                  </w:r>
                </w:ins>
              </w:p>
            </w:tc>
            <w:tc>
              <w:tcPr>
                <w:tcW w:w="1338" w:type="dxa"/>
              </w:tcPr>
              <w:p w:rsidR="00224E9F" w:rsidRPr="00224E9F" w:rsidRDefault="00224E9F" w:rsidP="00224E9F">
                <w:pPr>
                  <w:tabs>
                    <w:tab w:val="left" w:pos="420"/>
                    <w:tab w:val="left" w:pos="840"/>
                    <w:tab w:val="left" w:pos="1260"/>
                  </w:tabs>
                  <w:spacing w:before="40" w:after="40"/>
                  <w:jc w:val="right"/>
                  <w:rPr>
                    <w:ins w:id="57" w:author="蔚滢璐" w:date="2017-01-02T12:50:00Z"/>
                    <w:rFonts w:asciiTheme="minorEastAsia" w:hAnsiTheme="minorEastAsia"/>
                    <w:sz w:val="21"/>
                    <w:szCs w:val="21"/>
                    <w:rPrChange w:id="58" w:author="蔚滢璐" w:date="2017-01-02T12:59:00Z">
                      <w:rPr>
                        <w:ins w:id="59" w:author="蔚滢璐" w:date="2017-01-02T12:50:00Z"/>
                        <w:color w:val="000000" w:themeColor="text1"/>
                      </w:rPr>
                    </w:rPrChange>
                  </w:rPr>
                </w:pPr>
                <w:ins w:id="60" w:author="蔚滢璐" w:date="2017-01-02T12:50:00Z">
                  <w:r w:rsidRPr="00224E9F">
                    <w:rPr>
                      <w:rFonts w:asciiTheme="minorEastAsia" w:hAnsiTheme="minorEastAsia" w:hint="eastAsia"/>
                      <w:sz w:val="21"/>
                      <w:szCs w:val="21"/>
                      <w:lang w:val="zh-TW" w:eastAsia="zh-TW"/>
                      <w:rPrChange w:id="61" w:author="蔚滢璐" w:date="2017-01-02T12:59:00Z">
                        <w:rPr>
                          <w:rFonts w:ascii="Arial Unicode MS" w:hAnsi="Arial Unicode MS" w:hint="eastAsia"/>
                          <w:color w:val="000000" w:themeColor="text1"/>
                          <w:lang w:val="zh-TW" w:eastAsia="zh-TW"/>
                        </w:rPr>
                      </w:rPrChange>
                    </w:rPr>
                    <w:t>日期</w:t>
                  </w:r>
                </w:ins>
              </w:p>
            </w:tc>
            <w:tc>
              <w:tcPr>
                <w:tcW w:w="3990" w:type="dxa"/>
              </w:tcPr>
              <w:p w:rsidR="00224E9F" w:rsidRPr="00224E9F" w:rsidRDefault="00224E9F" w:rsidP="00224E9F">
                <w:pPr>
                  <w:tabs>
                    <w:tab w:val="left" w:pos="420"/>
                    <w:tab w:val="left" w:pos="840"/>
                    <w:tab w:val="left" w:pos="1260"/>
                    <w:tab w:val="left" w:pos="1680"/>
                    <w:tab w:val="left" w:pos="2100"/>
                    <w:tab w:val="left" w:pos="2520"/>
                    <w:tab w:val="left" w:pos="2940"/>
                    <w:tab w:val="left" w:pos="3360"/>
                    <w:tab w:val="left" w:pos="3780"/>
                    <w:tab w:val="left" w:pos="4200"/>
                    <w:tab w:val="left" w:pos="4620"/>
                  </w:tabs>
                  <w:spacing w:before="40" w:after="40"/>
                  <w:jc w:val="right"/>
                  <w:rPr>
                    <w:ins w:id="62" w:author="蔚滢璐" w:date="2017-01-02T12:50:00Z"/>
                    <w:rFonts w:asciiTheme="minorEastAsia" w:hAnsiTheme="minorEastAsia"/>
                    <w:sz w:val="21"/>
                    <w:szCs w:val="21"/>
                    <w:rPrChange w:id="63" w:author="蔚滢璐" w:date="2017-01-02T12:59:00Z">
                      <w:rPr>
                        <w:ins w:id="64" w:author="蔚滢璐" w:date="2017-01-02T12:50:00Z"/>
                        <w:color w:val="000000" w:themeColor="text1"/>
                      </w:rPr>
                    </w:rPrChange>
                  </w:rPr>
                </w:pPr>
                <w:ins w:id="65" w:author="蔚滢璐" w:date="2017-01-02T12:50:00Z">
                  <w:r w:rsidRPr="00224E9F">
                    <w:rPr>
                      <w:rFonts w:asciiTheme="minorEastAsia" w:hAnsiTheme="minorEastAsia" w:hint="eastAsia"/>
                      <w:sz w:val="21"/>
                      <w:szCs w:val="21"/>
                      <w:lang w:val="zh-TW" w:eastAsia="zh-TW"/>
                      <w:rPrChange w:id="66" w:author="蔚滢璐" w:date="2017-01-02T12:59:00Z">
                        <w:rPr>
                          <w:rFonts w:ascii="Arial Unicode MS" w:hAnsi="Arial Unicode MS" w:hint="eastAsia"/>
                          <w:color w:val="000000" w:themeColor="text1"/>
                          <w:lang w:val="zh-TW" w:eastAsia="zh-TW"/>
                        </w:rPr>
                      </w:rPrChange>
                    </w:rPr>
                    <w:t>变更原因</w:t>
                  </w:r>
                </w:ins>
              </w:p>
            </w:tc>
            <w:tc>
              <w:tcPr>
                <w:tcW w:w="1276" w:type="dxa"/>
              </w:tcPr>
              <w:p w:rsidR="00224E9F" w:rsidRPr="00224E9F" w:rsidRDefault="00224E9F" w:rsidP="00224E9F">
                <w:pPr>
                  <w:tabs>
                    <w:tab w:val="left" w:pos="420"/>
                    <w:tab w:val="left" w:pos="840"/>
                    <w:tab w:val="left" w:pos="1260"/>
                  </w:tabs>
                  <w:spacing w:before="40" w:after="40"/>
                  <w:jc w:val="right"/>
                  <w:rPr>
                    <w:ins w:id="67" w:author="蔚滢璐" w:date="2017-01-02T12:50:00Z"/>
                    <w:rFonts w:asciiTheme="minorEastAsia" w:hAnsiTheme="minorEastAsia"/>
                    <w:sz w:val="21"/>
                    <w:szCs w:val="21"/>
                    <w:rPrChange w:id="68" w:author="蔚滢璐" w:date="2017-01-02T12:59:00Z">
                      <w:rPr>
                        <w:ins w:id="69" w:author="蔚滢璐" w:date="2017-01-02T12:50:00Z"/>
                        <w:color w:val="000000" w:themeColor="text1"/>
                      </w:rPr>
                    </w:rPrChange>
                  </w:rPr>
                </w:pPr>
                <w:ins w:id="70" w:author="蔚滢璐" w:date="2017-01-02T12:50:00Z">
                  <w:r w:rsidRPr="00224E9F">
                    <w:rPr>
                      <w:rFonts w:asciiTheme="minorEastAsia" w:hAnsiTheme="minorEastAsia" w:hint="eastAsia"/>
                      <w:sz w:val="21"/>
                      <w:szCs w:val="21"/>
                      <w:lang w:val="zh-TW" w:eastAsia="zh-TW"/>
                      <w:rPrChange w:id="71" w:author="蔚滢璐" w:date="2017-01-02T12:59:00Z">
                        <w:rPr>
                          <w:rFonts w:ascii="Arial Unicode MS" w:hAnsi="Arial Unicode MS" w:hint="eastAsia"/>
                          <w:color w:val="000000" w:themeColor="text1"/>
                          <w:lang w:val="zh-TW" w:eastAsia="zh-TW"/>
                        </w:rPr>
                      </w:rPrChange>
                    </w:rPr>
                    <w:t>版本号</w:t>
                  </w:r>
                </w:ins>
              </w:p>
            </w:tc>
          </w:tr>
          <w:tr w:rsidR="00224E9F" w:rsidRPr="00224E9F" w:rsidTr="00224E9F">
            <w:trPr>
              <w:ins w:id="72" w:author="蔚滢璐" w:date="2017-01-02T12:50:00Z"/>
            </w:trPr>
            <w:tc>
              <w:tcPr>
                <w:tcW w:w="1343" w:type="dxa"/>
              </w:tcPr>
              <w:p w:rsidR="00224E9F" w:rsidRPr="00224E9F" w:rsidRDefault="00224E9F" w:rsidP="00224E9F">
                <w:pPr>
                  <w:tabs>
                    <w:tab w:val="left" w:pos="420"/>
                    <w:tab w:val="left" w:pos="840"/>
                    <w:tab w:val="left" w:pos="1260"/>
                  </w:tabs>
                  <w:spacing w:before="40" w:after="40"/>
                  <w:jc w:val="center"/>
                  <w:rPr>
                    <w:ins w:id="73" w:author="蔚滢璐" w:date="2017-01-02T12:50:00Z"/>
                    <w:rFonts w:asciiTheme="minorEastAsia" w:hAnsiTheme="minorEastAsia"/>
                    <w:sz w:val="21"/>
                    <w:szCs w:val="21"/>
                    <w:rPrChange w:id="74" w:author="蔚滢璐" w:date="2017-01-02T12:59:00Z">
                      <w:rPr>
                        <w:ins w:id="75" w:author="蔚滢璐" w:date="2017-01-02T12:50:00Z"/>
                        <w:color w:val="000000" w:themeColor="text1"/>
                      </w:rPr>
                    </w:rPrChange>
                  </w:rPr>
                </w:pPr>
                <w:ins w:id="76" w:author="蔚滢璐" w:date="2017-01-02T12:50:00Z">
                  <w:r w:rsidRPr="00224E9F">
                    <w:rPr>
                      <w:rFonts w:asciiTheme="minorEastAsia" w:hAnsiTheme="minorEastAsia" w:hint="eastAsia"/>
                      <w:sz w:val="21"/>
                      <w:szCs w:val="21"/>
                      <w:lang w:val="zh-TW" w:eastAsia="zh-TW"/>
                      <w:rPrChange w:id="77" w:author="蔚滢璐" w:date="2017-01-02T12:59:00Z">
                        <w:rPr>
                          <w:rFonts w:ascii="Arial Unicode MS" w:hAnsi="Arial Unicode MS" w:hint="eastAsia"/>
                          <w:color w:val="000000" w:themeColor="text1"/>
                          <w:lang w:val="zh-TW" w:eastAsia="zh-TW"/>
                        </w:rPr>
                      </w:rPrChange>
                    </w:rPr>
                    <w:t>吕丹</w:t>
                  </w:r>
                </w:ins>
              </w:p>
              <w:p w:rsidR="00224E9F" w:rsidRPr="00224E9F" w:rsidRDefault="00224E9F" w:rsidP="00224E9F">
                <w:pPr>
                  <w:tabs>
                    <w:tab w:val="left" w:pos="420"/>
                    <w:tab w:val="left" w:pos="840"/>
                    <w:tab w:val="left" w:pos="1260"/>
                  </w:tabs>
                  <w:spacing w:before="40" w:after="40"/>
                  <w:jc w:val="center"/>
                  <w:rPr>
                    <w:ins w:id="78" w:author="蔚滢璐" w:date="2017-01-02T12:50:00Z"/>
                    <w:rFonts w:asciiTheme="minorEastAsia" w:hAnsiTheme="minorEastAsia"/>
                    <w:sz w:val="21"/>
                    <w:szCs w:val="21"/>
                    <w:rPrChange w:id="79" w:author="蔚滢璐" w:date="2017-01-02T12:59:00Z">
                      <w:rPr>
                        <w:ins w:id="80" w:author="蔚滢璐" w:date="2017-01-02T12:50:00Z"/>
                        <w:color w:val="000000" w:themeColor="text1"/>
                      </w:rPr>
                    </w:rPrChange>
                  </w:rPr>
                </w:pPr>
                <w:ins w:id="81" w:author="蔚滢璐" w:date="2017-01-02T12:50:00Z">
                  <w:r w:rsidRPr="00224E9F">
                    <w:rPr>
                      <w:rFonts w:asciiTheme="minorEastAsia" w:hAnsiTheme="minorEastAsia" w:hint="eastAsia"/>
                      <w:sz w:val="21"/>
                      <w:szCs w:val="21"/>
                      <w:lang w:val="zh-TW" w:eastAsia="zh-TW"/>
                      <w:rPrChange w:id="82" w:author="蔚滢璐" w:date="2017-01-02T12:59:00Z">
                        <w:rPr>
                          <w:rFonts w:ascii="Arial Unicode MS" w:hAnsi="Arial Unicode MS" w:hint="eastAsia"/>
                          <w:color w:val="000000" w:themeColor="text1"/>
                          <w:lang w:val="zh-TW" w:eastAsia="zh-TW"/>
                        </w:rPr>
                      </w:rPrChange>
                    </w:rPr>
                    <w:t>蔚滢璐</w:t>
                  </w:r>
                </w:ins>
              </w:p>
            </w:tc>
            <w:tc>
              <w:tcPr>
                <w:tcW w:w="1338" w:type="dxa"/>
              </w:tcPr>
              <w:p w:rsidR="00224E9F" w:rsidRPr="00224E9F" w:rsidRDefault="00224E9F" w:rsidP="00224E9F">
                <w:pPr>
                  <w:tabs>
                    <w:tab w:val="left" w:pos="420"/>
                    <w:tab w:val="left" w:pos="840"/>
                    <w:tab w:val="left" w:pos="1260"/>
                  </w:tabs>
                  <w:spacing w:before="40" w:after="40"/>
                  <w:jc w:val="right"/>
                  <w:rPr>
                    <w:ins w:id="83" w:author="蔚滢璐" w:date="2017-01-02T12:50:00Z"/>
                    <w:rFonts w:asciiTheme="minorEastAsia" w:hAnsiTheme="minorEastAsia"/>
                    <w:sz w:val="21"/>
                    <w:szCs w:val="21"/>
                    <w:rPrChange w:id="84" w:author="蔚滢璐" w:date="2017-01-02T12:59:00Z">
                      <w:rPr>
                        <w:ins w:id="85" w:author="蔚滢璐" w:date="2017-01-02T12:50:00Z"/>
                        <w:color w:val="000000" w:themeColor="text1"/>
                      </w:rPr>
                    </w:rPrChange>
                  </w:rPr>
                </w:pPr>
                <w:ins w:id="86" w:author="蔚滢璐" w:date="2017-01-02T12:50:00Z">
                  <w:r w:rsidRPr="00224E9F">
                    <w:rPr>
                      <w:rFonts w:asciiTheme="minorEastAsia" w:hAnsiTheme="minorEastAsia"/>
                      <w:sz w:val="21"/>
                      <w:szCs w:val="21"/>
                      <w:rPrChange w:id="87" w:author="蔚滢璐" w:date="2017-01-02T12:59:00Z">
                        <w:rPr>
                          <w:color w:val="000000" w:themeColor="text1"/>
                        </w:rPr>
                      </w:rPrChange>
                    </w:rPr>
                    <w:t>201</w:t>
                  </w:r>
                  <w:r w:rsidRPr="00224E9F">
                    <w:rPr>
                      <w:rFonts w:asciiTheme="minorEastAsia" w:hAnsiTheme="minorEastAsia"/>
                      <w:sz w:val="21"/>
                      <w:szCs w:val="21"/>
                      <w:lang w:val="zh-TW" w:eastAsia="zh-TW"/>
                      <w:rPrChange w:id="88" w:author="蔚滢璐" w:date="2017-01-02T12:59:00Z">
                        <w:rPr>
                          <w:color w:val="000000" w:themeColor="text1"/>
                          <w:lang w:val="zh-TW" w:eastAsia="zh-TW"/>
                        </w:rPr>
                      </w:rPrChange>
                    </w:rPr>
                    <w:t>6-10-</w:t>
                  </w:r>
                  <w:r w:rsidRPr="00224E9F">
                    <w:rPr>
                      <w:rFonts w:asciiTheme="minorEastAsia" w:hAnsiTheme="minorEastAsia"/>
                      <w:sz w:val="21"/>
                      <w:szCs w:val="21"/>
                      <w:rPrChange w:id="89" w:author="蔚滢璐" w:date="2017-01-02T12:59:00Z">
                        <w:rPr>
                          <w:color w:val="000000" w:themeColor="text1"/>
                        </w:rPr>
                      </w:rPrChange>
                    </w:rPr>
                    <w:t>25</w:t>
                  </w:r>
                </w:ins>
              </w:p>
            </w:tc>
            <w:tc>
              <w:tcPr>
                <w:tcW w:w="3990" w:type="dxa"/>
              </w:tcPr>
              <w:p w:rsidR="00224E9F" w:rsidRPr="00224E9F" w:rsidRDefault="00224E9F" w:rsidP="00224E9F">
                <w:pPr>
                  <w:tabs>
                    <w:tab w:val="left" w:pos="420"/>
                    <w:tab w:val="left" w:pos="840"/>
                    <w:tab w:val="left" w:pos="1260"/>
                    <w:tab w:val="left" w:pos="1680"/>
                    <w:tab w:val="left" w:pos="2100"/>
                    <w:tab w:val="left" w:pos="2520"/>
                    <w:tab w:val="left" w:pos="2940"/>
                    <w:tab w:val="left" w:pos="3360"/>
                    <w:tab w:val="left" w:pos="3780"/>
                    <w:tab w:val="left" w:pos="4200"/>
                    <w:tab w:val="left" w:pos="4620"/>
                  </w:tabs>
                  <w:spacing w:before="40" w:after="40"/>
                  <w:jc w:val="right"/>
                  <w:rPr>
                    <w:ins w:id="90" w:author="蔚滢璐" w:date="2017-01-02T12:50:00Z"/>
                    <w:rFonts w:asciiTheme="minorEastAsia" w:hAnsiTheme="minorEastAsia"/>
                    <w:sz w:val="21"/>
                    <w:szCs w:val="21"/>
                    <w:rPrChange w:id="91" w:author="蔚滢璐" w:date="2017-01-02T12:59:00Z">
                      <w:rPr>
                        <w:ins w:id="92" w:author="蔚滢璐" w:date="2017-01-02T12:50:00Z"/>
                        <w:color w:val="000000" w:themeColor="text1"/>
                      </w:rPr>
                    </w:rPrChange>
                  </w:rPr>
                </w:pPr>
                <w:ins w:id="93" w:author="蔚滢璐" w:date="2017-01-02T12:50:00Z">
                  <w:r w:rsidRPr="00224E9F">
                    <w:rPr>
                      <w:rFonts w:asciiTheme="minorEastAsia" w:hAnsiTheme="minorEastAsia" w:hint="eastAsia"/>
                      <w:sz w:val="21"/>
                      <w:szCs w:val="21"/>
                      <w:rPrChange w:id="94" w:author="蔚滢璐" w:date="2017-01-02T12:59:00Z">
                        <w:rPr>
                          <w:rFonts w:hint="eastAsia"/>
                          <w:color w:val="000000" w:themeColor="text1"/>
                        </w:rPr>
                      </w:rPrChange>
                    </w:rPr>
                    <w:t>确定文档格式</w:t>
                  </w:r>
                </w:ins>
              </w:p>
              <w:p w:rsidR="00224E9F" w:rsidRPr="00224E9F" w:rsidRDefault="00224E9F" w:rsidP="00224E9F">
                <w:pPr>
                  <w:tabs>
                    <w:tab w:val="left" w:pos="420"/>
                    <w:tab w:val="left" w:pos="840"/>
                    <w:tab w:val="left" w:pos="1260"/>
                    <w:tab w:val="left" w:pos="1680"/>
                    <w:tab w:val="left" w:pos="2100"/>
                    <w:tab w:val="left" w:pos="2520"/>
                    <w:tab w:val="left" w:pos="2940"/>
                    <w:tab w:val="left" w:pos="3360"/>
                    <w:tab w:val="left" w:pos="3780"/>
                    <w:tab w:val="left" w:pos="4200"/>
                    <w:tab w:val="left" w:pos="4620"/>
                  </w:tabs>
                  <w:spacing w:before="40" w:after="40"/>
                  <w:jc w:val="right"/>
                  <w:rPr>
                    <w:ins w:id="95" w:author="蔚滢璐" w:date="2017-01-02T12:50:00Z"/>
                    <w:rFonts w:asciiTheme="minorEastAsia" w:hAnsiTheme="minorEastAsia"/>
                    <w:sz w:val="21"/>
                    <w:szCs w:val="21"/>
                    <w:rPrChange w:id="96" w:author="蔚滢璐" w:date="2017-01-02T12:59:00Z">
                      <w:rPr>
                        <w:ins w:id="97" w:author="蔚滢璐" w:date="2017-01-02T12:50:00Z"/>
                        <w:color w:val="000000" w:themeColor="text1"/>
                      </w:rPr>
                    </w:rPrChange>
                  </w:rPr>
                </w:pPr>
                <w:ins w:id="98" w:author="蔚滢璐" w:date="2017-01-02T12:50:00Z">
                  <w:r w:rsidRPr="00224E9F">
                    <w:rPr>
                      <w:rFonts w:asciiTheme="minorEastAsia" w:hAnsiTheme="minorEastAsia" w:hint="eastAsia"/>
                      <w:sz w:val="21"/>
                      <w:szCs w:val="21"/>
                      <w:rPrChange w:id="99" w:author="蔚滢璐" w:date="2017-01-02T12:59:00Z">
                        <w:rPr>
                          <w:rFonts w:hint="eastAsia"/>
                          <w:color w:val="000000" w:themeColor="text1"/>
                        </w:rPr>
                      </w:rPrChange>
                    </w:rPr>
                    <w:t>并填写文字描述内容</w:t>
                  </w:r>
                </w:ins>
              </w:p>
            </w:tc>
            <w:tc>
              <w:tcPr>
                <w:tcW w:w="1276" w:type="dxa"/>
              </w:tcPr>
              <w:p w:rsidR="00224E9F" w:rsidRPr="00224E9F" w:rsidRDefault="00224E9F" w:rsidP="00224E9F">
                <w:pPr>
                  <w:tabs>
                    <w:tab w:val="left" w:pos="420"/>
                    <w:tab w:val="left" w:pos="840"/>
                    <w:tab w:val="left" w:pos="1260"/>
                  </w:tabs>
                  <w:spacing w:before="40" w:after="40"/>
                  <w:jc w:val="right"/>
                  <w:rPr>
                    <w:ins w:id="100" w:author="蔚滢璐" w:date="2017-01-02T12:50:00Z"/>
                    <w:rFonts w:asciiTheme="minorEastAsia" w:hAnsiTheme="minorEastAsia"/>
                    <w:sz w:val="21"/>
                    <w:szCs w:val="21"/>
                    <w:rPrChange w:id="101" w:author="蔚滢璐" w:date="2017-01-02T12:59:00Z">
                      <w:rPr>
                        <w:ins w:id="102" w:author="蔚滢璐" w:date="2017-01-02T12:50:00Z"/>
                        <w:color w:val="000000" w:themeColor="text1"/>
                      </w:rPr>
                    </w:rPrChange>
                  </w:rPr>
                </w:pPr>
                <w:ins w:id="103" w:author="蔚滢璐" w:date="2017-01-02T12:50:00Z">
                  <w:r w:rsidRPr="00224E9F">
                    <w:rPr>
                      <w:rFonts w:asciiTheme="minorEastAsia" w:hAnsiTheme="minorEastAsia"/>
                      <w:sz w:val="21"/>
                      <w:szCs w:val="21"/>
                      <w:rPrChange w:id="104" w:author="蔚滢璐" w:date="2017-01-02T12:59:00Z">
                        <w:rPr>
                          <w:color w:val="000000" w:themeColor="text1"/>
                        </w:rPr>
                      </w:rPrChange>
                    </w:rPr>
                    <w:t xml:space="preserve">V1.0 </w:t>
                  </w:r>
                  <w:r w:rsidRPr="00224E9F">
                    <w:rPr>
                      <w:rFonts w:asciiTheme="minorEastAsia" w:hAnsiTheme="minorEastAsia" w:hint="eastAsia"/>
                      <w:sz w:val="21"/>
                      <w:szCs w:val="21"/>
                      <w:lang w:val="zh-TW" w:eastAsia="zh-TW"/>
                      <w:rPrChange w:id="105" w:author="蔚滢璐" w:date="2017-01-02T12:59:00Z">
                        <w:rPr>
                          <w:rFonts w:ascii="Arial Unicode MS" w:hAnsi="Arial Unicode MS" w:hint="eastAsia"/>
                          <w:color w:val="000000" w:themeColor="text1"/>
                          <w:lang w:val="zh-TW" w:eastAsia="zh-TW"/>
                        </w:rPr>
                      </w:rPrChange>
                    </w:rPr>
                    <w:t>草稿</w:t>
                  </w:r>
                </w:ins>
              </w:p>
            </w:tc>
          </w:tr>
          <w:tr w:rsidR="00224E9F" w:rsidRPr="00224E9F" w:rsidTr="00224E9F">
            <w:trPr>
              <w:ins w:id="106" w:author="蔚滢璐" w:date="2017-01-02T12:50:00Z"/>
            </w:trPr>
            <w:tc>
              <w:tcPr>
                <w:tcW w:w="1343" w:type="dxa"/>
              </w:tcPr>
              <w:p w:rsidR="00224E9F" w:rsidRPr="00224E9F" w:rsidRDefault="00224E9F" w:rsidP="00224E9F">
                <w:pPr>
                  <w:tabs>
                    <w:tab w:val="left" w:pos="420"/>
                    <w:tab w:val="left" w:pos="840"/>
                    <w:tab w:val="left" w:pos="1260"/>
                  </w:tabs>
                  <w:spacing w:before="40" w:after="40"/>
                  <w:jc w:val="center"/>
                  <w:rPr>
                    <w:ins w:id="107" w:author="蔚滢璐" w:date="2017-01-02T12:50:00Z"/>
                    <w:rFonts w:asciiTheme="minorEastAsia" w:hAnsiTheme="minorEastAsia"/>
                    <w:sz w:val="21"/>
                    <w:szCs w:val="21"/>
                    <w:rPrChange w:id="108" w:author="蔚滢璐" w:date="2017-01-02T12:59:00Z">
                      <w:rPr>
                        <w:ins w:id="109" w:author="蔚滢璐" w:date="2017-01-02T12:50:00Z"/>
                        <w:color w:val="000000" w:themeColor="text1"/>
                      </w:rPr>
                    </w:rPrChange>
                  </w:rPr>
                </w:pPr>
                <w:ins w:id="110" w:author="蔚滢璐" w:date="2017-01-02T12:50:00Z">
                  <w:r w:rsidRPr="00224E9F">
                    <w:rPr>
                      <w:rFonts w:asciiTheme="minorEastAsia" w:hAnsiTheme="minorEastAsia" w:hint="eastAsia"/>
                      <w:sz w:val="21"/>
                      <w:szCs w:val="21"/>
                      <w:lang w:val="zh-TW" w:eastAsia="zh-TW"/>
                      <w:rPrChange w:id="111" w:author="蔚滢璐" w:date="2017-01-02T12:59:00Z">
                        <w:rPr>
                          <w:rFonts w:ascii="Arial Unicode MS" w:hAnsi="Arial Unicode MS" w:hint="eastAsia"/>
                          <w:color w:val="000000" w:themeColor="text1"/>
                          <w:lang w:val="zh-TW" w:eastAsia="zh-TW"/>
                        </w:rPr>
                      </w:rPrChange>
                    </w:rPr>
                    <w:t>吕丹</w:t>
                  </w:r>
                </w:ins>
              </w:p>
              <w:p w:rsidR="00224E9F" w:rsidRPr="00224E9F" w:rsidRDefault="00224E9F" w:rsidP="00224E9F">
                <w:pPr>
                  <w:tabs>
                    <w:tab w:val="left" w:pos="420"/>
                    <w:tab w:val="left" w:pos="840"/>
                    <w:tab w:val="left" w:pos="1260"/>
                  </w:tabs>
                  <w:spacing w:before="40" w:after="40"/>
                  <w:jc w:val="center"/>
                  <w:rPr>
                    <w:ins w:id="112" w:author="蔚滢璐" w:date="2017-01-02T12:50:00Z"/>
                    <w:rFonts w:asciiTheme="minorEastAsia" w:hAnsiTheme="minorEastAsia"/>
                    <w:sz w:val="21"/>
                    <w:szCs w:val="21"/>
                    <w:rPrChange w:id="113" w:author="蔚滢璐" w:date="2017-01-02T12:59:00Z">
                      <w:rPr>
                        <w:ins w:id="114" w:author="蔚滢璐" w:date="2017-01-02T12:50:00Z"/>
                        <w:color w:val="000000" w:themeColor="text1"/>
                      </w:rPr>
                    </w:rPrChange>
                  </w:rPr>
                </w:pPr>
                <w:ins w:id="115" w:author="蔚滢璐" w:date="2017-01-02T12:50:00Z">
                  <w:r w:rsidRPr="00224E9F">
                    <w:rPr>
                      <w:rFonts w:asciiTheme="minorEastAsia" w:hAnsiTheme="minorEastAsia" w:hint="eastAsia"/>
                      <w:sz w:val="21"/>
                      <w:szCs w:val="21"/>
                      <w:lang w:val="zh-TW" w:eastAsia="zh-TW"/>
                      <w:rPrChange w:id="116" w:author="蔚滢璐" w:date="2017-01-02T12:59:00Z">
                        <w:rPr>
                          <w:rFonts w:ascii="Arial Unicode MS" w:hAnsi="Arial Unicode MS" w:hint="eastAsia"/>
                          <w:color w:val="000000" w:themeColor="text1"/>
                          <w:lang w:val="zh-TW" w:eastAsia="zh-TW"/>
                        </w:rPr>
                      </w:rPrChange>
                    </w:rPr>
                    <w:t>王馨雨</w:t>
                  </w:r>
                </w:ins>
              </w:p>
              <w:p w:rsidR="00224E9F" w:rsidRPr="00224E9F" w:rsidRDefault="00224E9F" w:rsidP="00224E9F">
                <w:pPr>
                  <w:tabs>
                    <w:tab w:val="left" w:pos="420"/>
                    <w:tab w:val="left" w:pos="840"/>
                    <w:tab w:val="left" w:pos="1260"/>
                  </w:tabs>
                  <w:spacing w:before="40" w:after="40"/>
                  <w:jc w:val="center"/>
                  <w:rPr>
                    <w:ins w:id="117" w:author="蔚滢璐" w:date="2017-01-02T12:50:00Z"/>
                    <w:rFonts w:asciiTheme="minorEastAsia" w:hAnsiTheme="minorEastAsia"/>
                    <w:sz w:val="21"/>
                    <w:szCs w:val="21"/>
                    <w:rPrChange w:id="118" w:author="蔚滢璐" w:date="2017-01-02T12:59:00Z">
                      <w:rPr>
                        <w:ins w:id="119" w:author="蔚滢璐" w:date="2017-01-02T12:50:00Z"/>
                        <w:color w:val="000000" w:themeColor="text1"/>
                      </w:rPr>
                    </w:rPrChange>
                  </w:rPr>
                </w:pPr>
              </w:p>
            </w:tc>
            <w:tc>
              <w:tcPr>
                <w:tcW w:w="1338" w:type="dxa"/>
              </w:tcPr>
              <w:p w:rsidR="00224E9F" w:rsidRPr="00224E9F" w:rsidRDefault="00224E9F" w:rsidP="00224E9F">
                <w:pPr>
                  <w:tabs>
                    <w:tab w:val="left" w:pos="420"/>
                    <w:tab w:val="left" w:pos="840"/>
                    <w:tab w:val="left" w:pos="1260"/>
                  </w:tabs>
                  <w:spacing w:before="40" w:after="40"/>
                  <w:jc w:val="right"/>
                  <w:rPr>
                    <w:ins w:id="120" w:author="蔚滢璐" w:date="2017-01-02T12:50:00Z"/>
                    <w:rFonts w:asciiTheme="minorEastAsia" w:hAnsiTheme="minorEastAsia"/>
                    <w:sz w:val="21"/>
                    <w:szCs w:val="21"/>
                    <w:rPrChange w:id="121" w:author="蔚滢璐" w:date="2017-01-02T12:59:00Z">
                      <w:rPr>
                        <w:ins w:id="122" w:author="蔚滢璐" w:date="2017-01-02T12:50:00Z"/>
                        <w:color w:val="000000" w:themeColor="text1"/>
                      </w:rPr>
                    </w:rPrChange>
                  </w:rPr>
                </w:pPr>
                <w:ins w:id="123" w:author="蔚滢璐" w:date="2017-01-02T12:50:00Z">
                  <w:r w:rsidRPr="00224E9F">
                    <w:rPr>
                      <w:rFonts w:asciiTheme="minorEastAsia" w:hAnsiTheme="minorEastAsia"/>
                      <w:sz w:val="21"/>
                      <w:szCs w:val="21"/>
                      <w:rPrChange w:id="124" w:author="蔚滢璐" w:date="2017-01-02T12:59:00Z">
                        <w:rPr>
                          <w:color w:val="000000" w:themeColor="text1"/>
                        </w:rPr>
                      </w:rPrChange>
                    </w:rPr>
                    <w:t>2016-10-26</w:t>
                  </w:r>
                </w:ins>
              </w:p>
            </w:tc>
            <w:tc>
              <w:tcPr>
                <w:tcW w:w="3990" w:type="dxa"/>
              </w:tcPr>
              <w:p w:rsidR="00224E9F" w:rsidRPr="00224E9F" w:rsidRDefault="00224E9F" w:rsidP="00224E9F">
                <w:pPr>
                  <w:tabs>
                    <w:tab w:val="left" w:pos="420"/>
                    <w:tab w:val="left" w:pos="840"/>
                    <w:tab w:val="left" w:pos="1260"/>
                    <w:tab w:val="left" w:pos="1680"/>
                    <w:tab w:val="left" w:pos="2100"/>
                    <w:tab w:val="left" w:pos="2520"/>
                    <w:tab w:val="left" w:pos="2940"/>
                    <w:tab w:val="left" w:pos="3360"/>
                    <w:tab w:val="left" w:pos="3780"/>
                    <w:tab w:val="left" w:pos="4200"/>
                    <w:tab w:val="left" w:pos="4620"/>
                  </w:tabs>
                  <w:spacing w:before="40" w:after="40"/>
                  <w:jc w:val="right"/>
                  <w:rPr>
                    <w:ins w:id="125" w:author="蔚滢璐" w:date="2017-01-02T12:50:00Z"/>
                    <w:rFonts w:asciiTheme="minorEastAsia" w:hAnsiTheme="minorEastAsia"/>
                    <w:sz w:val="21"/>
                    <w:szCs w:val="21"/>
                    <w:rPrChange w:id="126" w:author="蔚滢璐" w:date="2017-01-02T12:59:00Z">
                      <w:rPr>
                        <w:ins w:id="127" w:author="蔚滢璐" w:date="2017-01-02T12:50:00Z"/>
                        <w:color w:val="000000" w:themeColor="text1"/>
                      </w:rPr>
                    </w:rPrChange>
                  </w:rPr>
                </w:pPr>
                <w:ins w:id="128" w:author="蔚滢璐" w:date="2017-01-02T12:50:00Z">
                  <w:r w:rsidRPr="00224E9F">
                    <w:rPr>
                      <w:rFonts w:asciiTheme="minorEastAsia" w:hAnsiTheme="minorEastAsia" w:hint="eastAsia"/>
                      <w:sz w:val="21"/>
                      <w:szCs w:val="21"/>
                      <w:rPrChange w:id="129" w:author="蔚滢璐" w:date="2017-01-02T12:59:00Z">
                        <w:rPr>
                          <w:rFonts w:hint="eastAsia"/>
                          <w:color w:val="000000" w:themeColor="text1"/>
                        </w:rPr>
                      </w:rPrChange>
                    </w:rPr>
                    <w:t>将部分的hotelbl模块上传</w:t>
                  </w:r>
                </w:ins>
              </w:p>
              <w:p w:rsidR="00224E9F" w:rsidRPr="00224E9F" w:rsidRDefault="00224E9F" w:rsidP="00224E9F">
                <w:pPr>
                  <w:tabs>
                    <w:tab w:val="left" w:pos="420"/>
                    <w:tab w:val="left" w:pos="840"/>
                    <w:tab w:val="left" w:pos="1260"/>
                    <w:tab w:val="left" w:pos="1680"/>
                    <w:tab w:val="left" w:pos="2100"/>
                    <w:tab w:val="left" w:pos="2520"/>
                    <w:tab w:val="left" w:pos="2940"/>
                    <w:tab w:val="left" w:pos="3360"/>
                    <w:tab w:val="left" w:pos="3780"/>
                    <w:tab w:val="left" w:pos="4200"/>
                    <w:tab w:val="left" w:pos="4620"/>
                  </w:tabs>
                  <w:spacing w:before="40" w:after="40"/>
                  <w:jc w:val="right"/>
                  <w:rPr>
                    <w:ins w:id="130" w:author="蔚滢璐" w:date="2017-01-02T12:50:00Z"/>
                    <w:rFonts w:asciiTheme="minorEastAsia" w:hAnsiTheme="minorEastAsia"/>
                    <w:sz w:val="21"/>
                    <w:szCs w:val="21"/>
                    <w:rPrChange w:id="131" w:author="蔚滢璐" w:date="2017-01-02T12:59:00Z">
                      <w:rPr>
                        <w:ins w:id="132" w:author="蔚滢璐" w:date="2017-01-02T12:50:00Z"/>
                        <w:color w:val="000000" w:themeColor="text1"/>
                      </w:rPr>
                    </w:rPrChange>
                  </w:rPr>
                </w:pPr>
                <w:ins w:id="133" w:author="蔚滢璐" w:date="2017-01-02T12:50:00Z">
                  <w:r w:rsidRPr="00224E9F">
                    <w:rPr>
                      <w:rFonts w:asciiTheme="minorEastAsia" w:hAnsiTheme="minorEastAsia" w:hint="eastAsia"/>
                      <w:sz w:val="21"/>
                      <w:szCs w:val="21"/>
                      <w:rPrChange w:id="134" w:author="蔚滢璐" w:date="2017-01-02T12:59:00Z">
                        <w:rPr>
                          <w:rFonts w:hint="eastAsia"/>
                          <w:color w:val="000000" w:themeColor="text1"/>
                        </w:rPr>
                      </w:rPrChange>
                    </w:rPr>
                    <w:t>将部分的userbl模块上传</w:t>
                  </w:r>
                </w:ins>
              </w:p>
              <w:p w:rsidR="00224E9F" w:rsidRPr="00224E9F" w:rsidRDefault="00224E9F" w:rsidP="00224E9F">
                <w:pPr>
                  <w:tabs>
                    <w:tab w:val="left" w:pos="420"/>
                    <w:tab w:val="left" w:pos="840"/>
                    <w:tab w:val="left" w:pos="1260"/>
                    <w:tab w:val="left" w:pos="1680"/>
                    <w:tab w:val="left" w:pos="2100"/>
                    <w:tab w:val="left" w:pos="2520"/>
                    <w:tab w:val="left" w:pos="2940"/>
                    <w:tab w:val="left" w:pos="3360"/>
                    <w:tab w:val="left" w:pos="3780"/>
                    <w:tab w:val="left" w:pos="4200"/>
                    <w:tab w:val="left" w:pos="4620"/>
                  </w:tabs>
                  <w:spacing w:before="40" w:after="40"/>
                  <w:jc w:val="right"/>
                  <w:rPr>
                    <w:ins w:id="135" w:author="蔚滢璐" w:date="2017-01-02T12:50:00Z"/>
                    <w:rFonts w:asciiTheme="minorEastAsia" w:hAnsiTheme="minorEastAsia"/>
                    <w:sz w:val="21"/>
                    <w:szCs w:val="21"/>
                    <w:rPrChange w:id="136" w:author="蔚滢璐" w:date="2017-01-02T12:59:00Z">
                      <w:rPr>
                        <w:ins w:id="137" w:author="蔚滢璐" w:date="2017-01-02T12:50:00Z"/>
                        <w:color w:val="000000" w:themeColor="text1"/>
                      </w:rPr>
                    </w:rPrChange>
                  </w:rPr>
                </w:pPr>
              </w:p>
            </w:tc>
            <w:tc>
              <w:tcPr>
                <w:tcW w:w="1276" w:type="dxa"/>
              </w:tcPr>
              <w:p w:rsidR="00224E9F" w:rsidRPr="00224E9F" w:rsidRDefault="00224E9F" w:rsidP="00224E9F">
                <w:pPr>
                  <w:tabs>
                    <w:tab w:val="left" w:pos="420"/>
                    <w:tab w:val="left" w:pos="840"/>
                    <w:tab w:val="left" w:pos="1260"/>
                  </w:tabs>
                  <w:spacing w:before="40" w:after="40"/>
                  <w:jc w:val="right"/>
                  <w:rPr>
                    <w:ins w:id="138" w:author="蔚滢璐" w:date="2017-01-02T12:50:00Z"/>
                    <w:rFonts w:asciiTheme="minorEastAsia" w:hAnsiTheme="minorEastAsia"/>
                    <w:sz w:val="21"/>
                    <w:szCs w:val="21"/>
                    <w:rPrChange w:id="139" w:author="蔚滢璐" w:date="2017-01-02T12:59:00Z">
                      <w:rPr>
                        <w:ins w:id="140" w:author="蔚滢璐" w:date="2017-01-02T12:50:00Z"/>
                        <w:color w:val="000000" w:themeColor="text1"/>
                      </w:rPr>
                    </w:rPrChange>
                  </w:rPr>
                </w:pPr>
                <w:ins w:id="141" w:author="蔚滢璐" w:date="2017-01-02T12:50:00Z">
                  <w:r w:rsidRPr="00224E9F">
                    <w:rPr>
                      <w:rFonts w:asciiTheme="minorEastAsia" w:hAnsiTheme="minorEastAsia"/>
                      <w:sz w:val="21"/>
                      <w:szCs w:val="21"/>
                      <w:rPrChange w:id="142" w:author="蔚滢璐" w:date="2017-01-02T12:59:00Z">
                        <w:rPr>
                          <w:color w:val="000000" w:themeColor="text1"/>
                        </w:rPr>
                      </w:rPrChange>
                    </w:rPr>
                    <w:t>V1.</w:t>
                  </w:r>
                  <w:r w:rsidRPr="00224E9F">
                    <w:rPr>
                      <w:rFonts w:asciiTheme="minorEastAsia" w:hAnsiTheme="minorEastAsia"/>
                      <w:sz w:val="21"/>
                      <w:szCs w:val="21"/>
                      <w:lang w:val="zh-TW" w:eastAsia="zh-TW"/>
                      <w:rPrChange w:id="143" w:author="蔚滢璐" w:date="2017-01-02T12:59:00Z">
                        <w:rPr>
                          <w:color w:val="000000" w:themeColor="text1"/>
                          <w:lang w:val="zh-TW" w:eastAsia="zh-TW"/>
                        </w:rPr>
                      </w:rPrChange>
                    </w:rPr>
                    <w:t>1</w:t>
                  </w:r>
                  <w:r w:rsidRPr="00224E9F">
                    <w:rPr>
                      <w:rFonts w:asciiTheme="minorEastAsia" w:hAnsiTheme="minorEastAsia" w:hint="eastAsia"/>
                      <w:sz w:val="21"/>
                      <w:szCs w:val="21"/>
                      <w:lang w:val="zh-TW" w:eastAsia="zh-TW"/>
                      <w:rPrChange w:id="144" w:author="蔚滢璐" w:date="2017-01-02T12:59:00Z">
                        <w:rPr>
                          <w:rFonts w:ascii="Arial Unicode MS" w:hAnsi="Arial Unicode MS" w:hint="eastAsia"/>
                          <w:color w:val="000000" w:themeColor="text1"/>
                          <w:lang w:val="zh-TW" w:eastAsia="zh-TW"/>
                        </w:rPr>
                      </w:rPrChange>
                    </w:rPr>
                    <w:t>阶段报告</w:t>
                  </w:r>
                </w:ins>
              </w:p>
            </w:tc>
          </w:tr>
          <w:tr w:rsidR="00224E9F" w:rsidRPr="00224E9F" w:rsidTr="00224E9F">
            <w:trPr>
              <w:ins w:id="145" w:author="蔚滢璐" w:date="2017-01-02T12:50:00Z"/>
            </w:trPr>
            <w:tc>
              <w:tcPr>
                <w:tcW w:w="1343" w:type="dxa"/>
              </w:tcPr>
              <w:p w:rsidR="00224E9F" w:rsidRPr="00224E9F" w:rsidRDefault="00224E9F" w:rsidP="00224E9F">
                <w:pPr>
                  <w:tabs>
                    <w:tab w:val="left" w:pos="420"/>
                    <w:tab w:val="left" w:pos="840"/>
                    <w:tab w:val="left" w:pos="1260"/>
                  </w:tabs>
                  <w:spacing w:before="40" w:after="40"/>
                  <w:jc w:val="center"/>
                  <w:rPr>
                    <w:ins w:id="146" w:author="蔚滢璐" w:date="2017-01-02T12:50:00Z"/>
                    <w:rFonts w:asciiTheme="minorEastAsia" w:hAnsiTheme="minorEastAsia"/>
                    <w:sz w:val="21"/>
                    <w:szCs w:val="21"/>
                    <w:rPrChange w:id="147" w:author="蔚滢璐" w:date="2017-01-02T12:59:00Z">
                      <w:rPr>
                        <w:ins w:id="148" w:author="蔚滢璐" w:date="2017-01-02T12:50:00Z"/>
                        <w:color w:val="000000" w:themeColor="text1"/>
                      </w:rPr>
                    </w:rPrChange>
                  </w:rPr>
                </w:pPr>
                <w:ins w:id="149" w:author="蔚滢璐" w:date="2017-01-02T12:50:00Z">
                  <w:r w:rsidRPr="00224E9F">
                    <w:rPr>
                      <w:rFonts w:asciiTheme="minorEastAsia" w:hAnsiTheme="minorEastAsia" w:hint="eastAsia"/>
                      <w:sz w:val="21"/>
                      <w:szCs w:val="21"/>
                      <w:lang w:val="zh-TW" w:eastAsia="zh-TW"/>
                      <w:rPrChange w:id="150" w:author="蔚滢璐" w:date="2017-01-02T12:59:00Z">
                        <w:rPr>
                          <w:rFonts w:ascii="Arial Unicode MS" w:hAnsi="Arial Unicode MS" w:hint="eastAsia"/>
                          <w:color w:val="000000" w:themeColor="text1"/>
                          <w:lang w:val="zh-TW" w:eastAsia="zh-TW"/>
                        </w:rPr>
                      </w:rPrChange>
                    </w:rPr>
                    <w:t>吕丹</w:t>
                  </w:r>
                </w:ins>
              </w:p>
              <w:p w:rsidR="00224E9F" w:rsidRPr="00224E9F" w:rsidRDefault="00224E9F" w:rsidP="00224E9F">
                <w:pPr>
                  <w:tabs>
                    <w:tab w:val="left" w:pos="420"/>
                    <w:tab w:val="left" w:pos="840"/>
                    <w:tab w:val="left" w:pos="1260"/>
                  </w:tabs>
                  <w:spacing w:before="40" w:after="40"/>
                  <w:jc w:val="center"/>
                  <w:rPr>
                    <w:ins w:id="151" w:author="蔚滢璐" w:date="2017-01-02T12:50:00Z"/>
                    <w:rFonts w:asciiTheme="minorEastAsia" w:hAnsiTheme="minorEastAsia"/>
                    <w:sz w:val="21"/>
                    <w:szCs w:val="21"/>
                    <w:rPrChange w:id="152" w:author="蔚滢璐" w:date="2017-01-02T12:59:00Z">
                      <w:rPr>
                        <w:ins w:id="153" w:author="蔚滢璐" w:date="2017-01-02T12:50:00Z"/>
                        <w:color w:val="000000" w:themeColor="text1"/>
                      </w:rPr>
                    </w:rPrChange>
                  </w:rPr>
                </w:pPr>
                <w:ins w:id="154" w:author="蔚滢璐" w:date="2017-01-02T12:50:00Z">
                  <w:r w:rsidRPr="00224E9F">
                    <w:rPr>
                      <w:rFonts w:asciiTheme="minorEastAsia" w:hAnsiTheme="minorEastAsia" w:hint="eastAsia"/>
                      <w:sz w:val="21"/>
                      <w:szCs w:val="21"/>
                      <w:lang w:val="zh-TW" w:eastAsia="zh-TW"/>
                      <w:rPrChange w:id="155" w:author="蔚滢璐" w:date="2017-01-02T12:59:00Z">
                        <w:rPr>
                          <w:rFonts w:ascii="Arial Unicode MS" w:hAnsi="Arial Unicode MS" w:hint="eastAsia"/>
                          <w:color w:val="000000" w:themeColor="text1"/>
                          <w:lang w:val="zh-TW" w:eastAsia="zh-TW"/>
                        </w:rPr>
                      </w:rPrChange>
                    </w:rPr>
                    <w:t>沈丽婷</w:t>
                  </w:r>
                </w:ins>
              </w:p>
              <w:p w:rsidR="00224E9F" w:rsidRPr="00224E9F" w:rsidRDefault="00224E9F" w:rsidP="00224E9F">
                <w:pPr>
                  <w:tabs>
                    <w:tab w:val="left" w:pos="420"/>
                    <w:tab w:val="left" w:pos="840"/>
                    <w:tab w:val="left" w:pos="1260"/>
                  </w:tabs>
                  <w:spacing w:before="40" w:after="40"/>
                  <w:jc w:val="center"/>
                  <w:rPr>
                    <w:ins w:id="156" w:author="蔚滢璐" w:date="2017-01-02T12:50:00Z"/>
                    <w:rFonts w:asciiTheme="minorEastAsia" w:hAnsiTheme="minorEastAsia"/>
                    <w:sz w:val="21"/>
                    <w:szCs w:val="21"/>
                    <w:rPrChange w:id="157" w:author="蔚滢璐" w:date="2017-01-02T12:59:00Z">
                      <w:rPr>
                        <w:ins w:id="158" w:author="蔚滢璐" w:date="2017-01-02T12:50:00Z"/>
                        <w:color w:val="000000" w:themeColor="text1"/>
                      </w:rPr>
                    </w:rPrChange>
                  </w:rPr>
                </w:pPr>
                <w:ins w:id="159" w:author="蔚滢璐" w:date="2017-01-02T12:50:00Z">
                  <w:r w:rsidRPr="00224E9F">
                    <w:rPr>
                      <w:rFonts w:asciiTheme="minorEastAsia" w:hAnsiTheme="minorEastAsia" w:hint="eastAsia"/>
                      <w:sz w:val="21"/>
                      <w:szCs w:val="21"/>
                      <w:lang w:val="zh-TW" w:eastAsia="zh-TW"/>
                      <w:rPrChange w:id="160" w:author="蔚滢璐" w:date="2017-01-02T12:59:00Z">
                        <w:rPr>
                          <w:rFonts w:ascii="Arial Unicode MS" w:hAnsi="Arial Unicode MS" w:hint="eastAsia"/>
                          <w:color w:val="000000" w:themeColor="text1"/>
                          <w:lang w:val="zh-TW" w:eastAsia="zh-TW"/>
                        </w:rPr>
                      </w:rPrChange>
                    </w:rPr>
                    <w:t>蔚滢璐</w:t>
                  </w:r>
                </w:ins>
              </w:p>
            </w:tc>
            <w:tc>
              <w:tcPr>
                <w:tcW w:w="1338" w:type="dxa"/>
              </w:tcPr>
              <w:p w:rsidR="00224E9F" w:rsidRPr="00224E9F" w:rsidRDefault="00224E9F" w:rsidP="00224E9F">
                <w:pPr>
                  <w:tabs>
                    <w:tab w:val="left" w:pos="420"/>
                    <w:tab w:val="left" w:pos="840"/>
                    <w:tab w:val="left" w:pos="1260"/>
                  </w:tabs>
                  <w:spacing w:before="40" w:after="40"/>
                  <w:jc w:val="right"/>
                  <w:rPr>
                    <w:ins w:id="161" w:author="蔚滢璐" w:date="2017-01-02T12:50:00Z"/>
                    <w:rFonts w:asciiTheme="minorEastAsia" w:hAnsiTheme="minorEastAsia"/>
                    <w:sz w:val="21"/>
                    <w:szCs w:val="21"/>
                    <w:rPrChange w:id="162" w:author="蔚滢璐" w:date="2017-01-02T12:59:00Z">
                      <w:rPr>
                        <w:ins w:id="163" w:author="蔚滢璐" w:date="2017-01-02T12:50:00Z"/>
                        <w:color w:val="000000" w:themeColor="text1"/>
                      </w:rPr>
                    </w:rPrChange>
                  </w:rPr>
                </w:pPr>
                <w:ins w:id="164" w:author="蔚滢璐" w:date="2017-01-02T12:50:00Z">
                  <w:r w:rsidRPr="00224E9F">
                    <w:rPr>
                      <w:rFonts w:asciiTheme="minorEastAsia" w:hAnsiTheme="minorEastAsia" w:cs="Calibri"/>
                      <w:sz w:val="21"/>
                      <w:szCs w:val="21"/>
                      <w:rPrChange w:id="165" w:author="蔚滢璐" w:date="2017-01-02T12:59:00Z">
                        <w:rPr>
                          <w:rFonts w:ascii="Calibri" w:eastAsia="Calibri" w:hAnsi="Calibri" w:cs="Calibri"/>
                          <w:color w:val="000000" w:themeColor="text1"/>
                        </w:rPr>
                      </w:rPrChange>
                    </w:rPr>
                    <w:t>2016-10-27</w:t>
                  </w:r>
                </w:ins>
              </w:p>
            </w:tc>
            <w:tc>
              <w:tcPr>
                <w:tcW w:w="3990" w:type="dxa"/>
              </w:tcPr>
              <w:p w:rsidR="00224E9F" w:rsidRPr="00224E9F" w:rsidRDefault="00224E9F" w:rsidP="00224E9F">
                <w:pPr>
                  <w:tabs>
                    <w:tab w:val="left" w:pos="420"/>
                    <w:tab w:val="left" w:pos="840"/>
                    <w:tab w:val="left" w:pos="1260"/>
                    <w:tab w:val="left" w:pos="1680"/>
                    <w:tab w:val="left" w:pos="2100"/>
                    <w:tab w:val="left" w:pos="2520"/>
                    <w:tab w:val="left" w:pos="2940"/>
                    <w:tab w:val="left" w:pos="3360"/>
                    <w:tab w:val="left" w:pos="3780"/>
                    <w:tab w:val="left" w:pos="4200"/>
                    <w:tab w:val="left" w:pos="4620"/>
                  </w:tabs>
                  <w:spacing w:before="40" w:after="40"/>
                  <w:jc w:val="right"/>
                  <w:rPr>
                    <w:ins w:id="166" w:author="蔚滢璐" w:date="2017-01-02T12:50:00Z"/>
                    <w:rFonts w:asciiTheme="minorEastAsia" w:hAnsiTheme="minorEastAsia" w:cs="Calibri"/>
                    <w:sz w:val="21"/>
                    <w:szCs w:val="21"/>
                    <w:rPrChange w:id="167" w:author="蔚滢璐" w:date="2017-01-02T12:59:00Z">
                      <w:rPr>
                        <w:ins w:id="168" w:author="蔚滢璐" w:date="2017-01-02T12:50:00Z"/>
                        <w:rFonts w:ascii="Calibri" w:hAnsi="Calibri" w:cs="Calibri"/>
                        <w:color w:val="000000" w:themeColor="text1"/>
                      </w:rPr>
                    </w:rPrChange>
                  </w:rPr>
                </w:pPr>
                <w:ins w:id="169" w:author="蔚滢璐" w:date="2017-01-02T12:50:00Z">
                  <w:r w:rsidRPr="00224E9F">
                    <w:rPr>
                      <w:rFonts w:asciiTheme="minorEastAsia" w:hAnsiTheme="minorEastAsia" w:cs="Calibri" w:hint="eastAsia"/>
                      <w:sz w:val="21"/>
                      <w:szCs w:val="21"/>
                      <w:rPrChange w:id="170" w:author="蔚滢璐" w:date="2017-01-02T12:59:00Z">
                        <w:rPr>
                          <w:rFonts w:ascii="Calibri" w:hAnsi="Calibri" w:cs="Calibri" w:hint="eastAsia"/>
                          <w:color w:val="000000" w:themeColor="text1"/>
                        </w:rPr>
                      </w:rPrChange>
                    </w:rPr>
                    <w:t>更新hotelbl模块</w:t>
                  </w:r>
                </w:ins>
              </w:p>
              <w:p w:rsidR="00224E9F" w:rsidRPr="00224E9F" w:rsidRDefault="00224E9F" w:rsidP="00224E9F">
                <w:pPr>
                  <w:tabs>
                    <w:tab w:val="left" w:pos="420"/>
                    <w:tab w:val="left" w:pos="840"/>
                    <w:tab w:val="left" w:pos="1260"/>
                    <w:tab w:val="left" w:pos="1680"/>
                    <w:tab w:val="left" w:pos="2100"/>
                    <w:tab w:val="left" w:pos="2520"/>
                    <w:tab w:val="left" w:pos="2940"/>
                    <w:tab w:val="left" w:pos="3360"/>
                    <w:tab w:val="left" w:pos="3780"/>
                    <w:tab w:val="left" w:pos="4200"/>
                    <w:tab w:val="left" w:pos="4620"/>
                  </w:tabs>
                  <w:spacing w:before="40" w:after="40"/>
                  <w:jc w:val="right"/>
                  <w:rPr>
                    <w:ins w:id="171" w:author="蔚滢璐" w:date="2017-01-02T12:50:00Z"/>
                    <w:rFonts w:asciiTheme="minorEastAsia" w:hAnsiTheme="minorEastAsia" w:cs="Calibri"/>
                    <w:sz w:val="21"/>
                    <w:szCs w:val="21"/>
                    <w:rPrChange w:id="172" w:author="蔚滢璐" w:date="2017-01-02T12:59:00Z">
                      <w:rPr>
                        <w:ins w:id="173" w:author="蔚滢璐" w:date="2017-01-02T12:50:00Z"/>
                        <w:rFonts w:ascii="Calibri" w:hAnsi="Calibri" w:cs="Calibri"/>
                        <w:color w:val="000000" w:themeColor="text1"/>
                      </w:rPr>
                    </w:rPrChange>
                  </w:rPr>
                </w:pPr>
                <w:ins w:id="174" w:author="蔚滢璐" w:date="2017-01-02T12:50:00Z">
                  <w:r w:rsidRPr="00224E9F">
                    <w:rPr>
                      <w:rFonts w:asciiTheme="minorEastAsia" w:hAnsiTheme="minorEastAsia" w:cs="Calibri" w:hint="eastAsia"/>
                      <w:sz w:val="21"/>
                      <w:szCs w:val="21"/>
                      <w:rPrChange w:id="175" w:author="蔚滢璐" w:date="2017-01-02T12:59:00Z">
                        <w:rPr>
                          <w:rFonts w:ascii="Calibri" w:hAnsi="Calibri" w:cs="Calibri" w:hint="eastAsia"/>
                          <w:color w:val="000000" w:themeColor="text1"/>
                        </w:rPr>
                      </w:rPrChange>
                    </w:rPr>
                    <w:t>将部分orderbl模块上传</w:t>
                  </w:r>
                </w:ins>
              </w:p>
              <w:p w:rsidR="00224E9F" w:rsidRPr="00224E9F" w:rsidRDefault="00224E9F" w:rsidP="00224E9F">
                <w:pPr>
                  <w:tabs>
                    <w:tab w:val="left" w:pos="420"/>
                    <w:tab w:val="left" w:pos="840"/>
                    <w:tab w:val="left" w:pos="1260"/>
                    <w:tab w:val="left" w:pos="1680"/>
                    <w:tab w:val="left" w:pos="2100"/>
                    <w:tab w:val="left" w:pos="2520"/>
                    <w:tab w:val="left" w:pos="2940"/>
                    <w:tab w:val="left" w:pos="3360"/>
                    <w:tab w:val="left" w:pos="3780"/>
                    <w:tab w:val="left" w:pos="4200"/>
                    <w:tab w:val="left" w:pos="4620"/>
                  </w:tabs>
                  <w:spacing w:before="40" w:after="40"/>
                  <w:jc w:val="right"/>
                  <w:rPr>
                    <w:ins w:id="176" w:author="蔚滢璐" w:date="2017-01-02T12:50:00Z"/>
                    <w:rFonts w:asciiTheme="minorEastAsia" w:hAnsiTheme="minorEastAsia" w:cs="Calibri"/>
                    <w:sz w:val="21"/>
                    <w:szCs w:val="21"/>
                    <w:rPrChange w:id="177" w:author="蔚滢璐" w:date="2017-01-02T12:59:00Z">
                      <w:rPr>
                        <w:ins w:id="178" w:author="蔚滢璐" w:date="2017-01-02T12:50:00Z"/>
                        <w:rFonts w:ascii="Calibri" w:hAnsi="Calibri" w:cs="Calibri"/>
                        <w:color w:val="000000" w:themeColor="text1"/>
                      </w:rPr>
                    </w:rPrChange>
                  </w:rPr>
                </w:pPr>
                <w:ins w:id="179" w:author="蔚滢璐" w:date="2017-01-02T12:50:00Z">
                  <w:r w:rsidRPr="00224E9F">
                    <w:rPr>
                      <w:rFonts w:asciiTheme="minorEastAsia" w:hAnsiTheme="minorEastAsia" w:cs="Calibri" w:hint="eastAsia"/>
                      <w:sz w:val="21"/>
                      <w:szCs w:val="21"/>
                      <w:rPrChange w:id="180" w:author="蔚滢璐" w:date="2017-01-02T12:59:00Z">
                        <w:rPr>
                          <w:rFonts w:ascii="Calibri" w:hAnsi="Calibri" w:cs="Calibri" w:hint="eastAsia"/>
                          <w:color w:val="000000" w:themeColor="text1"/>
                        </w:rPr>
                      </w:rPrChange>
                    </w:rPr>
                    <w:t>将部分webstaffbl模块上传</w:t>
                  </w:r>
                </w:ins>
              </w:p>
              <w:p w:rsidR="00224E9F" w:rsidRPr="00224E9F" w:rsidRDefault="00224E9F" w:rsidP="00224E9F">
                <w:pPr>
                  <w:tabs>
                    <w:tab w:val="left" w:pos="420"/>
                    <w:tab w:val="left" w:pos="840"/>
                    <w:tab w:val="left" w:pos="1260"/>
                    <w:tab w:val="left" w:pos="1680"/>
                    <w:tab w:val="left" w:pos="2100"/>
                    <w:tab w:val="left" w:pos="2520"/>
                    <w:tab w:val="left" w:pos="2940"/>
                    <w:tab w:val="left" w:pos="3360"/>
                    <w:tab w:val="left" w:pos="3780"/>
                    <w:tab w:val="left" w:pos="4200"/>
                    <w:tab w:val="left" w:pos="4620"/>
                  </w:tabs>
                  <w:spacing w:before="40" w:after="40"/>
                  <w:jc w:val="right"/>
                  <w:rPr>
                    <w:ins w:id="181" w:author="蔚滢璐" w:date="2017-01-02T12:50:00Z"/>
                    <w:rFonts w:asciiTheme="minorEastAsia" w:hAnsiTheme="minorEastAsia" w:cs="Calibri"/>
                    <w:sz w:val="21"/>
                    <w:szCs w:val="21"/>
                    <w:rPrChange w:id="182" w:author="蔚滢璐" w:date="2017-01-02T12:59:00Z">
                      <w:rPr>
                        <w:ins w:id="183" w:author="蔚滢璐" w:date="2017-01-02T12:50:00Z"/>
                        <w:rFonts w:ascii="Calibri" w:hAnsi="Calibri" w:cs="Calibri"/>
                        <w:color w:val="000000" w:themeColor="text1"/>
                      </w:rPr>
                    </w:rPrChange>
                  </w:rPr>
                </w:pPr>
                <w:ins w:id="184" w:author="蔚滢璐" w:date="2017-01-02T12:50:00Z">
                  <w:r w:rsidRPr="00224E9F">
                    <w:rPr>
                      <w:rFonts w:asciiTheme="minorEastAsia" w:hAnsiTheme="minorEastAsia" w:cs="Calibri" w:hint="eastAsia"/>
                      <w:sz w:val="21"/>
                      <w:szCs w:val="21"/>
                      <w:rPrChange w:id="185" w:author="蔚滢璐" w:date="2017-01-02T12:59:00Z">
                        <w:rPr>
                          <w:rFonts w:ascii="Calibri" w:hAnsi="Calibri" w:cs="Calibri" w:hint="eastAsia"/>
                          <w:color w:val="000000" w:themeColor="text1"/>
                        </w:rPr>
                      </w:rPrChange>
                    </w:rPr>
                    <w:t>将部分promotionbl模块上传</w:t>
                  </w:r>
                </w:ins>
              </w:p>
            </w:tc>
            <w:tc>
              <w:tcPr>
                <w:tcW w:w="1276" w:type="dxa"/>
              </w:tcPr>
              <w:p w:rsidR="00224E9F" w:rsidRPr="00224E9F" w:rsidRDefault="00224E9F" w:rsidP="00224E9F">
                <w:pPr>
                  <w:tabs>
                    <w:tab w:val="left" w:pos="420"/>
                    <w:tab w:val="left" w:pos="840"/>
                    <w:tab w:val="left" w:pos="1260"/>
                  </w:tabs>
                  <w:spacing w:before="40" w:after="40"/>
                  <w:jc w:val="right"/>
                  <w:rPr>
                    <w:ins w:id="186" w:author="蔚滢璐" w:date="2017-01-02T12:50:00Z"/>
                    <w:rFonts w:asciiTheme="minorEastAsia" w:hAnsiTheme="minorEastAsia"/>
                    <w:sz w:val="21"/>
                    <w:szCs w:val="21"/>
                    <w:rPrChange w:id="187" w:author="蔚滢璐" w:date="2017-01-02T12:59:00Z">
                      <w:rPr>
                        <w:ins w:id="188" w:author="蔚滢璐" w:date="2017-01-02T12:50:00Z"/>
                        <w:color w:val="000000" w:themeColor="text1"/>
                      </w:rPr>
                    </w:rPrChange>
                  </w:rPr>
                </w:pPr>
                <w:ins w:id="189" w:author="蔚滢璐" w:date="2017-01-02T12:50:00Z">
                  <w:r w:rsidRPr="00224E9F">
                    <w:rPr>
                      <w:rFonts w:asciiTheme="minorEastAsia" w:hAnsiTheme="minorEastAsia" w:cs="Calibri"/>
                      <w:sz w:val="21"/>
                      <w:szCs w:val="21"/>
                      <w:rPrChange w:id="190" w:author="蔚滢璐" w:date="2017-01-02T12:59:00Z">
                        <w:rPr>
                          <w:rFonts w:ascii="Calibri" w:eastAsia="Calibri" w:hAnsi="Calibri" w:cs="Calibri"/>
                          <w:color w:val="000000" w:themeColor="text1"/>
                        </w:rPr>
                      </w:rPrChange>
                    </w:rPr>
                    <w:t>V1.2.0</w:t>
                  </w:r>
                </w:ins>
              </w:p>
              <w:p w:rsidR="00224E9F" w:rsidRPr="00224E9F" w:rsidRDefault="00224E9F" w:rsidP="00224E9F">
                <w:pPr>
                  <w:tabs>
                    <w:tab w:val="left" w:pos="420"/>
                    <w:tab w:val="left" w:pos="840"/>
                    <w:tab w:val="left" w:pos="1260"/>
                  </w:tabs>
                  <w:spacing w:before="40" w:after="40"/>
                  <w:jc w:val="right"/>
                  <w:rPr>
                    <w:ins w:id="191" w:author="蔚滢璐" w:date="2017-01-02T12:50:00Z"/>
                    <w:rFonts w:asciiTheme="minorEastAsia" w:hAnsiTheme="minorEastAsia"/>
                    <w:sz w:val="21"/>
                    <w:szCs w:val="21"/>
                    <w:rPrChange w:id="192" w:author="蔚滢璐" w:date="2017-01-02T12:59:00Z">
                      <w:rPr>
                        <w:ins w:id="193" w:author="蔚滢璐" w:date="2017-01-02T12:50:00Z"/>
                        <w:color w:val="000000" w:themeColor="text1"/>
                      </w:rPr>
                    </w:rPrChange>
                  </w:rPr>
                </w:pPr>
                <w:ins w:id="194" w:author="蔚滢璐" w:date="2017-01-02T12:50:00Z">
                  <w:r w:rsidRPr="00224E9F">
                    <w:rPr>
                      <w:rFonts w:asciiTheme="minorEastAsia" w:hAnsiTheme="minorEastAsia" w:cs="微软雅黑" w:hint="eastAsia"/>
                      <w:sz w:val="21"/>
                      <w:szCs w:val="21"/>
                      <w:rPrChange w:id="195" w:author="蔚滢璐" w:date="2017-01-02T12:59:00Z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</w:rPr>
                      </w:rPrChange>
                    </w:rPr>
                    <w:t>阶段成果</w:t>
                  </w:r>
                </w:ins>
              </w:p>
            </w:tc>
          </w:tr>
          <w:tr w:rsidR="00224E9F" w:rsidRPr="00224E9F" w:rsidTr="00224E9F">
            <w:trPr>
              <w:ins w:id="196" w:author="蔚滢璐" w:date="2017-01-02T12:50:00Z"/>
            </w:trPr>
            <w:tc>
              <w:tcPr>
                <w:tcW w:w="1343" w:type="dxa"/>
              </w:tcPr>
              <w:p w:rsidR="00224E9F" w:rsidRPr="00224E9F" w:rsidRDefault="00224E9F" w:rsidP="00224E9F">
                <w:pPr>
                  <w:tabs>
                    <w:tab w:val="left" w:pos="420"/>
                    <w:tab w:val="left" w:pos="840"/>
                    <w:tab w:val="left" w:pos="1260"/>
                  </w:tabs>
                  <w:spacing w:before="40" w:after="40"/>
                  <w:jc w:val="center"/>
                  <w:rPr>
                    <w:ins w:id="197" w:author="蔚滢璐" w:date="2017-01-02T12:50:00Z"/>
                    <w:rFonts w:asciiTheme="minorEastAsia" w:hAnsiTheme="minorEastAsia"/>
                    <w:sz w:val="21"/>
                    <w:szCs w:val="21"/>
                    <w:rPrChange w:id="198" w:author="蔚滢璐" w:date="2017-01-02T12:59:00Z">
                      <w:rPr>
                        <w:ins w:id="199" w:author="蔚滢璐" w:date="2017-01-02T12:50:00Z"/>
                        <w:color w:val="000000" w:themeColor="text1"/>
                      </w:rPr>
                    </w:rPrChange>
                  </w:rPr>
                </w:pPr>
                <w:ins w:id="200" w:author="蔚滢璐" w:date="2017-01-02T12:50:00Z">
                  <w:r w:rsidRPr="00224E9F">
                    <w:rPr>
                      <w:rFonts w:asciiTheme="minorEastAsia" w:hAnsiTheme="minorEastAsia" w:hint="eastAsia"/>
                      <w:sz w:val="21"/>
                      <w:szCs w:val="21"/>
                      <w:lang w:val="zh-TW" w:eastAsia="zh-TW"/>
                      <w:rPrChange w:id="201" w:author="蔚滢璐" w:date="2017-01-02T12:59:00Z">
                        <w:rPr>
                          <w:rFonts w:ascii="Arial Unicode MS" w:hAnsi="Arial Unicode MS" w:hint="eastAsia"/>
                          <w:color w:val="000000" w:themeColor="text1"/>
                          <w:lang w:val="zh-TW" w:eastAsia="zh-TW"/>
                        </w:rPr>
                      </w:rPrChange>
                    </w:rPr>
                    <w:t>王馨雨</w:t>
                  </w:r>
                </w:ins>
              </w:p>
              <w:p w:rsidR="00224E9F" w:rsidRPr="00224E9F" w:rsidRDefault="00224E9F" w:rsidP="00224E9F">
                <w:pPr>
                  <w:tabs>
                    <w:tab w:val="left" w:pos="420"/>
                    <w:tab w:val="left" w:pos="840"/>
                    <w:tab w:val="left" w:pos="1260"/>
                  </w:tabs>
                  <w:spacing w:before="40" w:after="40"/>
                  <w:jc w:val="center"/>
                  <w:rPr>
                    <w:ins w:id="202" w:author="蔚滢璐" w:date="2017-01-02T12:50:00Z"/>
                    <w:rFonts w:asciiTheme="minorEastAsia" w:hAnsiTheme="minorEastAsia"/>
                    <w:sz w:val="21"/>
                    <w:szCs w:val="21"/>
                    <w:lang w:val="zh-TW"/>
                    <w:rPrChange w:id="203" w:author="蔚滢璐" w:date="2017-01-02T12:59:00Z">
                      <w:rPr>
                        <w:ins w:id="204" w:author="蔚滢璐" w:date="2017-01-02T12:50:00Z"/>
                        <w:rFonts w:ascii="Arial Unicode MS" w:hAnsi="Arial Unicode MS"/>
                        <w:color w:val="000000" w:themeColor="text1"/>
                        <w:lang w:val="zh-TW"/>
                      </w:rPr>
                    </w:rPrChange>
                  </w:rPr>
                </w:pPr>
                <w:ins w:id="205" w:author="蔚滢璐" w:date="2017-01-02T12:50:00Z">
                  <w:r w:rsidRPr="00224E9F">
                    <w:rPr>
                      <w:rFonts w:asciiTheme="minorEastAsia" w:hAnsiTheme="minorEastAsia" w:hint="eastAsia"/>
                      <w:sz w:val="21"/>
                      <w:szCs w:val="21"/>
                      <w:lang w:val="zh-TW" w:eastAsia="zh-TW"/>
                      <w:rPrChange w:id="206" w:author="蔚滢璐" w:date="2017-01-02T12:59:00Z">
                        <w:rPr>
                          <w:rFonts w:ascii="Arial Unicode MS" w:hAnsi="Arial Unicode MS" w:hint="eastAsia"/>
                          <w:color w:val="000000" w:themeColor="text1"/>
                          <w:lang w:val="zh-TW" w:eastAsia="zh-TW"/>
                        </w:rPr>
                      </w:rPrChange>
                    </w:rPr>
                    <w:t>蔚滢璐</w:t>
                  </w:r>
                </w:ins>
              </w:p>
              <w:p w:rsidR="00224E9F" w:rsidRPr="00224E9F" w:rsidRDefault="00224E9F">
                <w:pPr>
                  <w:tabs>
                    <w:tab w:val="left" w:pos="420"/>
                    <w:tab w:val="left" w:pos="840"/>
                    <w:tab w:val="left" w:pos="1260"/>
                  </w:tabs>
                  <w:spacing w:before="40" w:after="40"/>
                  <w:jc w:val="center"/>
                  <w:rPr>
                    <w:ins w:id="207" w:author="蔚滢璐" w:date="2017-01-02T12:50:00Z"/>
                    <w:rFonts w:asciiTheme="minorEastAsia" w:hAnsiTheme="minorEastAsia"/>
                    <w:sz w:val="21"/>
                    <w:szCs w:val="21"/>
                    <w:rPrChange w:id="208" w:author="蔚滢璐" w:date="2017-01-02T12:59:00Z">
                      <w:rPr>
                        <w:ins w:id="209" w:author="蔚滢璐" w:date="2017-01-02T12:50:00Z"/>
                        <w:color w:val="000000" w:themeColor="text1"/>
                      </w:rPr>
                    </w:rPrChange>
                  </w:rPr>
                  <w:pPrChange w:id="210" w:author="蔚滢璐" w:date="2017-01-02T12:52:00Z">
                    <w:pPr>
                      <w:tabs>
                        <w:tab w:val="left" w:pos="420"/>
                        <w:tab w:val="left" w:pos="840"/>
                        <w:tab w:val="left" w:pos="1260"/>
                      </w:tabs>
                      <w:spacing w:before="40" w:after="40"/>
                    </w:pPr>
                  </w:pPrChange>
                </w:pPr>
                <w:ins w:id="211" w:author="蔚滢璐" w:date="2017-01-02T12:50:00Z">
                  <w:r w:rsidRPr="00224E9F">
                    <w:rPr>
                      <w:rFonts w:asciiTheme="minorEastAsia" w:hAnsiTheme="minorEastAsia" w:hint="eastAsia"/>
                      <w:sz w:val="21"/>
                      <w:szCs w:val="21"/>
                      <w:lang w:val="zh-TW"/>
                      <w:rPrChange w:id="212" w:author="蔚滢璐" w:date="2017-01-02T12:59:00Z">
                        <w:rPr>
                          <w:rFonts w:ascii="Arial Unicode MS" w:hAnsi="Arial Unicode MS" w:hint="eastAsia"/>
                          <w:color w:val="000000" w:themeColor="text1"/>
                          <w:lang w:val="zh-TW"/>
                        </w:rPr>
                      </w:rPrChange>
                    </w:rPr>
                    <w:t xml:space="preserve">沈丽婷     </w:t>
                  </w:r>
                </w:ins>
              </w:p>
            </w:tc>
            <w:tc>
              <w:tcPr>
                <w:tcW w:w="1338" w:type="dxa"/>
              </w:tcPr>
              <w:p w:rsidR="00224E9F" w:rsidRPr="00224E9F" w:rsidRDefault="00224E9F" w:rsidP="00224E9F">
                <w:pPr>
                  <w:tabs>
                    <w:tab w:val="left" w:pos="420"/>
                    <w:tab w:val="left" w:pos="840"/>
                    <w:tab w:val="left" w:pos="1260"/>
                  </w:tabs>
                  <w:spacing w:before="40" w:after="40"/>
                  <w:jc w:val="right"/>
                  <w:rPr>
                    <w:ins w:id="213" w:author="蔚滢璐" w:date="2017-01-02T12:50:00Z"/>
                    <w:rFonts w:asciiTheme="minorEastAsia" w:hAnsiTheme="minorEastAsia"/>
                    <w:sz w:val="21"/>
                    <w:szCs w:val="21"/>
                    <w:rPrChange w:id="214" w:author="蔚滢璐" w:date="2017-01-02T12:59:00Z">
                      <w:rPr>
                        <w:ins w:id="215" w:author="蔚滢璐" w:date="2017-01-02T12:50:00Z"/>
                        <w:color w:val="000000" w:themeColor="text1"/>
                      </w:rPr>
                    </w:rPrChange>
                  </w:rPr>
                </w:pPr>
                <w:ins w:id="216" w:author="蔚滢璐" w:date="2017-01-02T12:50:00Z">
                  <w:r w:rsidRPr="00224E9F">
                    <w:rPr>
                      <w:rFonts w:asciiTheme="minorEastAsia" w:hAnsiTheme="minorEastAsia" w:cs="Calibri"/>
                      <w:sz w:val="21"/>
                      <w:szCs w:val="21"/>
                      <w:rPrChange w:id="217" w:author="蔚滢璐" w:date="2017-01-02T12:59:00Z">
                        <w:rPr>
                          <w:rFonts w:ascii="Calibri" w:eastAsia="Calibri" w:hAnsi="Calibri" w:cs="Calibri"/>
                          <w:color w:val="000000" w:themeColor="text1"/>
                        </w:rPr>
                      </w:rPrChange>
                    </w:rPr>
                    <w:t>2016-10-29</w:t>
                  </w:r>
                </w:ins>
              </w:p>
            </w:tc>
            <w:tc>
              <w:tcPr>
                <w:tcW w:w="3990" w:type="dxa"/>
              </w:tcPr>
              <w:p w:rsidR="00224E9F" w:rsidRPr="00224E9F" w:rsidRDefault="00224E9F" w:rsidP="00224E9F">
                <w:pPr>
                  <w:tabs>
                    <w:tab w:val="left" w:pos="420"/>
                    <w:tab w:val="left" w:pos="840"/>
                    <w:tab w:val="left" w:pos="1260"/>
                    <w:tab w:val="left" w:pos="1680"/>
                    <w:tab w:val="left" w:pos="2100"/>
                    <w:tab w:val="left" w:pos="2520"/>
                    <w:tab w:val="left" w:pos="2940"/>
                    <w:tab w:val="left" w:pos="3360"/>
                    <w:tab w:val="left" w:pos="3780"/>
                    <w:tab w:val="left" w:pos="4200"/>
                    <w:tab w:val="left" w:pos="4620"/>
                  </w:tabs>
                  <w:spacing w:before="40" w:after="40"/>
                  <w:jc w:val="right"/>
                  <w:rPr>
                    <w:ins w:id="218" w:author="蔚滢璐" w:date="2017-01-02T12:50:00Z"/>
                    <w:rFonts w:asciiTheme="minorEastAsia" w:hAnsiTheme="minorEastAsia"/>
                    <w:sz w:val="21"/>
                    <w:szCs w:val="21"/>
                    <w:rPrChange w:id="219" w:author="蔚滢璐" w:date="2017-01-02T12:59:00Z">
                      <w:rPr>
                        <w:ins w:id="220" w:author="蔚滢璐" w:date="2017-01-02T12:50:00Z"/>
                        <w:color w:val="000000" w:themeColor="text1"/>
                      </w:rPr>
                    </w:rPrChange>
                  </w:rPr>
                </w:pPr>
                <w:ins w:id="221" w:author="蔚滢璐" w:date="2017-01-02T12:50:00Z">
                  <w:r w:rsidRPr="00224E9F">
                    <w:rPr>
                      <w:rFonts w:asciiTheme="minorEastAsia" w:hAnsiTheme="minorEastAsia" w:cs="Calibri" w:hint="eastAsia"/>
                      <w:sz w:val="21"/>
                      <w:szCs w:val="21"/>
                      <w:rPrChange w:id="222" w:author="蔚滢璐" w:date="2017-01-02T12:59:00Z">
                        <w:rPr>
                          <w:rFonts w:ascii="Calibri" w:hAnsi="Calibri" w:cs="Calibri" w:hint="eastAsia"/>
                          <w:color w:val="000000" w:themeColor="text1"/>
                        </w:rPr>
                      </w:rPrChange>
                    </w:rPr>
                    <w:t>大体完成</w:t>
                  </w:r>
                </w:ins>
              </w:p>
            </w:tc>
            <w:tc>
              <w:tcPr>
                <w:tcW w:w="1276" w:type="dxa"/>
              </w:tcPr>
              <w:p w:rsidR="00224E9F" w:rsidRPr="00224E9F" w:rsidRDefault="00224E9F" w:rsidP="00224E9F">
                <w:pPr>
                  <w:tabs>
                    <w:tab w:val="left" w:pos="420"/>
                    <w:tab w:val="left" w:pos="840"/>
                    <w:tab w:val="left" w:pos="1260"/>
                  </w:tabs>
                  <w:spacing w:before="40" w:after="40"/>
                  <w:jc w:val="right"/>
                  <w:rPr>
                    <w:ins w:id="223" w:author="蔚滢璐" w:date="2017-01-02T12:50:00Z"/>
                    <w:rFonts w:asciiTheme="minorEastAsia" w:hAnsiTheme="minorEastAsia"/>
                    <w:sz w:val="21"/>
                    <w:szCs w:val="21"/>
                    <w:rPrChange w:id="224" w:author="蔚滢璐" w:date="2017-01-02T12:59:00Z">
                      <w:rPr>
                        <w:ins w:id="225" w:author="蔚滢璐" w:date="2017-01-02T12:50:00Z"/>
                        <w:color w:val="000000" w:themeColor="text1"/>
                      </w:rPr>
                    </w:rPrChange>
                  </w:rPr>
                </w:pPr>
                <w:ins w:id="226" w:author="蔚滢璐" w:date="2017-01-02T12:50:00Z">
                  <w:r w:rsidRPr="00224E9F">
                    <w:rPr>
                      <w:rFonts w:asciiTheme="minorEastAsia" w:hAnsiTheme="minorEastAsia" w:cs="Calibri"/>
                      <w:sz w:val="21"/>
                      <w:szCs w:val="21"/>
                      <w:rPrChange w:id="227" w:author="蔚滢璐" w:date="2017-01-02T12:59:00Z">
                        <w:rPr>
                          <w:rFonts w:ascii="Calibri" w:eastAsia="Calibri" w:hAnsi="Calibri" w:cs="Calibri"/>
                          <w:color w:val="000000" w:themeColor="text1"/>
                        </w:rPr>
                      </w:rPrChange>
                    </w:rPr>
                    <w:t>v1.2.2.1</w:t>
                  </w:r>
                </w:ins>
              </w:p>
              <w:p w:rsidR="00224E9F" w:rsidRPr="00224E9F" w:rsidRDefault="00224E9F" w:rsidP="00224E9F">
                <w:pPr>
                  <w:tabs>
                    <w:tab w:val="left" w:pos="420"/>
                    <w:tab w:val="left" w:pos="840"/>
                    <w:tab w:val="left" w:pos="1260"/>
                  </w:tabs>
                  <w:spacing w:before="40" w:after="40"/>
                  <w:jc w:val="right"/>
                  <w:rPr>
                    <w:ins w:id="228" w:author="蔚滢璐" w:date="2017-01-02T12:50:00Z"/>
                    <w:rFonts w:asciiTheme="minorEastAsia" w:hAnsiTheme="minorEastAsia"/>
                    <w:sz w:val="21"/>
                    <w:szCs w:val="21"/>
                    <w:rPrChange w:id="229" w:author="蔚滢璐" w:date="2017-01-02T12:59:00Z">
                      <w:rPr>
                        <w:ins w:id="230" w:author="蔚滢璐" w:date="2017-01-02T12:50:00Z"/>
                        <w:color w:val="000000" w:themeColor="text1"/>
                      </w:rPr>
                    </w:rPrChange>
                  </w:rPr>
                </w:pPr>
                <w:ins w:id="231" w:author="蔚滢璐" w:date="2017-01-02T12:50:00Z">
                  <w:r w:rsidRPr="00224E9F">
                    <w:rPr>
                      <w:rFonts w:asciiTheme="minorEastAsia" w:hAnsiTheme="minorEastAsia" w:cs="微软雅黑" w:hint="eastAsia"/>
                      <w:sz w:val="21"/>
                      <w:szCs w:val="21"/>
                      <w:rPrChange w:id="232" w:author="蔚滢璐" w:date="2017-01-02T12:59:00Z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</w:rPr>
                      </w:rPrChange>
                    </w:rPr>
                    <w:t>阶段成果</w:t>
                  </w:r>
                </w:ins>
              </w:p>
            </w:tc>
          </w:tr>
          <w:tr w:rsidR="00224E9F" w:rsidRPr="00224E9F" w:rsidTr="00224E9F">
            <w:trPr>
              <w:ins w:id="233" w:author="蔚滢璐" w:date="2017-01-02T12:50:00Z"/>
            </w:trPr>
            <w:tc>
              <w:tcPr>
                <w:tcW w:w="1343" w:type="dxa"/>
              </w:tcPr>
              <w:p w:rsidR="00224E9F" w:rsidRPr="00224E9F" w:rsidRDefault="00224E9F" w:rsidP="00224E9F">
                <w:pPr>
                  <w:tabs>
                    <w:tab w:val="left" w:pos="420"/>
                    <w:tab w:val="left" w:pos="840"/>
                    <w:tab w:val="left" w:pos="1260"/>
                  </w:tabs>
                  <w:spacing w:before="40" w:after="40"/>
                  <w:jc w:val="center"/>
                  <w:rPr>
                    <w:ins w:id="234" w:author="蔚滢璐" w:date="2017-01-02T12:50:00Z"/>
                    <w:rFonts w:asciiTheme="minorEastAsia" w:hAnsiTheme="minorEastAsia"/>
                    <w:sz w:val="21"/>
                    <w:szCs w:val="21"/>
                    <w:rPrChange w:id="235" w:author="蔚滢璐" w:date="2017-01-02T12:59:00Z">
                      <w:rPr>
                        <w:ins w:id="236" w:author="蔚滢璐" w:date="2017-01-02T12:50:00Z"/>
                        <w:color w:val="000000" w:themeColor="text1"/>
                      </w:rPr>
                    </w:rPrChange>
                  </w:rPr>
                </w:pPr>
                <w:ins w:id="237" w:author="蔚滢璐" w:date="2017-01-02T12:50:00Z">
                  <w:r w:rsidRPr="00224E9F">
                    <w:rPr>
                      <w:rFonts w:asciiTheme="minorEastAsia" w:hAnsiTheme="minorEastAsia" w:hint="eastAsia"/>
                      <w:sz w:val="21"/>
                      <w:szCs w:val="21"/>
                      <w:lang w:val="zh-TW" w:eastAsia="zh-TW"/>
                      <w:rPrChange w:id="238" w:author="蔚滢璐" w:date="2017-01-02T12:59:00Z">
                        <w:rPr>
                          <w:rFonts w:ascii="Arial Unicode MS" w:hAnsi="Arial Unicode MS" w:hint="eastAsia"/>
                          <w:color w:val="000000" w:themeColor="text1"/>
                          <w:lang w:val="zh-TW" w:eastAsia="zh-TW"/>
                        </w:rPr>
                      </w:rPrChange>
                    </w:rPr>
                    <w:t>吕丹</w:t>
                  </w:r>
                </w:ins>
              </w:p>
              <w:p w:rsidR="00224E9F" w:rsidRPr="00224E9F" w:rsidRDefault="00224E9F" w:rsidP="00224E9F">
                <w:pPr>
                  <w:tabs>
                    <w:tab w:val="left" w:pos="420"/>
                    <w:tab w:val="left" w:pos="840"/>
                    <w:tab w:val="left" w:pos="1260"/>
                  </w:tabs>
                  <w:spacing w:before="40" w:after="40"/>
                  <w:jc w:val="center"/>
                  <w:rPr>
                    <w:ins w:id="239" w:author="蔚滢璐" w:date="2017-01-02T12:50:00Z"/>
                    <w:rFonts w:asciiTheme="minorEastAsia" w:hAnsiTheme="minorEastAsia"/>
                    <w:sz w:val="21"/>
                    <w:szCs w:val="21"/>
                    <w:rPrChange w:id="240" w:author="蔚滢璐" w:date="2017-01-02T12:59:00Z">
                      <w:rPr>
                        <w:ins w:id="241" w:author="蔚滢璐" w:date="2017-01-02T12:50:00Z"/>
                        <w:color w:val="000000" w:themeColor="text1"/>
                      </w:rPr>
                    </w:rPrChange>
                  </w:rPr>
                </w:pPr>
                <w:ins w:id="242" w:author="蔚滢璐" w:date="2017-01-02T12:50:00Z">
                  <w:r w:rsidRPr="00224E9F">
                    <w:rPr>
                      <w:rFonts w:asciiTheme="minorEastAsia" w:hAnsiTheme="minorEastAsia" w:hint="eastAsia"/>
                      <w:sz w:val="21"/>
                      <w:szCs w:val="21"/>
                      <w:lang w:val="zh-TW" w:eastAsia="zh-TW"/>
                      <w:rPrChange w:id="243" w:author="蔚滢璐" w:date="2017-01-02T12:59:00Z">
                        <w:rPr>
                          <w:rFonts w:ascii="Arial Unicode MS" w:hAnsi="Arial Unicode MS" w:hint="eastAsia"/>
                          <w:color w:val="000000" w:themeColor="text1"/>
                          <w:lang w:val="zh-TW" w:eastAsia="zh-TW"/>
                        </w:rPr>
                      </w:rPrChange>
                    </w:rPr>
                    <w:t>沈丽婷</w:t>
                  </w:r>
                </w:ins>
              </w:p>
              <w:p w:rsidR="00224E9F" w:rsidRPr="00224E9F" w:rsidRDefault="00224E9F" w:rsidP="00224E9F">
                <w:pPr>
                  <w:tabs>
                    <w:tab w:val="left" w:pos="420"/>
                    <w:tab w:val="left" w:pos="840"/>
                    <w:tab w:val="left" w:pos="1260"/>
                  </w:tabs>
                  <w:spacing w:before="40" w:after="40"/>
                  <w:jc w:val="center"/>
                  <w:rPr>
                    <w:ins w:id="244" w:author="蔚滢璐" w:date="2017-01-02T12:50:00Z"/>
                    <w:rFonts w:asciiTheme="minorEastAsia" w:hAnsiTheme="minorEastAsia"/>
                    <w:sz w:val="21"/>
                    <w:szCs w:val="21"/>
                    <w:rPrChange w:id="245" w:author="蔚滢璐" w:date="2017-01-02T12:59:00Z">
                      <w:rPr>
                        <w:ins w:id="246" w:author="蔚滢璐" w:date="2017-01-02T12:50:00Z"/>
                        <w:color w:val="000000" w:themeColor="text1"/>
                      </w:rPr>
                    </w:rPrChange>
                  </w:rPr>
                </w:pPr>
                <w:ins w:id="247" w:author="蔚滢璐" w:date="2017-01-02T12:50:00Z">
                  <w:r w:rsidRPr="00224E9F">
                    <w:rPr>
                      <w:rFonts w:asciiTheme="minorEastAsia" w:hAnsiTheme="minorEastAsia" w:hint="eastAsia"/>
                      <w:sz w:val="21"/>
                      <w:szCs w:val="21"/>
                      <w:lang w:val="zh-TW" w:eastAsia="zh-TW"/>
                      <w:rPrChange w:id="248" w:author="蔚滢璐" w:date="2017-01-02T12:59:00Z">
                        <w:rPr>
                          <w:rFonts w:ascii="Arial Unicode MS" w:hAnsi="Arial Unicode MS" w:hint="eastAsia"/>
                          <w:color w:val="000000" w:themeColor="text1"/>
                          <w:lang w:val="zh-TW" w:eastAsia="zh-TW"/>
                        </w:rPr>
                      </w:rPrChange>
                    </w:rPr>
                    <w:t>王馨雨</w:t>
                  </w:r>
                </w:ins>
              </w:p>
              <w:p w:rsidR="00224E9F" w:rsidRPr="00224E9F" w:rsidRDefault="00224E9F" w:rsidP="00224E9F">
                <w:pPr>
                  <w:tabs>
                    <w:tab w:val="left" w:pos="420"/>
                    <w:tab w:val="left" w:pos="840"/>
                    <w:tab w:val="left" w:pos="1260"/>
                  </w:tabs>
                  <w:spacing w:before="40" w:after="40"/>
                  <w:jc w:val="center"/>
                  <w:rPr>
                    <w:ins w:id="249" w:author="蔚滢璐" w:date="2017-01-02T12:50:00Z"/>
                    <w:rFonts w:asciiTheme="minorEastAsia" w:hAnsiTheme="minorEastAsia"/>
                    <w:sz w:val="21"/>
                    <w:szCs w:val="21"/>
                    <w:rPrChange w:id="250" w:author="蔚滢璐" w:date="2017-01-02T12:59:00Z">
                      <w:rPr>
                        <w:ins w:id="251" w:author="蔚滢璐" w:date="2017-01-02T12:50:00Z"/>
                        <w:color w:val="000000" w:themeColor="text1"/>
                      </w:rPr>
                    </w:rPrChange>
                  </w:rPr>
                </w:pPr>
                <w:ins w:id="252" w:author="蔚滢璐" w:date="2017-01-02T12:50:00Z">
                  <w:r w:rsidRPr="00224E9F">
                    <w:rPr>
                      <w:rFonts w:asciiTheme="minorEastAsia" w:hAnsiTheme="minorEastAsia" w:hint="eastAsia"/>
                      <w:sz w:val="21"/>
                      <w:szCs w:val="21"/>
                      <w:lang w:val="zh-TW" w:eastAsia="zh-TW"/>
                      <w:rPrChange w:id="253" w:author="蔚滢璐" w:date="2017-01-02T12:59:00Z">
                        <w:rPr>
                          <w:rFonts w:ascii="Arial Unicode MS" w:hAnsi="Arial Unicode MS" w:hint="eastAsia"/>
                          <w:color w:val="000000" w:themeColor="text1"/>
                          <w:lang w:val="zh-TW" w:eastAsia="zh-TW"/>
                        </w:rPr>
                      </w:rPrChange>
                    </w:rPr>
                    <w:t>蔚滢璐</w:t>
                  </w:r>
                </w:ins>
              </w:p>
            </w:tc>
            <w:tc>
              <w:tcPr>
                <w:tcW w:w="1338" w:type="dxa"/>
              </w:tcPr>
              <w:p w:rsidR="00224E9F" w:rsidRPr="00224E9F" w:rsidRDefault="00224E9F" w:rsidP="00224E9F">
                <w:pPr>
                  <w:tabs>
                    <w:tab w:val="left" w:pos="420"/>
                    <w:tab w:val="left" w:pos="840"/>
                    <w:tab w:val="left" w:pos="1260"/>
                  </w:tabs>
                  <w:spacing w:before="40" w:after="40"/>
                  <w:jc w:val="right"/>
                  <w:rPr>
                    <w:ins w:id="254" w:author="蔚滢璐" w:date="2017-01-02T12:50:00Z"/>
                    <w:rFonts w:asciiTheme="minorEastAsia" w:hAnsiTheme="minorEastAsia"/>
                    <w:sz w:val="21"/>
                    <w:szCs w:val="21"/>
                    <w:rPrChange w:id="255" w:author="蔚滢璐" w:date="2017-01-02T12:59:00Z">
                      <w:rPr>
                        <w:ins w:id="256" w:author="蔚滢璐" w:date="2017-01-02T12:50:00Z"/>
                        <w:color w:val="000000" w:themeColor="text1"/>
                      </w:rPr>
                    </w:rPrChange>
                  </w:rPr>
                </w:pPr>
                <w:ins w:id="257" w:author="蔚滢璐" w:date="2017-01-02T12:50:00Z">
                  <w:r w:rsidRPr="00224E9F">
                    <w:rPr>
                      <w:rFonts w:asciiTheme="minorEastAsia" w:hAnsiTheme="minorEastAsia" w:cs="Calibri"/>
                      <w:sz w:val="21"/>
                      <w:szCs w:val="21"/>
                      <w:rPrChange w:id="258" w:author="蔚滢璐" w:date="2017-01-02T12:59:00Z">
                        <w:rPr>
                          <w:rFonts w:ascii="Calibri" w:eastAsia="Calibri" w:hAnsi="Calibri" w:cs="Calibri"/>
                          <w:color w:val="000000" w:themeColor="text1"/>
                        </w:rPr>
                      </w:rPrChange>
                    </w:rPr>
                    <w:t>2016-10-29</w:t>
                  </w:r>
                </w:ins>
              </w:p>
            </w:tc>
            <w:tc>
              <w:tcPr>
                <w:tcW w:w="3990" w:type="dxa"/>
              </w:tcPr>
              <w:p w:rsidR="00224E9F" w:rsidRPr="00224E9F" w:rsidRDefault="00224E9F" w:rsidP="00224E9F">
                <w:pPr>
                  <w:tabs>
                    <w:tab w:val="left" w:pos="420"/>
                    <w:tab w:val="left" w:pos="840"/>
                    <w:tab w:val="left" w:pos="1260"/>
                    <w:tab w:val="left" w:pos="1680"/>
                    <w:tab w:val="left" w:pos="2100"/>
                    <w:tab w:val="left" w:pos="2520"/>
                    <w:tab w:val="left" w:pos="2940"/>
                    <w:tab w:val="left" w:pos="3360"/>
                    <w:tab w:val="left" w:pos="3780"/>
                    <w:tab w:val="left" w:pos="4200"/>
                    <w:tab w:val="left" w:pos="4620"/>
                  </w:tabs>
                  <w:spacing w:before="40" w:after="40"/>
                  <w:jc w:val="right"/>
                  <w:rPr>
                    <w:ins w:id="259" w:author="蔚滢璐" w:date="2017-01-02T12:50:00Z"/>
                    <w:rFonts w:asciiTheme="minorEastAsia" w:hAnsiTheme="minorEastAsia" w:cs="Calibri"/>
                    <w:sz w:val="21"/>
                    <w:szCs w:val="21"/>
                    <w:rPrChange w:id="260" w:author="蔚滢璐" w:date="2017-01-02T12:59:00Z">
                      <w:rPr>
                        <w:ins w:id="261" w:author="蔚滢璐" w:date="2017-01-02T12:50:00Z"/>
                        <w:rFonts w:ascii="Calibri" w:hAnsi="Calibri" w:cs="Calibri"/>
                        <w:color w:val="000000" w:themeColor="text1"/>
                      </w:rPr>
                    </w:rPrChange>
                  </w:rPr>
                </w:pPr>
                <w:ins w:id="262" w:author="蔚滢璐" w:date="2017-01-02T12:50:00Z">
                  <w:r w:rsidRPr="00224E9F">
                    <w:rPr>
                      <w:rFonts w:asciiTheme="minorEastAsia" w:hAnsiTheme="minorEastAsia" w:cs="Calibri" w:hint="eastAsia"/>
                      <w:sz w:val="21"/>
                      <w:szCs w:val="21"/>
                      <w:rPrChange w:id="263" w:author="蔚滢璐" w:date="2017-01-02T12:59:00Z">
                        <w:rPr>
                          <w:rFonts w:ascii="Calibri" w:hAnsi="Calibri" w:cs="Calibri" w:hint="eastAsia"/>
                          <w:color w:val="000000" w:themeColor="text1"/>
                        </w:rPr>
                      </w:rPrChange>
                    </w:rPr>
                    <w:t>完善各个模块的部分</w:t>
                  </w:r>
                </w:ins>
              </w:p>
              <w:p w:rsidR="00224E9F" w:rsidRPr="00224E9F" w:rsidRDefault="00224E9F" w:rsidP="00224E9F">
                <w:pPr>
                  <w:tabs>
                    <w:tab w:val="left" w:pos="420"/>
                    <w:tab w:val="left" w:pos="840"/>
                    <w:tab w:val="left" w:pos="1260"/>
                    <w:tab w:val="left" w:pos="1680"/>
                    <w:tab w:val="left" w:pos="2100"/>
                    <w:tab w:val="left" w:pos="2520"/>
                    <w:tab w:val="left" w:pos="2940"/>
                    <w:tab w:val="left" w:pos="3360"/>
                    <w:tab w:val="left" w:pos="3780"/>
                    <w:tab w:val="left" w:pos="4200"/>
                    <w:tab w:val="left" w:pos="4620"/>
                  </w:tabs>
                  <w:spacing w:before="40" w:after="40"/>
                  <w:jc w:val="right"/>
                  <w:rPr>
                    <w:ins w:id="264" w:author="蔚滢璐" w:date="2017-01-02T12:50:00Z"/>
                    <w:rFonts w:asciiTheme="minorEastAsia" w:hAnsiTheme="minorEastAsia"/>
                    <w:sz w:val="21"/>
                    <w:szCs w:val="21"/>
                    <w:rPrChange w:id="265" w:author="蔚滢璐" w:date="2017-01-02T12:59:00Z">
                      <w:rPr>
                        <w:ins w:id="266" w:author="蔚滢璐" w:date="2017-01-02T12:50:00Z"/>
                        <w:color w:val="000000" w:themeColor="text1"/>
                      </w:rPr>
                    </w:rPrChange>
                  </w:rPr>
                </w:pPr>
                <w:ins w:id="267" w:author="蔚滢璐" w:date="2017-01-02T12:50:00Z">
                  <w:r w:rsidRPr="00224E9F">
                    <w:rPr>
                      <w:rFonts w:asciiTheme="minorEastAsia" w:hAnsiTheme="minorEastAsia" w:cs="微软雅黑" w:hint="eastAsia"/>
                      <w:sz w:val="21"/>
                      <w:szCs w:val="21"/>
                      <w:rPrChange w:id="268" w:author="蔚滢璐" w:date="2017-01-02T12:59:00Z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</w:rPr>
                      </w:rPrChange>
                    </w:rPr>
                    <w:t>完善接口视角，排版，校对</w:t>
                  </w:r>
                </w:ins>
              </w:p>
            </w:tc>
            <w:tc>
              <w:tcPr>
                <w:tcW w:w="1276" w:type="dxa"/>
              </w:tcPr>
              <w:p w:rsidR="00224E9F" w:rsidRPr="00224E9F" w:rsidRDefault="00224E9F" w:rsidP="00224E9F">
                <w:pPr>
                  <w:tabs>
                    <w:tab w:val="left" w:pos="420"/>
                    <w:tab w:val="left" w:pos="840"/>
                    <w:tab w:val="left" w:pos="1260"/>
                  </w:tabs>
                  <w:spacing w:before="40" w:after="40"/>
                  <w:jc w:val="right"/>
                  <w:rPr>
                    <w:ins w:id="269" w:author="蔚滢璐" w:date="2017-01-02T12:50:00Z"/>
                    <w:rFonts w:asciiTheme="minorEastAsia" w:hAnsiTheme="minorEastAsia"/>
                    <w:sz w:val="21"/>
                    <w:szCs w:val="21"/>
                    <w:rPrChange w:id="270" w:author="蔚滢璐" w:date="2017-01-02T12:59:00Z">
                      <w:rPr>
                        <w:ins w:id="271" w:author="蔚滢璐" w:date="2017-01-02T12:50:00Z"/>
                        <w:color w:val="000000" w:themeColor="text1"/>
                      </w:rPr>
                    </w:rPrChange>
                  </w:rPr>
                </w:pPr>
                <w:ins w:id="272" w:author="蔚滢璐" w:date="2017-01-02T12:50:00Z">
                  <w:r w:rsidRPr="00224E9F">
                    <w:rPr>
                      <w:rFonts w:asciiTheme="minorEastAsia" w:hAnsiTheme="minorEastAsia" w:cs="Calibri"/>
                      <w:sz w:val="21"/>
                      <w:szCs w:val="21"/>
                      <w:rPrChange w:id="273" w:author="蔚滢璐" w:date="2017-01-02T12:59:00Z">
                        <w:rPr>
                          <w:rFonts w:ascii="Calibri" w:eastAsia="Calibri" w:hAnsi="Calibri" w:cs="Calibri"/>
                          <w:color w:val="000000" w:themeColor="text1"/>
                        </w:rPr>
                      </w:rPrChange>
                    </w:rPr>
                    <w:t>V2.0</w:t>
                  </w:r>
                </w:ins>
              </w:p>
              <w:p w:rsidR="00224E9F" w:rsidRPr="00224E9F" w:rsidRDefault="00224E9F" w:rsidP="00224E9F">
                <w:pPr>
                  <w:tabs>
                    <w:tab w:val="left" w:pos="420"/>
                    <w:tab w:val="left" w:pos="840"/>
                    <w:tab w:val="left" w:pos="1260"/>
                  </w:tabs>
                  <w:spacing w:before="40" w:after="40"/>
                  <w:jc w:val="right"/>
                  <w:rPr>
                    <w:ins w:id="274" w:author="蔚滢璐" w:date="2017-01-02T12:50:00Z"/>
                    <w:rFonts w:asciiTheme="minorEastAsia" w:hAnsiTheme="minorEastAsia"/>
                    <w:sz w:val="21"/>
                    <w:szCs w:val="21"/>
                    <w:rPrChange w:id="275" w:author="蔚滢璐" w:date="2017-01-02T12:59:00Z">
                      <w:rPr>
                        <w:ins w:id="276" w:author="蔚滢璐" w:date="2017-01-02T12:50:00Z"/>
                        <w:color w:val="000000" w:themeColor="text1"/>
                      </w:rPr>
                    </w:rPrChange>
                  </w:rPr>
                </w:pPr>
                <w:ins w:id="277" w:author="蔚滢璐" w:date="2017-01-02T12:50:00Z">
                  <w:r w:rsidRPr="00224E9F">
                    <w:rPr>
                      <w:rFonts w:asciiTheme="minorEastAsia" w:hAnsiTheme="minorEastAsia" w:cs="微软雅黑" w:hint="eastAsia"/>
                      <w:sz w:val="21"/>
                      <w:szCs w:val="21"/>
                      <w:rPrChange w:id="278" w:author="蔚滢璐" w:date="2017-01-02T12:59:00Z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</w:rPr>
                      </w:rPrChange>
                    </w:rPr>
                    <w:t>正式版</w:t>
                  </w:r>
                </w:ins>
              </w:p>
            </w:tc>
          </w:tr>
          <w:tr w:rsidR="00224E9F" w:rsidRPr="00224E9F" w:rsidTr="00224E9F">
            <w:trPr>
              <w:ins w:id="279" w:author="蔚滢璐" w:date="2017-01-02T12:50:00Z"/>
            </w:trPr>
            <w:tc>
              <w:tcPr>
                <w:tcW w:w="1343" w:type="dxa"/>
              </w:tcPr>
              <w:p w:rsidR="00224E9F" w:rsidRPr="00224E9F" w:rsidRDefault="00224E9F" w:rsidP="00224E9F">
                <w:pPr>
                  <w:tabs>
                    <w:tab w:val="left" w:pos="420"/>
                    <w:tab w:val="left" w:pos="840"/>
                    <w:tab w:val="left" w:pos="1260"/>
                  </w:tabs>
                  <w:spacing w:before="40" w:after="40"/>
                  <w:jc w:val="center"/>
                  <w:rPr>
                    <w:ins w:id="280" w:author="蔚滢璐" w:date="2017-01-02T12:50:00Z"/>
                    <w:rFonts w:asciiTheme="minorEastAsia" w:hAnsiTheme="minorEastAsia"/>
                    <w:sz w:val="21"/>
                    <w:szCs w:val="21"/>
                    <w:rPrChange w:id="281" w:author="蔚滢璐" w:date="2017-01-02T12:59:00Z">
                      <w:rPr>
                        <w:ins w:id="282" w:author="蔚滢璐" w:date="2017-01-02T12:50:00Z"/>
                        <w:color w:val="000000" w:themeColor="text1"/>
                      </w:rPr>
                    </w:rPrChange>
                  </w:rPr>
                </w:pPr>
                <w:ins w:id="283" w:author="蔚滢璐" w:date="2017-01-02T12:50:00Z">
                  <w:r w:rsidRPr="00224E9F">
                    <w:rPr>
                      <w:rFonts w:asciiTheme="minorEastAsia" w:hAnsiTheme="minorEastAsia" w:hint="eastAsia"/>
                      <w:sz w:val="21"/>
                      <w:szCs w:val="21"/>
                      <w:lang w:val="zh-TW" w:eastAsia="zh-TW"/>
                      <w:rPrChange w:id="284" w:author="蔚滢璐" w:date="2017-01-02T12:59:00Z">
                        <w:rPr>
                          <w:rFonts w:ascii="Arial Unicode MS" w:hAnsi="Arial Unicode MS" w:hint="eastAsia"/>
                          <w:color w:val="000000" w:themeColor="text1"/>
                          <w:lang w:val="zh-TW" w:eastAsia="zh-TW"/>
                        </w:rPr>
                      </w:rPrChange>
                    </w:rPr>
                    <w:t>吕丹</w:t>
                  </w:r>
                </w:ins>
              </w:p>
              <w:p w:rsidR="00224E9F" w:rsidRPr="00224E9F" w:rsidRDefault="00224E9F" w:rsidP="00224E9F">
                <w:pPr>
                  <w:tabs>
                    <w:tab w:val="left" w:pos="420"/>
                    <w:tab w:val="left" w:pos="840"/>
                    <w:tab w:val="left" w:pos="1260"/>
                  </w:tabs>
                  <w:spacing w:before="40" w:after="40"/>
                  <w:jc w:val="center"/>
                  <w:rPr>
                    <w:ins w:id="285" w:author="蔚滢璐" w:date="2017-01-02T12:50:00Z"/>
                    <w:rFonts w:asciiTheme="minorEastAsia" w:hAnsiTheme="minorEastAsia"/>
                    <w:sz w:val="21"/>
                    <w:szCs w:val="21"/>
                    <w:rPrChange w:id="286" w:author="蔚滢璐" w:date="2017-01-02T12:59:00Z">
                      <w:rPr>
                        <w:ins w:id="287" w:author="蔚滢璐" w:date="2017-01-02T12:50:00Z"/>
                        <w:color w:val="000000" w:themeColor="text1"/>
                      </w:rPr>
                    </w:rPrChange>
                  </w:rPr>
                </w:pPr>
                <w:ins w:id="288" w:author="蔚滢璐" w:date="2017-01-02T12:50:00Z">
                  <w:r w:rsidRPr="00224E9F">
                    <w:rPr>
                      <w:rFonts w:asciiTheme="minorEastAsia" w:hAnsiTheme="minorEastAsia" w:hint="eastAsia"/>
                      <w:sz w:val="21"/>
                      <w:szCs w:val="21"/>
                      <w:lang w:val="zh-TW" w:eastAsia="zh-TW"/>
                      <w:rPrChange w:id="289" w:author="蔚滢璐" w:date="2017-01-02T12:59:00Z">
                        <w:rPr>
                          <w:rFonts w:ascii="Arial Unicode MS" w:hAnsi="Arial Unicode MS" w:hint="eastAsia"/>
                          <w:color w:val="000000" w:themeColor="text1"/>
                          <w:lang w:val="zh-TW" w:eastAsia="zh-TW"/>
                        </w:rPr>
                      </w:rPrChange>
                    </w:rPr>
                    <w:t>沈丽婷</w:t>
                  </w:r>
                </w:ins>
              </w:p>
              <w:p w:rsidR="00224E9F" w:rsidRPr="00224E9F" w:rsidRDefault="00224E9F" w:rsidP="00224E9F">
                <w:pPr>
                  <w:tabs>
                    <w:tab w:val="left" w:pos="420"/>
                    <w:tab w:val="left" w:pos="840"/>
                    <w:tab w:val="left" w:pos="1260"/>
                  </w:tabs>
                  <w:spacing w:before="40" w:after="40"/>
                  <w:jc w:val="center"/>
                  <w:rPr>
                    <w:ins w:id="290" w:author="蔚滢璐" w:date="2017-01-02T12:50:00Z"/>
                    <w:rFonts w:asciiTheme="minorEastAsia" w:hAnsiTheme="minorEastAsia"/>
                    <w:sz w:val="21"/>
                    <w:szCs w:val="21"/>
                    <w:rPrChange w:id="291" w:author="蔚滢璐" w:date="2017-01-02T12:59:00Z">
                      <w:rPr>
                        <w:ins w:id="292" w:author="蔚滢璐" w:date="2017-01-02T12:50:00Z"/>
                        <w:color w:val="000000" w:themeColor="text1"/>
                      </w:rPr>
                    </w:rPrChange>
                  </w:rPr>
                </w:pPr>
                <w:ins w:id="293" w:author="蔚滢璐" w:date="2017-01-02T12:50:00Z">
                  <w:r w:rsidRPr="00224E9F">
                    <w:rPr>
                      <w:rFonts w:asciiTheme="minorEastAsia" w:hAnsiTheme="minorEastAsia" w:hint="eastAsia"/>
                      <w:sz w:val="21"/>
                      <w:szCs w:val="21"/>
                      <w:lang w:val="zh-TW" w:eastAsia="zh-TW"/>
                      <w:rPrChange w:id="294" w:author="蔚滢璐" w:date="2017-01-02T12:59:00Z">
                        <w:rPr>
                          <w:rFonts w:ascii="Arial Unicode MS" w:hAnsi="Arial Unicode MS" w:hint="eastAsia"/>
                          <w:color w:val="000000" w:themeColor="text1"/>
                          <w:lang w:val="zh-TW" w:eastAsia="zh-TW"/>
                        </w:rPr>
                      </w:rPrChange>
                    </w:rPr>
                    <w:t>王馨雨</w:t>
                  </w:r>
                </w:ins>
              </w:p>
              <w:p w:rsidR="00224E9F" w:rsidRPr="00224E9F" w:rsidRDefault="00224E9F" w:rsidP="00224E9F">
                <w:pPr>
                  <w:tabs>
                    <w:tab w:val="left" w:pos="420"/>
                    <w:tab w:val="left" w:pos="840"/>
                    <w:tab w:val="left" w:pos="1260"/>
                  </w:tabs>
                  <w:spacing w:before="40" w:after="40"/>
                  <w:jc w:val="center"/>
                  <w:rPr>
                    <w:ins w:id="295" w:author="蔚滢璐" w:date="2017-01-02T12:50:00Z"/>
                    <w:rFonts w:asciiTheme="minorEastAsia" w:hAnsiTheme="minorEastAsia"/>
                    <w:sz w:val="21"/>
                    <w:szCs w:val="21"/>
                    <w:lang w:val="zh-TW" w:eastAsia="zh-TW"/>
                    <w:rPrChange w:id="296" w:author="蔚滢璐" w:date="2017-01-02T12:59:00Z">
                      <w:rPr>
                        <w:ins w:id="297" w:author="蔚滢璐" w:date="2017-01-02T12:50:00Z"/>
                        <w:rFonts w:ascii="Arial Unicode MS" w:hAnsi="Arial Unicode MS"/>
                        <w:color w:val="000000" w:themeColor="text1"/>
                        <w:lang w:val="zh-TW" w:eastAsia="zh-TW"/>
                      </w:rPr>
                    </w:rPrChange>
                  </w:rPr>
                </w:pPr>
                <w:ins w:id="298" w:author="蔚滢璐" w:date="2017-01-02T12:50:00Z">
                  <w:r w:rsidRPr="00224E9F">
                    <w:rPr>
                      <w:rFonts w:asciiTheme="minorEastAsia" w:hAnsiTheme="minorEastAsia" w:hint="eastAsia"/>
                      <w:sz w:val="21"/>
                      <w:szCs w:val="21"/>
                      <w:lang w:val="zh-TW" w:eastAsia="zh-TW"/>
                      <w:rPrChange w:id="299" w:author="蔚滢璐" w:date="2017-01-02T12:59:00Z">
                        <w:rPr>
                          <w:rFonts w:ascii="Arial Unicode MS" w:hAnsi="Arial Unicode MS" w:hint="eastAsia"/>
                          <w:color w:val="000000" w:themeColor="text1"/>
                          <w:lang w:val="zh-TW" w:eastAsia="zh-TW"/>
                        </w:rPr>
                      </w:rPrChange>
                    </w:rPr>
                    <w:t>蔚滢璐</w:t>
                  </w:r>
                </w:ins>
              </w:p>
            </w:tc>
            <w:tc>
              <w:tcPr>
                <w:tcW w:w="1338" w:type="dxa"/>
              </w:tcPr>
              <w:p w:rsidR="00224E9F" w:rsidRPr="00224E9F" w:rsidRDefault="00224E9F" w:rsidP="00224E9F">
                <w:pPr>
                  <w:tabs>
                    <w:tab w:val="left" w:pos="420"/>
                    <w:tab w:val="left" w:pos="840"/>
                    <w:tab w:val="left" w:pos="1260"/>
                  </w:tabs>
                  <w:spacing w:before="40" w:after="40"/>
                  <w:jc w:val="right"/>
                  <w:rPr>
                    <w:ins w:id="300" w:author="蔚滢璐" w:date="2017-01-02T12:50:00Z"/>
                    <w:rFonts w:asciiTheme="minorEastAsia" w:hAnsiTheme="minorEastAsia" w:cs="Calibri"/>
                    <w:sz w:val="21"/>
                    <w:szCs w:val="21"/>
                    <w:rPrChange w:id="301" w:author="蔚滢璐" w:date="2017-01-02T12:59:00Z">
                      <w:rPr>
                        <w:ins w:id="302" w:author="蔚滢璐" w:date="2017-01-02T12:50:00Z"/>
                        <w:rFonts w:ascii="Calibri" w:eastAsia="Calibri" w:hAnsi="Calibri" w:cs="Calibri"/>
                        <w:color w:val="000000" w:themeColor="text1"/>
                      </w:rPr>
                    </w:rPrChange>
                  </w:rPr>
                </w:pPr>
                <w:ins w:id="303" w:author="蔚滢璐" w:date="2017-01-02T12:50:00Z">
                  <w:r w:rsidRPr="00224E9F">
                    <w:rPr>
                      <w:rFonts w:asciiTheme="minorEastAsia" w:hAnsiTheme="minorEastAsia" w:cs="Calibri"/>
                      <w:sz w:val="21"/>
                      <w:szCs w:val="21"/>
                      <w:rPrChange w:id="304" w:author="蔚滢璐" w:date="2017-01-02T12:59:00Z">
                        <w:rPr>
                          <w:rFonts w:asciiTheme="minorEastAsia" w:hAnsiTheme="minorEastAsia" w:cs="Calibri"/>
                          <w:color w:val="000000" w:themeColor="text1"/>
                        </w:rPr>
                      </w:rPrChange>
                    </w:rPr>
                    <w:t>2016-11-13</w:t>
                  </w:r>
                </w:ins>
              </w:p>
            </w:tc>
            <w:tc>
              <w:tcPr>
                <w:tcW w:w="3990" w:type="dxa"/>
              </w:tcPr>
              <w:p w:rsidR="00224E9F" w:rsidRPr="00224E9F" w:rsidRDefault="00224E9F" w:rsidP="00224E9F">
                <w:pPr>
                  <w:tabs>
                    <w:tab w:val="left" w:pos="420"/>
                    <w:tab w:val="left" w:pos="840"/>
                    <w:tab w:val="left" w:pos="1260"/>
                    <w:tab w:val="left" w:pos="1680"/>
                    <w:tab w:val="left" w:pos="2100"/>
                    <w:tab w:val="left" w:pos="2520"/>
                    <w:tab w:val="left" w:pos="2940"/>
                    <w:tab w:val="left" w:pos="3360"/>
                    <w:tab w:val="left" w:pos="3780"/>
                    <w:tab w:val="left" w:pos="4200"/>
                    <w:tab w:val="left" w:pos="4620"/>
                  </w:tabs>
                  <w:spacing w:before="40" w:after="40"/>
                  <w:jc w:val="right"/>
                  <w:rPr>
                    <w:ins w:id="305" w:author="蔚滢璐" w:date="2017-01-02T12:50:00Z"/>
                    <w:rFonts w:asciiTheme="minorEastAsia" w:hAnsiTheme="minorEastAsia" w:cs="Calibri"/>
                    <w:sz w:val="21"/>
                    <w:szCs w:val="21"/>
                    <w:rPrChange w:id="306" w:author="蔚滢璐" w:date="2017-01-02T12:59:00Z">
                      <w:rPr>
                        <w:ins w:id="307" w:author="蔚滢璐" w:date="2017-01-02T12:50:00Z"/>
                        <w:rFonts w:ascii="Calibri" w:hAnsi="Calibri" w:cs="Calibri"/>
                        <w:color w:val="000000" w:themeColor="text1"/>
                      </w:rPr>
                    </w:rPrChange>
                  </w:rPr>
                </w:pPr>
                <w:ins w:id="308" w:author="蔚滢璐" w:date="2017-01-02T12:50:00Z">
                  <w:r w:rsidRPr="00224E9F">
                    <w:rPr>
                      <w:rFonts w:asciiTheme="minorEastAsia" w:hAnsiTheme="minorEastAsia" w:cs="Calibri" w:hint="eastAsia"/>
                      <w:sz w:val="21"/>
                      <w:szCs w:val="21"/>
                      <w:rPrChange w:id="309" w:author="蔚滢璐" w:date="2017-01-02T12:59:00Z">
                        <w:rPr>
                          <w:rFonts w:ascii="Calibri" w:hAnsi="Calibri" w:cs="Calibri" w:hint="eastAsia"/>
                          <w:color w:val="000000" w:themeColor="text1"/>
                        </w:rPr>
                      </w:rPrChange>
                    </w:rPr>
                    <w:t>重构代码，修改相应的名称</w:t>
                  </w:r>
                </w:ins>
              </w:p>
            </w:tc>
            <w:tc>
              <w:tcPr>
                <w:tcW w:w="1276" w:type="dxa"/>
              </w:tcPr>
              <w:p w:rsidR="00224E9F" w:rsidRPr="00224E9F" w:rsidRDefault="00224E9F" w:rsidP="00224E9F">
                <w:pPr>
                  <w:tabs>
                    <w:tab w:val="left" w:pos="420"/>
                    <w:tab w:val="left" w:pos="840"/>
                    <w:tab w:val="left" w:pos="1260"/>
                  </w:tabs>
                  <w:spacing w:before="40" w:after="40"/>
                  <w:jc w:val="right"/>
                  <w:rPr>
                    <w:ins w:id="310" w:author="蔚滢璐" w:date="2017-01-02T12:50:00Z"/>
                    <w:rFonts w:asciiTheme="minorEastAsia" w:hAnsiTheme="minorEastAsia" w:cs="Calibri"/>
                    <w:sz w:val="21"/>
                    <w:szCs w:val="21"/>
                    <w:rPrChange w:id="311" w:author="蔚滢璐" w:date="2017-01-02T12:59:00Z">
                      <w:rPr>
                        <w:ins w:id="312" w:author="蔚滢璐" w:date="2017-01-02T12:50:00Z"/>
                        <w:rFonts w:ascii="Calibri" w:hAnsi="Calibri" w:cs="Calibri"/>
                        <w:color w:val="000000" w:themeColor="text1"/>
                      </w:rPr>
                    </w:rPrChange>
                  </w:rPr>
                </w:pPr>
                <w:ins w:id="313" w:author="蔚滢璐" w:date="2017-01-02T12:50:00Z">
                  <w:r w:rsidRPr="00224E9F">
                    <w:rPr>
                      <w:rFonts w:asciiTheme="minorEastAsia" w:hAnsiTheme="minorEastAsia" w:cs="Calibri" w:hint="eastAsia"/>
                      <w:sz w:val="21"/>
                      <w:szCs w:val="21"/>
                      <w:rPrChange w:id="314" w:author="蔚滢璐" w:date="2017-01-02T12:59:00Z">
                        <w:rPr>
                          <w:rFonts w:ascii="Calibri" w:hAnsi="Calibri" w:cs="Calibri" w:hint="eastAsia"/>
                          <w:color w:val="000000" w:themeColor="text1"/>
                        </w:rPr>
                      </w:rPrChange>
                    </w:rPr>
                    <w:t>V2.1修订版</w:t>
                  </w:r>
                </w:ins>
              </w:p>
            </w:tc>
          </w:tr>
          <w:tr w:rsidR="00224E9F" w:rsidRPr="00224E9F" w:rsidTr="00224E9F">
            <w:trPr>
              <w:ins w:id="315" w:author="蔚滢璐" w:date="2017-01-02T12:50:00Z"/>
            </w:trPr>
            <w:tc>
              <w:tcPr>
                <w:tcW w:w="1343" w:type="dxa"/>
              </w:tcPr>
              <w:p w:rsidR="00224E9F" w:rsidRPr="00224E9F" w:rsidRDefault="00224E9F" w:rsidP="00224E9F">
                <w:pPr>
                  <w:tabs>
                    <w:tab w:val="left" w:pos="420"/>
                    <w:tab w:val="left" w:pos="840"/>
                    <w:tab w:val="left" w:pos="1260"/>
                  </w:tabs>
                  <w:spacing w:before="40" w:after="40"/>
                  <w:jc w:val="center"/>
                  <w:rPr>
                    <w:ins w:id="316" w:author="蔚滢璐" w:date="2017-01-02T12:50:00Z"/>
                    <w:rFonts w:asciiTheme="minorEastAsia" w:hAnsiTheme="minorEastAsia"/>
                    <w:sz w:val="21"/>
                    <w:szCs w:val="21"/>
                    <w:lang w:val="zh-TW" w:eastAsia="zh-TW"/>
                    <w:rPrChange w:id="317" w:author="蔚滢璐" w:date="2017-01-02T12:59:00Z">
                      <w:rPr>
                        <w:ins w:id="318" w:author="蔚滢璐" w:date="2017-01-02T12:50:00Z"/>
                        <w:rFonts w:ascii="Arial Unicode MS" w:hAnsi="Arial Unicode MS"/>
                        <w:color w:val="000000" w:themeColor="text1"/>
                        <w:lang w:val="zh-TW" w:eastAsia="zh-TW"/>
                      </w:rPr>
                    </w:rPrChange>
                  </w:rPr>
                </w:pPr>
                <w:ins w:id="319" w:author="蔚滢璐" w:date="2017-01-02T12:52:00Z">
                  <w:r w:rsidRPr="00224E9F">
                    <w:rPr>
                      <w:rFonts w:asciiTheme="minorEastAsia" w:hAnsiTheme="minorEastAsia" w:hint="eastAsia"/>
                      <w:sz w:val="21"/>
                      <w:szCs w:val="21"/>
                      <w:lang w:val="zh-TW" w:eastAsia="zh-TW"/>
                      <w:rPrChange w:id="320" w:author="蔚滢璐" w:date="2017-01-02T12:59:00Z">
                        <w:rPr>
                          <w:rFonts w:ascii="Arial Unicode MS" w:hAnsi="Arial Unicode MS" w:hint="eastAsia"/>
                          <w:color w:val="000000" w:themeColor="text1"/>
                          <w:lang w:val="zh-TW" w:eastAsia="zh-TW"/>
                        </w:rPr>
                      </w:rPrChange>
                    </w:rPr>
                    <w:t>蔚滢璐</w:t>
                  </w:r>
                </w:ins>
              </w:p>
            </w:tc>
            <w:tc>
              <w:tcPr>
                <w:tcW w:w="1338" w:type="dxa"/>
              </w:tcPr>
              <w:p w:rsidR="00224E9F" w:rsidRPr="00224E9F" w:rsidRDefault="00224E9F" w:rsidP="00224E9F">
                <w:pPr>
                  <w:tabs>
                    <w:tab w:val="left" w:pos="420"/>
                    <w:tab w:val="left" w:pos="840"/>
                    <w:tab w:val="left" w:pos="1260"/>
                  </w:tabs>
                  <w:spacing w:before="40" w:after="40"/>
                  <w:jc w:val="right"/>
                  <w:rPr>
                    <w:ins w:id="321" w:author="蔚滢璐" w:date="2017-01-02T12:50:00Z"/>
                    <w:rFonts w:asciiTheme="minorEastAsia" w:hAnsiTheme="minorEastAsia" w:cs="Calibri"/>
                    <w:sz w:val="21"/>
                    <w:szCs w:val="21"/>
                    <w:rPrChange w:id="322" w:author="蔚滢璐" w:date="2017-01-02T12:59:00Z">
                      <w:rPr>
                        <w:ins w:id="323" w:author="蔚滢璐" w:date="2017-01-02T12:50:00Z"/>
                        <w:rFonts w:asciiTheme="minorEastAsia" w:hAnsiTheme="minorEastAsia" w:cs="Calibri"/>
                        <w:color w:val="000000" w:themeColor="text1"/>
                      </w:rPr>
                    </w:rPrChange>
                  </w:rPr>
                </w:pPr>
                <w:ins w:id="324" w:author="蔚滢璐" w:date="2017-01-02T12:52:00Z">
                  <w:r w:rsidRPr="00224E9F">
                    <w:rPr>
                      <w:rFonts w:asciiTheme="minorEastAsia" w:hAnsiTheme="minorEastAsia" w:cs="Calibri"/>
                      <w:sz w:val="21"/>
                      <w:szCs w:val="21"/>
                      <w:rPrChange w:id="325" w:author="蔚滢璐" w:date="2017-01-02T12:59:00Z">
                        <w:rPr>
                          <w:rFonts w:asciiTheme="minorEastAsia" w:hAnsiTheme="minorEastAsia" w:cs="Calibri"/>
                          <w:color w:val="000000" w:themeColor="text1"/>
                        </w:rPr>
                      </w:rPrChange>
                    </w:rPr>
                    <w:t>2016-12-</w:t>
                  </w:r>
                </w:ins>
                <w:ins w:id="326" w:author="蔚滢璐" w:date="2017-01-02T12:53:00Z">
                  <w:r w:rsidRPr="00224E9F">
                    <w:rPr>
                      <w:rFonts w:asciiTheme="minorEastAsia" w:hAnsiTheme="minorEastAsia" w:cs="Calibri"/>
                      <w:sz w:val="21"/>
                      <w:szCs w:val="21"/>
                      <w:rPrChange w:id="327" w:author="蔚滢璐" w:date="2017-01-02T12:59:00Z">
                        <w:rPr>
                          <w:rFonts w:asciiTheme="minorEastAsia" w:hAnsiTheme="minorEastAsia" w:cs="Calibri"/>
                          <w:color w:val="000000" w:themeColor="text1"/>
                        </w:rPr>
                      </w:rPrChange>
                    </w:rPr>
                    <w:t>31</w:t>
                  </w:r>
                </w:ins>
              </w:p>
            </w:tc>
            <w:tc>
              <w:tcPr>
                <w:tcW w:w="3990" w:type="dxa"/>
              </w:tcPr>
              <w:p w:rsidR="00224E9F" w:rsidRPr="00224E9F" w:rsidRDefault="00224E9F" w:rsidP="00224E9F">
                <w:pPr>
                  <w:tabs>
                    <w:tab w:val="left" w:pos="420"/>
                    <w:tab w:val="left" w:pos="840"/>
                    <w:tab w:val="left" w:pos="1260"/>
                    <w:tab w:val="left" w:pos="1680"/>
                    <w:tab w:val="left" w:pos="2100"/>
                    <w:tab w:val="left" w:pos="2520"/>
                    <w:tab w:val="left" w:pos="2940"/>
                    <w:tab w:val="left" w:pos="3360"/>
                    <w:tab w:val="left" w:pos="3780"/>
                    <w:tab w:val="left" w:pos="4200"/>
                    <w:tab w:val="left" w:pos="4620"/>
                  </w:tabs>
                  <w:spacing w:before="40" w:after="40"/>
                  <w:jc w:val="right"/>
                  <w:rPr>
                    <w:ins w:id="328" w:author="蔚滢璐" w:date="2017-01-02T12:54:00Z"/>
                    <w:rFonts w:asciiTheme="minorEastAsia" w:hAnsiTheme="minorEastAsia" w:cs="Calibri"/>
                    <w:sz w:val="21"/>
                    <w:szCs w:val="21"/>
                    <w:rPrChange w:id="329" w:author="蔚滢璐" w:date="2017-01-02T12:59:00Z">
                      <w:rPr>
                        <w:ins w:id="330" w:author="蔚滢璐" w:date="2017-01-02T12:54:00Z"/>
                        <w:rFonts w:ascii="Calibri" w:hAnsi="Calibri" w:cs="Calibri"/>
                        <w:color w:val="000000" w:themeColor="text1"/>
                      </w:rPr>
                    </w:rPrChange>
                  </w:rPr>
                </w:pPr>
                <w:ins w:id="331" w:author="蔚滢璐" w:date="2017-01-02T12:53:00Z">
                  <w:r w:rsidRPr="00224E9F">
                    <w:rPr>
                      <w:rFonts w:asciiTheme="minorEastAsia" w:hAnsiTheme="minorEastAsia" w:cs="Calibri" w:hint="eastAsia"/>
                      <w:sz w:val="21"/>
                      <w:szCs w:val="21"/>
                      <w:rPrChange w:id="332" w:author="蔚滢璐" w:date="2017-01-02T12:59:00Z">
                        <w:rPr>
                          <w:rFonts w:ascii="Calibri" w:hAnsi="Calibri" w:cs="Calibri" w:hint="eastAsia"/>
                          <w:color w:val="000000" w:themeColor="text1"/>
                        </w:rPr>
                      </w:rPrChange>
                    </w:rPr>
                    <w:t>根据实现时做出的改动</w:t>
                  </w:r>
                </w:ins>
                <w:ins w:id="333" w:author="蔚滢璐" w:date="2017-01-02T12:54:00Z">
                  <w:r w:rsidRPr="00224E9F">
                    <w:rPr>
                      <w:rFonts w:asciiTheme="minorEastAsia" w:hAnsiTheme="minorEastAsia" w:cs="Calibri" w:hint="eastAsia"/>
                      <w:sz w:val="21"/>
                      <w:szCs w:val="21"/>
                      <w:rPrChange w:id="334" w:author="蔚滢璐" w:date="2017-01-02T12:59:00Z">
                        <w:rPr>
                          <w:rFonts w:ascii="Calibri" w:hAnsi="Calibri" w:cs="Calibri" w:hint="eastAsia"/>
                          <w:color w:val="000000" w:themeColor="text1"/>
                        </w:rPr>
                      </w:rPrChange>
                    </w:rPr>
                    <w:t>，</w:t>
                  </w:r>
                </w:ins>
              </w:p>
              <w:p w:rsidR="00224E9F" w:rsidRPr="00224E9F" w:rsidRDefault="00224E9F" w:rsidP="00224E9F">
                <w:pPr>
                  <w:tabs>
                    <w:tab w:val="left" w:pos="420"/>
                    <w:tab w:val="left" w:pos="840"/>
                    <w:tab w:val="left" w:pos="1260"/>
                    <w:tab w:val="left" w:pos="1680"/>
                    <w:tab w:val="left" w:pos="2100"/>
                    <w:tab w:val="left" w:pos="2520"/>
                    <w:tab w:val="left" w:pos="2940"/>
                    <w:tab w:val="left" w:pos="3360"/>
                    <w:tab w:val="left" w:pos="3780"/>
                    <w:tab w:val="left" w:pos="4200"/>
                    <w:tab w:val="left" w:pos="4620"/>
                  </w:tabs>
                  <w:spacing w:before="40" w:after="40"/>
                  <w:jc w:val="right"/>
                  <w:rPr>
                    <w:ins w:id="335" w:author="蔚滢璐" w:date="2017-01-02T12:50:00Z"/>
                    <w:rFonts w:asciiTheme="minorEastAsia" w:hAnsiTheme="minorEastAsia" w:cs="Calibri"/>
                    <w:sz w:val="21"/>
                    <w:szCs w:val="21"/>
                    <w:rPrChange w:id="336" w:author="蔚滢璐" w:date="2017-01-02T12:59:00Z">
                      <w:rPr>
                        <w:ins w:id="337" w:author="蔚滢璐" w:date="2017-01-02T12:50:00Z"/>
                        <w:rFonts w:ascii="Calibri" w:hAnsi="Calibri" w:cs="Calibri"/>
                        <w:color w:val="000000" w:themeColor="text1"/>
                      </w:rPr>
                    </w:rPrChange>
                  </w:rPr>
                </w:pPr>
                <w:ins w:id="338" w:author="蔚滢璐" w:date="2017-01-02T12:53:00Z">
                  <w:r w:rsidRPr="00224E9F">
                    <w:rPr>
                      <w:rFonts w:asciiTheme="minorEastAsia" w:hAnsiTheme="minorEastAsia" w:cs="Calibri" w:hint="eastAsia"/>
                      <w:sz w:val="21"/>
                      <w:szCs w:val="21"/>
                      <w:rPrChange w:id="339" w:author="蔚滢璐" w:date="2017-01-02T12:59:00Z">
                        <w:rPr>
                          <w:rFonts w:ascii="Calibri" w:hAnsi="Calibri" w:cs="Calibri" w:hint="eastAsia"/>
                          <w:color w:val="000000" w:themeColor="text1"/>
                        </w:rPr>
                      </w:rPrChange>
                    </w:rPr>
                    <w:t>修改详细设计逻辑层部分</w:t>
                  </w:r>
                </w:ins>
              </w:p>
            </w:tc>
            <w:tc>
              <w:tcPr>
                <w:tcW w:w="1276" w:type="dxa"/>
              </w:tcPr>
              <w:p w:rsidR="00224E9F" w:rsidRPr="00224E9F" w:rsidRDefault="00224E9F">
                <w:pPr>
                  <w:tabs>
                    <w:tab w:val="left" w:pos="420"/>
                    <w:tab w:val="left" w:pos="840"/>
                    <w:tab w:val="left" w:pos="1260"/>
                  </w:tabs>
                  <w:wordWrap w:val="0"/>
                  <w:spacing w:before="40" w:after="40"/>
                  <w:jc w:val="right"/>
                  <w:rPr>
                    <w:ins w:id="340" w:author="蔚滢璐" w:date="2017-01-02T12:50:00Z"/>
                    <w:rFonts w:asciiTheme="minorEastAsia" w:hAnsiTheme="minorEastAsia" w:cs="Calibri"/>
                    <w:sz w:val="21"/>
                    <w:szCs w:val="21"/>
                    <w:rPrChange w:id="341" w:author="蔚滢璐" w:date="2017-01-02T12:59:00Z">
                      <w:rPr>
                        <w:ins w:id="342" w:author="蔚滢璐" w:date="2017-01-02T12:50:00Z"/>
                        <w:rFonts w:ascii="Calibri" w:hAnsi="Calibri" w:cs="Calibri"/>
                        <w:color w:val="000000" w:themeColor="text1"/>
                      </w:rPr>
                    </w:rPrChange>
                  </w:rPr>
                  <w:pPrChange w:id="343" w:author="蔚滢璐" w:date="2017-01-02T12:54:00Z">
                    <w:pPr>
                      <w:tabs>
                        <w:tab w:val="left" w:pos="420"/>
                        <w:tab w:val="left" w:pos="840"/>
                        <w:tab w:val="left" w:pos="1260"/>
                      </w:tabs>
                      <w:spacing w:before="40" w:after="40"/>
                      <w:jc w:val="right"/>
                    </w:pPr>
                  </w:pPrChange>
                </w:pPr>
                <w:ins w:id="344" w:author="蔚滢璐" w:date="2017-01-02T12:54:00Z">
                  <w:r w:rsidRPr="00224E9F">
                    <w:rPr>
                      <w:rFonts w:asciiTheme="minorEastAsia" w:hAnsiTheme="minorEastAsia" w:cs="Calibri" w:hint="eastAsia"/>
                      <w:sz w:val="21"/>
                      <w:szCs w:val="21"/>
                      <w:rPrChange w:id="345" w:author="蔚滢璐" w:date="2017-01-02T12:59:00Z">
                        <w:rPr>
                          <w:rFonts w:ascii="Calibri" w:hAnsi="Calibri" w:cs="Calibri" w:hint="eastAsia"/>
                          <w:color w:val="000000" w:themeColor="text1"/>
                        </w:rPr>
                      </w:rPrChange>
                    </w:rPr>
                    <w:t>V2.1修正版</w:t>
                  </w:r>
                </w:ins>
              </w:p>
            </w:tc>
          </w:tr>
          <w:tr w:rsidR="00224E9F" w:rsidRPr="00224E9F" w:rsidTr="00224E9F">
            <w:trPr>
              <w:ins w:id="346" w:author="蔚滢璐" w:date="2017-01-02T12:54:00Z"/>
            </w:trPr>
            <w:tc>
              <w:tcPr>
                <w:tcW w:w="1343" w:type="dxa"/>
              </w:tcPr>
              <w:p w:rsidR="00224E9F" w:rsidRPr="00224E9F" w:rsidRDefault="00224E9F" w:rsidP="00224E9F">
                <w:pPr>
                  <w:tabs>
                    <w:tab w:val="left" w:pos="420"/>
                    <w:tab w:val="left" w:pos="840"/>
                    <w:tab w:val="left" w:pos="1260"/>
                  </w:tabs>
                  <w:spacing w:before="40" w:after="40"/>
                  <w:jc w:val="center"/>
                  <w:rPr>
                    <w:ins w:id="347" w:author="蔚滢璐" w:date="2017-01-02T12:55:00Z"/>
                    <w:rFonts w:asciiTheme="minorEastAsia" w:hAnsiTheme="minorEastAsia"/>
                    <w:sz w:val="21"/>
                    <w:szCs w:val="21"/>
                    <w:rPrChange w:id="348" w:author="蔚滢璐" w:date="2017-01-02T12:59:00Z">
                      <w:rPr>
                        <w:ins w:id="349" w:author="蔚滢璐" w:date="2017-01-02T12:55:00Z"/>
                        <w:color w:val="000000" w:themeColor="text1"/>
                      </w:rPr>
                    </w:rPrChange>
                  </w:rPr>
                </w:pPr>
                <w:ins w:id="350" w:author="蔚滢璐" w:date="2017-01-02T12:55:00Z">
                  <w:r w:rsidRPr="00224E9F">
                    <w:rPr>
                      <w:rFonts w:asciiTheme="minorEastAsia" w:hAnsiTheme="minorEastAsia" w:hint="eastAsia"/>
                      <w:sz w:val="21"/>
                      <w:szCs w:val="21"/>
                      <w:lang w:val="zh-TW" w:eastAsia="zh-TW"/>
                      <w:rPrChange w:id="351" w:author="蔚滢璐" w:date="2017-01-02T12:59:00Z">
                        <w:rPr>
                          <w:rFonts w:ascii="Arial Unicode MS" w:hAnsi="Arial Unicode MS" w:hint="eastAsia"/>
                          <w:color w:val="000000" w:themeColor="text1"/>
                          <w:lang w:val="zh-TW" w:eastAsia="zh-TW"/>
                        </w:rPr>
                      </w:rPrChange>
                    </w:rPr>
                    <w:t>王馨雨</w:t>
                  </w:r>
                </w:ins>
              </w:p>
              <w:p w:rsidR="00224E9F" w:rsidRPr="00224E9F" w:rsidRDefault="00224E9F" w:rsidP="00224E9F">
                <w:pPr>
                  <w:tabs>
                    <w:tab w:val="left" w:pos="420"/>
                    <w:tab w:val="left" w:pos="840"/>
                    <w:tab w:val="left" w:pos="1260"/>
                  </w:tabs>
                  <w:spacing w:before="40" w:after="40"/>
                  <w:jc w:val="center"/>
                  <w:rPr>
                    <w:ins w:id="352" w:author="蔚滢璐" w:date="2017-01-02T12:54:00Z"/>
                    <w:rFonts w:asciiTheme="minorEastAsia" w:hAnsiTheme="minorEastAsia"/>
                    <w:sz w:val="21"/>
                    <w:szCs w:val="21"/>
                    <w:lang w:val="zh-TW" w:eastAsia="zh-TW"/>
                    <w:rPrChange w:id="353" w:author="蔚滢璐" w:date="2017-01-02T12:59:00Z">
                      <w:rPr>
                        <w:ins w:id="354" w:author="蔚滢璐" w:date="2017-01-02T12:54:00Z"/>
                        <w:rFonts w:ascii="Arial Unicode MS" w:hAnsi="Arial Unicode MS"/>
                        <w:color w:val="000000" w:themeColor="text1"/>
                        <w:lang w:val="zh-TW" w:eastAsia="zh-TW"/>
                      </w:rPr>
                    </w:rPrChange>
                  </w:rPr>
                </w:pPr>
                <w:ins w:id="355" w:author="蔚滢璐" w:date="2017-01-02T12:54:00Z">
                  <w:r w:rsidRPr="00224E9F">
                    <w:rPr>
                      <w:rFonts w:asciiTheme="minorEastAsia" w:hAnsiTheme="minorEastAsia" w:hint="eastAsia"/>
                      <w:sz w:val="21"/>
                      <w:szCs w:val="21"/>
                      <w:lang w:val="zh-TW"/>
                      <w:rPrChange w:id="356" w:author="蔚滢璐" w:date="2017-01-02T12:59:00Z">
                        <w:rPr>
                          <w:rFonts w:ascii="Arial Unicode MS" w:hAnsi="Arial Unicode MS" w:hint="eastAsia"/>
                          <w:color w:val="000000" w:themeColor="text1"/>
                          <w:lang w:val="zh-TW"/>
                        </w:rPr>
                      </w:rPrChange>
                    </w:rPr>
                    <w:t>吕丹</w:t>
                  </w:r>
                </w:ins>
              </w:p>
            </w:tc>
            <w:tc>
              <w:tcPr>
                <w:tcW w:w="1338" w:type="dxa"/>
              </w:tcPr>
              <w:p w:rsidR="00224E9F" w:rsidRPr="00224E9F" w:rsidRDefault="00224E9F" w:rsidP="00224E9F">
                <w:pPr>
                  <w:tabs>
                    <w:tab w:val="left" w:pos="420"/>
                    <w:tab w:val="left" w:pos="840"/>
                    <w:tab w:val="left" w:pos="1260"/>
                  </w:tabs>
                  <w:spacing w:before="40" w:after="40"/>
                  <w:jc w:val="right"/>
                  <w:rPr>
                    <w:ins w:id="357" w:author="蔚滢璐" w:date="2017-01-02T12:54:00Z"/>
                    <w:rFonts w:asciiTheme="minorEastAsia" w:hAnsiTheme="minorEastAsia" w:cs="Calibri"/>
                    <w:sz w:val="21"/>
                    <w:szCs w:val="21"/>
                    <w:rPrChange w:id="358" w:author="蔚滢璐" w:date="2017-01-02T12:59:00Z">
                      <w:rPr>
                        <w:ins w:id="359" w:author="蔚滢璐" w:date="2017-01-02T12:54:00Z"/>
                        <w:rFonts w:asciiTheme="minorEastAsia" w:hAnsiTheme="minorEastAsia" w:cs="Calibri"/>
                        <w:color w:val="000000" w:themeColor="text1"/>
                      </w:rPr>
                    </w:rPrChange>
                  </w:rPr>
                </w:pPr>
                <w:ins w:id="360" w:author="蔚滢璐" w:date="2017-01-02T12:54:00Z">
                  <w:r w:rsidRPr="00224E9F">
                    <w:rPr>
                      <w:rFonts w:asciiTheme="minorEastAsia" w:hAnsiTheme="minorEastAsia" w:cs="Calibri"/>
                      <w:sz w:val="21"/>
                      <w:szCs w:val="21"/>
                      <w:rPrChange w:id="361" w:author="蔚滢璐" w:date="2017-01-02T12:59:00Z">
                        <w:rPr>
                          <w:rFonts w:asciiTheme="minorEastAsia" w:hAnsiTheme="minorEastAsia" w:cs="Calibri"/>
                          <w:color w:val="000000" w:themeColor="text1"/>
                        </w:rPr>
                      </w:rPrChange>
                    </w:rPr>
                    <w:t>201</w:t>
                  </w:r>
                </w:ins>
                <w:ins w:id="362" w:author="蔚滢璐" w:date="2017-01-02T12:56:00Z">
                  <w:r w:rsidRPr="00224E9F">
                    <w:rPr>
                      <w:rFonts w:asciiTheme="minorEastAsia" w:hAnsiTheme="minorEastAsia" w:cs="Calibri"/>
                      <w:sz w:val="21"/>
                      <w:szCs w:val="21"/>
                      <w:rPrChange w:id="363" w:author="蔚滢璐" w:date="2017-01-02T12:59:00Z">
                        <w:rPr>
                          <w:rFonts w:asciiTheme="minorEastAsia" w:hAnsiTheme="minorEastAsia" w:cs="Calibri"/>
                          <w:color w:val="000000" w:themeColor="text1"/>
                        </w:rPr>
                      </w:rPrChange>
                    </w:rPr>
                    <w:t>7-1-1</w:t>
                  </w:r>
                </w:ins>
              </w:p>
            </w:tc>
            <w:tc>
              <w:tcPr>
                <w:tcW w:w="3990" w:type="dxa"/>
              </w:tcPr>
              <w:p w:rsidR="00224E9F" w:rsidRPr="00224E9F" w:rsidRDefault="00224E9F">
                <w:pPr>
                  <w:tabs>
                    <w:tab w:val="left" w:pos="420"/>
                    <w:tab w:val="left" w:pos="840"/>
                    <w:tab w:val="left" w:pos="1260"/>
                    <w:tab w:val="left" w:pos="1680"/>
                    <w:tab w:val="left" w:pos="2100"/>
                    <w:tab w:val="left" w:pos="2520"/>
                    <w:tab w:val="left" w:pos="2940"/>
                    <w:tab w:val="left" w:pos="3360"/>
                    <w:tab w:val="left" w:pos="3780"/>
                    <w:tab w:val="left" w:pos="4200"/>
                    <w:tab w:val="left" w:pos="4620"/>
                  </w:tabs>
                  <w:spacing w:before="40" w:after="40"/>
                  <w:ind w:right="880"/>
                  <w:jc w:val="center"/>
                  <w:rPr>
                    <w:ins w:id="364" w:author="蔚滢璐" w:date="2017-01-02T12:54:00Z"/>
                    <w:rFonts w:asciiTheme="minorEastAsia" w:hAnsiTheme="minorEastAsia" w:cs="Calibri"/>
                    <w:sz w:val="21"/>
                    <w:szCs w:val="21"/>
                    <w:rPrChange w:id="365" w:author="蔚滢璐" w:date="2017-01-02T12:59:00Z">
                      <w:rPr>
                        <w:ins w:id="366" w:author="蔚滢璐" w:date="2017-01-02T12:54:00Z"/>
                        <w:rFonts w:ascii="Calibri" w:hAnsi="Calibri" w:cs="Calibri"/>
                        <w:color w:val="000000" w:themeColor="text1"/>
                      </w:rPr>
                    </w:rPrChange>
                  </w:rPr>
                  <w:pPrChange w:id="367" w:author="蔚滢璐" w:date="2017-01-02T12:55:00Z">
                    <w:pPr>
                      <w:tabs>
                        <w:tab w:val="left" w:pos="420"/>
                        <w:tab w:val="left" w:pos="840"/>
                        <w:tab w:val="left" w:pos="1260"/>
                        <w:tab w:val="left" w:pos="1680"/>
                        <w:tab w:val="left" w:pos="2100"/>
                        <w:tab w:val="left" w:pos="2520"/>
                        <w:tab w:val="left" w:pos="2940"/>
                        <w:tab w:val="left" w:pos="3360"/>
                        <w:tab w:val="left" w:pos="3780"/>
                        <w:tab w:val="left" w:pos="4200"/>
                        <w:tab w:val="left" w:pos="4620"/>
                      </w:tabs>
                      <w:spacing w:before="40" w:after="40"/>
                      <w:jc w:val="right"/>
                    </w:pPr>
                  </w:pPrChange>
                </w:pPr>
                <w:ins w:id="368" w:author="蔚滢璐" w:date="2017-01-02T12:55:00Z">
                  <w:r w:rsidRPr="00224E9F">
                    <w:rPr>
                      <w:rFonts w:asciiTheme="minorEastAsia" w:hAnsiTheme="minorEastAsia" w:cs="Calibri" w:hint="eastAsia"/>
                      <w:sz w:val="21"/>
                      <w:szCs w:val="21"/>
                      <w:rPrChange w:id="369" w:author="蔚滢璐" w:date="2017-01-02T12:59:00Z">
                        <w:rPr>
                          <w:rFonts w:ascii="Calibri" w:hAnsi="Calibri" w:cs="Calibri" w:hint="eastAsia"/>
                          <w:color w:val="000000" w:themeColor="text1"/>
                        </w:rPr>
                      </w:rPrChange>
                    </w:rPr>
                    <w:t>增加详细设计的界面层部分</w:t>
                  </w:r>
                </w:ins>
              </w:p>
            </w:tc>
            <w:tc>
              <w:tcPr>
                <w:tcW w:w="1276" w:type="dxa"/>
              </w:tcPr>
              <w:p w:rsidR="00224E9F" w:rsidRPr="00224E9F" w:rsidRDefault="00224E9F" w:rsidP="00224E9F">
                <w:pPr>
                  <w:tabs>
                    <w:tab w:val="left" w:pos="420"/>
                    <w:tab w:val="left" w:pos="840"/>
                    <w:tab w:val="left" w:pos="1260"/>
                  </w:tabs>
                  <w:wordWrap w:val="0"/>
                  <w:spacing w:before="40" w:after="40"/>
                  <w:jc w:val="right"/>
                  <w:rPr>
                    <w:ins w:id="370" w:author="蔚滢璐" w:date="2017-01-02T12:54:00Z"/>
                    <w:rFonts w:asciiTheme="minorEastAsia" w:hAnsiTheme="minorEastAsia" w:cs="Calibri"/>
                    <w:sz w:val="21"/>
                    <w:szCs w:val="21"/>
                    <w:rPrChange w:id="371" w:author="蔚滢璐" w:date="2017-01-02T12:59:00Z">
                      <w:rPr>
                        <w:ins w:id="372" w:author="蔚滢璐" w:date="2017-01-02T12:54:00Z"/>
                        <w:rFonts w:ascii="Calibri" w:hAnsi="Calibri" w:cs="Calibri"/>
                        <w:color w:val="000000" w:themeColor="text1"/>
                      </w:rPr>
                    </w:rPrChange>
                  </w:rPr>
                </w:pPr>
                <w:ins w:id="373" w:author="蔚滢璐" w:date="2017-01-02T12:55:00Z">
                  <w:r w:rsidRPr="00224E9F">
                    <w:rPr>
                      <w:rFonts w:asciiTheme="minorEastAsia" w:hAnsiTheme="minorEastAsia" w:cs="Calibri" w:hint="eastAsia"/>
                      <w:sz w:val="21"/>
                      <w:szCs w:val="21"/>
                      <w:rPrChange w:id="374" w:author="蔚滢璐" w:date="2017-01-02T12:59:00Z">
                        <w:rPr>
                          <w:rFonts w:ascii="Calibri" w:hAnsi="Calibri" w:cs="Calibri" w:hint="eastAsia"/>
                          <w:color w:val="000000" w:themeColor="text1"/>
                        </w:rPr>
                      </w:rPrChange>
                    </w:rPr>
                    <w:t>V2.2修正版</w:t>
                  </w:r>
                </w:ins>
              </w:p>
            </w:tc>
          </w:tr>
          <w:tr w:rsidR="00224E9F" w:rsidRPr="00224E9F" w:rsidTr="00224E9F">
            <w:trPr>
              <w:ins w:id="375" w:author="蔚滢璐" w:date="2017-01-02T12:56:00Z"/>
            </w:trPr>
            <w:tc>
              <w:tcPr>
                <w:tcW w:w="1343" w:type="dxa"/>
              </w:tcPr>
              <w:p w:rsidR="00224E9F" w:rsidRPr="00224E9F" w:rsidRDefault="00224E9F">
                <w:pPr>
                  <w:tabs>
                    <w:tab w:val="left" w:pos="420"/>
                    <w:tab w:val="left" w:pos="840"/>
                    <w:tab w:val="left" w:pos="1260"/>
                  </w:tabs>
                  <w:spacing w:before="40" w:after="40"/>
                  <w:jc w:val="center"/>
                  <w:rPr>
                    <w:ins w:id="376" w:author="蔚滢璐" w:date="2017-01-02T12:56:00Z"/>
                    <w:rFonts w:asciiTheme="minorEastAsia" w:hAnsiTheme="minorEastAsia"/>
                    <w:sz w:val="21"/>
                    <w:szCs w:val="21"/>
                    <w:rPrChange w:id="377" w:author="蔚滢璐" w:date="2017-01-02T12:59:00Z">
                      <w:rPr>
                        <w:ins w:id="378" w:author="蔚滢璐" w:date="2017-01-02T12:56:00Z"/>
                        <w:rFonts w:ascii="Arial Unicode MS" w:hAnsi="Arial Unicode MS"/>
                        <w:color w:val="000000" w:themeColor="text1"/>
                        <w:lang w:val="zh-TW" w:eastAsia="zh-TW"/>
                      </w:rPr>
                    </w:rPrChange>
                  </w:rPr>
                </w:pPr>
                <w:ins w:id="379" w:author="蔚滢璐" w:date="2017-01-02T12:56:00Z">
                  <w:r w:rsidRPr="00224E9F">
                    <w:rPr>
                      <w:rFonts w:asciiTheme="minorEastAsia" w:hAnsiTheme="minorEastAsia" w:hint="eastAsia"/>
                      <w:sz w:val="21"/>
                      <w:szCs w:val="21"/>
                      <w:lang w:val="zh-TW" w:eastAsia="zh-TW"/>
                      <w:rPrChange w:id="380" w:author="蔚滢璐" w:date="2017-01-02T12:59:00Z">
                        <w:rPr>
                          <w:rFonts w:ascii="Arial Unicode MS" w:hAnsi="Arial Unicode MS" w:hint="eastAsia"/>
                          <w:color w:val="000000" w:themeColor="text1"/>
                          <w:lang w:val="zh-TW" w:eastAsia="zh-TW"/>
                        </w:rPr>
                      </w:rPrChange>
                    </w:rPr>
                    <w:t>沈丽婷</w:t>
                  </w:r>
                </w:ins>
              </w:p>
            </w:tc>
            <w:tc>
              <w:tcPr>
                <w:tcW w:w="1338" w:type="dxa"/>
              </w:tcPr>
              <w:p w:rsidR="00224E9F" w:rsidRPr="00224E9F" w:rsidRDefault="00224E9F" w:rsidP="00224E9F">
                <w:pPr>
                  <w:tabs>
                    <w:tab w:val="left" w:pos="420"/>
                    <w:tab w:val="left" w:pos="840"/>
                    <w:tab w:val="left" w:pos="1260"/>
                  </w:tabs>
                  <w:spacing w:before="40" w:after="40"/>
                  <w:jc w:val="right"/>
                  <w:rPr>
                    <w:ins w:id="381" w:author="蔚滢璐" w:date="2017-01-02T12:56:00Z"/>
                    <w:rFonts w:asciiTheme="minorEastAsia" w:hAnsiTheme="minorEastAsia" w:cs="Calibri"/>
                    <w:sz w:val="21"/>
                    <w:szCs w:val="21"/>
                    <w:rPrChange w:id="382" w:author="蔚滢璐" w:date="2017-01-02T12:59:00Z">
                      <w:rPr>
                        <w:ins w:id="383" w:author="蔚滢璐" w:date="2017-01-02T12:56:00Z"/>
                        <w:rFonts w:asciiTheme="minorEastAsia" w:hAnsiTheme="minorEastAsia" w:cs="Calibri"/>
                        <w:color w:val="000000" w:themeColor="text1"/>
                      </w:rPr>
                    </w:rPrChange>
                  </w:rPr>
                </w:pPr>
                <w:ins w:id="384" w:author="蔚滢璐" w:date="2017-01-02T12:56:00Z">
                  <w:r w:rsidRPr="00224E9F">
                    <w:rPr>
                      <w:rFonts w:asciiTheme="minorEastAsia" w:hAnsiTheme="minorEastAsia" w:cs="Calibri"/>
                      <w:sz w:val="21"/>
                      <w:szCs w:val="21"/>
                      <w:rPrChange w:id="385" w:author="蔚滢璐" w:date="2017-01-02T12:59:00Z">
                        <w:rPr>
                          <w:rFonts w:asciiTheme="minorEastAsia" w:hAnsiTheme="minorEastAsia" w:cs="Calibri"/>
                          <w:color w:val="000000" w:themeColor="text1"/>
                        </w:rPr>
                      </w:rPrChange>
                    </w:rPr>
                    <w:t>2017-1-1</w:t>
                  </w:r>
                </w:ins>
              </w:p>
            </w:tc>
            <w:tc>
              <w:tcPr>
                <w:tcW w:w="3990" w:type="dxa"/>
              </w:tcPr>
              <w:p w:rsidR="00224E9F" w:rsidRPr="00224E9F" w:rsidRDefault="00224E9F" w:rsidP="00224E9F">
                <w:pPr>
                  <w:tabs>
                    <w:tab w:val="left" w:pos="420"/>
                    <w:tab w:val="left" w:pos="840"/>
                    <w:tab w:val="left" w:pos="1260"/>
                    <w:tab w:val="left" w:pos="1680"/>
                    <w:tab w:val="left" w:pos="2100"/>
                    <w:tab w:val="left" w:pos="2520"/>
                    <w:tab w:val="left" w:pos="2940"/>
                    <w:tab w:val="left" w:pos="3360"/>
                    <w:tab w:val="left" w:pos="3780"/>
                    <w:tab w:val="left" w:pos="4200"/>
                    <w:tab w:val="left" w:pos="4620"/>
                  </w:tabs>
                  <w:spacing w:before="40" w:after="40"/>
                  <w:ind w:right="880"/>
                  <w:jc w:val="center"/>
                  <w:rPr>
                    <w:ins w:id="386" w:author="蔚滢璐" w:date="2017-01-02T12:56:00Z"/>
                    <w:rFonts w:asciiTheme="minorEastAsia" w:hAnsiTheme="minorEastAsia" w:cs="Calibri"/>
                    <w:sz w:val="21"/>
                    <w:szCs w:val="21"/>
                    <w:rPrChange w:id="387" w:author="蔚滢璐" w:date="2017-01-02T12:59:00Z">
                      <w:rPr>
                        <w:ins w:id="388" w:author="蔚滢璐" w:date="2017-01-02T12:56:00Z"/>
                        <w:rFonts w:ascii="Calibri" w:hAnsi="Calibri" w:cs="Calibri"/>
                        <w:color w:val="000000" w:themeColor="text1"/>
                      </w:rPr>
                    </w:rPrChange>
                  </w:rPr>
                </w:pPr>
                <w:ins w:id="389" w:author="蔚滢璐" w:date="2017-01-02T12:56:00Z">
                  <w:r w:rsidRPr="00224E9F">
                    <w:rPr>
                      <w:rFonts w:asciiTheme="minorEastAsia" w:hAnsiTheme="minorEastAsia" w:cs="Calibri" w:hint="eastAsia"/>
                      <w:sz w:val="21"/>
                      <w:szCs w:val="21"/>
                      <w:rPrChange w:id="390" w:author="蔚滢璐" w:date="2017-01-02T12:59:00Z">
                        <w:rPr>
                          <w:rFonts w:ascii="Calibri" w:hAnsi="Calibri" w:cs="Calibri" w:hint="eastAsia"/>
                          <w:color w:val="000000" w:themeColor="text1"/>
                        </w:rPr>
                      </w:rPrChange>
                    </w:rPr>
                    <w:t>增加详细设计数据</w:t>
                  </w:r>
                </w:ins>
                <w:ins w:id="391" w:author="蔚滢璐" w:date="2017-01-02T12:57:00Z">
                  <w:r w:rsidRPr="00224E9F">
                    <w:rPr>
                      <w:rFonts w:asciiTheme="minorEastAsia" w:hAnsiTheme="minorEastAsia" w:cs="Calibri" w:hint="eastAsia"/>
                      <w:sz w:val="21"/>
                      <w:szCs w:val="21"/>
                      <w:rPrChange w:id="392" w:author="蔚滢璐" w:date="2017-01-02T12:59:00Z">
                        <w:rPr>
                          <w:rFonts w:ascii="Calibri" w:hAnsi="Calibri" w:cs="Calibri" w:hint="eastAsia"/>
                          <w:color w:val="000000" w:themeColor="text1"/>
                        </w:rPr>
                      </w:rPrChange>
                    </w:rPr>
                    <w:t>层部分</w:t>
                  </w:r>
                </w:ins>
              </w:p>
            </w:tc>
            <w:tc>
              <w:tcPr>
                <w:tcW w:w="1276" w:type="dxa"/>
              </w:tcPr>
              <w:p w:rsidR="00224E9F" w:rsidRPr="00224E9F" w:rsidRDefault="00224E9F" w:rsidP="00224E9F">
                <w:pPr>
                  <w:tabs>
                    <w:tab w:val="left" w:pos="420"/>
                    <w:tab w:val="left" w:pos="840"/>
                    <w:tab w:val="left" w:pos="1260"/>
                  </w:tabs>
                  <w:wordWrap w:val="0"/>
                  <w:spacing w:before="40" w:after="40"/>
                  <w:jc w:val="right"/>
                  <w:rPr>
                    <w:ins w:id="393" w:author="蔚滢璐" w:date="2017-01-02T12:56:00Z"/>
                    <w:rFonts w:asciiTheme="minorEastAsia" w:hAnsiTheme="minorEastAsia" w:cs="Calibri"/>
                    <w:sz w:val="21"/>
                    <w:szCs w:val="21"/>
                    <w:rPrChange w:id="394" w:author="蔚滢璐" w:date="2017-01-02T12:59:00Z">
                      <w:rPr>
                        <w:ins w:id="395" w:author="蔚滢璐" w:date="2017-01-02T12:56:00Z"/>
                        <w:rFonts w:ascii="Calibri" w:hAnsi="Calibri" w:cs="Calibri"/>
                        <w:color w:val="000000" w:themeColor="text1"/>
                      </w:rPr>
                    </w:rPrChange>
                  </w:rPr>
                </w:pPr>
                <w:ins w:id="396" w:author="蔚滢璐" w:date="2017-01-02T12:57:00Z">
                  <w:r w:rsidRPr="00224E9F">
                    <w:rPr>
                      <w:rFonts w:asciiTheme="minorEastAsia" w:hAnsiTheme="minorEastAsia" w:cs="Calibri" w:hint="eastAsia"/>
                      <w:sz w:val="21"/>
                      <w:szCs w:val="21"/>
                      <w:rPrChange w:id="397" w:author="蔚滢璐" w:date="2017-01-02T12:59:00Z">
                        <w:rPr>
                          <w:rFonts w:ascii="Calibri" w:hAnsi="Calibri" w:cs="Calibri" w:hint="eastAsia"/>
                          <w:color w:val="000000" w:themeColor="text1"/>
                        </w:rPr>
                      </w:rPrChange>
                    </w:rPr>
                    <w:t>V2.2修正版</w:t>
                  </w:r>
                </w:ins>
              </w:p>
            </w:tc>
          </w:tr>
          <w:tr w:rsidR="00224E9F" w:rsidRPr="00224E9F" w:rsidTr="00224E9F">
            <w:trPr>
              <w:ins w:id="398" w:author="蔚滢璐" w:date="2017-01-02T12:57:00Z"/>
            </w:trPr>
            <w:tc>
              <w:tcPr>
                <w:tcW w:w="1343" w:type="dxa"/>
              </w:tcPr>
              <w:p w:rsidR="00224E9F" w:rsidRPr="00224E9F" w:rsidRDefault="00224E9F" w:rsidP="00224E9F">
                <w:pPr>
                  <w:tabs>
                    <w:tab w:val="left" w:pos="420"/>
                    <w:tab w:val="left" w:pos="840"/>
                    <w:tab w:val="left" w:pos="1260"/>
                  </w:tabs>
                  <w:spacing w:before="40" w:after="40"/>
                  <w:jc w:val="center"/>
                  <w:rPr>
                    <w:ins w:id="399" w:author="蔚滢璐" w:date="2017-01-02T12:57:00Z"/>
                    <w:rFonts w:asciiTheme="minorEastAsia" w:hAnsiTheme="minorEastAsia"/>
                    <w:sz w:val="21"/>
                    <w:szCs w:val="21"/>
                    <w:lang w:val="zh-TW" w:eastAsia="zh-TW"/>
                    <w:rPrChange w:id="400" w:author="蔚滢璐" w:date="2017-01-02T12:59:00Z">
                      <w:rPr>
                        <w:ins w:id="401" w:author="蔚滢璐" w:date="2017-01-02T12:57:00Z"/>
                        <w:rFonts w:ascii="Arial Unicode MS" w:hAnsi="Arial Unicode MS"/>
                        <w:color w:val="000000" w:themeColor="text1"/>
                        <w:lang w:val="zh-TW" w:eastAsia="zh-TW"/>
                      </w:rPr>
                    </w:rPrChange>
                  </w:rPr>
                </w:pPr>
                <w:ins w:id="402" w:author="蔚滢璐" w:date="2017-01-02T12:57:00Z">
                  <w:r w:rsidRPr="00224E9F">
                    <w:rPr>
                      <w:rFonts w:asciiTheme="minorEastAsia" w:hAnsiTheme="minorEastAsia" w:hint="eastAsia"/>
                      <w:sz w:val="21"/>
                      <w:szCs w:val="21"/>
                      <w:lang w:val="zh-TW" w:eastAsia="zh-TW"/>
                      <w:rPrChange w:id="403" w:author="蔚滢璐" w:date="2017-01-02T12:59:00Z">
                        <w:rPr>
                          <w:rFonts w:ascii="Arial Unicode MS" w:hAnsi="Arial Unicode MS" w:hint="eastAsia"/>
                          <w:color w:val="000000" w:themeColor="text1"/>
                          <w:lang w:val="zh-TW" w:eastAsia="zh-TW"/>
                        </w:rPr>
                      </w:rPrChange>
                    </w:rPr>
                    <w:t>蔚滢璐</w:t>
                  </w:r>
                </w:ins>
              </w:p>
            </w:tc>
            <w:tc>
              <w:tcPr>
                <w:tcW w:w="1338" w:type="dxa"/>
              </w:tcPr>
              <w:p w:rsidR="00224E9F" w:rsidRPr="00224E9F" w:rsidRDefault="00224E9F" w:rsidP="00224E9F">
                <w:pPr>
                  <w:tabs>
                    <w:tab w:val="left" w:pos="420"/>
                    <w:tab w:val="left" w:pos="840"/>
                    <w:tab w:val="left" w:pos="1260"/>
                  </w:tabs>
                  <w:spacing w:before="40" w:after="40"/>
                  <w:jc w:val="right"/>
                  <w:rPr>
                    <w:ins w:id="404" w:author="蔚滢璐" w:date="2017-01-02T12:57:00Z"/>
                    <w:rFonts w:asciiTheme="minorEastAsia" w:hAnsiTheme="minorEastAsia" w:cs="Calibri"/>
                    <w:sz w:val="21"/>
                    <w:szCs w:val="21"/>
                    <w:rPrChange w:id="405" w:author="蔚滢璐" w:date="2017-01-02T12:59:00Z">
                      <w:rPr>
                        <w:ins w:id="406" w:author="蔚滢璐" w:date="2017-01-02T12:57:00Z"/>
                        <w:rFonts w:asciiTheme="minorEastAsia" w:hAnsiTheme="minorEastAsia" w:cs="Calibri"/>
                        <w:color w:val="000000" w:themeColor="text1"/>
                      </w:rPr>
                    </w:rPrChange>
                  </w:rPr>
                </w:pPr>
                <w:ins w:id="407" w:author="蔚滢璐" w:date="2017-01-02T12:57:00Z">
                  <w:r w:rsidRPr="00224E9F">
                    <w:rPr>
                      <w:rFonts w:asciiTheme="minorEastAsia" w:hAnsiTheme="minorEastAsia" w:cs="Calibri"/>
                      <w:sz w:val="21"/>
                      <w:szCs w:val="21"/>
                      <w:rPrChange w:id="408" w:author="蔚滢璐" w:date="2017-01-02T12:59:00Z">
                        <w:rPr>
                          <w:rFonts w:asciiTheme="minorEastAsia" w:hAnsiTheme="minorEastAsia" w:cs="Calibri"/>
                          <w:color w:val="000000" w:themeColor="text1"/>
                        </w:rPr>
                      </w:rPrChange>
                    </w:rPr>
                    <w:t>2017-1-2</w:t>
                  </w:r>
                </w:ins>
              </w:p>
            </w:tc>
            <w:tc>
              <w:tcPr>
                <w:tcW w:w="3990" w:type="dxa"/>
              </w:tcPr>
              <w:p w:rsidR="00224E9F" w:rsidRPr="00224E9F" w:rsidRDefault="00224E9F" w:rsidP="00224E9F">
                <w:pPr>
                  <w:tabs>
                    <w:tab w:val="left" w:pos="420"/>
                    <w:tab w:val="left" w:pos="840"/>
                    <w:tab w:val="left" w:pos="1260"/>
                    <w:tab w:val="left" w:pos="1680"/>
                    <w:tab w:val="left" w:pos="2100"/>
                    <w:tab w:val="left" w:pos="2520"/>
                    <w:tab w:val="left" w:pos="2940"/>
                    <w:tab w:val="left" w:pos="3360"/>
                    <w:tab w:val="left" w:pos="3780"/>
                    <w:tab w:val="left" w:pos="4200"/>
                    <w:tab w:val="left" w:pos="4620"/>
                  </w:tabs>
                  <w:spacing w:before="40" w:after="40"/>
                  <w:ind w:right="880"/>
                  <w:jc w:val="center"/>
                  <w:rPr>
                    <w:ins w:id="409" w:author="蔚滢璐" w:date="2017-01-02T12:57:00Z"/>
                    <w:rFonts w:asciiTheme="minorEastAsia" w:hAnsiTheme="minorEastAsia" w:cs="Calibri"/>
                    <w:sz w:val="21"/>
                    <w:szCs w:val="21"/>
                    <w:rPrChange w:id="410" w:author="蔚滢璐" w:date="2017-01-02T12:59:00Z">
                      <w:rPr>
                        <w:ins w:id="411" w:author="蔚滢璐" w:date="2017-01-02T12:57:00Z"/>
                        <w:rFonts w:ascii="Calibri" w:hAnsi="Calibri" w:cs="Calibri"/>
                        <w:color w:val="000000" w:themeColor="text1"/>
                      </w:rPr>
                    </w:rPrChange>
                  </w:rPr>
                </w:pPr>
                <w:ins w:id="412" w:author="蔚滢璐" w:date="2017-01-02T12:58:00Z">
                  <w:r w:rsidRPr="00224E9F">
                    <w:rPr>
                      <w:rFonts w:asciiTheme="minorEastAsia" w:hAnsiTheme="minorEastAsia" w:cs="Calibri" w:hint="eastAsia"/>
                      <w:sz w:val="21"/>
                      <w:szCs w:val="21"/>
                      <w:rPrChange w:id="413" w:author="蔚滢璐" w:date="2017-01-02T12:59:00Z">
                        <w:rPr>
                          <w:rFonts w:ascii="Calibri" w:hAnsi="Calibri" w:cs="Calibri" w:hint="eastAsia"/>
                          <w:color w:val="000000" w:themeColor="text1"/>
                        </w:rPr>
                      </w:rPrChange>
                    </w:rPr>
                    <w:t>完善细节，修正格式</w:t>
                  </w:r>
                </w:ins>
              </w:p>
            </w:tc>
            <w:tc>
              <w:tcPr>
                <w:tcW w:w="1276" w:type="dxa"/>
              </w:tcPr>
              <w:p w:rsidR="00224E9F" w:rsidRPr="00224E9F" w:rsidRDefault="00224E9F" w:rsidP="00224E9F">
                <w:pPr>
                  <w:tabs>
                    <w:tab w:val="left" w:pos="420"/>
                    <w:tab w:val="left" w:pos="840"/>
                    <w:tab w:val="left" w:pos="1260"/>
                  </w:tabs>
                  <w:wordWrap w:val="0"/>
                  <w:spacing w:before="40" w:after="40"/>
                  <w:jc w:val="right"/>
                  <w:rPr>
                    <w:ins w:id="414" w:author="蔚滢璐" w:date="2017-01-02T12:57:00Z"/>
                    <w:rFonts w:asciiTheme="minorEastAsia" w:hAnsiTheme="minorEastAsia" w:cs="Calibri"/>
                    <w:sz w:val="21"/>
                    <w:szCs w:val="21"/>
                    <w:rPrChange w:id="415" w:author="蔚滢璐" w:date="2017-01-02T12:59:00Z">
                      <w:rPr>
                        <w:ins w:id="416" w:author="蔚滢璐" w:date="2017-01-02T12:57:00Z"/>
                        <w:rFonts w:ascii="Calibri" w:hAnsi="Calibri" w:cs="Calibri"/>
                        <w:color w:val="000000" w:themeColor="text1"/>
                      </w:rPr>
                    </w:rPrChange>
                  </w:rPr>
                </w:pPr>
                <w:ins w:id="417" w:author="蔚滢璐" w:date="2017-01-02T12:58:00Z">
                  <w:r w:rsidRPr="00224E9F">
                    <w:rPr>
                      <w:rFonts w:asciiTheme="minorEastAsia" w:hAnsiTheme="minorEastAsia" w:cs="Calibri" w:hint="eastAsia"/>
                      <w:sz w:val="21"/>
                      <w:szCs w:val="21"/>
                      <w:rPrChange w:id="418" w:author="蔚滢璐" w:date="2017-01-02T12:59:00Z">
                        <w:rPr>
                          <w:rFonts w:ascii="Calibri" w:hAnsi="Calibri" w:cs="Calibri" w:hint="eastAsia"/>
                          <w:color w:val="000000" w:themeColor="text1"/>
                        </w:rPr>
                      </w:rPrChange>
                    </w:rPr>
                    <w:t>V3.0发布版</w:t>
                  </w:r>
                </w:ins>
              </w:p>
            </w:tc>
          </w:tr>
        </w:tbl>
        <w:p w:rsidR="00224E9F" w:rsidRPr="00224E9F" w:rsidDel="00224E9F" w:rsidRDefault="004930B2">
          <w:pPr>
            <w:rPr>
              <w:del w:id="419" w:author="蔚滢璐" w:date="2017-01-02T12:48:00Z"/>
              <w:rFonts w:asciiTheme="minorEastAsia" w:hAnsiTheme="minorEastAsia"/>
              <w:sz w:val="21"/>
              <w:szCs w:val="21"/>
              <w:rPrChange w:id="420" w:author="蔚滢璐" w:date="2017-01-02T12:59:00Z">
                <w:rPr>
                  <w:del w:id="421" w:author="蔚滢璐" w:date="2017-01-02T12:48:00Z"/>
                  <w:sz w:val="21"/>
                  <w:szCs w:val="21"/>
                </w:rPr>
              </w:rPrChange>
            </w:rPr>
          </w:pPr>
          <w:r w:rsidRPr="00224E9F">
            <w:rPr>
              <w:rFonts w:asciiTheme="minorEastAsia" w:hAnsiTheme="minorEastAsia"/>
              <w:sz w:val="21"/>
              <w:szCs w:val="21"/>
              <w:rPrChange w:id="422" w:author="蔚滢璐" w:date="2017-01-02T12:59:00Z">
                <w:rPr>
                  <w:sz w:val="21"/>
                  <w:szCs w:val="21"/>
                </w:rPr>
              </w:rPrChange>
            </w:rPr>
            <w:br w:type="page"/>
          </w:r>
        </w:p>
        <w:customXmlInsRangeStart w:id="423" w:author="蔚滢璐" w:date="2017-01-02T12:49:00Z"/>
        <w:sdt>
          <w:sdtPr>
            <w:rPr>
              <w:rFonts w:asciiTheme="minorEastAsia" w:eastAsiaTheme="minorEastAsia" w:hAnsiTheme="minorEastAsia" w:cstheme="minorBidi"/>
              <w:b w:val="0"/>
              <w:bCs w:val="0"/>
              <w:color w:val="auto"/>
              <w:sz w:val="21"/>
              <w:szCs w:val="21"/>
              <w:lang w:val="zh-CN"/>
            </w:rPr>
            <w:id w:val="1411426279"/>
            <w:docPartObj>
              <w:docPartGallery w:val="Table of Contents"/>
              <w:docPartUnique/>
            </w:docPartObj>
          </w:sdtPr>
          <w:sdtEndPr>
            <w:rPr>
              <w:rFonts w:hint="eastAsia"/>
              <w:lang w:val="en-US"/>
            </w:rPr>
          </w:sdtEndPr>
          <w:sdtContent>
            <w:customXmlInsRangeEnd w:id="423"/>
            <w:p w:rsidR="00224E9F" w:rsidRPr="00224E9F" w:rsidRDefault="00224E9F">
              <w:pPr>
                <w:pStyle w:val="TOC"/>
                <w:rPr>
                  <w:ins w:id="424" w:author="蔚滢璐" w:date="2017-01-02T12:49:00Z"/>
                  <w:rFonts w:asciiTheme="minorEastAsia" w:eastAsiaTheme="minorEastAsia" w:hAnsiTheme="minorEastAsia"/>
                  <w:color w:val="auto"/>
                  <w:sz w:val="21"/>
                  <w:szCs w:val="21"/>
                  <w:rPrChange w:id="425" w:author="蔚滢璐" w:date="2017-01-02T12:59:00Z">
                    <w:rPr>
                      <w:ins w:id="426" w:author="蔚滢璐" w:date="2017-01-02T12:49:00Z"/>
                    </w:rPr>
                  </w:rPrChange>
                </w:rPr>
              </w:pPr>
              <w:ins w:id="427" w:author="蔚滢璐" w:date="2017-01-02T12:49:00Z">
                <w:r w:rsidRPr="00224E9F">
                  <w:rPr>
                    <w:rFonts w:asciiTheme="minorEastAsia" w:eastAsiaTheme="minorEastAsia" w:hAnsiTheme="minorEastAsia" w:hint="eastAsia"/>
                    <w:color w:val="auto"/>
                    <w:sz w:val="21"/>
                    <w:szCs w:val="21"/>
                    <w:lang w:val="zh-CN"/>
                    <w:rPrChange w:id="428" w:author="蔚滢璐" w:date="2017-01-02T12:59:00Z">
                      <w:rPr>
                        <w:rFonts w:hint="eastAsia"/>
                        <w:lang w:val="zh-CN"/>
                      </w:rPr>
                    </w:rPrChange>
                  </w:rPr>
                  <w:t>目录</w:t>
                </w:r>
              </w:ins>
            </w:p>
            <w:p w:rsidR="00224E9F" w:rsidRPr="00224E9F" w:rsidRDefault="00224E9F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rFonts w:asciiTheme="minorEastAsia" w:hAnsiTheme="minorEastAsia"/>
                  <w:noProof/>
                  <w:kern w:val="2"/>
                  <w:sz w:val="21"/>
                  <w:szCs w:val="21"/>
                  <w:rPrChange w:id="429" w:author="蔚滢璐" w:date="2017-01-02T12:59:00Z">
                    <w:rPr>
                      <w:noProof/>
                      <w:kern w:val="2"/>
                      <w:sz w:val="21"/>
                    </w:rPr>
                  </w:rPrChange>
                </w:rPr>
              </w:pPr>
              <w:ins w:id="430" w:author="蔚滢璐" w:date="2017-01-02T12:49:00Z">
                <w:r w:rsidRPr="00224E9F">
                  <w:rPr>
                    <w:rFonts w:asciiTheme="minorEastAsia" w:hAnsiTheme="minorEastAsia"/>
                    <w:sz w:val="21"/>
                    <w:szCs w:val="21"/>
                    <w:rPrChange w:id="431" w:author="蔚滢璐" w:date="2017-01-02T12:59:00Z">
                      <w:rPr>
                        <w:b/>
                        <w:bCs/>
                        <w:lang w:val="zh-CN"/>
                      </w:rPr>
                    </w:rPrChange>
                  </w:rPr>
                  <w:fldChar w:fldCharType="begin"/>
                </w:r>
                <w:r w:rsidRPr="00224E9F">
                  <w:rPr>
                    <w:rFonts w:asciiTheme="minorEastAsia" w:hAnsiTheme="minorEastAsia"/>
                    <w:sz w:val="21"/>
                    <w:szCs w:val="21"/>
                    <w:rPrChange w:id="432" w:author="蔚滢璐" w:date="2017-01-02T12:59:00Z">
                      <w:rPr/>
                    </w:rPrChange>
                  </w:rPr>
                  <w:instrText xml:space="preserve"> TOC \o "1-3" \h \z \u </w:instrText>
                </w:r>
                <w:r w:rsidRPr="00224E9F">
                  <w:rPr>
                    <w:rFonts w:asciiTheme="minorEastAsia" w:hAnsiTheme="minorEastAsia"/>
                    <w:sz w:val="21"/>
                    <w:szCs w:val="21"/>
                    <w:rPrChange w:id="433" w:author="蔚滢璐" w:date="2017-01-02T12:59:00Z">
                      <w:rPr>
                        <w:b/>
                        <w:bCs/>
                        <w:lang w:val="zh-CN"/>
                      </w:rPr>
                    </w:rPrChange>
                  </w:rPr>
                  <w:fldChar w:fldCharType="separate"/>
                </w:r>
              </w:ins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434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begin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435" w:author="蔚滢璐" w:date="2017-01-02T12:59:00Z">
                    <w:rPr>
                      <w:rStyle w:val="a5"/>
                      <w:noProof/>
                    </w:rPr>
                  </w:rPrChange>
                </w:rPr>
                <w:instrText xml:space="preserve"> </w:instrText>
              </w:r>
              <w:r w:rsidRPr="00224E9F">
                <w:rPr>
                  <w:rFonts w:asciiTheme="minorEastAsia" w:hAnsiTheme="minorEastAsia"/>
                  <w:noProof/>
                  <w:sz w:val="21"/>
                  <w:szCs w:val="21"/>
                  <w:rPrChange w:id="436" w:author="蔚滢璐" w:date="2017-01-02T12:59:00Z">
                    <w:rPr>
                      <w:noProof/>
                    </w:rPr>
                  </w:rPrChange>
                </w:rPr>
                <w:instrText>HYPERLINK \l "_Toc471124707"</w:instrText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437" w:author="蔚滢璐" w:date="2017-01-02T12:59:00Z">
                    <w:rPr>
                      <w:rStyle w:val="a5"/>
                      <w:noProof/>
                    </w:rPr>
                  </w:rPrChange>
                </w:rPr>
                <w:instrText xml:space="preserve"> </w:instrText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438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separate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439" w:author="蔚滢璐" w:date="2017-01-02T12:59:00Z">
                    <w:rPr>
                      <w:rStyle w:val="a5"/>
                      <w:noProof/>
                    </w:rPr>
                  </w:rPrChange>
                </w:rPr>
                <w:t>1</w:t>
              </w:r>
              <w:r w:rsidRPr="00224E9F">
                <w:rPr>
                  <w:rFonts w:asciiTheme="minorEastAsia" w:hAnsiTheme="minorEastAsia"/>
                  <w:noProof/>
                  <w:kern w:val="2"/>
                  <w:sz w:val="21"/>
                  <w:szCs w:val="21"/>
                  <w:rPrChange w:id="440" w:author="蔚滢璐" w:date="2017-01-02T12:59:00Z">
                    <w:rPr>
                      <w:noProof/>
                      <w:kern w:val="2"/>
                      <w:sz w:val="21"/>
                    </w:rPr>
                  </w:rPrChange>
                </w:rPr>
                <w:tab/>
              </w:r>
              <w:r w:rsidRPr="00224E9F">
                <w:rPr>
                  <w:rStyle w:val="a5"/>
                  <w:rFonts w:asciiTheme="minorEastAsia" w:hAnsiTheme="minorEastAsia" w:hint="eastAsia"/>
                  <w:noProof/>
                  <w:color w:val="auto"/>
                  <w:sz w:val="21"/>
                  <w:szCs w:val="21"/>
                  <w:rPrChange w:id="441" w:author="蔚滢璐" w:date="2017-01-02T12:59:00Z">
                    <w:rPr>
                      <w:rStyle w:val="a5"/>
                      <w:rFonts w:hint="eastAsia"/>
                      <w:noProof/>
                    </w:rPr>
                  </w:rPrChange>
                </w:rPr>
                <w:t>引言</w: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442" w:author="蔚滢璐" w:date="2017-01-02T12:59:00Z">
                    <w:rPr>
                      <w:noProof/>
                      <w:webHidden/>
                    </w:rPr>
                  </w:rPrChange>
                </w:rPr>
                <w:tab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443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begin"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444" w:author="蔚滢璐" w:date="2017-01-02T12:59:00Z">
                    <w:rPr>
                      <w:noProof/>
                      <w:webHidden/>
                    </w:rPr>
                  </w:rPrChange>
                </w:rPr>
                <w:instrText xml:space="preserve"> PAGEREF _Toc471124707 \h </w:instrTex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445" w:author="蔚滢璐" w:date="2017-01-02T12:59:00Z">
                    <w:rPr>
                      <w:rFonts w:asciiTheme="minorEastAsia" w:hAnsiTheme="minorEastAsia"/>
                      <w:noProof/>
                      <w:webHidden/>
                      <w:sz w:val="21"/>
                      <w:szCs w:val="21"/>
                    </w:rPr>
                  </w:rPrChange>
                </w:rPr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446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separate"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447" w:author="蔚滢璐" w:date="2017-01-02T12:59:00Z">
                    <w:rPr>
                      <w:noProof/>
                      <w:webHidden/>
                    </w:rPr>
                  </w:rPrChange>
                </w:rPr>
                <w:t>2</w: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448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end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449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end"/>
              </w:r>
            </w:p>
            <w:p w:rsidR="00224E9F" w:rsidRPr="00224E9F" w:rsidRDefault="00224E9F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rFonts w:asciiTheme="minorEastAsia" w:hAnsiTheme="minorEastAsia"/>
                  <w:noProof/>
                  <w:kern w:val="2"/>
                  <w:sz w:val="21"/>
                  <w:szCs w:val="21"/>
                  <w:rPrChange w:id="450" w:author="蔚滢璐" w:date="2017-01-02T12:59:00Z">
                    <w:rPr>
                      <w:noProof/>
                      <w:kern w:val="2"/>
                      <w:sz w:val="21"/>
                    </w:rPr>
                  </w:rPrChange>
                </w:rPr>
              </w:pP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451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begin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452" w:author="蔚滢璐" w:date="2017-01-02T12:59:00Z">
                    <w:rPr>
                      <w:rStyle w:val="a5"/>
                      <w:noProof/>
                    </w:rPr>
                  </w:rPrChange>
                </w:rPr>
                <w:instrText xml:space="preserve"> </w:instrText>
              </w:r>
              <w:r w:rsidRPr="00224E9F">
                <w:rPr>
                  <w:rFonts w:asciiTheme="minorEastAsia" w:hAnsiTheme="minorEastAsia"/>
                  <w:noProof/>
                  <w:sz w:val="21"/>
                  <w:szCs w:val="21"/>
                  <w:rPrChange w:id="453" w:author="蔚滢璐" w:date="2017-01-02T12:59:00Z">
                    <w:rPr>
                      <w:noProof/>
                    </w:rPr>
                  </w:rPrChange>
                </w:rPr>
                <w:instrText>HYPERLINK \l "_Toc471124708"</w:instrText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454" w:author="蔚滢璐" w:date="2017-01-02T12:59:00Z">
                    <w:rPr>
                      <w:rStyle w:val="a5"/>
                      <w:noProof/>
                    </w:rPr>
                  </w:rPrChange>
                </w:rPr>
                <w:instrText xml:space="preserve"> </w:instrText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455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separate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456" w:author="蔚滢璐" w:date="2017-01-02T12:59:00Z">
                    <w:rPr>
                      <w:rStyle w:val="a5"/>
                      <w:noProof/>
                    </w:rPr>
                  </w:rPrChange>
                </w:rPr>
                <w:t>1.1</w:t>
              </w:r>
              <w:r w:rsidRPr="00224E9F">
                <w:rPr>
                  <w:rFonts w:asciiTheme="minorEastAsia" w:hAnsiTheme="minorEastAsia"/>
                  <w:noProof/>
                  <w:kern w:val="2"/>
                  <w:sz w:val="21"/>
                  <w:szCs w:val="21"/>
                  <w:rPrChange w:id="457" w:author="蔚滢璐" w:date="2017-01-02T12:59:00Z">
                    <w:rPr>
                      <w:noProof/>
                      <w:kern w:val="2"/>
                      <w:sz w:val="21"/>
                    </w:rPr>
                  </w:rPrChange>
                </w:rPr>
                <w:tab/>
              </w:r>
              <w:r w:rsidRPr="00224E9F">
                <w:rPr>
                  <w:rStyle w:val="a5"/>
                  <w:rFonts w:asciiTheme="minorEastAsia" w:hAnsiTheme="minorEastAsia" w:hint="eastAsia"/>
                  <w:noProof/>
                  <w:color w:val="auto"/>
                  <w:sz w:val="21"/>
                  <w:szCs w:val="21"/>
                  <w:rPrChange w:id="458" w:author="蔚滢璐" w:date="2017-01-02T12:59:00Z">
                    <w:rPr>
                      <w:rStyle w:val="a5"/>
                      <w:rFonts w:hint="eastAsia"/>
                      <w:noProof/>
                    </w:rPr>
                  </w:rPrChange>
                </w:rPr>
                <w:t>编制目的</w: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459" w:author="蔚滢璐" w:date="2017-01-02T12:59:00Z">
                    <w:rPr>
                      <w:noProof/>
                      <w:webHidden/>
                    </w:rPr>
                  </w:rPrChange>
                </w:rPr>
                <w:tab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460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begin"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461" w:author="蔚滢璐" w:date="2017-01-02T12:59:00Z">
                    <w:rPr>
                      <w:noProof/>
                      <w:webHidden/>
                    </w:rPr>
                  </w:rPrChange>
                </w:rPr>
                <w:instrText xml:space="preserve"> PAGEREF _Toc471124708 \h </w:instrTex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462" w:author="蔚滢璐" w:date="2017-01-02T12:59:00Z">
                    <w:rPr>
                      <w:rFonts w:asciiTheme="minorEastAsia" w:hAnsiTheme="minorEastAsia"/>
                      <w:noProof/>
                      <w:webHidden/>
                      <w:sz w:val="21"/>
                      <w:szCs w:val="21"/>
                    </w:rPr>
                  </w:rPrChange>
                </w:rPr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463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separate"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464" w:author="蔚滢璐" w:date="2017-01-02T12:59:00Z">
                    <w:rPr>
                      <w:noProof/>
                      <w:webHidden/>
                    </w:rPr>
                  </w:rPrChange>
                </w:rPr>
                <w:t>2</w: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465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end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466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end"/>
              </w:r>
            </w:p>
            <w:p w:rsidR="00224E9F" w:rsidRPr="00224E9F" w:rsidRDefault="00224E9F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rFonts w:asciiTheme="minorEastAsia" w:hAnsiTheme="minorEastAsia"/>
                  <w:noProof/>
                  <w:kern w:val="2"/>
                  <w:sz w:val="21"/>
                  <w:szCs w:val="21"/>
                  <w:rPrChange w:id="467" w:author="蔚滢璐" w:date="2017-01-02T12:59:00Z">
                    <w:rPr>
                      <w:noProof/>
                      <w:kern w:val="2"/>
                      <w:sz w:val="21"/>
                    </w:rPr>
                  </w:rPrChange>
                </w:rPr>
              </w:pP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468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begin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469" w:author="蔚滢璐" w:date="2017-01-02T12:59:00Z">
                    <w:rPr>
                      <w:rStyle w:val="a5"/>
                      <w:noProof/>
                    </w:rPr>
                  </w:rPrChange>
                </w:rPr>
                <w:instrText xml:space="preserve"> </w:instrText>
              </w:r>
              <w:r w:rsidRPr="00224E9F">
                <w:rPr>
                  <w:rFonts w:asciiTheme="minorEastAsia" w:hAnsiTheme="minorEastAsia"/>
                  <w:noProof/>
                  <w:sz w:val="21"/>
                  <w:szCs w:val="21"/>
                  <w:rPrChange w:id="470" w:author="蔚滢璐" w:date="2017-01-02T12:59:00Z">
                    <w:rPr>
                      <w:noProof/>
                    </w:rPr>
                  </w:rPrChange>
                </w:rPr>
                <w:instrText>HYPERLINK \l "_Toc471124709"</w:instrText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471" w:author="蔚滢璐" w:date="2017-01-02T12:59:00Z">
                    <w:rPr>
                      <w:rStyle w:val="a5"/>
                      <w:noProof/>
                    </w:rPr>
                  </w:rPrChange>
                </w:rPr>
                <w:instrText xml:space="preserve"> </w:instrText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472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separate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473" w:author="蔚滢璐" w:date="2017-01-02T12:59:00Z">
                    <w:rPr>
                      <w:rStyle w:val="a5"/>
                      <w:noProof/>
                    </w:rPr>
                  </w:rPrChange>
                </w:rPr>
                <w:t>1.2</w:t>
              </w:r>
              <w:r w:rsidRPr="00224E9F">
                <w:rPr>
                  <w:rFonts w:asciiTheme="minorEastAsia" w:hAnsiTheme="minorEastAsia"/>
                  <w:noProof/>
                  <w:kern w:val="2"/>
                  <w:sz w:val="21"/>
                  <w:szCs w:val="21"/>
                  <w:rPrChange w:id="474" w:author="蔚滢璐" w:date="2017-01-02T12:59:00Z">
                    <w:rPr>
                      <w:noProof/>
                      <w:kern w:val="2"/>
                      <w:sz w:val="21"/>
                    </w:rPr>
                  </w:rPrChange>
                </w:rPr>
                <w:tab/>
              </w:r>
              <w:r w:rsidRPr="00224E9F">
                <w:rPr>
                  <w:rStyle w:val="a5"/>
                  <w:rFonts w:asciiTheme="minorEastAsia" w:hAnsiTheme="minorEastAsia" w:hint="eastAsia"/>
                  <w:noProof/>
                  <w:color w:val="auto"/>
                  <w:sz w:val="21"/>
                  <w:szCs w:val="21"/>
                  <w:rPrChange w:id="475" w:author="蔚滢璐" w:date="2017-01-02T12:59:00Z">
                    <w:rPr>
                      <w:rStyle w:val="a5"/>
                      <w:rFonts w:hint="eastAsia"/>
                      <w:noProof/>
                    </w:rPr>
                  </w:rPrChange>
                </w:rPr>
                <w:t>词汇表</w: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476" w:author="蔚滢璐" w:date="2017-01-02T12:59:00Z">
                    <w:rPr>
                      <w:noProof/>
                      <w:webHidden/>
                    </w:rPr>
                  </w:rPrChange>
                </w:rPr>
                <w:tab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477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begin"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478" w:author="蔚滢璐" w:date="2017-01-02T12:59:00Z">
                    <w:rPr>
                      <w:noProof/>
                      <w:webHidden/>
                    </w:rPr>
                  </w:rPrChange>
                </w:rPr>
                <w:instrText xml:space="preserve"> PAGEREF _Toc471124709 \h </w:instrTex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479" w:author="蔚滢璐" w:date="2017-01-02T12:59:00Z">
                    <w:rPr>
                      <w:rFonts w:asciiTheme="minorEastAsia" w:hAnsiTheme="minorEastAsia"/>
                      <w:noProof/>
                      <w:webHidden/>
                      <w:sz w:val="21"/>
                      <w:szCs w:val="21"/>
                    </w:rPr>
                  </w:rPrChange>
                </w:rPr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480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separate"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481" w:author="蔚滢璐" w:date="2017-01-02T12:59:00Z">
                    <w:rPr>
                      <w:noProof/>
                      <w:webHidden/>
                    </w:rPr>
                  </w:rPrChange>
                </w:rPr>
                <w:t>2</w: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482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end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483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end"/>
              </w:r>
            </w:p>
            <w:p w:rsidR="00224E9F" w:rsidRPr="00224E9F" w:rsidRDefault="00224E9F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rFonts w:asciiTheme="minorEastAsia" w:hAnsiTheme="minorEastAsia"/>
                  <w:noProof/>
                  <w:kern w:val="2"/>
                  <w:sz w:val="21"/>
                  <w:szCs w:val="21"/>
                  <w:rPrChange w:id="484" w:author="蔚滢璐" w:date="2017-01-02T12:59:00Z">
                    <w:rPr>
                      <w:noProof/>
                      <w:kern w:val="2"/>
                      <w:sz w:val="21"/>
                    </w:rPr>
                  </w:rPrChange>
                </w:rPr>
              </w:pP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485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begin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486" w:author="蔚滢璐" w:date="2017-01-02T12:59:00Z">
                    <w:rPr>
                      <w:rStyle w:val="a5"/>
                      <w:noProof/>
                    </w:rPr>
                  </w:rPrChange>
                </w:rPr>
                <w:instrText xml:space="preserve"> </w:instrText>
              </w:r>
              <w:r w:rsidRPr="00224E9F">
                <w:rPr>
                  <w:rFonts w:asciiTheme="minorEastAsia" w:hAnsiTheme="minorEastAsia"/>
                  <w:noProof/>
                  <w:sz w:val="21"/>
                  <w:szCs w:val="21"/>
                  <w:rPrChange w:id="487" w:author="蔚滢璐" w:date="2017-01-02T12:59:00Z">
                    <w:rPr>
                      <w:noProof/>
                    </w:rPr>
                  </w:rPrChange>
                </w:rPr>
                <w:instrText>HYPERLINK \l "_Toc471124710"</w:instrText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488" w:author="蔚滢璐" w:date="2017-01-02T12:59:00Z">
                    <w:rPr>
                      <w:rStyle w:val="a5"/>
                      <w:noProof/>
                    </w:rPr>
                  </w:rPrChange>
                </w:rPr>
                <w:instrText xml:space="preserve"> </w:instrText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489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separate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490" w:author="蔚滢璐" w:date="2017-01-02T12:59:00Z">
                    <w:rPr>
                      <w:rStyle w:val="a5"/>
                      <w:noProof/>
                    </w:rPr>
                  </w:rPrChange>
                </w:rPr>
                <w:t>1.3</w:t>
              </w:r>
              <w:r w:rsidRPr="00224E9F">
                <w:rPr>
                  <w:rFonts w:asciiTheme="minorEastAsia" w:hAnsiTheme="minorEastAsia"/>
                  <w:noProof/>
                  <w:kern w:val="2"/>
                  <w:sz w:val="21"/>
                  <w:szCs w:val="21"/>
                  <w:rPrChange w:id="491" w:author="蔚滢璐" w:date="2017-01-02T12:59:00Z">
                    <w:rPr>
                      <w:noProof/>
                      <w:kern w:val="2"/>
                      <w:sz w:val="21"/>
                    </w:rPr>
                  </w:rPrChange>
                </w:rPr>
                <w:tab/>
              </w:r>
              <w:r w:rsidRPr="00224E9F">
                <w:rPr>
                  <w:rStyle w:val="a5"/>
                  <w:rFonts w:asciiTheme="minorEastAsia" w:hAnsiTheme="minorEastAsia" w:hint="eastAsia"/>
                  <w:noProof/>
                  <w:color w:val="auto"/>
                  <w:sz w:val="21"/>
                  <w:szCs w:val="21"/>
                  <w:rPrChange w:id="492" w:author="蔚滢璐" w:date="2017-01-02T12:59:00Z">
                    <w:rPr>
                      <w:rStyle w:val="a5"/>
                      <w:rFonts w:hint="eastAsia"/>
                      <w:noProof/>
                    </w:rPr>
                  </w:rPrChange>
                </w:rPr>
                <w:t>参考资料</w: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493" w:author="蔚滢璐" w:date="2017-01-02T12:59:00Z">
                    <w:rPr>
                      <w:noProof/>
                      <w:webHidden/>
                    </w:rPr>
                  </w:rPrChange>
                </w:rPr>
                <w:tab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494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begin"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495" w:author="蔚滢璐" w:date="2017-01-02T12:59:00Z">
                    <w:rPr>
                      <w:noProof/>
                      <w:webHidden/>
                    </w:rPr>
                  </w:rPrChange>
                </w:rPr>
                <w:instrText xml:space="preserve"> PAGEREF _Toc471124710 \h </w:instrTex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496" w:author="蔚滢璐" w:date="2017-01-02T12:59:00Z">
                    <w:rPr>
                      <w:rFonts w:asciiTheme="minorEastAsia" w:hAnsiTheme="minorEastAsia"/>
                      <w:noProof/>
                      <w:webHidden/>
                      <w:sz w:val="21"/>
                      <w:szCs w:val="21"/>
                    </w:rPr>
                  </w:rPrChange>
                </w:rPr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497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separate"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498" w:author="蔚滢璐" w:date="2017-01-02T12:59:00Z">
                    <w:rPr>
                      <w:noProof/>
                      <w:webHidden/>
                    </w:rPr>
                  </w:rPrChange>
                </w:rPr>
                <w:t>2</w: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499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end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500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end"/>
              </w:r>
            </w:p>
            <w:p w:rsidR="00224E9F" w:rsidRPr="00224E9F" w:rsidRDefault="00224E9F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rFonts w:asciiTheme="minorEastAsia" w:hAnsiTheme="minorEastAsia"/>
                  <w:noProof/>
                  <w:kern w:val="2"/>
                  <w:sz w:val="21"/>
                  <w:szCs w:val="21"/>
                  <w:rPrChange w:id="501" w:author="蔚滢璐" w:date="2017-01-02T12:59:00Z">
                    <w:rPr>
                      <w:noProof/>
                      <w:kern w:val="2"/>
                      <w:sz w:val="21"/>
                    </w:rPr>
                  </w:rPrChange>
                </w:rPr>
              </w:pP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502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begin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503" w:author="蔚滢璐" w:date="2017-01-02T12:59:00Z">
                    <w:rPr>
                      <w:rStyle w:val="a5"/>
                      <w:noProof/>
                    </w:rPr>
                  </w:rPrChange>
                </w:rPr>
                <w:instrText xml:space="preserve"> </w:instrText>
              </w:r>
              <w:r w:rsidRPr="00224E9F">
                <w:rPr>
                  <w:rFonts w:asciiTheme="minorEastAsia" w:hAnsiTheme="minorEastAsia"/>
                  <w:noProof/>
                  <w:sz w:val="21"/>
                  <w:szCs w:val="21"/>
                  <w:rPrChange w:id="504" w:author="蔚滢璐" w:date="2017-01-02T12:59:00Z">
                    <w:rPr>
                      <w:noProof/>
                    </w:rPr>
                  </w:rPrChange>
                </w:rPr>
                <w:instrText>HYPERLINK \l "_Toc471124711"</w:instrText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505" w:author="蔚滢璐" w:date="2017-01-02T12:59:00Z">
                    <w:rPr>
                      <w:rStyle w:val="a5"/>
                      <w:noProof/>
                    </w:rPr>
                  </w:rPrChange>
                </w:rPr>
                <w:instrText xml:space="preserve"> </w:instrText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506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separate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507" w:author="蔚滢璐" w:date="2017-01-02T12:59:00Z">
                    <w:rPr>
                      <w:rStyle w:val="a5"/>
                      <w:noProof/>
                    </w:rPr>
                  </w:rPrChange>
                </w:rPr>
                <w:t>2</w:t>
              </w:r>
              <w:r w:rsidRPr="00224E9F">
                <w:rPr>
                  <w:rFonts w:asciiTheme="minorEastAsia" w:hAnsiTheme="minorEastAsia"/>
                  <w:noProof/>
                  <w:kern w:val="2"/>
                  <w:sz w:val="21"/>
                  <w:szCs w:val="21"/>
                  <w:rPrChange w:id="508" w:author="蔚滢璐" w:date="2017-01-02T12:59:00Z">
                    <w:rPr>
                      <w:noProof/>
                      <w:kern w:val="2"/>
                      <w:sz w:val="21"/>
                    </w:rPr>
                  </w:rPrChange>
                </w:rPr>
                <w:tab/>
              </w:r>
              <w:r w:rsidRPr="00224E9F">
                <w:rPr>
                  <w:rStyle w:val="a5"/>
                  <w:rFonts w:asciiTheme="minorEastAsia" w:hAnsiTheme="minorEastAsia" w:hint="eastAsia"/>
                  <w:noProof/>
                  <w:color w:val="auto"/>
                  <w:sz w:val="21"/>
                  <w:szCs w:val="21"/>
                  <w:rPrChange w:id="509" w:author="蔚滢璐" w:date="2017-01-02T12:59:00Z">
                    <w:rPr>
                      <w:rStyle w:val="a5"/>
                      <w:rFonts w:hint="eastAsia"/>
                      <w:noProof/>
                    </w:rPr>
                  </w:rPrChange>
                </w:rPr>
                <w:t>产品概述</w: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510" w:author="蔚滢璐" w:date="2017-01-02T12:59:00Z">
                    <w:rPr>
                      <w:noProof/>
                      <w:webHidden/>
                    </w:rPr>
                  </w:rPrChange>
                </w:rPr>
                <w:tab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511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begin"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512" w:author="蔚滢璐" w:date="2017-01-02T12:59:00Z">
                    <w:rPr>
                      <w:noProof/>
                      <w:webHidden/>
                    </w:rPr>
                  </w:rPrChange>
                </w:rPr>
                <w:instrText xml:space="preserve"> PAGEREF _Toc471124711 \h </w:instrTex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513" w:author="蔚滢璐" w:date="2017-01-02T12:59:00Z">
                    <w:rPr>
                      <w:rFonts w:asciiTheme="minorEastAsia" w:hAnsiTheme="minorEastAsia"/>
                      <w:noProof/>
                      <w:webHidden/>
                      <w:sz w:val="21"/>
                      <w:szCs w:val="21"/>
                    </w:rPr>
                  </w:rPrChange>
                </w:rPr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514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separate"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515" w:author="蔚滢璐" w:date="2017-01-02T12:59:00Z">
                    <w:rPr>
                      <w:noProof/>
                      <w:webHidden/>
                    </w:rPr>
                  </w:rPrChange>
                </w:rPr>
                <w:t>2</w: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516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end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517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end"/>
              </w:r>
            </w:p>
            <w:p w:rsidR="00224E9F" w:rsidRPr="00224E9F" w:rsidRDefault="00224E9F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rFonts w:asciiTheme="minorEastAsia" w:hAnsiTheme="minorEastAsia"/>
                  <w:noProof/>
                  <w:kern w:val="2"/>
                  <w:sz w:val="21"/>
                  <w:szCs w:val="21"/>
                  <w:rPrChange w:id="518" w:author="蔚滢璐" w:date="2017-01-02T12:59:00Z">
                    <w:rPr>
                      <w:noProof/>
                      <w:kern w:val="2"/>
                      <w:sz w:val="21"/>
                    </w:rPr>
                  </w:rPrChange>
                </w:rPr>
              </w:pP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519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begin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520" w:author="蔚滢璐" w:date="2017-01-02T12:59:00Z">
                    <w:rPr>
                      <w:rStyle w:val="a5"/>
                      <w:noProof/>
                    </w:rPr>
                  </w:rPrChange>
                </w:rPr>
                <w:instrText xml:space="preserve"> </w:instrText>
              </w:r>
              <w:r w:rsidRPr="00224E9F">
                <w:rPr>
                  <w:rFonts w:asciiTheme="minorEastAsia" w:hAnsiTheme="minorEastAsia"/>
                  <w:noProof/>
                  <w:sz w:val="21"/>
                  <w:szCs w:val="21"/>
                  <w:rPrChange w:id="521" w:author="蔚滢璐" w:date="2017-01-02T12:59:00Z">
                    <w:rPr>
                      <w:noProof/>
                    </w:rPr>
                  </w:rPrChange>
                </w:rPr>
                <w:instrText>HYPERLINK \l "_Toc471124712"</w:instrText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522" w:author="蔚滢璐" w:date="2017-01-02T12:59:00Z">
                    <w:rPr>
                      <w:rStyle w:val="a5"/>
                      <w:noProof/>
                    </w:rPr>
                  </w:rPrChange>
                </w:rPr>
                <w:instrText xml:space="preserve"> </w:instrText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523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separate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524" w:author="蔚滢璐" w:date="2017-01-02T12:59:00Z">
                    <w:rPr>
                      <w:rStyle w:val="a5"/>
                      <w:noProof/>
                    </w:rPr>
                  </w:rPrChange>
                </w:rPr>
                <w:t>3</w:t>
              </w:r>
              <w:r w:rsidRPr="00224E9F">
                <w:rPr>
                  <w:rFonts w:asciiTheme="minorEastAsia" w:hAnsiTheme="minorEastAsia"/>
                  <w:noProof/>
                  <w:kern w:val="2"/>
                  <w:sz w:val="21"/>
                  <w:szCs w:val="21"/>
                  <w:rPrChange w:id="525" w:author="蔚滢璐" w:date="2017-01-02T12:59:00Z">
                    <w:rPr>
                      <w:noProof/>
                      <w:kern w:val="2"/>
                      <w:sz w:val="21"/>
                    </w:rPr>
                  </w:rPrChange>
                </w:rPr>
                <w:tab/>
              </w:r>
              <w:r w:rsidRPr="00224E9F">
                <w:rPr>
                  <w:rStyle w:val="a5"/>
                  <w:rFonts w:asciiTheme="minorEastAsia" w:hAnsiTheme="minorEastAsia" w:hint="eastAsia"/>
                  <w:noProof/>
                  <w:color w:val="auto"/>
                  <w:sz w:val="21"/>
                  <w:szCs w:val="21"/>
                  <w:rPrChange w:id="526" w:author="蔚滢璐" w:date="2017-01-02T12:59:00Z">
                    <w:rPr>
                      <w:rStyle w:val="a5"/>
                      <w:rFonts w:hint="eastAsia"/>
                      <w:noProof/>
                    </w:rPr>
                  </w:rPrChange>
                </w:rPr>
                <w:t>体系结构设计</w: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527" w:author="蔚滢璐" w:date="2017-01-02T12:59:00Z">
                    <w:rPr>
                      <w:noProof/>
                      <w:webHidden/>
                    </w:rPr>
                  </w:rPrChange>
                </w:rPr>
                <w:tab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528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begin"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529" w:author="蔚滢璐" w:date="2017-01-02T12:59:00Z">
                    <w:rPr>
                      <w:noProof/>
                      <w:webHidden/>
                    </w:rPr>
                  </w:rPrChange>
                </w:rPr>
                <w:instrText xml:space="preserve"> PAGEREF _Toc471124712 \h </w:instrTex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530" w:author="蔚滢璐" w:date="2017-01-02T12:59:00Z">
                    <w:rPr>
                      <w:rFonts w:asciiTheme="minorEastAsia" w:hAnsiTheme="minorEastAsia"/>
                      <w:noProof/>
                      <w:webHidden/>
                      <w:sz w:val="21"/>
                      <w:szCs w:val="21"/>
                    </w:rPr>
                  </w:rPrChange>
                </w:rPr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531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separate"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532" w:author="蔚滢璐" w:date="2017-01-02T12:59:00Z">
                    <w:rPr>
                      <w:noProof/>
                      <w:webHidden/>
                    </w:rPr>
                  </w:rPrChange>
                </w:rPr>
                <w:t>2</w: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533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end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534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end"/>
              </w:r>
            </w:p>
            <w:p w:rsidR="00224E9F" w:rsidRPr="00224E9F" w:rsidRDefault="00224E9F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rFonts w:asciiTheme="minorEastAsia" w:hAnsiTheme="minorEastAsia"/>
                  <w:noProof/>
                  <w:kern w:val="2"/>
                  <w:sz w:val="21"/>
                  <w:szCs w:val="21"/>
                  <w:rPrChange w:id="535" w:author="蔚滢璐" w:date="2017-01-02T12:59:00Z">
                    <w:rPr>
                      <w:noProof/>
                      <w:kern w:val="2"/>
                      <w:sz w:val="21"/>
                    </w:rPr>
                  </w:rPrChange>
                </w:rPr>
              </w:pP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536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begin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537" w:author="蔚滢璐" w:date="2017-01-02T12:59:00Z">
                    <w:rPr>
                      <w:rStyle w:val="a5"/>
                      <w:noProof/>
                    </w:rPr>
                  </w:rPrChange>
                </w:rPr>
                <w:instrText xml:space="preserve"> </w:instrText>
              </w:r>
              <w:r w:rsidRPr="00224E9F">
                <w:rPr>
                  <w:rFonts w:asciiTheme="minorEastAsia" w:hAnsiTheme="minorEastAsia"/>
                  <w:noProof/>
                  <w:sz w:val="21"/>
                  <w:szCs w:val="21"/>
                  <w:rPrChange w:id="538" w:author="蔚滢璐" w:date="2017-01-02T12:59:00Z">
                    <w:rPr>
                      <w:noProof/>
                    </w:rPr>
                  </w:rPrChange>
                </w:rPr>
                <w:instrText>HYPERLINK \l "_Toc471124713"</w:instrText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539" w:author="蔚滢璐" w:date="2017-01-02T12:59:00Z">
                    <w:rPr>
                      <w:rStyle w:val="a5"/>
                      <w:noProof/>
                    </w:rPr>
                  </w:rPrChange>
                </w:rPr>
                <w:instrText xml:space="preserve"> </w:instrText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540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separate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541" w:author="蔚滢璐" w:date="2017-01-02T12:59:00Z">
                    <w:rPr>
                      <w:rStyle w:val="a5"/>
                      <w:noProof/>
                    </w:rPr>
                  </w:rPrChange>
                </w:rPr>
                <w:t>4</w:t>
              </w:r>
              <w:r w:rsidRPr="00224E9F">
                <w:rPr>
                  <w:rFonts w:asciiTheme="minorEastAsia" w:hAnsiTheme="minorEastAsia"/>
                  <w:noProof/>
                  <w:kern w:val="2"/>
                  <w:sz w:val="21"/>
                  <w:szCs w:val="21"/>
                  <w:rPrChange w:id="542" w:author="蔚滢璐" w:date="2017-01-02T12:59:00Z">
                    <w:rPr>
                      <w:noProof/>
                      <w:kern w:val="2"/>
                      <w:sz w:val="21"/>
                    </w:rPr>
                  </w:rPrChange>
                </w:rPr>
                <w:tab/>
              </w:r>
              <w:r w:rsidRPr="00224E9F">
                <w:rPr>
                  <w:rStyle w:val="a5"/>
                  <w:rFonts w:asciiTheme="minorEastAsia" w:hAnsiTheme="minorEastAsia" w:hint="eastAsia"/>
                  <w:noProof/>
                  <w:color w:val="auto"/>
                  <w:sz w:val="21"/>
                  <w:szCs w:val="21"/>
                  <w:rPrChange w:id="543" w:author="蔚滢璐" w:date="2017-01-02T12:59:00Z">
                    <w:rPr>
                      <w:rStyle w:val="a5"/>
                      <w:rFonts w:hint="eastAsia"/>
                      <w:noProof/>
                    </w:rPr>
                  </w:rPrChange>
                </w:rPr>
                <w:t>结构视角</w: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544" w:author="蔚滢璐" w:date="2017-01-02T12:59:00Z">
                    <w:rPr>
                      <w:noProof/>
                      <w:webHidden/>
                    </w:rPr>
                  </w:rPrChange>
                </w:rPr>
                <w:tab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545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begin"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546" w:author="蔚滢璐" w:date="2017-01-02T12:59:00Z">
                    <w:rPr>
                      <w:noProof/>
                      <w:webHidden/>
                    </w:rPr>
                  </w:rPrChange>
                </w:rPr>
                <w:instrText xml:space="preserve"> PAGEREF _Toc471124713 \h </w:instrTex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547" w:author="蔚滢璐" w:date="2017-01-02T12:59:00Z">
                    <w:rPr>
                      <w:rFonts w:asciiTheme="minorEastAsia" w:hAnsiTheme="minorEastAsia"/>
                      <w:noProof/>
                      <w:webHidden/>
                      <w:sz w:val="21"/>
                      <w:szCs w:val="21"/>
                    </w:rPr>
                  </w:rPrChange>
                </w:rPr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548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separate"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549" w:author="蔚滢璐" w:date="2017-01-02T12:59:00Z">
                    <w:rPr>
                      <w:noProof/>
                      <w:webHidden/>
                    </w:rPr>
                  </w:rPrChange>
                </w:rPr>
                <w:t>2</w: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550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end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551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end"/>
              </w:r>
            </w:p>
            <w:p w:rsidR="00224E9F" w:rsidRPr="00224E9F" w:rsidRDefault="00224E9F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rFonts w:asciiTheme="minorEastAsia" w:hAnsiTheme="minorEastAsia"/>
                  <w:noProof/>
                  <w:kern w:val="2"/>
                  <w:sz w:val="21"/>
                  <w:szCs w:val="21"/>
                  <w:rPrChange w:id="552" w:author="蔚滢璐" w:date="2017-01-02T12:59:00Z">
                    <w:rPr>
                      <w:noProof/>
                      <w:kern w:val="2"/>
                      <w:sz w:val="21"/>
                    </w:rPr>
                  </w:rPrChange>
                </w:rPr>
              </w:pP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553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begin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554" w:author="蔚滢璐" w:date="2017-01-02T12:59:00Z">
                    <w:rPr>
                      <w:rStyle w:val="a5"/>
                      <w:noProof/>
                    </w:rPr>
                  </w:rPrChange>
                </w:rPr>
                <w:instrText xml:space="preserve"> </w:instrText>
              </w:r>
              <w:r w:rsidRPr="00224E9F">
                <w:rPr>
                  <w:rFonts w:asciiTheme="minorEastAsia" w:hAnsiTheme="minorEastAsia"/>
                  <w:noProof/>
                  <w:sz w:val="21"/>
                  <w:szCs w:val="21"/>
                  <w:rPrChange w:id="555" w:author="蔚滢璐" w:date="2017-01-02T12:59:00Z">
                    <w:rPr>
                      <w:noProof/>
                    </w:rPr>
                  </w:rPrChange>
                </w:rPr>
                <w:instrText>HYPERLINK \l "_Toc471124714"</w:instrText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556" w:author="蔚滢璐" w:date="2017-01-02T12:59:00Z">
                    <w:rPr>
                      <w:rStyle w:val="a5"/>
                      <w:noProof/>
                    </w:rPr>
                  </w:rPrChange>
                </w:rPr>
                <w:instrText xml:space="preserve"> </w:instrText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557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separate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558" w:author="蔚滢璐" w:date="2017-01-02T12:59:00Z">
                    <w:rPr>
                      <w:rStyle w:val="a5"/>
                      <w:noProof/>
                    </w:rPr>
                  </w:rPrChange>
                </w:rPr>
                <w:t>4.1</w:t>
              </w:r>
              <w:r w:rsidRPr="00224E9F">
                <w:rPr>
                  <w:rFonts w:asciiTheme="minorEastAsia" w:hAnsiTheme="minorEastAsia"/>
                  <w:noProof/>
                  <w:kern w:val="2"/>
                  <w:sz w:val="21"/>
                  <w:szCs w:val="21"/>
                  <w:rPrChange w:id="559" w:author="蔚滢璐" w:date="2017-01-02T12:59:00Z">
                    <w:rPr>
                      <w:noProof/>
                      <w:kern w:val="2"/>
                      <w:sz w:val="21"/>
                    </w:rPr>
                  </w:rPrChange>
                </w:rPr>
                <w:tab/>
              </w:r>
              <w:r w:rsidRPr="00224E9F">
                <w:rPr>
                  <w:rStyle w:val="a5"/>
                  <w:rFonts w:asciiTheme="minorEastAsia" w:hAnsiTheme="minorEastAsia" w:hint="eastAsia"/>
                  <w:noProof/>
                  <w:color w:val="auto"/>
                  <w:sz w:val="21"/>
                  <w:szCs w:val="21"/>
                  <w:rPrChange w:id="560" w:author="蔚滢璐" w:date="2017-01-02T12:59:00Z">
                    <w:rPr>
                      <w:rStyle w:val="a5"/>
                      <w:rFonts w:hint="eastAsia"/>
                      <w:noProof/>
                    </w:rPr>
                  </w:rPrChange>
                </w:rPr>
                <w:t>系统结构总述</w: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561" w:author="蔚滢璐" w:date="2017-01-02T12:59:00Z">
                    <w:rPr>
                      <w:noProof/>
                      <w:webHidden/>
                    </w:rPr>
                  </w:rPrChange>
                </w:rPr>
                <w:tab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562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begin"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563" w:author="蔚滢璐" w:date="2017-01-02T12:59:00Z">
                    <w:rPr>
                      <w:noProof/>
                      <w:webHidden/>
                    </w:rPr>
                  </w:rPrChange>
                </w:rPr>
                <w:instrText xml:space="preserve"> PAGEREF _Toc471124714 \h </w:instrTex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564" w:author="蔚滢璐" w:date="2017-01-02T12:59:00Z">
                    <w:rPr>
                      <w:rFonts w:asciiTheme="minorEastAsia" w:hAnsiTheme="minorEastAsia"/>
                      <w:noProof/>
                      <w:webHidden/>
                      <w:sz w:val="21"/>
                      <w:szCs w:val="21"/>
                    </w:rPr>
                  </w:rPrChange>
                </w:rPr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565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separate"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566" w:author="蔚滢璐" w:date="2017-01-02T12:59:00Z">
                    <w:rPr>
                      <w:noProof/>
                      <w:webHidden/>
                    </w:rPr>
                  </w:rPrChange>
                </w:rPr>
                <w:t>2</w: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567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end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568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end"/>
              </w:r>
            </w:p>
            <w:p w:rsidR="00224E9F" w:rsidRPr="00224E9F" w:rsidRDefault="00224E9F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rFonts w:asciiTheme="minorEastAsia" w:hAnsiTheme="minorEastAsia"/>
                  <w:noProof/>
                  <w:kern w:val="2"/>
                  <w:sz w:val="21"/>
                  <w:szCs w:val="21"/>
                  <w:rPrChange w:id="569" w:author="蔚滢璐" w:date="2017-01-02T12:59:00Z">
                    <w:rPr>
                      <w:noProof/>
                      <w:kern w:val="2"/>
                      <w:sz w:val="21"/>
                    </w:rPr>
                  </w:rPrChange>
                </w:rPr>
              </w:pP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570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begin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571" w:author="蔚滢璐" w:date="2017-01-02T12:59:00Z">
                    <w:rPr>
                      <w:rStyle w:val="a5"/>
                      <w:noProof/>
                    </w:rPr>
                  </w:rPrChange>
                </w:rPr>
                <w:instrText xml:space="preserve"> </w:instrText>
              </w:r>
              <w:r w:rsidRPr="00224E9F">
                <w:rPr>
                  <w:rFonts w:asciiTheme="minorEastAsia" w:hAnsiTheme="minorEastAsia"/>
                  <w:noProof/>
                  <w:sz w:val="21"/>
                  <w:szCs w:val="21"/>
                  <w:rPrChange w:id="572" w:author="蔚滢璐" w:date="2017-01-02T12:59:00Z">
                    <w:rPr>
                      <w:noProof/>
                    </w:rPr>
                  </w:rPrChange>
                </w:rPr>
                <w:instrText>HYPERLINK \l "_Toc471124715"</w:instrText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573" w:author="蔚滢璐" w:date="2017-01-02T12:59:00Z">
                    <w:rPr>
                      <w:rStyle w:val="a5"/>
                      <w:noProof/>
                    </w:rPr>
                  </w:rPrChange>
                </w:rPr>
                <w:instrText xml:space="preserve"> </w:instrText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574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separate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575" w:author="蔚滢璐" w:date="2017-01-02T12:59:00Z">
                    <w:rPr>
                      <w:rStyle w:val="a5"/>
                      <w:noProof/>
                    </w:rPr>
                  </w:rPrChange>
                </w:rPr>
                <w:t>4.2</w:t>
              </w:r>
              <w:r w:rsidRPr="00224E9F">
                <w:rPr>
                  <w:rFonts w:asciiTheme="minorEastAsia" w:hAnsiTheme="minorEastAsia"/>
                  <w:noProof/>
                  <w:kern w:val="2"/>
                  <w:sz w:val="21"/>
                  <w:szCs w:val="21"/>
                  <w:rPrChange w:id="576" w:author="蔚滢璐" w:date="2017-01-02T12:59:00Z">
                    <w:rPr>
                      <w:noProof/>
                      <w:kern w:val="2"/>
                      <w:sz w:val="21"/>
                    </w:rPr>
                  </w:rPrChange>
                </w:rPr>
                <w:tab/>
              </w:r>
              <w:r w:rsidRPr="00224E9F">
                <w:rPr>
                  <w:rStyle w:val="a5"/>
                  <w:rFonts w:asciiTheme="minorEastAsia" w:hAnsiTheme="minorEastAsia" w:hint="eastAsia"/>
                  <w:noProof/>
                  <w:color w:val="auto"/>
                  <w:sz w:val="21"/>
                  <w:szCs w:val="21"/>
                  <w:rPrChange w:id="577" w:author="蔚滢璐" w:date="2017-01-02T12:59:00Z">
                    <w:rPr>
                      <w:rStyle w:val="a5"/>
                      <w:rFonts w:hint="eastAsia"/>
                      <w:noProof/>
                    </w:rPr>
                  </w:rPrChange>
                </w:rPr>
                <w:t>界面层的分解</w: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578" w:author="蔚滢璐" w:date="2017-01-02T12:59:00Z">
                    <w:rPr>
                      <w:noProof/>
                      <w:webHidden/>
                    </w:rPr>
                  </w:rPrChange>
                </w:rPr>
                <w:tab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579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begin"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580" w:author="蔚滢璐" w:date="2017-01-02T12:59:00Z">
                    <w:rPr>
                      <w:noProof/>
                      <w:webHidden/>
                    </w:rPr>
                  </w:rPrChange>
                </w:rPr>
                <w:instrText xml:space="preserve"> PAGEREF _Toc471124715 \h </w:instrTex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581" w:author="蔚滢璐" w:date="2017-01-02T12:59:00Z">
                    <w:rPr>
                      <w:rFonts w:asciiTheme="minorEastAsia" w:hAnsiTheme="minorEastAsia"/>
                      <w:noProof/>
                      <w:webHidden/>
                      <w:sz w:val="21"/>
                      <w:szCs w:val="21"/>
                    </w:rPr>
                  </w:rPrChange>
                </w:rPr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582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separate"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583" w:author="蔚滢璐" w:date="2017-01-02T12:59:00Z">
                    <w:rPr>
                      <w:noProof/>
                      <w:webHidden/>
                    </w:rPr>
                  </w:rPrChange>
                </w:rPr>
                <w:t>2</w: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584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end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585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end"/>
              </w:r>
            </w:p>
            <w:p w:rsidR="00224E9F" w:rsidRPr="00224E9F" w:rsidRDefault="00224E9F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rFonts w:asciiTheme="minorEastAsia" w:hAnsiTheme="minorEastAsia"/>
                  <w:noProof/>
                  <w:kern w:val="2"/>
                  <w:sz w:val="21"/>
                  <w:szCs w:val="21"/>
                  <w:rPrChange w:id="586" w:author="蔚滢璐" w:date="2017-01-02T12:59:00Z">
                    <w:rPr>
                      <w:noProof/>
                      <w:kern w:val="2"/>
                      <w:sz w:val="21"/>
                    </w:rPr>
                  </w:rPrChange>
                </w:rPr>
              </w:pP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587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begin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588" w:author="蔚滢璐" w:date="2017-01-02T12:59:00Z">
                    <w:rPr>
                      <w:rStyle w:val="a5"/>
                      <w:noProof/>
                    </w:rPr>
                  </w:rPrChange>
                </w:rPr>
                <w:instrText xml:space="preserve"> </w:instrText>
              </w:r>
              <w:r w:rsidRPr="00224E9F">
                <w:rPr>
                  <w:rFonts w:asciiTheme="minorEastAsia" w:hAnsiTheme="minorEastAsia"/>
                  <w:noProof/>
                  <w:sz w:val="21"/>
                  <w:szCs w:val="21"/>
                  <w:rPrChange w:id="589" w:author="蔚滢璐" w:date="2017-01-02T12:59:00Z">
                    <w:rPr>
                      <w:noProof/>
                    </w:rPr>
                  </w:rPrChange>
                </w:rPr>
                <w:instrText>HYPERLINK \l "_Toc471124717"</w:instrText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590" w:author="蔚滢璐" w:date="2017-01-02T12:59:00Z">
                    <w:rPr>
                      <w:rStyle w:val="a5"/>
                      <w:noProof/>
                    </w:rPr>
                  </w:rPrChange>
                </w:rPr>
                <w:instrText xml:space="preserve"> </w:instrText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591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separate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592" w:author="蔚滢璐" w:date="2017-01-02T12:59:00Z">
                    <w:rPr>
                      <w:rStyle w:val="a5"/>
                      <w:noProof/>
                    </w:rPr>
                  </w:rPrChange>
                </w:rPr>
                <w:t>4.2.1</w:t>
              </w:r>
              <w:r w:rsidRPr="00224E9F">
                <w:rPr>
                  <w:rFonts w:asciiTheme="minorEastAsia" w:hAnsiTheme="minorEastAsia"/>
                  <w:noProof/>
                  <w:kern w:val="2"/>
                  <w:sz w:val="21"/>
                  <w:szCs w:val="21"/>
                  <w:rPrChange w:id="593" w:author="蔚滢璐" w:date="2017-01-02T12:59:00Z">
                    <w:rPr>
                      <w:noProof/>
                      <w:kern w:val="2"/>
                      <w:sz w:val="21"/>
                    </w:rPr>
                  </w:rPrChange>
                </w:rPr>
                <w:tab/>
              </w:r>
              <w:r w:rsidRPr="00224E9F">
                <w:rPr>
                  <w:rStyle w:val="a5"/>
                  <w:rFonts w:asciiTheme="minorEastAsia" w:hAnsiTheme="minorEastAsia" w:hint="eastAsia"/>
                  <w:noProof/>
                  <w:color w:val="auto"/>
                  <w:sz w:val="21"/>
                  <w:szCs w:val="21"/>
                  <w:rPrChange w:id="594" w:author="蔚滢璐" w:date="2017-01-02T12:59:00Z">
                    <w:rPr>
                      <w:rStyle w:val="a5"/>
                      <w:rFonts w:hint="eastAsia"/>
                      <w:noProof/>
                    </w:rPr>
                  </w:rPrChange>
                </w:rPr>
                <w:t>登陆模块</w: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595" w:author="蔚滢璐" w:date="2017-01-02T12:59:00Z">
                    <w:rPr>
                      <w:noProof/>
                      <w:webHidden/>
                    </w:rPr>
                  </w:rPrChange>
                </w:rPr>
                <w:tab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596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begin"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597" w:author="蔚滢璐" w:date="2017-01-02T12:59:00Z">
                    <w:rPr>
                      <w:noProof/>
                      <w:webHidden/>
                    </w:rPr>
                  </w:rPrChange>
                </w:rPr>
                <w:instrText xml:space="preserve"> PAGEREF _Toc471124717 \h </w:instrTex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598" w:author="蔚滢璐" w:date="2017-01-02T12:59:00Z">
                    <w:rPr>
                      <w:rFonts w:asciiTheme="minorEastAsia" w:hAnsiTheme="minorEastAsia"/>
                      <w:noProof/>
                      <w:webHidden/>
                      <w:sz w:val="21"/>
                      <w:szCs w:val="21"/>
                    </w:rPr>
                  </w:rPrChange>
                </w:rPr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599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separate"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600" w:author="蔚滢璐" w:date="2017-01-02T12:59:00Z">
                    <w:rPr>
                      <w:noProof/>
                      <w:webHidden/>
                    </w:rPr>
                  </w:rPrChange>
                </w:rPr>
                <w:t>2</w: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601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end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602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end"/>
              </w:r>
            </w:p>
            <w:p w:rsidR="00224E9F" w:rsidRPr="00224E9F" w:rsidRDefault="00224E9F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rFonts w:asciiTheme="minorEastAsia" w:hAnsiTheme="minorEastAsia"/>
                  <w:noProof/>
                  <w:kern w:val="2"/>
                  <w:sz w:val="21"/>
                  <w:szCs w:val="21"/>
                  <w:rPrChange w:id="603" w:author="蔚滢璐" w:date="2017-01-02T12:59:00Z">
                    <w:rPr>
                      <w:noProof/>
                      <w:kern w:val="2"/>
                      <w:sz w:val="21"/>
                    </w:rPr>
                  </w:rPrChange>
                </w:rPr>
              </w:pP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604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begin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605" w:author="蔚滢璐" w:date="2017-01-02T12:59:00Z">
                    <w:rPr>
                      <w:rStyle w:val="a5"/>
                      <w:noProof/>
                    </w:rPr>
                  </w:rPrChange>
                </w:rPr>
                <w:instrText xml:space="preserve"> </w:instrText>
              </w:r>
              <w:r w:rsidRPr="00224E9F">
                <w:rPr>
                  <w:rFonts w:asciiTheme="minorEastAsia" w:hAnsiTheme="minorEastAsia"/>
                  <w:noProof/>
                  <w:sz w:val="21"/>
                  <w:szCs w:val="21"/>
                  <w:rPrChange w:id="606" w:author="蔚滢璐" w:date="2017-01-02T12:59:00Z">
                    <w:rPr>
                      <w:noProof/>
                    </w:rPr>
                  </w:rPrChange>
                </w:rPr>
                <w:instrText>HYPERLINK \l "_Toc471124718"</w:instrText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607" w:author="蔚滢璐" w:date="2017-01-02T12:59:00Z">
                    <w:rPr>
                      <w:rStyle w:val="a5"/>
                      <w:noProof/>
                    </w:rPr>
                  </w:rPrChange>
                </w:rPr>
                <w:instrText xml:space="preserve"> </w:instrText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608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separate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609" w:author="蔚滢璐" w:date="2017-01-02T12:59:00Z">
                    <w:rPr>
                      <w:rStyle w:val="a5"/>
                      <w:noProof/>
                    </w:rPr>
                  </w:rPrChange>
                </w:rPr>
                <w:t>4.2.2</w:t>
              </w:r>
              <w:r w:rsidRPr="00224E9F">
                <w:rPr>
                  <w:rFonts w:asciiTheme="minorEastAsia" w:hAnsiTheme="minorEastAsia"/>
                  <w:noProof/>
                  <w:kern w:val="2"/>
                  <w:sz w:val="21"/>
                  <w:szCs w:val="21"/>
                  <w:rPrChange w:id="610" w:author="蔚滢璐" w:date="2017-01-02T12:59:00Z">
                    <w:rPr>
                      <w:noProof/>
                      <w:kern w:val="2"/>
                      <w:sz w:val="21"/>
                    </w:rPr>
                  </w:rPrChange>
                </w:rPr>
                <w:tab/>
              </w:r>
              <w:r w:rsidRPr="00224E9F">
                <w:rPr>
                  <w:rStyle w:val="a5"/>
                  <w:rFonts w:asciiTheme="minorEastAsia" w:hAnsiTheme="minorEastAsia" w:hint="eastAsia"/>
                  <w:noProof/>
                  <w:color w:val="auto"/>
                  <w:sz w:val="21"/>
                  <w:szCs w:val="21"/>
                  <w:rPrChange w:id="611" w:author="蔚滢璐" w:date="2017-01-02T12:59:00Z">
                    <w:rPr>
                      <w:rStyle w:val="a5"/>
                      <w:rFonts w:hint="eastAsia"/>
                      <w:noProof/>
                    </w:rPr>
                  </w:rPrChange>
                </w:rPr>
                <w:t>用户模块</w: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612" w:author="蔚滢璐" w:date="2017-01-02T12:59:00Z">
                    <w:rPr>
                      <w:noProof/>
                      <w:webHidden/>
                    </w:rPr>
                  </w:rPrChange>
                </w:rPr>
                <w:tab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613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begin"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614" w:author="蔚滢璐" w:date="2017-01-02T12:59:00Z">
                    <w:rPr>
                      <w:noProof/>
                      <w:webHidden/>
                    </w:rPr>
                  </w:rPrChange>
                </w:rPr>
                <w:instrText xml:space="preserve"> PAGEREF _Toc471124718 \h </w:instrTex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615" w:author="蔚滢璐" w:date="2017-01-02T12:59:00Z">
                    <w:rPr>
                      <w:rFonts w:asciiTheme="minorEastAsia" w:hAnsiTheme="minorEastAsia"/>
                      <w:noProof/>
                      <w:webHidden/>
                      <w:sz w:val="21"/>
                      <w:szCs w:val="21"/>
                    </w:rPr>
                  </w:rPrChange>
                </w:rPr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616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separate"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617" w:author="蔚滢璐" w:date="2017-01-02T12:59:00Z">
                    <w:rPr>
                      <w:noProof/>
                      <w:webHidden/>
                    </w:rPr>
                  </w:rPrChange>
                </w:rPr>
                <w:t>2</w: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618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end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619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end"/>
              </w:r>
            </w:p>
            <w:p w:rsidR="00224E9F" w:rsidRPr="00224E9F" w:rsidRDefault="00224E9F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rFonts w:asciiTheme="minorEastAsia" w:hAnsiTheme="minorEastAsia"/>
                  <w:noProof/>
                  <w:kern w:val="2"/>
                  <w:sz w:val="21"/>
                  <w:szCs w:val="21"/>
                  <w:rPrChange w:id="620" w:author="蔚滢璐" w:date="2017-01-02T12:59:00Z">
                    <w:rPr>
                      <w:noProof/>
                      <w:kern w:val="2"/>
                      <w:sz w:val="21"/>
                    </w:rPr>
                  </w:rPrChange>
                </w:rPr>
              </w:pP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621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begin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622" w:author="蔚滢璐" w:date="2017-01-02T12:59:00Z">
                    <w:rPr>
                      <w:rStyle w:val="a5"/>
                      <w:noProof/>
                    </w:rPr>
                  </w:rPrChange>
                </w:rPr>
                <w:instrText xml:space="preserve"> </w:instrText>
              </w:r>
              <w:r w:rsidRPr="00224E9F">
                <w:rPr>
                  <w:rFonts w:asciiTheme="minorEastAsia" w:hAnsiTheme="minorEastAsia"/>
                  <w:noProof/>
                  <w:sz w:val="21"/>
                  <w:szCs w:val="21"/>
                  <w:rPrChange w:id="623" w:author="蔚滢璐" w:date="2017-01-02T12:59:00Z">
                    <w:rPr>
                      <w:noProof/>
                    </w:rPr>
                  </w:rPrChange>
                </w:rPr>
                <w:instrText>HYPERLINK \l "_Toc471124719"</w:instrText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624" w:author="蔚滢璐" w:date="2017-01-02T12:59:00Z">
                    <w:rPr>
                      <w:rStyle w:val="a5"/>
                      <w:noProof/>
                    </w:rPr>
                  </w:rPrChange>
                </w:rPr>
                <w:instrText xml:space="preserve"> </w:instrText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625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separate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626" w:author="蔚滢璐" w:date="2017-01-02T12:59:00Z">
                    <w:rPr>
                      <w:rStyle w:val="a5"/>
                      <w:noProof/>
                    </w:rPr>
                  </w:rPrChange>
                </w:rPr>
                <w:t>4.2.3</w:t>
              </w:r>
              <w:r w:rsidRPr="00224E9F">
                <w:rPr>
                  <w:rFonts w:asciiTheme="minorEastAsia" w:hAnsiTheme="minorEastAsia"/>
                  <w:noProof/>
                  <w:kern w:val="2"/>
                  <w:sz w:val="21"/>
                  <w:szCs w:val="21"/>
                  <w:rPrChange w:id="627" w:author="蔚滢璐" w:date="2017-01-02T12:59:00Z">
                    <w:rPr>
                      <w:noProof/>
                      <w:kern w:val="2"/>
                      <w:sz w:val="21"/>
                    </w:rPr>
                  </w:rPrChange>
                </w:rPr>
                <w:tab/>
              </w:r>
              <w:r w:rsidRPr="00224E9F">
                <w:rPr>
                  <w:rStyle w:val="a5"/>
                  <w:rFonts w:asciiTheme="minorEastAsia" w:hAnsiTheme="minorEastAsia" w:hint="eastAsia"/>
                  <w:noProof/>
                  <w:color w:val="auto"/>
                  <w:sz w:val="21"/>
                  <w:szCs w:val="21"/>
                  <w:rPrChange w:id="628" w:author="蔚滢璐" w:date="2017-01-02T12:59:00Z">
                    <w:rPr>
                      <w:rStyle w:val="a5"/>
                      <w:rFonts w:hint="eastAsia"/>
                      <w:noProof/>
                    </w:rPr>
                  </w:rPrChange>
                </w:rPr>
                <w:t>酒店模块</w: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629" w:author="蔚滢璐" w:date="2017-01-02T12:59:00Z">
                    <w:rPr>
                      <w:noProof/>
                      <w:webHidden/>
                    </w:rPr>
                  </w:rPrChange>
                </w:rPr>
                <w:tab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630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begin"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631" w:author="蔚滢璐" w:date="2017-01-02T12:59:00Z">
                    <w:rPr>
                      <w:noProof/>
                      <w:webHidden/>
                    </w:rPr>
                  </w:rPrChange>
                </w:rPr>
                <w:instrText xml:space="preserve"> PAGEREF _Toc471124719 \h </w:instrTex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632" w:author="蔚滢璐" w:date="2017-01-02T12:59:00Z">
                    <w:rPr>
                      <w:rFonts w:asciiTheme="minorEastAsia" w:hAnsiTheme="minorEastAsia"/>
                      <w:noProof/>
                      <w:webHidden/>
                      <w:sz w:val="21"/>
                      <w:szCs w:val="21"/>
                    </w:rPr>
                  </w:rPrChange>
                </w:rPr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633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separate"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634" w:author="蔚滢璐" w:date="2017-01-02T12:59:00Z">
                    <w:rPr>
                      <w:noProof/>
                      <w:webHidden/>
                    </w:rPr>
                  </w:rPrChange>
                </w:rPr>
                <w:t>3</w: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635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end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636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end"/>
              </w:r>
            </w:p>
            <w:p w:rsidR="00224E9F" w:rsidRPr="00224E9F" w:rsidRDefault="00224E9F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rFonts w:asciiTheme="minorEastAsia" w:hAnsiTheme="minorEastAsia"/>
                  <w:noProof/>
                  <w:kern w:val="2"/>
                  <w:sz w:val="21"/>
                  <w:szCs w:val="21"/>
                  <w:rPrChange w:id="637" w:author="蔚滢璐" w:date="2017-01-02T12:59:00Z">
                    <w:rPr>
                      <w:noProof/>
                      <w:kern w:val="2"/>
                      <w:sz w:val="21"/>
                    </w:rPr>
                  </w:rPrChange>
                </w:rPr>
              </w:pP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638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begin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639" w:author="蔚滢璐" w:date="2017-01-02T12:59:00Z">
                    <w:rPr>
                      <w:rStyle w:val="a5"/>
                      <w:noProof/>
                    </w:rPr>
                  </w:rPrChange>
                </w:rPr>
                <w:instrText xml:space="preserve"> </w:instrText>
              </w:r>
              <w:r w:rsidRPr="00224E9F">
                <w:rPr>
                  <w:rFonts w:asciiTheme="minorEastAsia" w:hAnsiTheme="minorEastAsia"/>
                  <w:noProof/>
                  <w:sz w:val="21"/>
                  <w:szCs w:val="21"/>
                  <w:rPrChange w:id="640" w:author="蔚滢璐" w:date="2017-01-02T12:59:00Z">
                    <w:rPr>
                      <w:noProof/>
                    </w:rPr>
                  </w:rPrChange>
                </w:rPr>
                <w:instrText>HYPERLINK \l "_Toc471124720"</w:instrText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641" w:author="蔚滢璐" w:date="2017-01-02T12:59:00Z">
                    <w:rPr>
                      <w:rStyle w:val="a5"/>
                      <w:noProof/>
                    </w:rPr>
                  </w:rPrChange>
                </w:rPr>
                <w:instrText xml:space="preserve"> </w:instrText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642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separate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643" w:author="蔚滢璐" w:date="2017-01-02T12:59:00Z">
                    <w:rPr>
                      <w:rStyle w:val="a5"/>
                      <w:noProof/>
                    </w:rPr>
                  </w:rPrChange>
                </w:rPr>
                <w:t>4.2.4</w:t>
              </w:r>
              <w:r w:rsidRPr="00224E9F">
                <w:rPr>
                  <w:rFonts w:asciiTheme="minorEastAsia" w:hAnsiTheme="minorEastAsia"/>
                  <w:noProof/>
                  <w:kern w:val="2"/>
                  <w:sz w:val="21"/>
                  <w:szCs w:val="21"/>
                  <w:rPrChange w:id="644" w:author="蔚滢璐" w:date="2017-01-02T12:59:00Z">
                    <w:rPr>
                      <w:noProof/>
                      <w:kern w:val="2"/>
                      <w:sz w:val="21"/>
                    </w:rPr>
                  </w:rPrChange>
                </w:rPr>
                <w:tab/>
              </w:r>
              <w:r w:rsidRPr="00224E9F">
                <w:rPr>
                  <w:rStyle w:val="a5"/>
                  <w:rFonts w:asciiTheme="minorEastAsia" w:hAnsiTheme="minorEastAsia" w:hint="eastAsia"/>
                  <w:noProof/>
                  <w:color w:val="auto"/>
                  <w:sz w:val="21"/>
                  <w:szCs w:val="21"/>
                  <w:rPrChange w:id="645" w:author="蔚滢璐" w:date="2017-01-02T12:59:00Z">
                    <w:rPr>
                      <w:rStyle w:val="a5"/>
                      <w:rFonts w:hint="eastAsia"/>
                      <w:noProof/>
                    </w:rPr>
                  </w:rPrChange>
                </w:rPr>
                <w:t>网站营销人员模块</w: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646" w:author="蔚滢璐" w:date="2017-01-02T12:59:00Z">
                    <w:rPr>
                      <w:noProof/>
                      <w:webHidden/>
                    </w:rPr>
                  </w:rPrChange>
                </w:rPr>
                <w:tab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647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begin"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648" w:author="蔚滢璐" w:date="2017-01-02T12:59:00Z">
                    <w:rPr>
                      <w:noProof/>
                      <w:webHidden/>
                    </w:rPr>
                  </w:rPrChange>
                </w:rPr>
                <w:instrText xml:space="preserve"> PAGEREF _Toc471124720 \h </w:instrTex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649" w:author="蔚滢璐" w:date="2017-01-02T12:59:00Z">
                    <w:rPr>
                      <w:rFonts w:asciiTheme="minorEastAsia" w:hAnsiTheme="minorEastAsia"/>
                      <w:noProof/>
                      <w:webHidden/>
                      <w:sz w:val="21"/>
                      <w:szCs w:val="21"/>
                    </w:rPr>
                  </w:rPrChange>
                </w:rPr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650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separate"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651" w:author="蔚滢璐" w:date="2017-01-02T12:59:00Z">
                    <w:rPr>
                      <w:noProof/>
                      <w:webHidden/>
                    </w:rPr>
                  </w:rPrChange>
                </w:rPr>
                <w:t>4</w: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652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end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653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end"/>
              </w:r>
            </w:p>
            <w:p w:rsidR="00224E9F" w:rsidRPr="00224E9F" w:rsidRDefault="00224E9F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rFonts w:asciiTheme="minorEastAsia" w:hAnsiTheme="minorEastAsia"/>
                  <w:noProof/>
                  <w:kern w:val="2"/>
                  <w:sz w:val="21"/>
                  <w:szCs w:val="21"/>
                  <w:rPrChange w:id="654" w:author="蔚滢璐" w:date="2017-01-02T12:59:00Z">
                    <w:rPr>
                      <w:noProof/>
                      <w:kern w:val="2"/>
                      <w:sz w:val="21"/>
                    </w:rPr>
                  </w:rPrChange>
                </w:rPr>
              </w:pP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655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begin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656" w:author="蔚滢璐" w:date="2017-01-02T12:59:00Z">
                    <w:rPr>
                      <w:rStyle w:val="a5"/>
                      <w:noProof/>
                    </w:rPr>
                  </w:rPrChange>
                </w:rPr>
                <w:instrText xml:space="preserve"> </w:instrText>
              </w:r>
              <w:r w:rsidRPr="00224E9F">
                <w:rPr>
                  <w:rFonts w:asciiTheme="minorEastAsia" w:hAnsiTheme="minorEastAsia"/>
                  <w:noProof/>
                  <w:sz w:val="21"/>
                  <w:szCs w:val="21"/>
                  <w:rPrChange w:id="657" w:author="蔚滢璐" w:date="2017-01-02T12:59:00Z">
                    <w:rPr>
                      <w:noProof/>
                    </w:rPr>
                  </w:rPrChange>
                </w:rPr>
                <w:instrText>HYPERLINK \l "_Toc471124721"</w:instrText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658" w:author="蔚滢璐" w:date="2017-01-02T12:59:00Z">
                    <w:rPr>
                      <w:rStyle w:val="a5"/>
                      <w:noProof/>
                    </w:rPr>
                  </w:rPrChange>
                </w:rPr>
                <w:instrText xml:space="preserve"> </w:instrText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659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separate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660" w:author="蔚滢璐" w:date="2017-01-02T12:59:00Z">
                    <w:rPr>
                      <w:rStyle w:val="a5"/>
                      <w:noProof/>
                    </w:rPr>
                  </w:rPrChange>
                </w:rPr>
                <w:t>4.2.5</w:t>
              </w:r>
              <w:r w:rsidRPr="00224E9F">
                <w:rPr>
                  <w:rFonts w:asciiTheme="minorEastAsia" w:hAnsiTheme="minorEastAsia"/>
                  <w:noProof/>
                  <w:kern w:val="2"/>
                  <w:sz w:val="21"/>
                  <w:szCs w:val="21"/>
                  <w:rPrChange w:id="661" w:author="蔚滢璐" w:date="2017-01-02T12:59:00Z">
                    <w:rPr>
                      <w:noProof/>
                      <w:kern w:val="2"/>
                      <w:sz w:val="21"/>
                    </w:rPr>
                  </w:rPrChange>
                </w:rPr>
                <w:tab/>
              </w:r>
              <w:r w:rsidRPr="00224E9F">
                <w:rPr>
                  <w:rStyle w:val="a5"/>
                  <w:rFonts w:asciiTheme="minorEastAsia" w:hAnsiTheme="minorEastAsia" w:hint="eastAsia"/>
                  <w:noProof/>
                  <w:color w:val="auto"/>
                  <w:sz w:val="21"/>
                  <w:szCs w:val="21"/>
                  <w:rPrChange w:id="662" w:author="蔚滢璐" w:date="2017-01-02T12:59:00Z">
                    <w:rPr>
                      <w:rStyle w:val="a5"/>
                      <w:rFonts w:hint="eastAsia"/>
                      <w:noProof/>
                    </w:rPr>
                  </w:rPrChange>
                </w:rPr>
                <w:t>网站管理人员模块</w: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663" w:author="蔚滢璐" w:date="2017-01-02T12:59:00Z">
                    <w:rPr>
                      <w:noProof/>
                      <w:webHidden/>
                    </w:rPr>
                  </w:rPrChange>
                </w:rPr>
                <w:tab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664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begin"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665" w:author="蔚滢璐" w:date="2017-01-02T12:59:00Z">
                    <w:rPr>
                      <w:noProof/>
                      <w:webHidden/>
                    </w:rPr>
                  </w:rPrChange>
                </w:rPr>
                <w:instrText xml:space="preserve"> PAGEREF _Toc471124721 \h </w:instrTex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666" w:author="蔚滢璐" w:date="2017-01-02T12:59:00Z">
                    <w:rPr>
                      <w:rFonts w:asciiTheme="minorEastAsia" w:hAnsiTheme="minorEastAsia"/>
                      <w:noProof/>
                      <w:webHidden/>
                      <w:sz w:val="21"/>
                      <w:szCs w:val="21"/>
                    </w:rPr>
                  </w:rPrChange>
                </w:rPr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667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separate"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668" w:author="蔚滢璐" w:date="2017-01-02T12:59:00Z">
                    <w:rPr>
                      <w:noProof/>
                      <w:webHidden/>
                    </w:rPr>
                  </w:rPrChange>
                </w:rPr>
                <w:t>4</w: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669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end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670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end"/>
              </w:r>
            </w:p>
            <w:p w:rsidR="00224E9F" w:rsidRPr="00224E9F" w:rsidRDefault="00224E9F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rFonts w:asciiTheme="minorEastAsia" w:hAnsiTheme="minorEastAsia"/>
                  <w:noProof/>
                  <w:kern w:val="2"/>
                  <w:sz w:val="21"/>
                  <w:szCs w:val="21"/>
                  <w:rPrChange w:id="671" w:author="蔚滢璐" w:date="2017-01-02T12:59:00Z">
                    <w:rPr>
                      <w:noProof/>
                      <w:kern w:val="2"/>
                      <w:sz w:val="21"/>
                    </w:rPr>
                  </w:rPrChange>
                </w:rPr>
              </w:pP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672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begin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673" w:author="蔚滢璐" w:date="2017-01-02T12:59:00Z">
                    <w:rPr>
                      <w:rStyle w:val="a5"/>
                      <w:noProof/>
                    </w:rPr>
                  </w:rPrChange>
                </w:rPr>
                <w:instrText xml:space="preserve"> </w:instrText>
              </w:r>
              <w:r w:rsidRPr="00224E9F">
                <w:rPr>
                  <w:rFonts w:asciiTheme="minorEastAsia" w:hAnsiTheme="minorEastAsia"/>
                  <w:noProof/>
                  <w:sz w:val="21"/>
                  <w:szCs w:val="21"/>
                  <w:rPrChange w:id="674" w:author="蔚滢璐" w:date="2017-01-02T12:59:00Z">
                    <w:rPr>
                      <w:noProof/>
                    </w:rPr>
                  </w:rPrChange>
                </w:rPr>
                <w:instrText>HYPERLINK \l "_Toc471124722"</w:instrText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675" w:author="蔚滢璐" w:date="2017-01-02T12:59:00Z">
                    <w:rPr>
                      <w:rStyle w:val="a5"/>
                      <w:noProof/>
                    </w:rPr>
                  </w:rPrChange>
                </w:rPr>
                <w:instrText xml:space="preserve"> </w:instrText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676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separate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677" w:author="蔚滢璐" w:date="2017-01-02T12:59:00Z">
                    <w:rPr>
                      <w:rStyle w:val="a5"/>
                      <w:noProof/>
                    </w:rPr>
                  </w:rPrChange>
                </w:rPr>
                <w:t>4.3</w:t>
              </w:r>
              <w:r w:rsidRPr="00224E9F">
                <w:rPr>
                  <w:rFonts w:asciiTheme="minorEastAsia" w:hAnsiTheme="minorEastAsia"/>
                  <w:noProof/>
                  <w:kern w:val="2"/>
                  <w:sz w:val="21"/>
                  <w:szCs w:val="21"/>
                  <w:rPrChange w:id="678" w:author="蔚滢璐" w:date="2017-01-02T12:59:00Z">
                    <w:rPr>
                      <w:noProof/>
                      <w:kern w:val="2"/>
                      <w:sz w:val="21"/>
                    </w:rPr>
                  </w:rPrChange>
                </w:rPr>
                <w:tab/>
              </w:r>
              <w:r w:rsidRPr="00224E9F">
                <w:rPr>
                  <w:rStyle w:val="a5"/>
                  <w:rFonts w:asciiTheme="minorEastAsia" w:hAnsiTheme="minorEastAsia" w:hint="eastAsia"/>
                  <w:noProof/>
                  <w:color w:val="auto"/>
                  <w:sz w:val="21"/>
                  <w:szCs w:val="21"/>
                  <w:rPrChange w:id="679" w:author="蔚滢璐" w:date="2017-01-02T12:59:00Z">
                    <w:rPr>
                      <w:rStyle w:val="a5"/>
                      <w:rFonts w:hint="eastAsia"/>
                      <w:noProof/>
                    </w:rPr>
                  </w:rPrChange>
                </w:rPr>
                <w:t>逻辑层的分解</w: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680" w:author="蔚滢璐" w:date="2017-01-02T12:59:00Z">
                    <w:rPr>
                      <w:noProof/>
                      <w:webHidden/>
                    </w:rPr>
                  </w:rPrChange>
                </w:rPr>
                <w:tab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681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begin"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682" w:author="蔚滢璐" w:date="2017-01-02T12:59:00Z">
                    <w:rPr>
                      <w:noProof/>
                      <w:webHidden/>
                    </w:rPr>
                  </w:rPrChange>
                </w:rPr>
                <w:instrText xml:space="preserve"> PAGEREF _Toc471124722 \h </w:instrTex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683" w:author="蔚滢璐" w:date="2017-01-02T12:59:00Z">
                    <w:rPr>
                      <w:rFonts w:asciiTheme="minorEastAsia" w:hAnsiTheme="minorEastAsia"/>
                      <w:noProof/>
                      <w:webHidden/>
                      <w:sz w:val="21"/>
                      <w:szCs w:val="21"/>
                    </w:rPr>
                  </w:rPrChange>
                </w:rPr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684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separate"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685" w:author="蔚滢璐" w:date="2017-01-02T12:59:00Z">
                    <w:rPr>
                      <w:noProof/>
                      <w:webHidden/>
                    </w:rPr>
                  </w:rPrChange>
                </w:rPr>
                <w:t>5</w: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686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end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687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end"/>
              </w:r>
            </w:p>
            <w:p w:rsidR="00224E9F" w:rsidRPr="00224E9F" w:rsidRDefault="00224E9F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rFonts w:asciiTheme="minorEastAsia" w:hAnsiTheme="minorEastAsia"/>
                  <w:noProof/>
                  <w:kern w:val="2"/>
                  <w:sz w:val="21"/>
                  <w:szCs w:val="21"/>
                  <w:rPrChange w:id="688" w:author="蔚滢璐" w:date="2017-01-02T12:59:00Z">
                    <w:rPr>
                      <w:noProof/>
                      <w:kern w:val="2"/>
                      <w:sz w:val="21"/>
                    </w:rPr>
                  </w:rPrChange>
                </w:rPr>
              </w:pP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689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begin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690" w:author="蔚滢璐" w:date="2017-01-02T12:59:00Z">
                    <w:rPr>
                      <w:rStyle w:val="a5"/>
                      <w:noProof/>
                    </w:rPr>
                  </w:rPrChange>
                </w:rPr>
                <w:instrText xml:space="preserve"> </w:instrText>
              </w:r>
              <w:r w:rsidRPr="00224E9F">
                <w:rPr>
                  <w:rFonts w:asciiTheme="minorEastAsia" w:hAnsiTheme="minorEastAsia"/>
                  <w:noProof/>
                  <w:sz w:val="21"/>
                  <w:szCs w:val="21"/>
                  <w:rPrChange w:id="691" w:author="蔚滢璐" w:date="2017-01-02T12:59:00Z">
                    <w:rPr>
                      <w:noProof/>
                    </w:rPr>
                  </w:rPrChange>
                </w:rPr>
                <w:instrText>HYPERLINK \l "_Toc471124723"</w:instrText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692" w:author="蔚滢璐" w:date="2017-01-02T12:59:00Z">
                    <w:rPr>
                      <w:rStyle w:val="a5"/>
                      <w:noProof/>
                    </w:rPr>
                  </w:rPrChange>
                </w:rPr>
                <w:instrText xml:space="preserve"> </w:instrText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693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separate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694" w:author="蔚滢璐" w:date="2017-01-02T12:59:00Z">
                    <w:rPr>
                      <w:rStyle w:val="a5"/>
                      <w:noProof/>
                    </w:rPr>
                  </w:rPrChange>
                </w:rPr>
                <w:t>4.3.1</w:t>
              </w:r>
              <w:r w:rsidRPr="00224E9F">
                <w:rPr>
                  <w:rFonts w:asciiTheme="minorEastAsia" w:hAnsiTheme="minorEastAsia"/>
                  <w:noProof/>
                  <w:kern w:val="2"/>
                  <w:sz w:val="21"/>
                  <w:szCs w:val="21"/>
                  <w:rPrChange w:id="695" w:author="蔚滢璐" w:date="2017-01-02T12:59:00Z">
                    <w:rPr>
                      <w:noProof/>
                      <w:kern w:val="2"/>
                      <w:sz w:val="21"/>
                    </w:rPr>
                  </w:rPrChange>
                </w:rPr>
                <w:tab/>
              </w:r>
              <w:r w:rsidRPr="00224E9F">
                <w:rPr>
                  <w:rStyle w:val="a5"/>
                  <w:rFonts w:asciiTheme="minorEastAsia" w:hAnsiTheme="minorEastAsia" w:hint="eastAsia"/>
                  <w:noProof/>
                  <w:color w:val="auto"/>
                  <w:sz w:val="21"/>
                  <w:szCs w:val="21"/>
                  <w:rPrChange w:id="696" w:author="蔚滢璐" w:date="2017-01-02T12:59:00Z">
                    <w:rPr>
                      <w:rStyle w:val="a5"/>
                      <w:rFonts w:hint="eastAsia"/>
                      <w:noProof/>
                    </w:rPr>
                  </w:rPrChange>
                </w:rPr>
                <w:t>逻辑层模块综述</w: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697" w:author="蔚滢璐" w:date="2017-01-02T12:59:00Z">
                    <w:rPr>
                      <w:noProof/>
                      <w:webHidden/>
                    </w:rPr>
                  </w:rPrChange>
                </w:rPr>
                <w:tab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698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begin"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699" w:author="蔚滢璐" w:date="2017-01-02T12:59:00Z">
                    <w:rPr>
                      <w:noProof/>
                      <w:webHidden/>
                    </w:rPr>
                  </w:rPrChange>
                </w:rPr>
                <w:instrText xml:space="preserve"> PAGEREF _Toc471124723 \h </w:instrTex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700" w:author="蔚滢璐" w:date="2017-01-02T12:59:00Z">
                    <w:rPr>
                      <w:rFonts w:asciiTheme="minorEastAsia" w:hAnsiTheme="minorEastAsia"/>
                      <w:noProof/>
                      <w:webHidden/>
                      <w:sz w:val="21"/>
                      <w:szCs w:val="21"/>
                    </w:rPr>
                  </w:rPrChange>
                </w:rPr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701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separate"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702" w:author="蔚滢璐" w:date="2017-01-02T12:59:00Z">
                    <w:rPr>
                      <w:noProof/>
                      <w:webHidden/>
                    </w:rPr>
                  </w:rPrChange>
                </w:rPr>
                <w:t>5</w: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703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end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704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end"/>
              </w:r>
            </w:p>
            <w:p w:rsidR="00224E9F" w:rsidRPr="00224E9F" w:rsidRDefault="00224E9F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rFonts w:asciiTheme="minorEastAsia" w:hAnsiTheme="minorEastAsia"/>
                  <w:noProof/>
                  <w:kern w:val="2"/>
                  <w:sz w:val="21"/>
                  <w:szCs w:val="21"/>
                  <w:rPrChange w:id="705" w:author="蔚滢璐" w:date="2017-01-02T12:59:00Z">
                    <w:rPr>
                      <w:noProof/>
                      <w:kern w:val="2"/>
                      <w:sz w:val="21"/>
                    </w:rPr>
                  </w:rPrChange>
                </w:rPr>
              </w:pP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706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begin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707" w:author="蔚滢璐" w:date="2017-01-02T12:59:00Z">
                    <w:rPr>
                      <w:rStyle w:val="a5"/>
                      <w:noProof/>
                    </w:rPr>
                  </w:rPrChange>
                </w:rPr>
                <w:instrText xml:space="preserve"> </w:instrText>
              </w:r>
              <w:r w:rsidRPr="00224E9F">
                <w:rPr>
                  <w:rFonts w:asciiTheme="minorEastAsia" w:hAnsiTheme="minorEastAsia"/>
                  <w:noProof/>
                  <w:sz w:val="21"/>
                  <w:szCs w:val="21"/>
                  <w:rPrChange w:id="708" w:author="蔚滢璐" w:date="2017-01-02T12:59:00Z">
                    <w:rPr>
                      <w:noProof/>
                    </w:rPr>
                  </w:rPrChange>
                </w:rPr>
                <w:instrText>HYPERLINK \l "_Toc471124724"</w:instrText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709" w:author="蔚滢璐" w:date="2017-01-02T12:59:00Z">
                    <w:rPr>
                      <w:rStyle w:val="a5"/>
                      <w:noProof/>
                    </w:rPr>
                  </w:rPrChange>
                </w:rPr>
                <w:instrText xml:space="preserve"> </w:instrText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710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separate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711" w:author="蔚滢璐" w:date="2017-01-02T12:59:00Z">
                    <w:rPr>
                      <w:rStyle w:val="a5"/>
                      <w:noProof/>
                    </w:rPr>
                  </w:rPrChange>
                </w:rPr>
                <w:t>4.3.2</w:t>
              </w:r>
              <w:r w:rsidRPr="00224E9F">
                <w:rPr>
                  <w:rFonts w:asciiTheme="minorEastAsia" w:hAnsiTheme="minorEastAsia"/>
                  <w:noProof/>
                  <w:kern w:val="2"/>
                  <w:sz w:val="21"/>
                  <w:szCs w:val="21"/>
                  <w:rPrChange w:id="712" w:author="蔚滢璐" w:date="2017-01-02T12:59:00Z">
                    <w:rPr>
                      <w:noProof/>
                      <w:kern w:val="2"/>
                      <w:sz w:val="21"/>
                    </w:rPr>
                  </w:rPrChange>
                </w:rPr>
                <w:tab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713" w:author="蔚滢璐" w:date="2017-01-02T12:59:00Z">
                    <w:rPr>
                      <w:rStyle w:val="a5"/>
                      <w:noProof/>
                    </w:rPr>
                  </w:rPrChange>
                </w:rPr>
                <w:t xml:space="preserve">Login </w:t>
              </w:r>
              <w:r w:rsidRPr="00224E9F">
                <w:rPr>
                  <w:rStyle w:val="a5"/>
                  <w:rFonts w:asciiTheme="minorEastAsia" w:hAnsiTheme="minorEastAsia" w:hint="eastAsia"/>
                  <w:noProof/>
                  <w:color w:val="auto"/>
                  <w:sz w:val="21"/>
                  <w:szCs w:val="21"/>
                  <w:rPrChange w:id="714" w:author="蔚滢璐" w:date="2017-01-02T12:59:00Z">
                    <w:rPr>
                      <w:rStyle w:val="a5"/>
                      <w:rFonts w:hint="eastAsia"/>
                      <w:noProof/>
                    </w:rPr>
                  </w:rPrChange>
                </w:rPr>
                <w:t>模块</w: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715" w:author="蔚滢璐" w:date="2017-01-02T12:59:00Z">
                    <w:rPr>
                      <w:noProof/>
                      <w:webHidden/>
                    </w:rPr>
                  </w:rPrChange>
                </w:rPr>
                <w:tab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716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begin"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717" w:author="蔚滢璐" w:date="2017-01-02T12:59:00Z">
                    <w:rPr>
                      <w:noProof/>
                      <w:webHidden/>
                    </w:rPr>
                  </w:rPrChange>
                </w:rPr>
                <w:instrText xml:space="preserve"> PAGEREF _Toc471124724 \h </w:instrTex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718" w:author="蔚滢璐" w:date="2017-01-02T12:59:00Z">
                    <w:rPr>
                      <w:rFonts w:asciiTheme="minorEastAsia" w:hAnsiTheme="minorEastAsia"/>
                      <w:noProof/>
                      <w:webHidden/>
                      <w:sz w:val="21"/>
                      <w:szCs w:val="21"/>
                    </w:rPr>
                  </w:rPrChange>
                </w:rPr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719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separate"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720" w:author="蔚滢璐" w:date="2017-01-02T12:59:00Z">
                    <w:rPr>
                      <w:noProof/>
                      <w:webHidden/>
                    </w:rPr>
                  </w:rPrChange>
                </w:rPr>
                <w:t>6</w: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721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end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722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end"/>
              </w:r>
            </w:p>
            <w:p w:rsidR="00224E9F" w:rsidRPr="00224E9F" w:rsidRDefault="00224E9F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rFonts w:asciiTheme="minorEastAsia" w:hAnsiTheme="minorEastAsia"/>
                  <w:noProof/>
                  <w:kern w:val="2"/>
                  <w:sz w:val="21"/>
                  <w:szCs w:val="21"/>
                  <w:rPrChange w:id="723" w:author="蔚滢璐" w:date="2017-01-02T12:59:00Z">
                    <w:rPr>
                      <w:noProof/>
                      <w:kern w:val="2"/>
                      <w:sz w:val="21"/>
                    </w:rPr>
                  </w:rPrChange>
                </w:rPr>
              </w:pP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724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begin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725" w:author="蔚滢璐" w:date="2017-01-02T12:59:00Z">
                    <w:rPr>
                      <w:rStyle w:val="a5"/>
                      <w:noProof/>
                    </w:rPr>
                  </w:rPrChange>
                </w:rPr>
                <w:instrText xml:space="preserve"> </w:instrText>
              </w:r>
              <w:r w:rsidRPr="00224E9F">
                <w:rPr>
                  <w:rFonts w:asciiTheme="minorEastAsia" w:hAnsiTheme="minorEastAsia"/>
                  <w:noProof/>
                  <w:sz w:val="21"/>
                  <w:szCs w:val="21"/>
                  <w:rPrChange w:id="726" w:author="蔚滢璐" w:date="2017-01-02T12:59:00Z">
                    <w:rPr>
                      <w:noProof/>
                    </w:rPr>
                  </w:rPrChange>
                </w:rPr>
                <w:instrText>HYPERLINK \l "_Toc471124725"</w:instrText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727" w:author="蔚滢璐" w:date="2017-01-02T12:59:00Z">
                    <w:rPr>
                      <w:rStyle w:val="a5"/>
                      <w:noProof/>
                    </w:rPr>
                  </w:rPrChange>
                </w:rPr>
                <w:instrText xml:space="preserve"> </w:instrText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728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separate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729" w:author="蔚滢璐" w:date="2017-01-02T12:59:00Z">
                    <w:rPr>
                      <w:rStyle w:val="a5"/>
                      <w:noProof/>
                    </w:rPr>
                  </w:rPrChange>
                </w:rPr>
                <w:t>4.3.3</w:t>
              </w:r>
              <w:r w:rsidRPr="00224E9F">
                <w:rPr>
                  <w:rFonts w:asciiTheme="minorEastAsia" w:hAnsiTheme="minorEastAsia"/>
                  <w:noProof/>
                  <w:kern w:val="2"/>
                  <w:sz w:val="21"/>
                  <w:szCs w:val="21"/>
                  <w:rPrChange w:id="730" w:author="蔚滢璐" w:date="2017-01-02T12:59:00Z">
                    <w:rPr>
                      <w:noProof/>
                      <w:kern w:val="2"/>
                      <w:sz w:val="21"/>
                    </w:rPr>
                  </w:rPrChange>
                </w:rPr>
                <w:tab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731" w:author="蔚滢璐" w:date="2017-01-02T12:59:00Z">
                    <w:rPr>
                      <w:rStyle w:val="a5"/>
                      <w:noProof/>
                    </w:rPr>
                  </w:rPrChange>
                </w:rPr>
                <w:t xml:space="preserve">user </w:t>
              </w:r>
              <w:r w:rsidRPr="00224E9F">
                <w:rPr>
                  <w:rStyle w:val="a5"/>
                  <w:rFonts w:asciiTheme="minorEastAsia" w:hAnsiTheme="minorEastAsia" w:hint="eastAsia"/>
                  <w:noProof/>
                  <w:color w:val="auto"/>
                  <w:sz w:val="21"/>
                  <w:szCs w:val="21"/>
                  <w:rPrChange w:id="732" w:author="蔚滢璐" w:date="2017-01-02T12:59:00Z">
                    <w:rPr>
                      <w:rStyle w:val="a5"/>
                      <w:rFonts w:hint="eastAsia"/>
                      <w:noProof/>
                    </w:rPr>
                  </w:rPrChange>
                </w:rPr>
                <w:t>模块</w: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733" w:author="蔚滢璐" w:date="2017-01-02T12:59:00Z">
                    <w:rPr>
                      <w:noProof/>
                      <w:webHidden/>
                    </w:rPr>
                  </w:rPrChange>
                </w:rPr>
                <w:tab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734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begin"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735" w:author="蔚滢璐" w:date="2017-01-02T12:59:00Z">
                    <w:rPr>
                      <w:noProof/>
                      <w:webHidden/>
                    </w:rPr>
                  </w:rPrChange>
                </w:rPr>
                <w:instrText xml:space="preserve"> PAGEREF _Toc471124725 \h </w:instrTex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736" w:author="蔚滢璐" w:date="2017-01-02T12:59:00Z">
                    <w:rPr>
                      <w:rFonts w:asciiTheme="minorEastAsia" w:hAnsiTheme="minorEastAsia"/>
                      <w:noProof/>
                      <w:webHidden/>
                      <w:sz w:val="21"/>
                      <w:szCs w:val="21"/>
                    </w:rPr>
                  </w:rPrChange>
                </w:rPr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737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separate"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738" w:author="蔚滢璐" w:date="2017-01-02T12:59:00Z">
                    <w:rPr>
                      <w:noProof/>
                      <w:webHidden/>
                    </w:rPr>
                  </w:rPrChange>
                </w:rPr>
                <w:t>6</w: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739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end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740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end"/>
              </w:r>
            </w:p>
            <w:p w:rsidR="00224E9F" w:rsidRPr="00224E9F" w:rsidRDefault="00224E9F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rFonts w:asciiTheme="minorEastAsia" w:hAnsiTheme="minorEastAsia"/>
                  <w:noProof/>
                  <w:kern w:val="2"/>
                  <w:sz w:val="21"/>
                  <w:szCs w:val="21"/>
                  <w:rPrChange w:id="741" w:author="蔚滢璐" w:date="2017-01-02T12:59:00Z">
                    <w:rPr>
                      <w:noProof/>
                      <w:kern w:val="2"/>
                      <w:sz w:val="21"/>
                    </w:rPr>
                  </w:rPrChange>
                </w:rPr>
              </w:pP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742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begin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743" w:author="蔚滢璐" w:date="2017-01-02T12:59:00Z">
                    <w:rPr>
                      <w:rStyle w:val="a5"/>
                      <w:noProof/>
                    </w:rPr>
                  </w:rPrChange>
                </w:rPr>
                <w:instrText xml:space="preserve"> </w:instrText>
              </w:r>
              <w:r w:rsidRPr="00224E9F">
                <w:rPr>
                  <w:rFonts w:asciiTheme="minorEastAsia" w:hAnsiTheme="minorEastAsia"/>
                  <w:noProof/>
                  <w:sz w:val="21"/>
                  <w:szCs w:val="21"/>
                  <w:rPrChange w:id="744" w:author="蔚滢璐" w:date="2017-01-02T12:59:00Z">
                    <w:rPr>
                      <w:noProof/>
                    </w:rPr>
                  </w:rPrChange>
                </w:rPr>
                <w:instrText>HYPERLINK \l "_Toc471124726"</w:instrText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745" w:author="蔚滢璐" w:date="2017-01-02T12:59:00Z">
                    <w:rPr>
                      <w:rStyle w:val="a5"/>
                      <w:noProof/>
                    </w:rPr>
                  </w:rPrChange>
                </w:rPr>
                <w:instrText xml:space="preserve"> </w:instrText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746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separate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747" w:author="蔚滢璐" w:date="2017-01-02T12:59:00Z">
                    <w:rPr>
                      <w:rStyle w:val="a5"/>
                      <w:noProof/>
                    </w:rPr>
                  </w:rPrChange>
                </w:rPr>
                <w:t>4.3.4</w:t>
              </w:r>
              <w:r w:rsidRPr="00224E9F">
                <w:rPr>
                  <w:rFonts w:asciiTheme="minorEastAsia" w:hAnsiTheme="minorEastAsia"/>
                  <w:noProof/>
                  <w:kern w:val="2"/>
                  <w:sz w:val="21"/>
                  <w:szCs w:val="21"/>
                  <w:rPrChange w:id="748" w:author="蔚滢璐" w:date="2017-01-02T12:59:00Z">
                    <w:rPr>
                      <w:noProof/>
                      <w:kern w:val="2"/>
                      <w:sz w:val="21"/>
                    </w:rPr>
                  </w:rPrChange>
                </w:rPr>
                <w:tab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749" w:author="蔚滢璐" w:date="2017-01-02T12:59:00Z">
                    <w:rPr>
                      <w:rStyle w:val="a5"/>
                      <w:noProof/>
                    </w:rPr>
                  </w:rPrChange>
                </w:rPr>
                <w:t xml:space="preserve">hotel </w:t>
              </w:r>
              <w:r w:rsidRPr="00224E9F">
                <w:rPr>
                  <w:rStyle w:val="a5"/>
                  <w:rFonts w:asciiTheme="minorEastAsia" w:hAnsiTheme="minorEastAsia" w:hint="eastAsia"/>
                  <w:noProof/>
                  <w:color w:val="auto"/>
                  <w:sz w:val="21"/>
                  <w:szCs w:val="21"/>
                  <w:rPrChange w:id="750" w:author="蔚滢璐" w:date="2017-01-02T12:59:00Z">
                    <w:rPr>
                      <w:rStyle w:val="a5"/>
                      <w:rFonts w:hint="eastAsia"/>
                      <w:noProof/>
                    </w:rPr>
                  </w:rPrChange>
                </w:rPr>
                <w:t>模块</w: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751" w:author="蔚滢璐" w:date="2017-01-02T12:59:00Z">
                    <w:rPr>
                      <w:noProof/>
                      <w:webHidden/>
                    </w:rPr>
                  </w:rPrChange>
                </w:rPr>
                <w:tab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752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begin"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753" w:author="蔚滢璐" w:date="2017-01-02T12:59:00Z">
                    <w:rPr>
                      <w:noProof/>
                      <w:webHidden/>
                    </w:rPr>
                  </w:rPrChange>
                </w:rPr>
                <w:instrText xml:space="preserve"> PAGEREF _Toc471124726 \h </w:instrTex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754" w:author="蔚滢璐" w:date="2017-01-02T12:59:00Z">
                    <w:rPr>
                      <w:rFonts w:asciiTheme="minorEastAsia" w:hAnsiTheme="minorEastAsia"/>
                      <w:noProof/>
                      <w:webHidden/>
                      <w:sz w:val="21"/>
                      <w:szCs w:val="21"/>
                    </w:rPr>
                  </w:rPrChange>
                </w:rPr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755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separate"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756" w:author="蔚滢璐" w:date="2017-01-02T12:59:00Z">
                    <w:rPr>
                      <w:noProof/>
                      <w:webHidden/>
                    </w:rPr>
                  </w:rPrChange>
                </w:rPr>
                <w:t>6</w: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757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end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758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end"/>
              </w:r>
            </w:p>
            <w:p w:rsidR="00224E9F" w:rsidRPr="00224E9F" w:rsidRDefault="00224E9F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rFonts w:asciiTheme="minorEastAsia" w:hAnsiTheme="minorEastAsia"/>
                  <w:noProof/>
                  <w:kern w:val="2"/>
                  <w:sz w:val="21"/>
                  <w:szCs w:val="21"/>
                  <w:rPrChange w:id="759" w:author="蔚滢璐" w:date="2017-01-02T12:59:00Z">
                    <w:rPr>
                      <w:noProof/>
                      <w:kern w:val="2"/>
                      <w:sz w:val="21"/>
                    </w:rPr>
                  </w:rPrChange>
                </w:rPr>
              </w:pP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760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begin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761" w:author="蔚滢璐" w:date="2017-01-02T12:59:00Z">
                    <w:rPr>
                      <w:rStyle w:val="a5"/>
                      <w:noProof/>
                    </w:rPr>
                  </w:rPrChange>
                </w:rPr>
                <w:instrText xml:space="preserve"> </w:instrText>
              </w:r>
              <w:r w:rsidRPr="00224E9F">
                <w:rPr>
                  <w:rFonts w:asciiTheme="minorEastAsia" w:hAnsiTheme="minorEastAsia"/>
                  <w:noProof/>
                  <w:sz w:val="21"/>
                  <w:szCs w:val="21"/>
                  <w:rPrChange w:id="762" w:author="蔚滢璐" w:date="2017-01-02T12:59:00Z">
                    <w:rPr>
                      <w:noProof/>
                    </w:rPr>
                  </w:rPrChange>
                </w:rPr>
                <w:instrText>HYPERLINK \l "_Toc471124727"</w:instrText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763" w:author="蔚滢璐" w:date="2017-01-02T12:59:00Z">
                    <w:rPr>
                      <w:rStyle w:val="a5"/>
                      <w:noProof/>
                    </w:rPr>
                  </w:rPrChange>
                </w:rPr>
                <w:instrText xml:space="preserve"> </w:instrText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764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separate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765" w:author="蔚滢璐" w:date="2017-01-02T12:59:00Z">
                    <w:rPr>
                      <w:rStyle w:val="a5"/>
                      <w:noProof/>
                    </w:rPr>
                  </w:rPrChange>
                </w:rPr>
                <w:t>4.3.5</w:t>
              </w:r>
              <w:r w:rsidRPr="00224E9F">
                <w:rPr>
                  <w:rFonts w:asciiTheme="minorEastAsia" w:hAnsiTheme="minorEastAsia"/>
                  <w:noProof/>
                  <w:kern w:val="2"/>
                  <w:sz w:val="21"/>
                  <w:szCs w:val="21"/>
                  <w:rPrChange w:id="766" w:author="蔚滢璐" w:date="2017-01-02T12:59:00Z">
                    <w:rPr>
                      <w:noProof/>
                      <w:kern w:val="2"/>
                      <w:sz w:val="21"/>
                    </w:rPr>
                  </w:rPrChange>
                </w:rPr>
                <w:tab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767" w:author="蔚滢璐" w:date="2017-01-02T12:59:00Z">
                    <w:rPr>
                      <w:rStyle w:val="a5"/>
                      <w:noProof/>
                    </w:rPr>
                  </w:rPrChange>
                </w:rPr>
                <w:t xml:space="preserve">order </w:t>
              </w:r>
              <w:r w:rsidRPr="00224E9F">
                <w:rPr>
                  <w:rStyle w:val="a5"/>
                  <w:rFonts w:asciiTheme="minorEastAsia" w:hAnsiTheme="minorEastAsia" w:hint="eastAsia"/>
                  <w:noProof/>
                  <w:color w:val="auto"/>
                  <w:sz w:val="21"/>
                  <w:szCs w:val="21"/>
                  <w:rPrChange w:id="768" w:author="蔚滢璐" w:date="2017-01-02T12:59:00Z">
                    <w:rPr>
                      <w:rStyle w:val="a5"/>
                      <w:rFonts w:hint="eastAsia"/>
                      <w:noProof/>
                    </w:rPr>
                  </w:rPrChange>
                </w:rPr>
                <w:t>模块</w: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769" w:author="蔚滢璐" w:date="2017-01-02T12:59:00Z">
                    <w:rPr>
                      <w:noProof/>
                      <w:webHidden/>
                    </w:rPr>
                  </w:rPrChange>
                </w:rPr>
                <w:tab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770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begin"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771" w:author="蔚滢璐" w:date="2017-01-02T12:59:00Z">
                    <w:rPr>
                      <w:noProof/>
                      <w:webHidden/>
                    </w:rPr>
                  </w:rPrChange>
                </w:rPr>
                <w:instrText xml:space="preserve"> PAGEREF _Toc471124727 \h </w:instrTex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772" w:author="蔚滢璐" w:date="2017-01-02T12:59:00Z">
                    <w:rPr>
                      <w:rFonts w:asciiTheme="minorEastAsia" w:hAnsiTheme="minorEastAsia"/>
                      <w:noProof/>
                      <w:webHidden/>
                      <w:sz w:val="21"/>
                      <w:szCs w:val="21"/>
                    </w:rPr>
                  </w:rPrChange>
                </w:rPr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773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separate"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774" w:author="蔚滢璐" w:date="2017-01-02T12:59:00Z">
                    <w:rPr>
                      <w:noProof/>
                      <w:webHidden/>
                    </w:rPr>
                  </w:rPrChange>
                </w:rPr>
                <w:t>6</w: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775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end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776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end"/>
              </w:r>
            </w:p>
            <w:p w:rsidR="00224E9F" w:rsidRPr="00224E9F" w:rsidRDefault="00224E9F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rFonts w:asciiTheme="minorEastAsia" w:hAnsiTheme="minorEastAsia"/>
                  <w:noProof/>
                  <w:kern w:val="2"/>
                  <w:sz w:val="21"/>
                  <w:szCs w:val="21"/>
                  <w:rPrChange w:id="777" w:author="蔚滢璐" w:date="2017-01-02T12:59:00Z">
                    <w:rPr>
                      <w:noProof/>
                      <w:kern w:val="2"/>
                      <w:sz w:val="21"/>
                    </w:rPr>
                  </w:rPrChange>
                </w:rPr>
              </w:pP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778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begin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779" w:author="蔚滢璐" w:date="2017-01-02T12:59:00Z">
                    <w:rPr>
                      <w:rStyle w:val="a5"/>
                      <w:noProof/>
                    </w:rPr>
                  </w:rPrChange>
                </w:rPr>
                <w:instrText xml:space="preserve"> </w:instrText>
              </w:r>
              <w:r w:rsidRPr="00224E9F">
                <w:rPr>
                  <w:rFonts w:asciiTheme="minorEastAsia" w:hAnsiTheme="minorEastAsia"/>
                  <w:noProof/>
                  <w:sz w:val="21"/>
                  <w:szCs w:val="21"/>
                  <w:rPrChange w:id="780" w:author="蔚滢璐" w:date="2017-01-02T12:59:00Z">
                    <w:rPr>
                      <w:noProof/>
                    </w:rPr>
                  </w:rPrChange>
                </w:rPr>
                <w:instrText>HYPERLINK \l "_Toc471124728"</w:instrText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781" w:author="蔚滢璐" w:date="2017-01-02T12:59:00Z">
                    <w:rPr>
                      <w:rStyle w:val="a5"/>
                      <w:noProof/>
                    </w:rPr>
                  </w:rPrChange>
                </w:rPr>
                <w:instrText xml:space="preserve"> </w:instrText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782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separate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783" w:author="蔚滢璐" w:date="2017-01-02T12:59:00Z">
                    <w:rPr>
                      <w:rStyle w:val="a5"/>
                      <w:noProof/>
                    </w:rPr>
                  </w:rPrChange>
                </w:rPr>
                <w:t>4.3.6</w:t>
              </w:r>
              <w:r w:rsidRPr="00224E9F">
                <w:rPr>
                  <w:rFonts w:asciiTheme="minorEastAsia" w:hAnsiTheme="minorEastAsia"/>
                  <w:noProof/>
                  <w:kern w:val="2"/>
                  <w:sz w:val="21"/>
                  <w:szCs w:val="21"/>
                  <w:rPrChange w:id="784" w:author="蔚滢璐" w:date="2017-01-02T12:59:00Z">
                    <w:rPr>
                      <w:noProof/>
                      <w:kern w:val="2"/>
                      <w:sz w:val="21"/>
                    </w:rPr>
                  </w:rPrChange>
                </w:rPr>
                <w:tab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785" w:author="蔚滢璐" w:date="2017-01-02T12:59:00Z">
                    <w:rPr>
                      <w:rStyle w:val="a5"/>
                      <w:noProof/>
                    </w:rPr>
                  </w:rPrChange>
                </w:rPr>
                <w:t xml:space="preserve">promotion </w:t>
              </w:r>
              <w:r w:rsidRPr="00224E9F">
                <w:rPr>
                  <w:rStyle w:val="a5"/>
                  <w:rFonts w:asciiTheme="minorEastAsia" w:hAnsiTheme="minorEastAsia" w:hint="eastAsia"/>
                  <w:noProof/>
                  <w:color w:val="auto"/>
                  <w:sz w:val="21"/>
                  <w:szCs w:val="21"/>
                  <w:rPrChange w:id="786" w:author="蔚滢璐" w:date="2017-01-02T12:59:00Z">
                    <w:rPr>
                      <w:rStyle w:val="a5"/>
                      <w:rFonts w:hint="eastAsia"/>
                      <w:noProof/>
                    </w:rPr>
                  </w:rPrChange>
                </w:rPr>
                <w:t>模块</w: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787" w:author="蔚滢璐" w:date="2017-01-02T12:59:00Z">
                    <w:rPr>
                      <w:noProof/>
                      <w:webHidden/>
                    </w:rPr>
                  </w:rPrChange>
                </w:rPr>
                <w:tab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788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begin"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789" w:author="蔚滢璐" w:date="2017-01-02T12:59:00Z">
                    <w:rPr>
                      <w:noProof/>
                      <w:webHidden/>
                    </w:rPr>
                  </w:rPrChange>
                </w:rPr>
                <w:instrText xml:space="preserve"> PAGEREF _Toc471124728 \h </w:instrTex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790" w:author="蔚滢璐" w:date="2017-01-02T12:59:00Z">
                    <w:rPr>
                      <w:rFonts w:asciiTheme="minorEastAsia" w:hAnsiTheme="minorEastAsia"/>
                      <w:noProof/>
                      <w:webHidden/>
                      <w:sz w:val="21"/>
                      <w:szCs w:val="21"/>
                    </w:rPr>
                  </w:rPrChange>
                </w:rPr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791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separate"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792" w:author="蔚滢璐" w:date="2017-01-02T12:59:00Z">
                    <w:rPr>
                      <w:noProof/>
                      <w:webHidden/>
                    </w:rPr>
                  </w:rPrChange>
                </w:rPr>
                <w:t>6</w: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793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end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794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end"/>
              </w:r>
            </w:p>
            <w:p w:rsidR="00224E9F" w:rsidRPr="00224E9F" w:rsidRDefault="00224E9F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rFonts w:asciiTheme="minorEastAsia" w:hAnsiTheme="minorEastAsia"/>
                  <w:noProof/>
                  <w:kern w:val="2"/>
                  <w:sz w:val="21"/>
                  <w:szCs w:val="21"/>
                  <w:rPrChange w:id="795" w:author="蔚滢璐" w:date="2017-01-02T12:59:00Z">
                    <w:rPr>
                      <w:noProof/>
                      <w:kern w:val="2"/>
                      <w:sz w:val="21"/>
                    </w:rPr>
                  </w:rPrChange>
                </w:rPr>
              </w:pP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796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begin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797" w:author="蔚滢璐" w:date="2017-01-02T12:59:00Z">
                    <w:rPr>
                      <w:rStyle w:val="a5"/>
                      <w:noProof/>
                    </w:rPr>
                  </w:rPrChange>
                </w:rPr>
                <w:instrText xml:space="preserve"> </w:instrText>
              </w:r>
              <w:r w:rsidRPr="00224E9F">
                <w:rPr>
                  <w:rFonts w:asciiTheme="minorEastAsia" w:hAnsiTheme="minorEastAsia"/>
                  <w:noProof/>
                  <w:sz w:val="21"/>
                  <w:szCs w:val="21"/>
                  <w:rPrChange w:id="798" w:author="蔚滢璐" w:date="2017-01-02T12:59:00Z">
                    <w:rPr>
                      <w:noProof/>
                    </w:rPr>
                  </w:rPrChange>
                </w:rPr>
                <w:instrText>HYPERLINK \l "_Toc471124729"</w:instrText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799" w:author="蔚滢璐" w:date="2017-01-02T12:59:00Z">
                    <w:rPr>
                      <w:rStyle w:val="a5"/>
                      <w:noProof/>
                    </w:rPr>
                  </w:rPrChange>
                </w:rPr>
                <w:instrText xml:space="preserve"> </w:instrText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800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separate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801" w:author="蔚滢璐" w:date="2017-01-02T12:59:00Z">
                    <w:rPr>
                      <w:rStyle w:val="a5"/>
                      <w:noProof/>
                    </w:rPr>
                  </w:rPrChange>
                </w:rPr>
                <w:t>4.3.7</w:t>
              </w:r>
              <w:r w:rsidRPr="00224E9F">
                <w:rPr>
                  <w:rFonts w:asciiTheme="minorEastAsia" w:hAnsiTheme="minorEastAsia"/>
                  <w:noProof/>
                  <w:kern w:val="2"/>
                  <w:sz w:val="21"/>
                  <w:szCs w:val="21"/>
                  <w:rPrChange w:id="802" w:author="蔚滢璐" w:date="2017-01-02T12:59:00Z">
                    <w:rPr>
                      <w:noProof/>
                      <w:kern w:val="2"/>
                      <w:sz w:val="21"/>
                    </w:rPr>
                  </w:rPrChange>
                </w:rPr>
                <w:tab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803" w:author="蔚滢璐" w:date="2017-01-02T12:59:00Z">
                    <w:rPr>
                      <w:rStyle w:val="a5"/>
                      <w:noProof/>
                    </w:rPr>
                  </w:rPrChange>
                </w:rPr>
                <w:t xml:space="preserve">WebStaff </w:t>
              </w:r>
              <w:r w:rsidRPr="00224E9F">
                <w:rPr>
                  <w:rStyle w:val="a5"/>
                  <w:rFonts w:asciiTheme="minorEastAsia" w:hAnsiTheme="minorEastAsia" w:hint="eastAsia"/>
                  <w:noProof/>
                  <w:color w:val="auto"/>
                  <w:sz w:val="21"/>
                  <w:szCs w:val="21"/>
                  <w:rPrChange w:id="804" w:author="蔚滢璐" w:date="2017-01-02T12:59:00Z">
                    <w:rPr>
                      <w:rStyle w:val="a5"/>
                      <w:rFonts w:hint="eastAsia"/>
                      <w:noProof/>
                    </w:rPr>
                  </w:rPrChange>
                </w:rPr>
                <w:t>模块</w: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805" w:author="蔚滢璐" w:date="2017-01-02T12:59:00Z">
                    <w:rPr>
                      <w:noProof/>
                      <w:webHidden/>
                    </w:rPr>
                  </w:rPrChange>
                </w:rPr>
                <w:tab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806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begin"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807" w:author="蔚滢璐" w:date="2017-01-02T12:59:00Z">
                    <w:rPr>
                      <w:noProof/>
                      <w:webHidden/>
                    </w:rPr>
                  </w:rPrChange>
                </w:rPr>
                <w:instrText xml:space="preserve"> PAGEREF _Toc471124729 \h </w:instrTex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808" w:author="蔚滢璐" w:date="2017-01-02T12:59:00Z">
                    <w:rPr>
                      <w:rFonts w:asciiTheme="minorEastAsia" w:hAnsiTheme="minorEastAsia"/>
                      <w:noProof/>
                      <w:webHidden/>
                      <w:sz w:val="21"/>
                      <w:szCs w:val="21"/>
                    </w:rPr>
                  </w:rPrChange>
                </w:rPr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809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separate"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810" w:author="蔚滢璐" w:date="2017-01-02T12:59:00Z">
                    <w:rPr>
                      <w:noProof/>
                      <w:webHidden/>
                    </w:rPr>
                  </w:rPrChange>
                </w:rPr>
                <w:t>14</w: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811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end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812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end"/>
              </w:r>
            </w:p>
            <w:p w:rsidR="00224E9F" w:rsidRPr="00224E9F" w:rsidRDefault="00224E9F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rFonts w:asciiTheme="minorEastAsia" w:hAnsiTheme="minorEastAsia"/>
                  <w:noProof/>
                  <w:kern w:val="2"/>
                  <w:sz w:val="21"/>
                  <w:szCs w:val="21"/>
                  <w:rPrChange w:id="813" w:author="蔚滢璐" w:date="2017-01-02T12:59:00Z">
                    <w:rPr>
                      <w:noProof/>
                      <w:kern w:val="2"/>
                      <w:sz w:val="21"/>
                    </w:rPr>
                  </w:rPrChange>
                </w:rPr>
              </w:pP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814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begin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815" w:author="蔚滢璐" w:date="2017-01-02T12:59:00Z">
                    <w:rPr>
                      <w:rStyle w:val="a5"/>
                      <w:noProof/>
                    </w:rPr>
                  </w:rPrChange>
                </w:rPr>
                <w:instrText xml:space="preserve"> </w:instrText>
              </w:r>
              <w:r w:rsidRPr="00224E9F">
                <w:rPr>
                  <w:rFonts w:asciiTheme="minorEastAsia" w:hAnsiTheme="minorEastAsia"/>
                  <w:noProof/>
                  <w:sz w:val="21"/>
                  <w:szCs w:val="21"/>
                  <w:rPrChange w:id="816" w:author="蔚滢璐" w:date="2017-01-02T12:59:00Z">
                    <w:rPr>
                      <w:noProof/>
                    </w:rPr>
                  </w:rPrChange>
                </w:rPr>
                <w:instrText>HYPERLINK \l "_Toc471124730"</w:instrText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817" w:author="蔚滢璐" w:date="2017-01-02T12:59:00Z">
                    <w:rPr>
                      <w:rStyle w:val="a5"/>
                      <w:noProof/>
                    </w:rPr>
                  </w:rPrChange>
                </w:rPr>
                <w:instrText xml:space="preserve"> </w:instrText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818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separate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819" w:author="蔚滢璐" w:date="2017-01-02T12:59:00Z">
                    <w:rPr>
                      <w:rStyle w:val="a5"/>
                      <w:noProof/>
                    </w:rPr>
                  </w:rPrChange>
                </w:rPr>
                <w:t>4.4</w:t>
              </w:r>
              <w:r w:rsidRPr="00224E9F">
                <w:rPr>
                  <w:rFonts w:asciiTheme="minorEastAsia" w:hAnsiTheme="minorEastAsia"/>
                  <w:noProof/>
                  <w:kern w:val="2"/>
                  <w:sz w:val="21"/>
                  <w:szCs w:val="21"/>
                  <w:rPrChange w:id="820" w:author="蔚滢璐" w:date="2017-01-02T12:59:00Z">
                    <w:rPr>
                      <w:noProof/>
                      <w:kern w:val="2"/>
                      <w:sz w:val="21"/>
                    </w:rPr>
                  </w:rPrChange>
                </w:rPr>
                <w:tab/>
              </w:r>
              <w:r w:rsidRPr="00224E9F">
                <w:rPr>
                  <w:rStyle w:val="a5"/>
                  <w:rFonts w:asciiTheme="minorEastAsia" w:hAnsiTheme="minorEastAsia" w:hint="eastAsia"/>
                  <w:noProof/>
                  <w:color w:val="auto"/>
                  <w:sz w:val="21"/>
                  <w:szCs w:val="21"/>
                  <w:rPrChange w:id="821" w:author="蔚滢璐" w:date="2017-01-02T12:59:00Z">
                    <w:rPr>
                      <w:rStyle w:val="a5"/>
                      <w:rFonts w:hint="eastAsia"/>
                      <w:noProof/>
                    </w:rPr>
                  </w:rPrChange>
                </w:rPr>
                <w:t>数据层的分解</w: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822" w:author="蔚滢璐" w:date="2017-01-02T12:59:00Z">
                    <w:rPr>
                      <w:noProof/>
                      <w:webHidden/>
                    </w:rPr>
                  </w:rPrChange>
                </w:rPr>
                <w:tab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823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begin"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824" w:author="蔚滢璐" w:date="2017-01-02T12:59:00Z">
                    <w:rPr>
                      <w:noProof/>
                      <w:webHidden/>
                    </w:rPr>
                  </w:rPrChange>
                </w:rPr>
                <w:instrText xml:space="preserve"> PAGEREF _Toc471124730 \h </w:instrTex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825" w:author="蔚滢璐" w:date="2017-01-02T12:59:00Z">
                    <w:rPr>
                      <w:rFonts w:asciiTheme="minorEastAsia" w:hAnsiTheme="minorEastAsia"/>
                      <w:noProof/>
                      <w:webHidden/>
                      <w:sz w:val="21"/>
                      <w:szCs w:val="21"/>
                    </w:rPr>
                  </w:rPrChange>
                </w:rPr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826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separate"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827" w:author="蔚滢璐" w:date="2017-01-02T12:59:00Z">
                    <w:rPr>
                      <w:noProof/>
                      <w:webHidden/>
                    </w:rPr>
                  </w:rPrChange>
                </w:rPr>
                <w:t>17</w: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828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end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829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end"/>
              </w:r>
            </w:p>
            <w:p w:rsidR="00224E9F" w:rsidRPr="00224E9F" w:rsidRDefault="00224E9F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rFonts w:asciiTheme="minorEastAsia" w:hAnsiTheme="minorEastAsia"/>
                  <w:noProof/>
                  <w:kern w:val="2"/>
                  <w:sz w:val="21"/>
                  <w:szCs w:val="21"/>
                  <w:rPrChange w:id="830" w:author="蔚滢璐" w:date="2017-01-02T12:59:00Z">
                    <w:rPr>
                      <w:noProof/>
                      <w:kern w:val="2"/>
                      <w:sz w:val="21"/>
                    </w:rPr>
                  </w:rPrChange>
                </w:rPr>
              </w:pP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831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begin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832" w:author="蔚滢璐" w:date="2017-01-02T12:59:00Z">
                    <w:rPr>
                      <w:rStyle w:val="a5"/>
                      <w:noProof/>
                    </w:rPr>
                  </w:rPrChange>
                </w:rPr>
                <w:instrText xml:space="preserve"> </w:instrText>
              </w:r>
              <w:r w:rsidRPr="00224E9F">
                <w:rPr>
                  <w:rFonts w:asciiTheme="minorEastAsia" w:hAnsiTheme="minorEastAsia"/>
                  <w:noProof/>
                  <w:sz w:val="21"/>
                  <w:szCs w:val="21"/>
                  <w:rPrChange w:id="833" w:author="蔚滢璐" w:date="2017-01-02T12:59:00Z">
                    <w:rPr>
                      <w:noProof/>
                    </w:rPr>
                  </w:rPrChange>
                </w:rPr>
                <w:instrText>HYPERLINK \l "_Toc471124731"</w:instrText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834" w:author="蔚滢璐" w:date="2017-01-02T12:59:00Z">
                    <w:rPr>
                      <w:rStyle w:val="a5"/>
                      <w:noProof/>
                    </w:rPr>
                  </w:rPrChange>
                </w:rPr>
                <w:instrText xml:space="preserve"> </w:instrText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835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separate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836" w:author="蔚滢璐" w:date="2017-01-02T12:59:00Z">
                    <w:rPr>
                      <w:rStyle w:val="a5"/>
                      <w:noProof/>
                    </w:rPr>
                  </w:rPrChange>
                </w:rPr>
                <w:t>4.4.1</w:t>
              </w:r>
              <w:r w:rsidRPr="00224E9F">
                <w:rPr>
                  <w:rFonts w:asciiTheme="minorEastAsia" w:hAnsiTheme="minorEastAsia"/>
                  <w:noProof/>
                  <w:kern w:val="2"/>
                  <w:sz w:val="21"/>
                  <w:szCs w:val="21"/>
                  <w:rPrChange w:id="837" w:author="蔚滢璐" w:date="2017-01-02T12:59:00Z">
                    <w:rPr>
                      <w:noProof/>
                      <w:kern w:val="2"/>
                      <w:sz w:val="21"/>
                    </w:rPr>
                  </w:rPrChange>
                </w:rPr>
                <w:tab/>
              </w:r>
              <w:r w:rsidRPr="00224E9F">
                <w:rPr>
                  <w:rStyle w:val="a5"/>
                  <w:rFonts w:asciiTheme="minorEastAsia" w:hAnsiTheme="minorEastAsia" w:hint="eastAsia"/>
                  <w:noProof/>
                  <w:color w:val="auto"/>
                  <w:sz w:val="21"/>
                  <w:szCs w:val="21"/>
                  <w:rPrChange w:id="838" w:author="蔚滢璐" w:date="2017-01-02T12:59:00Z">
                    <w:rPr>
                      <w:rStyle w:val="a5"/>
                      <w:rFonts w:hint="eastAsia"/>
                      <w:noProof/>
                    </w:rPr>
                  </w:rPrChange>
                </w:rPr>
                <w:t>数据层设计思想</w: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839" w:author="蔚滢璐" w:date="2017-01-02T12:59:00Z">
                    <w:rPr>
                      <w:noProof/>
                      <w:webHidden/>
                    </w:rPr>
                  </w:rPrChange>
                </w:rPr>
                <w:tab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840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begin"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841" w:author="蔚滢璐" w:date="2017-01-02T12:59:00Z">
                    <w:rPr>
                      <w:noProof/>
                      <w:webHidden/>
                    </w:rPr>
                  </w:rPrChange>
                </w:rPr>
                <w:instrText xml:space="preserve"> PAGEREF _Toc471124731 \h </w:instrTex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842" w:author="蔚滢璐" w:date="2017-01-02T12:59:00Z">
                    <w:rPr>
                      <w:rFonts w:asciiTheme="minorEastAsia" w:hAnsiTheme="minorEastAsia"/>
                      <w:noProof/>
                      <w:webHidden/>
                      <w:sz w:val="21"/>
                      <w:szCs w:val="21"/>
                    </w:rPr>
                  </w:rPrChange>
                </w:rPr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843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separate"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844" w:author="蔚滢璐" w:date="2017-01-02T12:59:00Z">
                    <w:rPr>
                      <w:noProof/>
                      <w:webHidden/>
                    </w:rPr>
                  </w:rPrChange>
                </w:rPr>
                <w:t>17</w: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845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end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846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end"/>
              </w:r>
            </w:p>
            <w:p w:rsidR="00224E9F" w:rsidRPr="00224E9F" w:rsidRDefault="00224E9F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rFonts w:asciiTheme="minorEastAsia" w:hAnsiTheme="minorEastAsia"/>
                  <w:noProof/>
                  <w:kern w:val="2"/>
                  <w:sz w:val="21"/>
                  <w:szCs w:val="21"/>
                  <w:rPrChange w:id="847" w:author="蔚滢璐" w:date="2017-01-02T12:59:00Z">
                    <w:rPr>
                      <w:noProof/>
                      <w:kern w:val="2"/>
                      <w:sz w:val="21"/>
                    </w:rPr>
                  </w:rPrChange>
                </w:rPr>
              </w:pP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848" w:author="蔚滢璐" w:date="2017-01-02T12:59:00Z">
                    <w:rPr>
                      <w:rStyle w:val="a5"/>
                      <w:noProof/>
                    </w:rPr>
                  </w:rPrChange>
                </w:rPr>
                <w:lastRenderedPageBreak/>
                <w:fldChar w:fldCharType="begin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849" w:author="蔚滢璐" w:date="2017-01-02T12:59:00Z">
                    <w:rPr>
                      <w:rStyle w:val="a5"/>
                      <w:noProof/>
                    </w:rPr>
                  </w:rPrChange>
                </w:rPr>
                <w:instrText xml:space="preserve"> </w:instrText>
              </w:r>
              <w:r w:rsidRPr="00224E9F">
                <w:rPr>
                  <w:rFonts w:asciiTheme="minorEastAsia" w:hAnsiTheme="minorEastAsia"/>
                  <w:noProof/>
                  <w:sz w:val="21"/>
                  <w:szCs w:val="21"/>
                  <w:rPrChange w:id="850" w:author="蔚滢璐" w:date="2017-01-02T12:59:00Z">
                    <w:rPr>
                      <w:noProof/>
                    </w:rPr>
                  </w:rPrChange>
                </w:rPr>
                <w:instrText>HYPERLINK \l "_Toc471124732"</w:instrText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851" w:author="蔚滢璐" w:date="2017-01-02T12:59:00Z">
                    <w:rPr>
                      <w:rStyle w:val="a5"/>
                      <w:noProof/>
                    </w:rPr>
                  </w:rPrChange>
                </w:rPr>
                <w:instrText xml:space="preserve"> </w:instrText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852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separate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853" w:author="蔚滢璐" w:date="2017-01-02T12:59:00Z">
                    <w:rPr>
                      <w:rStyle w:val="a5"/>
                      <w:noProof/>
                    </w:rPr>
                  </w:rPrChange>
                </w:rPr>
                <w:t>4.4.2</w:t>
              </w:r>
              <w:r w:rsidRPr="00224E9F">
                <w:rPr>
                  <w:rFonts w:asciiTheme="minorEastAsia" w:hAnsiTheme="minorEastAsia"/>
                  <w:noProof/>
                  <w:kern w:val="2"/>
                  <w:sz w:val="21"/>
                  <w:szCs w:val="21"/>
                  <w:rPrChange w:id="854" w:author="蔚滢璐" w:date="2017-01-02T12:59:00Z">
                    <w:rPr>
                      <w:noProof/>
                      <w:kern w:val="2"/>
                      <w:sz w:val="21"/>
                    </w:rPr>
                  </w:rPrChange>
                </w:rPr>
                <w:tab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855" w:author="蔚滢璐" w:date="2017-01-02T12:59:00Z">
                    <w:rPr>
                      <w:rStyle w:val="a5"/>
                      <w:noProof/>
                    </w:rPr>
                  </w:rPrChange>
                </w:rPr>
                <w:t xml:space="preserve">login </w:t>
              </w:r>
              <w:r w:rsidRPr="00224E9F">
                <w:rPr>
                  <w:rStyle w:val="a5"/>
                  <w:rFonts w:asciiTheme="minorEastAsia" w:hAnsiTheme="minorEastAsia" w:hint="eastAsia"/>
                  <w:noProof/>
                  <w:color w:val="auto"/>
                  <w:sz w:val="21"/>
                  <w:szCs w:val="21"/>
                  <w:rPrChange w:id="856" w:author="蔚滢璐" w:date="2017-01-02T12:59:00Z">
                    <w:rPr>
                      <w:rStyle w:val="a5"/>
                      <w:rFonts w:hint="eastAsia"/>
                      <w:noProof/>
                    </w:rPr>
                  </w:rPrChange>
                </w:rPr>
                <w:t>模块</w: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857" w:author="蔚滢璐" w:date="2017-01-02T12:59:00Z">
                    <w:rPr>
                      <w:noProof/>
                      <w:webHidden/>
                    </w:rPr>
                  </w:rPrChange>
                </w:rPr>
                <w:tab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858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begin"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859" w:author="蔚滢璐" w:date="2017-01-02T12:59:00Z">
                    <w:rPr>
                      <w:noProof/>
                      <w:webHidden/>
                    </w:rPr>
                  </w:rPrChange>
                </w:rPr>
                <w:instrText xml:space="preserve"> PAGEREF _Toc471124732 \h </w:instrTex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860" w:author="蔚滢璐" w:date="2017-01-02T12:59:00Z">
                    <w:rPr>
                      <w:rFonts w:asciiTheme="minorEastAsia" w:hAnsiTheme="minorEastAsia"/>
                      <w:noProof/>
                      <w:webHidden/>
                      <w:sz w:val="21"/>
                      <w:szCs w:val="21"/>
                    </w:rPr>
                  </w:rPrChange>
                </w:rPr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861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separate"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862" w:author="蔚滢璐" w:date="2017-01-02T12:59:00Z">
                    <w:rPr>
                      <w:noProof/>
                      <w:webHidden/>
                    </w:rPr>
                  </w:rPrChange>
                </w:rPr>
                <w:t>17</w: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863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end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864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end"/>
              </w:r>
            </w:p>
            <w:p w:rsidR="00224E9F" w:rsidRPr="00224E9F" w:rsidRDefault="00224E9F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rFonts w:asciiTheme="minorEastAsia" w:hAnsiTheme="minorEastAsia"/>
                  <w:noProof/>
                  <w:kern w:val="2"/>
                  <w:sz w:val="21"/>
                  <w:szCs w:val="21"/>
                  <w:rPrChange w:id="865" w:author="蔚滢璐" w:date="2017-01-02T12:59:00Z">
                    <w:rPr>
                      <w:noProof/>
                      <w:kern w:val="2"/>
                      <w:sz w:val="21"/>
                    </w:rPr>
                  </w:rPrChange>
                </w:rPr>
              </w:pP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866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begin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867" w:author="蔚滢璐" w:date="2017-01-02T12:59:00Z">
                    <w:rPr>
                      <w:rStyle w:val="a5"/>
                      <w:noProof/>
                    </w:rPr>
                  </w:rPrChange>
                </w:rPr>
                <w:instrText xml:space="preserve"> </w:instrText>
              </w:r>
              <w:r w:rsidRPr="00224E9F">
                <w:rPr>
                  <w:rFonts w:asciiTheme="minorEastAsia" w:hAnsiTheme="minorEastAsia"/>
                  <w:noProof/>
                  <w:sz w:val="21"/>
                  <w:szCs w:val="21"/>
                  <w:rPrChange w:id="868" w:author="蔚滢璐" w:date="2017-01-02T12:59:00Z">
                    <w:rPr>
                      <w:noProof/>
                    </w:rPr>
                  </w:rPrChange>
                </w:rPr>
                <w:instrText>HYPERLINK \l "_Toc471124733"</w:instrText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869" w:author="蔚滢璐" w:date="2017-01-02T12:59:00Z">
                    <w:rPr>
                      <w:rStyle w:val="a5"/>
                      <w:noProof/>
                    </w:rPr>
                  </w:rPrChange>
                </w:rPr>
                <w:instrText xml:space="preserve"> </w:instrText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870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separate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871" w:author="蔚滢璐" w:date="2017-01-02T12:59:00Z">
                    <w:rPr>
                      <w:rStyle w:val="a5"/>
                      <w:noProof/>
                    </w:rPr>
                  </w:rPrChange>
                </w:rPr>
                <w:t>4.4.3</w:t>
              </w:r>
              <w:r w:rsidRPr="00224E9F">
                <w:rPr>
                  <w:rFonts w:asciiTheme="minorEastAsia" w:hAnsiTheme="minorEastAsia"/>
                  <w:noProof/>
                  <w:kern w:val="2"/>
                  <w:sz w:val="21"/>
                  <w:szCs w:val="21"/>
                  <w:rPrChange w:id="872" w:author="蔚滢璐" w:date="2017-01-02T12:59:00Z">
                    <w:rPr>
                      <w:noProof/>
                      <w:kern w:val="2"/>
                      <w:sz w:val="21"/>
                    </w:rPr>
                  </w:rPrChange>
                </w:rPr>
                <w:tab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873" w:author="蔚滢璐" w:date="2017-01-02T12:59:00Z">
                    <w:rPr>
                      <w:rStyle w:val="a5"/>
                      <w:noProof/>
                    </w:rPr>
                  </w:rPrChange>
                </w:rPr>
                <w:t xml:space="preserve">user </w:t>
              </w:r>
              <w:r w:rsidRPr="00224E9F">
                <w:rPr>
                  <w:rStyle w:val="a5"/>
                  <w:rFonts w:asciiTheme="minorEastAsia" w:hAnsiTheme="minorEastAsia" w:hint="eastAsia"/>
                  <w:noProof/>
                  <w:color w:val="auto"/>
                  <w:sz w:val="21"/>
                  <w:szCs w:val="21"/>
                  <w:rPrChange w:id="874" w:author="蔚滢璐" w:date="2017-01-02T12:59:00Z">
                    <w:rPr>
                      <w:rStyle w:val="a5"/>
                      <w:rFonts w:hint="eastAsia"/>
                      <w:noProof/>
                    </w:rPr>
                  </w:rPrChange>
                </w:rPr>
                <w:t>模块</w: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875" w:author="蔚滢璐" w:date="2017-01-02T12:59:00Z">
                    <w:rPr>
                      <w:noProof/>
                      <w:webHidden/>
                    </w:rPr>
                  </w:rPrChange>
                </w:rPr>
                <w:tab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876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begin"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877" w:author="蔚滢璐" w:date="2017-01-02T12:59:00Z">
                    <w:rPr>
                      <w:noProof/>
                      <w:webHidden/>
                    </w:rPr>
                  </w:rPrChange>
                </w:rPr>
                <w:instrText xml:space="preserve"> PAGEREF _Toc471124733 \h </w:instrTex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878" w:author="蔚滢璐" w:date="2017-01-02T12:59:00Z">
                    <w:rPr>
                      <w:rFonts w:asciiTheme="minorEastAsia" w:hAnsiTheme="minorEastAsia"/>
                      <w:noProof/>
                      <w:webHidden/>
                      <w:sz w:val="21"/>
                      <w:szCs w:val="21"/>
                    </w:rPr>
                  </w:rPrChange>
                </w:rPr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879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separate"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880" w:author="蔚滢璐" w:date="2017-01-02T12:59:00Z">
                    <w:rPr>
                      <w:noProof/>
                      <w:webHidden/>
                    </w:rPr>
                  </w:rPrChange>
                </w:rPr>
                <w:t>17</w: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881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end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882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end"/>
              </w:r>
            </w:p>
            <w:p w:rsidR="00224E9F" w:rsidRPr="00224E9F" w:rsidRDefault="00224E9F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rFonts w:asciiTheme="minorEastAsia" w:hAnsiTheme="minorEastAsia"/>
                  <w:noProof/>
                  <w:kern w:val="2"/>
                  <w:sz w:val="21"/>
                  <w:szCs w:val="21"/>
                  <w:rPrChange w:id="883" w:author="蔚滢璐" w:date="2017-01-02T12:59:00Z">
                    <w:rPr>
                      <w:noProof/>
                      <w:kern w:val="2"/>
                      <w:sz w:val="21"/>
                    </w:rPr>
                  </w:rPrChange>
                </w:rPr>
              </w:pP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884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begin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885" w:author="蔚滢璐" w:date="2017-01-02T12:59:00Z">
                    <w:rPr>
                      <w:rStyle w:val="a5"/>
                      <w:noProof/>
                    </w:rPr>
                  </w:rPrChange>
                </w:rPr>
                <w:instrText xml:space="preserve"> </w:instrText>
              </w:r>
              <w:r w:rsidRPr="00224E9F">
                <w:rPr>
                  <w:rFonts w:asciiTheme="minorEastAsia" w:hAnsiTheme="minorEastAsia"/>
                  <w:noProof/>
                  <w:sz w:val="21"/>
                  <w:szCs w:val="21"/>
                  <w:rPrChange w:id="886" w:author="蔚滢璐" w:date="2017-01-02T12:59:00Z">
                    <w:rPr>
                      <w:noProof/>
                    </w:rPr>
                  </w:rPrChange>
                </w:rPr>
                <w:instrText>HYPERLINK \l "_Toc471124734"</w:instrText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887" w:author="蔚滢璐" w:date="2017-01-02T12:59:00Z">
                    <w:rPr>
                      <w:rStyle w:val="a5"/>
                      <w:noProof/>
                    </w:rPr>
                  </w:rPrChange>
                </w:rPr>
                <w:instrText xml:space="preserve"> </w:instrText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888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separate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889" w:author="蔚滢璐" w:date="2017-01-02T12:59:00Z">
                    <w:rPr>
                      <w:rStyle w:val="a5"/>
                      <w:noProof/>
                    </w:rPr>
                  </w:rPrChange>
                </w:rPr>
                <w:t>4.4.4</w:t>
              </w:r>
              <w:r w:rsidRPr="00224E9F">
                <w:rPr>
                  <w:rFonts w:asciiTheme="minorEastAsia" w:hAnsiTheme="minorEastAsia"/>
                  <w:noProof/>
                  <w:kern w:val="2"/>
                  <w:sz w:val="21"/>
                  <w:szCs w:val="21"/>
                  <w:rPrChange w:id="890" w:author="蔚滢璐" w:date="2017-01-02T12:59:00Z">
                    <w:rPr>
                      <w:noProof/>
                      <w:kern w:val="2"/>
                      <w:sz w:val="21"/>
                    </w:rPr>
                  </w:rPrChange>
                </w:rPr>
                <w:tab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891" w:author="蔚滢璐" w:date="2017-01-02T12:59:00Z">
                    <w:rPr>
                      <w:rStyle w:val="a5"/>
                      <w:noProof/>
                    </w:rPr>
                  </w:rPrChange>
                </w:rPr>
                <w:t>hotel</w:t>
              </w:r>
              <w:r w:rsidRPr="00224E9F">
                <w:rPr>
                  <w:rStyle w:val="a5"/>
                  <w:rFonts w:asciiTheme="minorEastAsia" w:hAnsiTheme="minorEastAsia" w:hint="eastAsia"/>
                  <w:noProof/>
                  <w:color w:val="auto"/>
                  <w:sz w:val="21"/>
                  <w:szCs w:val="21"/>
                  <w:rPrChange w:id="892" w:author="蔚滢璐" w:date="2017-01-02T12:59:00Z">
                    <w:rPr>
                      <w:rStyle w:val="a5"/>
                      <w:rFonts w:hint="eastAsia"/>
                      <w:noProof/>
                    </w:rPr>
                  </w:rPrChange>
                </w:rPr>
                <w:t>模块</w: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893" w:author="蔚滢璐" w:date="2017-01-02T12:59:00Z">
                    <w:rPr>
                      <w:noProof/>
                      <w:webHidden/>
                    </w:rPr>
                  </w:rPrChange>
                </w:rPr>
                <w:tab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894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begin"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895" w:author="蔚滢璐" w:date="2017-01-02T12:59:00Z">
                    <w:rPr>
                      <w:noProof/>
                      <w:webHidden/>
                    </w:rPr>
                  </w:rPrChange>
                </w:rPr>
                <w:instrText xml:space="preserve"> PAGEREF _Toc471124734 \h </w:instrTex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896" w:author="蔚滢璐" w:date="2017-01-02T12:59:00Z">
                    <w:rPr>
                      <w:rFonts w:asciiTheme="minorEastAsia" w:hAnsiTheme="minorEastAsia"/>
                      <w:noProof/>
                      <w:webHidden/>
                      <w:sz w:val="21"/>
                      <w:szCs w:val="21"/>
                    </w:rPr>
                  </w:rPrChange>
                </w:rPr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897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separate"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898" w:author="蔚滢璐" w:date="2017-01-02T12:59:00Z">
                    <w:rPr>
                      <w:noProof/>
                      <w:webHidden/>
                    </w:rPr>
                  </w:rPrChange>
                </w:rPr>
                <w:t>17</w: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899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end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900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end"/>
              </w:r>
            </w:p>
            <w:p w:rsidR="00224E9F" w:rsidRPr="00224E9F" w:rsidRDefault="00224E9F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rFonts w:asciiTheme="minorEastAsia" w:hAnsiTheme="minorEastAsia"/>
                  <w:noProof/>
                  <w:kern w:val="2"/>
                  <w:sz w:val="21"/>
                  <w:szCs w:val="21"/>
                  <w:rPrChange w:id="901" w:author="蔚滢璐" w:date="2017-01-02T12:59:00Z">
                    <w:rPr>
                      <w:noProof/>
                      <w:kern w:val="2"/>
                      <w:sz w:val="21"/>
                    </w:rPr>
                  </w:rPrChange>
                </w:rPr>
              </w:pP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902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begin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903" w:author="蔚滢璐" w:date="2017-01-02T12:59:00Z">
                    <w:rPr>
                      <w:rStyle w:val="a5"/>
                      <w:noProof/>
                    </w:rPr>
                  </w:rPrChange>
                </w:rPr>
                <w:instrText xml:space="preserve"> </w:instrText>
              </w:r>
              <w:r w:rsidRPr="00224E9F">
                <w:rPr>
                  <w:rFonts w:asciiTheme="minorEastAsia" w:hAnsiTheme="minorEastAsia"/>
                  <w:noProof/>
                  <w:sz w:val="21"/>
                  <w:szCs w:val="21"/>
                  <w:rPrChange w:id="904" w:author="蔚滢璐" w:date="2017-01-02T12:59:00Z">
                    <w:rPr>
                      <w:noProof/>
                    </w:rPr>
                  </w:rPrChange>
                </w:rPr>
                <w:instrText>HYPERLINK \l "_Toc471124735"</w:instrText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905" w:author="蔚滢璐" w:date="2017-01-02T12:59:00Z">
                    <w:rPr>
                      <w:rStyle w:val="a5"/>
                      <w:noProof/>
                    </w:rPr>
                  </w:rPrChange>
                </w:rPr>
                <w:instrText xml:space="preserve"> </w:instrText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906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separate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907" w:author="蔚滢璐" w:date="2017-01-02T12:59:00Z">
                    <w:rPr>
                      <w:rStyle w:val="a5"/>
                      <w:noProof/>
                    </w:rPr>
                  </w:rPrChange>
                </w:rPr>
                <w:t>4.4.5</w:t>
              </w:r>
              <w:r w:rsidRPr="00224E9F">
                <w:rPr>
                  <w:rFonts w:asciiTheme="minorEastAsia" w:hAnsiTheme="minorEastAsia"/>
                  <w:noProof/>
                  <w:kern w:val="2"/>
                  <w:sz w:val="21"/>
                  <w:szCs w:val="21"/>
                  <w:rPrChange w:id="908" w:author="蔚滢璐" w:date="2017-01-02T12:59:00Z">
                    <w:rPr>
                      <w:noProof/>
                      <w:kern w:val="2"/>
                      <w:sz w:val="21"/>
                    </w:rPr>
                  </w:rPrChange>
                </w:rPr>
                <w:tab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909" w:author="蔚滢璐" w:date="2017-01-02T12:59:00Z">
                    <w:rPr>
                      <w:rStyle w:val="a5"/>
                      <w:noProof/>
                    </w:rPr>
                  </w:rPrChange>
                </w:rPr>
                <w:t xml:space="preserve">order </w:t>
              </w:r>
              <w:r w:rsidRPr="00224E9F">
                <w:rPr>
                  <w:rStyle w:val="a5"/>
                  <w:rFonts w:asciiTheme="minorEastAsia" w:hAnsiTheme="minorEastAsia" w:hint="eastAsia"/>
                  <w:noProof/>
                  <w:color w:val="auto"/>
                  <w:sz w:val="21"/>
                  <w:szCs w:val="21"/>
                  <w:rPrChange w:id="910" w:author="蔚滢璐" w:date="2017-01-02T12:59:00Z">
                    <w:rPr>
                      <w:rStyle w:val="a5"/>
                      <w:rFonts w:hint="eastAsia"/>
                      <w:noProof/>
                    </w:rPr>
                  </w:rPrChange>
                </w:rPr>
                <w:t>模块</w: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911" w:author="蔚滢璐" w:date="2017-01-02T12:59:00Z">
                    <w:rPr>
                      <w:noProof/>
                      <w:webHidden/>
                    </w:rPr>
                  </w:rPrChange>
                </w:rPr>
                <w:tab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912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begin"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913" w:author="蔚滢璐" w:date="2017-01-02T12:59:00Z">
                    <w:rPr>
                      <w:noProof/>
                      <w:webHidden/>
                    </w:rPr>
                  </w:rPrChange>
                </w:rPr>
                <w:instrText xml:space="preserve"> PAGEREF _Toc471124735 \h </w:instrTex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914" w:author="蔚滢璐" w:date="2017-01-02T12:59:00Z">
                    <w:rPr>
                      <w:rFonts w:asciiTheme="minorEastAsia" w:hAnsiTheme="minorEastAsia"/>
                      <w:noProof/>
                      <w:webHidden/>
                      <w:sz w:val="21"/>
                      <w:szCs w:val="21"/>
                    </w:rPr>
                  </w:rPrChange>
                </w:rPr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915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separate"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916" w:author="蔚滢璐" w:date="2017-01-02T12:59:00Z">
                    <w:rPr>
                      <w:noProof/>
                      <w:webHidden/>
                    </w:rPr>
                  </w:rPrChange>
                </w:rPr>
                <w:t>17</w: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917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end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918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end"/>
              </w:r>
            </w:p>
            <w:p w:rsidR="00224E9F" w:rsidRPr="00224E9F" w:rsidRDefault="00224E9F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rFonts w:asciiTheme="minorEastAsia" w:hAnsiTheme="minorEastAsia"/>
                  <w:noProof/>
                  <w:kern w:val="2"/>
                  <w:sz w:val="21"/>
                  <w:szCs w:val="21"/>
                  <w:rPrChange w:id="919" w:author="蔚滢璐" w:date="2017-01-02T12:59:00Z">
                    <w:rPr>
                      <w:noProof/>
                      <w:kern w:val="2"/>
                      <w:sz w:val="21"/>
                    </w:rPr>
                  </w:rPrChange>
                </w:rPr>
              </w:pP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920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begin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921" w:author="蔚滢璐" w:date="2017-01-02T12:59:00Z">
                    <w:rPr>
                      <w:rStyle w:val="a5"/>
                      <w:noProof/>
                    </w:rPr>
                  </w:rPrChange>
                </w:rPr>
                <w:instrText xml:space="preserve"> </w:instrText>
              </w:r>
              <w:r w:rsidRPr="00224E9F">
                <w:rPr>
                  <w:rFonts w:asciiTheme="minorEastAsia" w:hAnsiTheme="minorEastAsia"/>
                  <w:noProof/>
                  <w:sz w:val="21"/>
                  <w:szCs w:val="21"/>
                  <w:rPrChange w:id="922" w:author="蔚滢璐" w:date="2017-01-02T12:59:00Z">
                    <w:rPr>
                      <w:noProof/>
                    </w:rPr>
                  </w:rPrChange>
                </w:rPr>
                <w:instrText>HYPERLINK \l "_Toc471124736"</w:instrText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923" w:author="蔚滢璐" w:date="2017-01-02T12:59:00Z">
                    <w:rPr>
                      <w:rStyle w:val="a5"/>
                      <w:noProof/>
                    </w:rPr>
                  </w:rPrChange>
                </w:rPr>
                <w:instrText xml:space="preserve"> </w:instrText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924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separate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925" w:author="蔚滢璐" w:date="2017-01-02T12:59:00Z">
                    <w:rPr>
                      <w:rStyle w:val="a5"/>
                      <w:noProof/>
                    </w:rPr>
                  </w:rPrChange>
                </w:rPr>
                <w:t>4.4.6</w:t>
              </w:r>
              <w:r w:rsidRPr="00224E9F">
                <w:rPr>
                  <w:rFonts w:asciiTheme="minorEastAsia" w:hAnsiTheme="minorEastAsia"/>
                  <w:noProof/>
                  <w:kern w:val="2"/>
                  <w:sz w:val="21"/>
                  <w:szCs w:val="21"/>
                  <w:rPrChange w:id="926" w:author="蔚滢璐" w:date="2017-01-02T12:59:00Z">
                    <w:rPr>
                      <w:noProof/>
                      <w:kern w:val="2"/>
                      <w:sz w:val="21"/>
                    </w:rPr>
                  </w:rPrChange>
                </w:rPr>
                <w:tab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927" w:author="蔚滢璐" w:date="2017-01-02T12:59:00Z">
                    <w:rPr>
                      <w:rStyle w:val="a5"/>
                      <w:noProof/>
                    </w:rPr>
                  </w:rPrChange>
                </w:rPr>
                <w:t xml:space="preserve">promotion </w:t>
              </w:r>
              <w:r w:rsidRPr="00224E9F">
                <w:rPr>
                  <w:rStyle w:val="a5"/>
                  <w:rFonts w:asciiTheme="minorEastAsia" w:hAnsiTheme="minorEastAsia" w:hint="eastAsia"/>
                  <w:noProof/>
                  <w:color w:val="auto"/>
                  <w:sz w:val="21"/>
                  <w:szCs w:val="21"/>
                  <w:rPrChange w:id="928" w:author="蔚滢璐" w:date="2017-01-02T12:59:00Z">
                    <w:rPr>
                      <w:rStyle w:val="a5"/>
                      <w:rFonts w:hint="eastAsia"/>
                      <w:noProof/>
                    </w:rPr>
                  </w:rPrChange>
                </w:rPr>
                <w:t>模块</w: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929" w:author="蔚滢璐" w:date="2017-01-02T12:59:00Z">
                    <w:rPr>
                      <w:noProof/>
                      <w:webHidden/>
                    </w:rPr>
                  </w:rPrChange>
                </w:rPr>
                <w:tab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930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begin"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931" w:author="蔚滢璐" w:date="2017-01-02T12:59:00Z">
                    <w:rPr>
                      <w:noProof/>
                      <w:webHidden/>
                    </w:rPr>
                  </w:rPrChange>
                </w:rPr>
                <w:instrText xml:space="preserve"> PAGEREF _Toc471124736 \h </w:instrTex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932" w:author="蔚滢璐" w:date="2017-01-02T12:59:00Z">
                    <w:rPr>
                      <w:rFonts w:asciiTheme="minorEastAsia" w:hAnsiTheme="minorEastAsia"/>
                      <w:noProof/>
                      <w:webHidden/>
                      <w:sz w:val="21"/>
                      <w:szCs w:val="21"/>
                    </w:rPr>
                  </w:rPrChange>
                </w:rPr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933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separate"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934" w:author="蔚滢璐" w:date="2017-01-02T12:59:00Z">
                    <w:rPr>
                      <w:noProof/>
                      <w:webHidden/>
                    </w:rPr>
                  </w:rPrChange>
                </w:rPr>
                <w:t>17</w: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935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end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936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end"/>
              </w:r>
            </w:p>
            <w:p w:rsidR="00224E9F" w:rsidRPr="00224E9F" w:rsidRDefault="00224E9F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rFonts w:asciiTheme="minorEastAsia" w:hAnsiTheme="minorEastAsia"/>
                  <w:noProof/>
                  <w:kern w:val="2"/>
                  <w:sz w:val="21"/>
                  <w:szCs w:val="21"/>
                  <w:rPrChange w:id="937" w:author="蔚滢璐" w:date="2017-01-02T12:59:00Z">
                    <w:rPr>
                      <w:noProof/>
                      <w:kern w:val="2"/>
                      <w:sz w:val="21"/>
                    </w:rPr>
                  </w:rPrChange>
                </w:rPr>
              </w:pP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938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begin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939" w:author="蔚滢璐" w:date="2017-01-02T12:59:00Z">
                    <w:rPr>
                      <w:rStyle w:val="a5"/>
                      <w:noProof/>
                    </w:rPr>
                  </w:rPrChange>
                </w:rPr>
                <w:instrText xml:space="preserve"> </w:instrText>
              </w:r>
              <w:r w:rsidRPr="00224E9F">
                <w:rPr>
                  <w:rFonts w:asciiTheme="minorEastAsia" w:hAnsiTheme="minorEastAsia"/>
                  <w:noProof/>
                  <w:sz w:val="21"/>
                  <w:szCs w:val="21"/>
                  <w:rPrChange w:id="940" w:author="蔚滢璐" w:date="2017-01-02T12:59:00Z">
                    <w:rPr>
                      <w:noProof/>
                    </w:rPr>
                  </w:rPrChange>
                </w:rPr>
                <w:instrText>HYPERLINK \l "_Toc471124737"</w:instrText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941" w:author="蔚滢璐" w:date="2017-01-02T12:59:00Z">
                    <w:rPr>
                      <w:rStyle w:val="a5"/>
                      <w:noProof/>
                    </w:rPr>
                  </w:rPrChange>
                </w:rPr>
                <w:instrText xml:space="preserve"> </w:instrText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942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separate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943" w:author="蔚滢璐" w:date="2017-01-02T12:59:00Z">
                    <w:rPr>
                      <w:rStyle w:val="a5"/>
                      <w:noProof/>
                    </w:rPr>
                  </w:rPrChange>
                </w:rPr>
                <w:t>4.4.7</w:t>
              </w:r>
              <w:r w:rsidRPr="00224E9F">
                <w:rPr>
                  <w:rFonts w:asciiTheme="minorEastAsia" w:hAnsiTheme="minorEastAsia"/>
                  <w:noProof/>
                  <w:kern w:val="2"/>
                  <w:sz w:val="21"/>
                  <w:szCs w:val="21"/>
                  <w:rPrChange w:id="944" w:author="蔚滢璐" w:date="2017-01-02T12:59:00Z">
                    <w:rPr>
                      <w:noProof/>
                      <w:kern w:val="2"/>
                      <w:sz w:val="21"/>
                    </w:rPr>
                  </w:rPrChange>
                </w:rPr>
                <w:tab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945" w:author="蔚滢璐" w:date="2017-01-02T12:59:00Z">
                    <w:rPr>
                      <w:rStyle w:val="a5"/>
                      <w:noProof/>
                    </w:rPr>
                  </w:rPrChange>
                </w:rPr>
                <w:t xml:space="preserve">webStaff </w:t>
              </w:r>
              <w:r w:rsidRPr="00224E9F">
                <w:rPr>
                  <w:rStyle w:val="a5"/>
                  <w:rFonts w:asciiTheme="minorEastAsia" w:hAnsiTheme="minorEastAsia" w:hint="eastAsia"/>
                  <w:noProof/>
                  <w:color w:val="auto"/>
                  <w:sz w:val="21"/>
                  <w:szCs w:val="21"/>
                  <w:rPrChange w:id="946" w:author="蔚滢璐" w:date="2017-01-02T12:59:00Z">
                    <w:rPr>
                      <w:rStyle w:val="a5"/>
                      <w:rFonts w:hint="eastAsia"/>
                      <w:noProof/>
                    </w:rPr>
                  </w:rPrChange>
                </w:rPr>
                <w:t>模块</w: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947" w:author="蔚滢璐" w:date="2017-01-02T12:59:00Z">
                    <w:rPr>
                      <w:noProof/>
                      <w:webHidden/>
                    </w:rPr>
                  </w:rPrChange>
                </w:rPr>
                <w:tab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948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begin"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949" w:author="蔚滢璐" w:date="2017-01-02T12:59:00Z">
                    <w:rPr>
                      <w:noProof/>
                      <w:webHidden/>
                    </w:rPr>
                  </w:rPrChange>
                </w:rPr>
                <w:instrText xml:space="preserve"> PAGEREF _Toc471124737 \h </w:instrTex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950" w:author="蔚滢璐" w:date="2017-01-02T12:59:00Z">
                    <w:rPr>
                      <w:rFonts w:asciiTheme="minorEastAsia" w:hAnsiTheme="minorEastAsia"/>
                      <w:noProof/>
                      <w:webHidden/>
                      <w:sz w:val="21"/>
                      <w:szCs w:val="21"/>
                    </w:rPr>
                  </w:rPrChange>
                </w:rPr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951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separate"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952" w:author="蔚滢璐" w:date="2017-01-02T12:59:00Z">
                    <w:rPr>
                      <w:noProof/>
                      <w:webHidden/>
                    </w:rPr>
                  </w:rPrChange>
                </w:rPr>
                <w:t>17</w: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953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end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954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end"/>
              </w:r>
            </w:p>
            <w:p w:rsidR="00224E9F" w:rsidRPr="00224E9F" w:rsidRDefault="00224E9F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rFonts w:asciiTheme="minorEastAsia" w:hAnsiTheme="minorEastAsia"/>
                  <w:noProof/>
                  <w:kern w:val="2"/>
                  <w:sz w:val="21"/>
                  <w:szCs w:val="21"/>
                  <w:rPrChange w:id="955" w:author="蔚滢璐" w:date="2017-01-02T12:59:00Z">
                    <w:rPr>
                      <w:noProof/>
                      <w:kern w:val="2"/>
                      <w:sz w:val="21"/>
                    </w:rPr>
                  </w:rPrChange>
                </w:rPr>
              </w:pP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956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begin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957" w:author="蔚滢璐" w:date="2017-01-02T12:59:00Z">
                    <w:rPr>
                      <w:rStyle w:val="a5"/>
                      <w:noProof/>
                    </w:rPr>
                  </w:rPrChange>
                </w:rPr>
                <w:instrText xml:space="preserve"> </w:instrText>
              </w:r>
              <w:r w:rsidRPr="00224E9F">
                <w:rPr>
                  <w:rFonts w:asciiTheme="minorEastAsia" w:hAnsiTheme="minorEastAsia"/>
                  <w:noProof/>
                  <w:sz w:val="21"/>
                  <w:szCs w:val="21"/>
                  <w:rPrChange w:id="958" w:author="蔚滢璐" w:date="2017-01-02T12:59:00Z">
                    <w:rPr>
                      <w:noProof/>
                    </w:rPr>
                  </w:rPrChange>
                </w:rPr>
                <w:instrText>HYPERLINK \l "_Toc471124738"</w:instrText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959" w:author="蔚滢璐" w:date="2017-01-02T12:59:00Z">
                    <w:rPr>
                      <w:rStyle w:val="a5"/>
                      <w:noProof/>
                    </w:rPr>
                  </w:rPrChange>
                </w:rPr>
                <w:instrText xml:space="preserve"> </w:instrText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960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separate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961" w:author="蔚滢璐" w:date="2017-01-02T12:59:00Z">
                    <w:rPr>
                      <w:rStyle w:val="a5"/>
                      <w:noProof/>
                    </w:rPr>
                  </w:rPrChange>
                </w:rPr>
                <w:t>5</w:t>
              </w:r>
              <w:r w:rsidRPr="00224E9F">
                <w:rPr>
                  <w:rFonts w:asciiTheme="minorEastAsia" w:hAnsiTheme="minorEastAsia"/>
                  <w:noProof/>
                  <w:kern w:val="2"/>
                  <w:sz w:val="21"/>
                  <w:szCs w:val="21"/>
                  <w:rPrChange w:id="962" w:author="蔚滢璐" w:date="2017-01-02T12:59:00Z">
                    <w:rPr>
                      <w:noProof/>
                      <w:kern w:val="2"/>
                      <w:sz w:val="21"/>
                    </w:rPr>
                  </w:rPrChange>
                </w:rPr>
                <w:tab/>
              </w:r>
              <w:r w:rsidRPr="00224E9F">
                <w:rPr>
                  <w:rStyle w:val="a5"/>
                  <w:rFonts w:asciiTheme="minorEastAsia" w:hAnsiTheme="minorEastAsia" w:hint="eastAsia"/>
                  <w:noProof/>
                  <w:color w:val="auto"/>
                  <w:sz w:val="21"/>
                  <w:szCs w:val="21"/>
                  <w:rPrChange w:id="963" w:author="蔚滢璐" w:date="2017-01-02T12:59:00Z">
                    <w:rPr>
                      <w:rStyle w:val="a5"/>
                      <w:rFonts w:hint="eastAsia"/>
                      <w:noProof/>
                    </w:rPr>
                  </w:rPrChange>
                </w:rPr>
                <w:t>依赖视角</w: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964" w:author="蔚滢璐" w:date="2017-01-02T12:59:00Z">
                    <w:rPr>
                      <w:noProof/>
                      <w:webHidden/>
                    </w:rPr>
                  </w:rPrChange>
                </w:rPr>
                <w:tab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965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begin"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966" w:author="蔚滢璐" w:date="2017-01-02T12:59:00Z">
                    <w:rPr>
                      <w:noProof/>
                      <w:webHidden/>
                    </w:rPr>
                  </w:rPrChange>
                </w:rPr>
                <w:instrText xml:space="preserve"> PAGEREF _Toc471124738 \h </w:instrTex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967" w:author="蔚滢璐" w:date="2017-01-02T12:59:00Z">
                    <w:rPr>
                      <w:rFonts w:asciiTheme="minorEastAsia" w:hAnsiTheme="minorEastAsia"/>
                      <w:noProof/>
                      <w:webHidden/>
                      <w:sz w:val="21"/>
                      <w:szCs w:val="21"/>
                    </w:rPr>
                  </w:rPrChange>
                </w:rPr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968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separate"/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969" w:author="蔚滢璐" w:date="2017-01-02T12:59:00Z">
                    <w:rPr>
                      <w:noProof/>
                      <w:webHidden/>
                    </w:rPr>
                  </w:rPrChange>
                </w:rPr>
                <w:t>17</w:t>
              </w:r>
              <w:r w:rsidRPr="00224E9F">
                <w:rPr>
                  <w:rFonts w:asciiTheme="minorEastAsia" w:hAnsiTheme="minorEastAsia"/>
                  <w:noProof/>
                  <w:webHidden/>
                  <w:sz w:val="21"/>
                  <w:szCs w:val="21"/>
                  <w:rPrChange w:id="970" w:author="蔚滢璐" w:date="2017-01-02T12:59:00Z">
                    <w:rPr>
                      <w:noProof/>
                      <w:webHidden/>
                    </w:rPr>
                  </w:rPrChange>
                </w:rPr>
                <w:fldChar w:fldCharType="end"/>
              </w:r>
              <w:r w:rsidRPr="00224E9F">
                <w:rPr>
                  <w:rStyle w:val="a5"/>
                  <w:rFonts w:asciiTheme="minorEastAsia" w:hAnsiTheme="minorEastAsia"/>
                  <w:noProof/>
                  <w:color w:val="auto"/>
                  <w:sz w:val="21"/>
                  <w:szCs w:val="21"/>
                  <w:rPrChange w:id="971" w:author="蔚滢璐" w:date="2017-01-02T12:59:00Z">
                    <w:rPr>
                      <w:rStyle w:val="a5"/>
                      <w:noProof/>
                    </w:rPr>
                  </w:rPrChange>
                </w:rPr>
                <w:fldChar w:fldCharType="end"/>
              </w:r>
            </w:p>
            <w:p w:rsidR="00224E9F" w:rsidRPr="00224E9F" w:rsidRDefault="00224E9F">
              <w:pPr>
                <w:rPr>
                  <w:ins w:id="972" w:author="蔚滢璐" w:date="2017-01-02T12:49:00Z"/>
                  <w:rFonts w:asciiTheme="minorEastAsia" w:hAnsiTheme="minorEastAsia"/>
                  <w:sz w:val="21"/>
                  <w:szCs w:val="21"/>
                  <w:rPrChange w:id="973" w:author="蔚滢璐" w:date="2017-01-02T12:59:00Z">
                    <w:rPr>
                      <w:ins w:id="974" w:author="蔚滢璐" w:date="2017-01-02T12:49:00Z"/>
                    </w:rPr>
                  </w:rPrChange>
                </w:rPr>
              </w:pPr>
              <w:ins w:id="975" w:author="蔚滢璐" w:date="2017-01-02T12:49:00Z">
                <w:r w:rsidRPr="00224E9F">
                  <w:rPr>
                    <w:rFonts w:asciiTheme="minorEastAsia" w:hAnsiTheme="minorEastAsia"/>
                    <w:b/>
                    <w:bCs/>
                    <w:sz w:val="21"/>
                    <w:szCs w:val="21"/>
                    <w:lang w:val="zh-CN"/>
                    <w:rPrChange w:id="976" w:author="蔚滢璐" w:date="2017-01-02T12:59:00Z">
                      <w:rPr>
                        <w:b/>
                        <w:bCs/>
                        <w:lang w:val="zh-CN"/>
                      </w:rPr>
                    </w:rPrChange>
                  </w:rPr>
                  <w:fldChar w:fldCharType="end"/>
                </w:r>
              </w:ins>
            </w:p>
            <w:p w:rsidR="00224E9F" w:rsidRPr="00224E9F" w:rsidDel="00224E9F" w:rsidRDefault="00224E9F">
              <w:pPr>
                <w:rPr>
                  <w:del w:id="977" w:author="蔚滢璐" w:date="2017-01-02T12:48:00Z"/>
                  <w:rFonts w:asciiTheme="minorEastAsia" w:hAnsiTheme="minorEastAsia"/>
                  <w:sz w:val="21"/>
                  <w:szCs w:val="21"/>
                  <w:rPrChange w:id="978" w:author="蔚滢璐" w:date="2017-01-02T12:59:00Z">
                    <w:rPr>
                      <w:del w:id="979" w:author="蔚滢璐" w:date="2017-01-02T12:48:00Z"/>
                      <w:sz w:val="21"/>
                      <w:szCs w:val="21"/>
                    </w:rPr>
                  </w:rPrChange>
                </w:rPr>
              </w:pPr>
            </w:p>
            <w:p w:rsidR="00224E9F" w:rsidRPr="00224E9F" w:rsidDel="00706B65" w:rsidRDefault="00224E9F">
              <w:pPr>
                <w:rPr>
                  <w:del w:id="980" w:author="蔚滢璐" w:date="2017-01-01T23:24:00Z"/>
                  <w:rFonts w:asciiTheme="minorEastAsia" w:hAnsiTheme="minorEastAsia"/>
                  <w:sz w:val="21"/>
                  <w:szCs w:val="21"/>
                  <w:rPrChange w:id="981" w:author="蔚滢璐" w:date="2017-01-02T12:59:00Z">
                    <w:rPr>
                      <w:del w:id="982" w:author="蔚滢璐" w:date="2017-01-01T23:24:00Z"/>
                      <w:sz w:val="21"/>
                      <w:szCs w:val="21"/>
                    </w:rPr>
                  </w:rPrChange>
                </w:rPr>
              </w:pPr>
              <w:del w:id="983" w:author="蔚滢璐" w:date="2017-01-01T23:24:00Z">
                <w:r w:rsidRPr="00224E9F" w:rsidDel="00706B65">
                  <w:rPr>
                    <w:rFonts w:asciiTheme="minorEastAsia" w:hAnsiTheme="minorEastAsia"/>
                    <w:sz w:val="21"/>
                    <w:szCs w:val="21"/>
                    <w:rPrChange w:id="984" w:author="蔚滢璐" w:date="2017-01-02T12:59:00Z">
                      <w:rPr>
                        <w:sz w:val="21"/>
                        <w:szCs w:val="21"/>
                      </w:rPr>
                    </w:rPrChange>
                  </w:rPr>
                  <w:br w:type="page"/>
                </w:r>
              </w:del>
            </w:p>
            <w:p w:rsidR="004930B2" w:rsidRPr="00224E9F" w:rsidDel="00224E9F" w:rsidRDefault="00C92BF8">
              <w:pPr>
                <w:rPr>
                  <w:del w:id="985" w:author="蔚滢璐" w:date="2017-01-02T12:48:00Z"/>
                  <w:rFonts w:asciiTheme="minorEastAsia" w:hAnsiTheme="minorEastAsia"/>
                  <w:sz w:val="21"/>
                  <w:szCs w:val="21"/>
                  <w:rPrChange w:id="986" w:author="蔚滢璐" w:date="2017-01-02T12:59:00Z">
                    <w:rPr>
                      <w:del w:id="987" w:author="蔚滢璐" w:date="2017-01-02T12:48:00Z"/>
                      <w:sz w:val="21"/>
                      <w:szCs w:val="21"/>
                    </w:rPr>
                  </w:rPrChange>
                </w:rPr>
              </w:pPr>
            </w:p>
            <w:customXmlInsRangeStart w:id="988" w:author="蔚滢璐" w:date="2017-01-02T12:49:00Z"/>
          </w:sdtContent>
        </w:sdt>
        <w:customXmlInsRangeEnd w:id="988"/>
        <w:p w:rsidR="00245DB9" w:rsidRPr="00224E9F" w:rsidRDefault="00C92BF8">
          <w:pPr>
            <w:rPr>
              <w:rFonts w:asciiTheme="minorEastAsia" w:hAnsiTheme="minorEastAsia"/>
              <w:sz w:val="21"/>
              <w:szCs w:val="21"/>
              <w:rPrChange w:id="989" w:author="蔚滢璐" w:date="2017-01-02T12:59:00Z">
                <w:rPr>
                  <w:sz w:val="21"/>
                  <w:szCs w:val="21"/>
                </w:rPr>
              </w:rPrChange>
            </w:rPr>
          </w:pPr>
        </w:p>
      </w:sdtContent>
    </w:sdt>
    <w:p w:rsidR="00AD20F9" w:rsidRPr="00224E9F" w:rsidRDefault="00AD20F9">
      <w:pPr>
        <w:rPr>
          <w:ins w:id="990" w:author="蔚滢璐" w:date="2017-01-02T12:47:00Z"/>
          <w:rFonts w:asciiTheme="minorEastAsia" w:hAnsiTheme="minorEastAsia"/>
          <w:sz w:val="21"/>
          <w:szCs w:val="21"/>
          <w:rPrChange w:id="991" w:author="蔚滢璐" w:date="2017-01-02T12:59:00Z">
            <w:rPr>
              <w:ins w:id="992" w:author="蔚滢璐" w:date="2017-01-02T12:47:00Z"/>
              <w:sz w:val="21"/>
              <w:szCs w:val="21"/>
            </w:rPr>
          </w:rPrChange>
        </w:rPr>
      </w:pPr>
      <w:ins w:id="993" w:author="蔚滢璐" w:date="2017-01-02T12:47:00Z">
        <w:r w:rsidRPr="00224E9F">
          <w:rPr>
            <w:rFonts w:asciiTheme="minorEastAsia" w:hAnsiTheme="minorEastAsia"/>
            <w:sz w:val="21"/>
            <w:szCs w:val="21"/>
            <w:rPrChange w:id="994" w:author="蔚滢璐" w:date="2017-01-02T12:59:00Z">
              <w:rPr>
                <w:sz w:val="21"/>
                <w:szCs w:val="21"/>
              </w:rPr>
            </w:rPrChange>
          </w:rPr>
          <w:br w:type="page"/>
        </w:r>
      </w:ins>
    </w:p>
    <w:p w:rsidR="004930B2" w:rsidRPr="00224E9F" w:rsidRDefault="004930B2">
      <w:pPr>
        <w:rPr>
          <w:rFonts w:asciiTheme="minorEastAsia" w:hAnsiTheme="minorEastAsia"/>
          <w:sz w:val="21"/>
          <w:szCs w:val="21"/>
          <w:rPrChange w:id="995" w:author="蔚滢璐" w:date="2017-01-02T12:59:00Z">
            <w:rPr>
              <w:sz w:val="21"/>
              <w:szCs w:val="21"/>
            </w:rPr>
          </w:rPrChange>
        </w:rPr>
      </w:pPr>
    </w:p>
    <w:p w:rsidR="004930B2" w:rsidRPr="00224E9F" w:rsidRDefault="004930B2" w:rsidP="004930B2">
      <w:pPr>
        <w:pStyle w:val="a3"/>
        <w:numPr>
          <w:ilvl w:val="0"/>
          <w:numId w:val="10"/>
        </w:numPr>
        <w:ind w:firstLineChars="0"/>
        <w:outlineLvl w:val="0"/>
        <w:rPr>
          <w:rFonts w:asciiTheme="minorEastAsia" w:hAnsiTheme="minorEastAsia"/>
          <w:sz w:val="21"/>
          <w:szCs w:val="21"/>
          <w:rPrChange w:id="996" w:author="蔚滢璐" w:date="2017-01-02T12:59:00Z">
            <w:rPr>
              <w:sz w:val="21"/>
              <w:szCs w:val="21"/>
            </w:rPr>
          </w:rPrChange>
        </w:rPr>
      </w:pPr>
      <w:bookmarkStart w:id="997" w:name="_Toc471124361"/>
      <w:bookmarkStart w:id="998" w:name="_Toc471124707"/>
      <w:r w:rsidRPr="00224E9F">
        <w:rPr>
          <w:rFonts w:asciiTheme="minorEastAsia" w:hAnsiTheme="minorEastAsia" w:hint="eastAsia"/>
          <w:sz w:val="21"/>
          <w:szCs w:val="21"/>
          <w:rPrChange w:id="999" w:author="蔚滢璐" w:date="2017-01-02T12:59:00Z">
            <w:rPr>
              <w:rFonts w:hint="eastAsia"/>
              <w:sz w:val="21"/>
              <w:szCs w:val="21"/>
            </w:rPr>
          </w:rPrChange>
        </w:rPr>
        <w:t>引言</w:t>
      </w:r>
      <w:bookmarkEnd w:id="997"/>
      <w:bookmarkEnd w:id="998"/>
    </w:p>
    <w:p w:rsidR="00245DB9" w:rsidRPr="00224E9F" w:rsidRDefault="004930B2" w:rsidP="00245DB9">
      <w:pPr>
        <w:pStyle w:val="a3"/>
        <w:numPr>
          <w:ilvl w:val="1"/>
          <w:numId w:val="10"/>
        </w:numPr>
        <w:ind w:firstLineChars="0"/>
        <w:outlineLvl w:val="1"/>
        <w:rPr>
          <w:rFonts w:asciiTheme="minorEastAsia" w:hAnsiTheme="minorEastAsia"/>
          <w:sz w:val="21"/>
          <w:szCs w:val="21"/>
          <w:rPrChange w:id="1000" w:author="蔚滢璐" w:date="2017-01-02T12:59:00Z">
            <w:rPr>
              <w:sz w:val="21"/>
              <w:szCs w:val="21"/>
            </w:rPr>
          </w:rPrChange>
        </w:rPr>
      </w:pPr>
      <w:bookmarkStart w:id="1001" w:name="_Toc471124362"/>
      <w:bookmarkStart w:id="1002" w:name="_Toc471124708"/>
      <w:r w:rsidRPr="00224E9F">
        <w:rPr>
          <w:rFonts w:asciiTheme="minorEastAsia" w:hAnsiTheme="minorEastAsia" w:hint="eastAsia"/>
          <w:sz w:val="21"/>
          <w:szCs w:val="21"/>
          <w:rPrChange w:id="1003" w:author="蔚滢璐" w:date="2017-01-02T12:59:00Z">
            <w:rPr>
              <w:rFonts w:hint="eastAsia"/>
              <w:sz w:val="21"/>
              <w:szCs w:val="21"/>
            </w:rPr>
          </w:rPrChange>
        </w:rPr>
        <w:t>编制目的</w:t>
      </w:r>
      <w:bookmarkEnd w:id="1001"/>
      <w:bookmarkEnd w:id="1002"/>
    </w:p>
    <w:p w:rsidR="006E06D2" w:rsidRPr="00224E9F" w:rsidRDefault="006E06D2">
      <w:pPr>
        <w:pStyle w:val="a3"/>
        <w:ind w:left="425" w:firstLineChars="0" w:firstLine="415"/>
        <w:rPr>
          <w:ins w:id="1004" w:author="蔚滢璐" w:date="2017-01-01T22:36:00Z"/>
          <w:rFonts w:asciiTheme="minorEastAsia" w:hAnsiTheme="minorEastAsia"/>
          <w:sz w:val="21"/>
          <w:szCs w:val="21"/>
          <w:rPrChange w:id="1005" w:author="蔚滢璐" w:date="2017-01-02T12:59:00Z">
            <w:rPr>
              <w:ins w:id="1006" w:author="蔚滢璐" w:date="2017-01-01T22:36:00Z"/>
              <w:rFonts w:asciiTheme="majorEastAsia" w:eastAsiaTheme="majorEastAsia" w:hAnsiTheme="majorEastAsia"/>
              <w:sz w:val="21"/>
            </w:rPr>
          </w:rPrChange>
        </w:rPr>
        <w:pPrChange w:id="1007" w:author="蔚滢璐" w:date="2017-01-01T22:37:00Z">
          <w:pPr>
            <w:pStyle w:val="a3"/>
            <w:numPr>
              <w:numId w:val="10"/>
            </w:numPr>
            <w:ind w:left="425" w:firstLineChars="0" w:hanging="425"/>
          </w:pPr>
        </w:pPrChange>
      </w:pPr>
      <w:ins w:id="1008" w:author="蔚滢璐" w:date="2017-01-01T22:36:00Z">
        <w:r w:rsidRPr="00224E9F">
          <w:rPr>
            <w:rFonts w:asciiTheme="minorEastAsia" w:hAnsiTheme="minorEastAsia"/>
            <w:sz w:val="21"/>
            <w:szCs w:val="21"/>
            <w:rPrChange w:id="1009" w:author="蔚滢璐" w:date="2017-01-02T12:59:00Z">
              <w:rPr>
                <w:rFonts w:asciiTheme="majorEastAsia" w:eastAsiaTheme="majorEastAsia" w:hAnsiTheme="majorEastAsia"/>
                <w:sz w:val="21"/>
              </w:rPr>
            </w:rPrChange>
          </w:rPr>
          <w:t>本报告详细完成对</w:t>
        </w:r>
        <w:r w:rsidRPr="00224E9F">
          <w:rPr>
            <w:rFonts w:asciiTheme="minorEastAsia" w:hAnsiTheme="minorEastAsia" w:hint="eastAsia"/>
            <w:sz w:val="21"/>
            <w:szCs w:val="21"/>
            <w:rPrChange w:id="1010" w:author="蔚滢璐" w:date="2017-01-02T12:59:00Z">
              <w:rPr>
                <w:rFonts w:asciiTheme="majorEastAsia" w:eastAsiaTheme="majorEastAsia" w:hAnsiTheme="majorEastAsia" w:hint="eastAsia"/>
                <w:sz w:val="21"/>
              </w:rPr>
            </w:rPrChange>
          </w:rPr>
          <w:t>酒店预订</w:t>
        </w:r>
        <w:r w:rsidRPr="00224E9F">
          <w:rPr>
            <w:rFonts w:asciiTheme="minorEastAsia" w:hAnsiTheme="minorEastAsia"/>
            <w:sz w:val="21"/>
            <w:szCs w:val="21"/>
            <w:rPrChange w:id="1011" w:author="蔚滢璐" w:date="2017-01-02T12:59:00Z">
              <w:rPr>
                <w:rFonts w:asciiTheme="majorEastAsia" w:eastAsiaTheme="majorEastAsia" w:hAnsiTheme="majorEastAsia"/>
                <w:sz w:val="21"/>
              </w:rPr>
            </w:rPrChange>
          </w:rPr>
          <w:t>管理系统的详细设计，达到指导后续软件构造的目的，同时实现和测试人员及用户的沟通。</w:t>
        </w:r>
      </w:ins>
    </w:p>
    <w:p w:rsidR="002C2120" w:rsidRPr="00224E9F" w:rsidRDefault="006E06D2">
      <w:pPr>
        <w:pStyle w:val="a3"/>
        <w:ind w:left="425" w:firstLineChars="0" w:firstLine="415"/>
        <w:rPr>
          <w:rFonts w:asciiTheme="minorEastAsia" w:hAnsiTheme="minorEastAsia"/>
          <w:sz w:val="21"/>
          <w:szCs w:val="21"/>
          <w:rPrChange w:id="1012" w:author="蔚滢璐" w:date="2017-01-02T12:59:00Z">
            <w:rPr>
              <w:sz w:val="21"/>
              <w:szCs w:val="21"/>
            </w:rPr>
          </w:rPrChange>
        </w:rPr>
        <w:pPrChange w:id="1013" w:author="蔚滢璐" w:date="2017-01-01T22:37:00Z">
          <w:pPr>
            <w:pStyle w:val="a3"/>
            <w:ind w:left="992" w:firstLineChars="0" w:firstLine="0"/>
            <w:outlineLvl w:val="1"/>
          </w:pPr>
        </w:pPrChange>
      </w:pPr>
      <w:ins w:id="1014" w:author="蔚滢璐" w:date="2017-01-01T22:36:00Z">
        <w:r w:rsidRPr="00224E9F">
          <w:rPr>
            <w:rFonts w:asciiTheme="minorEastAsia" w:hAnsiTheme="minorEastAsia"/>
            <w:sz w:val="21"/>
            <w:szCs w:val="21"/>
            <w:rPrChange w:id="1015" w:author="蔚滢璐" w:date="2017-01-02T12:59:00Z">
              <w:rPr>
                <w:rFonts w:asciiTheme="majorEastAsia" w:eastAsiaTheme="majorEastAsia" w:hAnsiTheme="majorEastAsia"/>
                <w:sz w:val="21"/>
              </w:rPr>
            </w:rPrChange>
          </w:rPr>
          <w:t>本报告面向开发人员、测试人员及最终用户编写，是了解系统的导航</w:t>
        </w:r>
      </w:ins>
    </w:p>
    <w:p w:rsidR="004930B2" w:rsidRPr="00224E9F" w:rsidRDefault="004930B2" w:rsidP="004930B2">
      <w:pPr>
        <w:pStyle w:val="a3"/>
        <w:numPr>
          <w:ilvl w:val="1"/>
          <w:numId w:val="10"/>
        </w:numPr>
        <w:ind w:firstLineChars="0"/>
        <w:outlineLvl w:val="1"/>
        <w:rPr>
          <w:ins w:id="1016" w:author="蔚滢璐" w:date="2017-01-01T22:35:00Z"/>
          <w:rFonts w:asciiTheme="minorEastAsia" w:hAnsiTheme="minorEastAsia"/>
          <w:sz w:val="21"/>
          <w:szCs w:val="21"/>
          <w:rPrChange w:id="1017" w:author="蔚滢璐" w:date="2017-01-02T12:59:00Z">
            <w:rPr>
              <w:ins w:id="1018" w:author="蔚滢璐" w:date="2017-01-01T22:35:00Z"/>
              <w:sz w:val="21"/>
              <w:szCs w:val="21"/>
            </w:rPr>
          </w:rPrChange>
        </w:rPr>
      </w:pPr>
      <w:bookmarkStart w:id="1019" w:name="_Toc471124363"/>
      <w:bookmarkStart w:id="1020" w:name="_Toc471124709"/>
      <w:r w:rsidRPr="00224E9F">
        <w:rPr>
          <w:rFonts w:asciiTheme="minorEastAsia" w:hAnsiTheme="minorEastAsia" w:hint="eastAsia"/>
          <w:sz w:val="21"/>
          <w:szCs w:val="21"/>
          <w:rPrChange w:id="1021" w:author="蔚滢璐" w:date="2017-01-02T12:59:00Z">
            <w:rPr>
              <w:rFonts w:hint="eastAsia"/>
              <w:sz w:val="21"/>
              <w:szCs w:val="21"/>
            </w:rPr>
          </w:rPrChange>
        </w:rPr>
        <w:t>词汇表</w:t>
      </w:r>
      <w:bookmarkEnd w:id="1019"/>
      <w:bookmarkEnd w:id="1020"/>
    </w:p>
    <w:tbl>
      <w:tblPr>
        <w:tblStyle w:val="TableNormal"/>
        <w:tblpPr w:leftFromText="180" w:rightFromText="180" w:vertAnchor="text" w:horzAnchor="page" w:tblpX="2126" w:tblpY="301"/>
        <w:tblOverlap w:val="never"/>
        <w:tblW w:w="84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33"/>
        <w:gridCol w:w="4233"/>
      </w:tblGrid>
      <w:tr w:rsidR="006E06D2" w:rsidRPr="00224E9F" w:rsidTr="006E06D2">
        <w:trPr>
          <w:trHeight w:val="330"/>
          <w:ins w:id="1022" w:author="蔚滢璐" w:date="2017-01-01T22:36:00Z"/>
        </w:trPr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Pr="00224E9F" w:rsidRDefault="006E06D2" w:rsidP="006E06D2">
            <w:pPr>
              <w:jc w:val="center"/>
              <w:rPr>
                <w:ins w:id="1023" w:author="蔚滢璐" w:date="2017-01-01T22:36:00Z"/>
                <w:rFonts w:asciiTheme="minorEastAsia" w:hAnsiTheme="minorEastAsia"/>
                <w:sz w:val="21"/>
                <w:szCs w:val="21"/>
                <w:rPrChange w:id="1024" w:author="蔚滢璐" w:date="2017-01-02T12:59:00Z">
                  <w:rPr>
                    <w:ins w:id="1025" w:author="蔚滢璐" w:date="2017-01-01T22:36:00Z"/>
                    <w:rFonts w:asciiTheme="majorEastAsia" w:eastAsiaTheme="majorEastAsia" w:hAnsiTheme="majorEastAsia"/>
                    <w:color w:val="000000"/>
                    <w:sz w:val="21"/>
                  </w:rPr>
                </w:rPrChange>
              </w:rPr>
            </w:pPr>
            <w:ins w:id="1026" w:author="蔚滢璐" w:date="2017-01-01T22:36:00Z">
              <w:r w:rsidRPr="00224E9F">
                <w:rPr>
                  <w:rFonts w:asciiTheme="minorEastAsia" w:hAnsiTheme="minorEastAsia"/>
                  <w:sz w:val="21"/>
                  <w:szCs w:val="21"/>
                  <w:lang w:val="zh-TW" w:eastAsia="zh-TW"/>
                  <w:rPrChange w:id="1027" w:author="蔚滢璐" w:date="2017-01-02T12:59:00Z">
                    <w:rPr>
                      <w:rFonts w:asciiTheme="majorEastAsia" w:eastAsiaTheme="majorEastAsia" w:hAnsiTheme="majorEastAsia"/>
                      <w:color w:val="000000"/>
                      <w:sz w:val="21"/>
                      <w:lang w:val="zh-TW" w:eastAsia="zh-TW"/>
                    </w:rPr>
                  </w:rPrChange>
                </w:rPr>
                <w:t>缩写或单词</w:t>
              </w:r>
            </w:ins>
          </w:p>
        </w:tc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Pr="00224E9F" w:rsidRDefault="006E06D2" w:rsidP="006E06D2">
            <w:pPr>
              <w:jc w:val="center"/>
              <w:rPr>
                <w:ins w:id="1028" w:author="蔚滢璐" w:date="2017-01-01T22:36:00Z"/>
                <w:rFonts w:asciiTheme="minorEastAsia" w:hAnsiTheme="minorEastAsia"/>
                <w:sz w:val="21"/>
                <w:szCs w:val="21"/>
                <w:rPrChange w:id="1029" w:author="蔚滢璐" w:date="2017-01-02T12:59:00Z">
                  <w:rPr>
                    <w:ins w:id="1030" w:author="蔚滢璐" w:date="2017-01-01T22:36:00Z"/>
                    <w:rFonts w:asciiTheme="majorEastAsia" w:eastAsiaTheme="majorEastAsia" w:hAnsiTheme="majorEastAsia"/>
                    <w:color w:val="000000"/>
                    <w:sz w:val="21"/>
                  </w:rPr>
                </w:rPrChange>
              </w:rPr>
            </w:pPr>
            <w:ins w:id="1031" w:author="蔚滢璐" w:date="2017-01-01T22:36:00Z">
              <w:r w:rsidRPr="00224E9F">
                <w:rPr>
                  <w:rFonts w:asciiTheme="minorEastAsia" w:hAnsiTheme="minorEastAsia"/>
                  <w:sz w:val="21"/>
                  <w:szCs w:val="21"/>
                  <w:lang w:val="zh-TW" w:eastAsia="zh-TW"/>
                  <w:rPrChange w:id="1032" w:author="蔚滢璐" w:date="2017-01-02T12:59:00Z">
                    <w:rPr>
                      <w:rFonts w:asciiTheme="majorEastAsia" w:eastAsiaTheme="majorEastAsia" w:hAnsiTheme="majorEastAsia"/>
                      <w:color w:val="000000"/>
                      <w:sz w:val="21"/>
                      <w:lang w:val="zh-TW" w:eastAsia="zh-TW"/>
                    </w:rPr>
                  </w:rPrChange>
                </w:rPr>
                <w:t>解释</w:t>
              </w:r>
            </w:ins>
          </w:p>
        </w:tc>
      </w:tr>
      <w:tr w:rsidR="006E06D2" w:rsidRPr="00224E9F" w:rsidTr="006E06D2">
        <w:trPr>
          <w:trHeight w:val="330"/>
          <w:ins w:id="1033" w:author="蔚滢璐" w:date="2017-01-01T22:36:00Z"/>
        </w:trPr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Pr="00224E9F" w:rsidRDefault="006E06D2" w:rsidP="006E06D2">
            <w:pPr>
              <w:jc w:val="center"/>
              <w:rPr>
                <w:ins w:id="1034" w:author="蔚滢璐" w:date="2017-01-01T22:36:00Z"/>
                <w:rFonts w:asciiTheme="minorEastAsia" w:hAnsiTheme="minorEastAsia"/>
                <w:sz w:val="21"/>
                <w:szCs w:val="21"/>
                <w:rPrChange w:id="1035" w:author="蔚滢璐" w:date="2017-01-02T12:59:00Z">
                  <w:rPr>
                    <w:ins w:id="1036" w:author="蔚滢璐" w:date="2017-01-01T22:36:00Z"/>
                    <w:rFonts w:asciiTheme="majorEastAsia" w:eastAsiaTheme="majorEastAsia" w:hAnsiTheme="majorEastAsia"/>
                    <w:color w:val="000000"/>
                    <w:sz w:val="21"/>
                  </w:rPr>
                </w:rPrChange>
              </w:rPr>
            </w:pPr>
            <w:ins w:id="1037" w:author="蔚滢璐" w:date="2017-01-01T22:36:00Z">
              <w:r w:rsidRPr="00224E9F">
                <w:rPr>
                  <w:rFonts w:asciiTheme="minorEastAsia" w:hAnsiTheme="minorEastAsia"/>
                  <w:sz w:val="21"/>
                  <w:szCs w:val="21"/>
                  <w:rPrChange w:id="1038" w:author="蔚滢璐" w:date="2017-01-02T12:59:00Z">
                    <w:rPr>
                      <w:rFonts w:asciiTheme="majorEastAsia" w:eastAsiaTheme="majorEastAsia" w:hAnsiTheme="majorEastAsia"/>
                      <w:color w:val="000000"/>
                      <w:sz w:val="21"/>
                    </w:rPr>
                  </w:rPrChange>
                </w:rPr>
                <w:t>Order</w:t>
              </w:r>
            </w:ins>
          </w:p>
        </w:tc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Pr="00224E9F" w:rsidRDefault="006E06D2" w:rsidP="006E06D2">
            <w:pPr>
              <w:jc w:val="center"/>
              <w:rPr>
                <w:ins w:id="1039" w:author="蔚滢璐" w:date="2017-01-01T22:36:00Z"/>
                <w:rFonts w:asciiTheme="minorEastAsia" w:hAnsiTheme="minorEastAsia"/>
                <w:sz w:val="21"/>
                <w:szCs w:val="21"/>
                <w:rPrChange w:id="1040" w:author="蔚滢璐" w:date="2017-01-02T12:59:00Z">
                  <w:rPr>
                    <w:ins w:id="1041" w:author="蔚滢璐" w:date="2017-01-01T22:36:00Z"/>
                    <w:rFonts w:asciiTheme="majorEastAsia" w:eastAsiaTheme="majorEastAsia" w:hAnsiTheme="majorEastAsia"/>
                    <w:color w:val="000000"/>
                    <w:sz w:val="21"/>
                  </w:rPr>
                </w:rPrChange>
              </w:rPr>
            </w:pPr>
            <w:ins w:id="1042" w:author="蔚滢璐" w:date="2017-01-01T22:36:00Z">
              <w:r w:rsidRPr="00224E9F">
                <w:rPr>
                  <w:rFonts w:asciiTheme="minorEastAsia" w:hAnsiTheme="minorEastAsia"/>
                  <w:sz w:val="21"/>
                  <w:szCs w:val="21"/>
                  <w:lang w:val="zh-TW" w:eastAsia="zh-TW"/>
                  <w:rPrChange w:id="1043" w:author="蔚滢璐" w:date="2017-01-02T12:59:00Z">
                    <w:rPr>
                      <w:rFonts w:asciiTheme="majorEastAsia" w:eastAsiaTheme="majorEastAsia" w:hAnsiTheme="majorEastAsia"/>
                      <w:color w:val="000000"/>
                      <w:sz w:val="21"/>
                      <w:lang w:val="zh-TW" w:eastAsia="zh-TW"/>
                    </w:rPr>
                  </w:rPrChange>
                </w:rPr>
                <w:t>订单</w:t>
              </w:r>
            </w:ins>
          </w:p>
        </w:tc>
      </w:tr>
      <w:tr w:rsidR="006E06D2" w:rsidRPr="00224E9F" w:rsidTr="006E06D2">
        <w:trPr>
          <w:trHeight w:val="330"/>
          <w:ins w:id="1044" w:author="蔚滢璐" w:date="2017-01-01T22:36:00Z"/>
        </w:trPr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Pr="00224E9F" w:rsidRDefault="006E06D2" w:rsidP="006E06D2">
            <w:pPr>
              <w:jc w:val="center"/>
              <w:rPr>
                <w:ins w:id="1045" w:author="蔚滢璐" w:date="2017-01-01T22:36:00Z"/>
                <w:rFonts w:asciiTheme="minorEastAsia" w:hAnsiTheme="minorEastAsia"/>
                <w:sz w:val="21"/>
                <w:szCs w:val="21"/>
                <w:rPrChange w:id="1046" w:author="蔚滢璐" w:date="2017-01-02T12:59:00Z">
                  <w:rPr>
                    <w:ins w:id="1047" w:author="蔚滢璐" w:date="2017-01-01T22:36:00Z"/>
                    <w:rFonts w:asciiTheme="majorEastAsia" w:eastAsiaTheme="majorEastAsia" w:hAnsiTheme="majorEastAsia"/>
                    <w:color w:val="000000"/>
                    <w:sz w:val="21"/>
                  </w:rPr>
                </w:rPrChange>
              </w:rPr>
            </w:pPr>
            <w:ins w:id="1048" w:author="蔚滢璐" w:date="2017-01-01T22:36:00Z">
              <w:r w:rsidRPr="00224E9F">
                <w:rPr>
                  <w:rFonts w:asciiTheme="minorEastAsia" w:hAnsiTheme="minorEastAsia"/>
                  <w:sz w:val="21"/>
                  <w:szCs w:val="21"/>
                  <w:rPrChange w:id="1049" w:author="蔚滢璐" w:date="2017-01-02T12:59:00Z">
                    <w:rPr>
                      <w:rFonts w:asciiTheme="majorEastAsia" w:eastAsiaTheme="majorEastAsia" w:hAnsiTheme="majorEastAsia"/>
                      <w:color w:val="000000"/>
                      <w:sz w:val="21"/>
                    </w:rPr>
                  </w:rPrChange>
                </w:rPr>
                <w:t>Search</w:t>
              </w:r>
            </w:ins>
          </w:p>
        </w:tc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Pr="00224E9F" w:rsidRDefault="006E06D2" w:rsidP="006E06D2">
            <w:pPr>
              <w:jc w:val="center"/>
              <w:rPr>
                <w:ins w:id="1050" w:author="蔚滢璐" w:date="2017-01-01T22:36:00Z"/>
                <w:rFonts w:asciiTheme="minorEastAsia" w:hAnsiTheme="minorEastAsia"/>
                <w:sz w:val="21"/>
                <w:szCs w:val="21"/>
                <w:rPrChange w:id="1051" w:author="蔚滢璐" w:date="2017-01-02T12:59:00Z">
                  <w:rPr>
                    <w:ins w:id="1052" w:author="蔚滢璐" w:date="2017-01-01T22:36:00Z"/>
                    <w:rFonts w:asciiTheme="majorEastAsia" w:eastAsiaTheme="majorEastAsia" w:hAnsiTheme="majorEastAsia"/>
                    <w:color w:val="000000"/>
                    <w:sz w:val="21"/>
                  </w:rPr>
                </w:rPrChange>
              </w:rPr>
            </w:pPr>
            <w:ins w:id="1053" w:author="蔚滢璐" w:date="2017-01-01T22:36:00Z">
              <w:r w:rsidRPr="00224E9F">
                <w:rPr>
                  <w:rFonts w:asciiTheme="minorEastAsia" w:hAnsiTheme="minorEastAsia"/>
                  <w:sz w:val="21"/>
                  <w:szCs w:val="21"/>
                  <w:lang w:val="zh-TW" w:eastAsia="zh-TW"/>
                  <w:rPrChange w:id="1054" w:author="蔚滢璐" w:date="2017-01-02T12:59:00Z">
                    <w:rPr>
                      <w:rFonts w:asciiTheme="majorEastAsia" w:eastAsiaTheme="majorEastAsia" w:hAnsiTheme="majorEastAsia"/>
                      <w:color w:val="000000"/>
                      <w:sz w:val="21"/>
                      <w:lang w:val="zh-TW" w:eastAsia="zh-TW"/>
                    </w:rPr>
                  </w:rPrChange>
                </w:rPr>
                <w:t>搜索</w:t>
              </w:r>
            </w:ins>
          </w:p>
        </w:tc>
      </w:tr>
      <w:tr w:rsidR="006E06D2" w:rsidRPr="00224E9F" w:rsidTr="006E06D2">
        <w:trPr>
          <w:trHeight w:val="330"/>
          <w:ins w:id="1055" w:author="蔚滢璐" w:date="2017-01-01T22:36:00Z"/>
        </w:trPr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Pr="00224E9F" w:rsidRDefault="006E06D2" w:rsidP="006E06D2">
            <w:pPr>
              <w:jc w:val="center"/>
              <w:rPr>
                <w:ins w:id="1056" w:author="蔚滢璐" w:date="2017-01-01T22:36:00Z"/>
                <w:rFonts w:asciiTheme="minorEastAsia" w:hAnsiTheme="minorEastAsia"/>
                <w:sz w:val="21"/>
                <w:szCs w:val="21"/>
                <w:rPrChange w:id="1057" w:author="蔚滢璐" w:date="2017-01-02T12:59:00Z">
                  <w:rPr>
                    <w:ins w:id="1058" w:author="蔚滢璐" w:date="2017-01-01T22:36:00Z"/>
                    <w:rFonts w:asciiTheme="majorEastAsia" w:eastAsiaTheme="majorEastAsia" w:hAnsiTheme="majorEastAsia"/>
                    <w:color w:val="000000"/>
                    <w:sz w:val="21"/>
                  </w:rPr>
                </w:rPrChange>
              </w:rPr>
            </w:pPr>
            <w:ins w:id="1059" w:author="蔚滢璐" w:date="2017-01-01T22:36:00Z">
              <w:r w:rsidRPr="00224E9F">
                <w:rPr>
                  <w:rFonts w:asciiTheme="minorEastAsia" w:hAnsiTheme="minorEastAsia"/>
                  <w:sz w:val="21"/>
                  <w:szCs w:val="21"/>
                  <w:rPrChange w:id="1060" w:author="蔚滢璐" w:date="2017-01-02T12:59:00Z">
                    <w:rPr>
                      <w:rFonts w:asciiTheme="majorEastAsia" w:eastAsiaTheme="majorEastAsia" w:hAnsiTheme="majorEastAsia"/>
                      <w:color w:val="000000"/>
                      <w:sz w:val="21"/>
                    </w:rPr>
                  </w:rPrChange>
                </w:rPr>
                <w:t>Hotel</w:t>
              </w:r>
            </w:ins>
          </w:p>
        </w:tc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Pr="00224E9F" w:rsidRDefault="006E06D2" w:rsidP="006E06D2">
            <w:pPr>
              <w:jc w:val="center"/>
              <w:rPr>
                <w:ins w:id="1061" w:author="蔚滢璐" w:date="2017-01-01T22:36:00Z"/>
                <w:rFonts w:asciiTheme="minorEastAsia" w:hAnsiTheme="minorEastAsia"/>
                <w:sz w:val="21"/>
                <w:szCs w:val="21"/>
                <w:rPrChange w:id="1062" w:author="蔚滢璐" w:date="2017-01-02T12:59:00Z">
                  <w:rPr>
                    <w:ins w:id="1063" w:author="蔚滢璐" w:date="2017-01-01T22:36:00Z"/>
                    <w:rFonts w:asciiTheme="majorEastAsia" w:eastAsiaTheme="majorEastAsia" w:hAnsiTheme="majorEastAsia"/>
                    <w:color w:val="000000"/>
                    <w:sz w:val="21"/>
                  </w:rPr>
                </w:rPrChange>
              </w:rPr>
            </w:pPr>
            <w:ins w:id="1064" w:author="蔚滢璐" w:date="2017-01-01T22:36:00Z">
              <w:r w:rsidRPr="00224E9F">
                <w:rPr>
                  <w:rFonts w:asciiTheme="minorEastAsia" w:hAnsiTheme="minorEastAsia"/>
                  <w:sz w:val="21"/>
                  <w:szCs w:val="21"/>
                  <w:lang w:val="zh-TW" w:eastAsia="zh-TW"/>
                  <w:rPrChange w:id="1065" w:author="蔚滢璐" w:date="2017-01-02T12:59:00Z">
                    <w:rPr>
                      <w:rFonts w:asciiTheme="majorEastAsia" w:eastAsiaTheme="majorEastAsia" w:hAnsiTheme="majorEastAsia"/>
                      <w:color w:val="000000"/>
                      <w:sz w:val="21"/>
                      <w:lang w:val="zh-TW" w:eastAsia="zh-TW"/>
                    </w:rPr>
                  </w:rPrChange>
                </w:rPr>
                <w:t>酒店</w:t>
              </w:r>
            </w:ins>
          </w:p>
        </w:tc>
      </w:tr>
      <w:tr w:rsidR="006E06D2" w:rsidRPr="00224E9F" w:rsidTr="006E06D2">
        <w:trPr>
          <w:trHeight w:val="330"/>
          <w:ins w:id="1066" w:author="蔚滢璐" w:date="2017-01-01T22:36:00Z"/>
        </w:trPr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Pr="00224E9F" w:rsidRDefault="006E06D2" w:rsidP="006E06D2">
            <w:pPr>
              <w:jc w:val="center"/>
              <w:rPr>
                <w:ins w:id="1067" w:author="蔚滢璐" w:date="2017-01-01T22:36:00Z"/>
                <w:rFonts w:asciiTheme="minorEastAsia" w:hAnsiTheme="minorEastAsia"/>
                <w:sz w:val="21"/>
                <w:szCs w:val="21"/>
                <w:rPrChange w:id="1068" w:author="蔚滢璐" w:date="2017-01-02T12:59:00Z">
                  <w:rPr>
                    <w:ins w:id="1069" w:author="蔚滢璐" w:date="2017-01-01T22:36:00Z"/>
                    <w:rFonts w:asciiTheme="majorEastAsia" w:eastAsiaTheme="majorEastAsia" w:hAnsiTheme="majorEastAsia"/>
                    <w:color w:val="000000"/>
                    <w:sz w:val="21"/>
                  </w:rPr>
                </w:rPrChange>
              </w:rPr>
            </w:pPr>
            <w:ins w:id="1070" w:author="蔚滢璐" w:date="2017-01-01T22:36:00Z">
              <w:r w:rsidRPr="00224E9F">
                <w:rPr>
                  <w:rFonts w:asciiTheme="minorEastAsia" w:hAnsiTheme="minorEastAsia"/>
                  <w:sz w:val="21"/>
                  <w:szCs w:val="21"/>
                  <w:rPrChange w:id="1071" w:author="蔚滢璐" w:date="2017-01-02T12:59:00Z">
                    <w:rPr>
                      <w:rFonts w:asciiTheme="majorEastAsia" w:eastAsiaTheme="majorEastAsia" w:hAnsiTheme="majorEastAsia"/>
                      <w:color w:val="000000"/>
                      <w:sz w:val="21"/>
                    </w:rPr>
                  </w:rPrChange>
                </w:rPr>
                <w:t>Webstaff</w:t>
              </w:r>
            </w:ins>
          </w:p>
        </w:tc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Pr="00224E9F" w:rsidRDefault="006E06D2" w:rsidP="006E06D2">
            <w:pPr>
              <w:jc w:val="center"/>
              <w:rPr>
                <w:ins w:id="1072" w:author="蔚滢璐" w:date="2017-01-01T22:36:00Z"/>
                <w:rFonts w:asciiTheme="minorEastAsia" w:hAnsiTheme="minorEastAsia"/>
                <w:sz w:val="21"/>
                <w:szCs w:val="21"/>
                <w:rPrChange w:id="1073" w:author="蔚滢璐" w:date="2017-01-02T12:59:00Z">
                  <w:rPr>
                    <w:ins w:id="1074" w:author="蔚滢璐" w:date="2017-01-01T22:36:00Z"/>
                    <w:rFonts w:asciiTheme="majorEastAsia" w:eastAsiaTheme="majorEastAsia" w:hAnsiTheme="majorEastAsia"/>
                    <w:color w:val="000000"/>
                    <w:sz w:val="21"/>
                  </w:rPr>
                </w:rPrChange>
              </w:rPr>
            </w:pPr>
            <w:ins w:id="1075" w:author="蔚滢璐" w:date="2017-01-01T22:36:00Z">
              <w:r w:rsidRPr="00224E9F">
                <w:rPr>
                  <w:rFonts w:asciiTheme="minorEastAsia" w:hAnsiTheme="minorEastAsia"/>
                  <w:sz w:val="21"/>
                  <w:szCs w:val="21"/>
                  <w:lang w:val="zh-TW" w:eastAsia="zh-TW"/>
                  <w:rPrChange w:id="1076" w:author="蔚滢璐" w:date="2017-01-02T12:59:00Z">
                    <w:rPr>
                      <w:rFonts w:asciiTheme="majorEastAsia" w:eastAsiaTheme="majorEastAsia" w:hAnsiTheme="majorEastAsia"/>
                      <w:color w:val="000000"/>
                      <w:sz w:val="21"/>
                      <w:lang w:val="zh-TW" w:eastAsia="zh-TW"/>
                    </w:rPr>
                  </w:rPrChange>
                </w:rPr>
                <w:t>网站工作人员</w:t>
              </w:r>
            </w:ins>
          </w:p>
        </w:tc>
      </w:tr>
      <w:tr w:rsidR="006E06D2" w:rsidRPr="00224E9F" w:rsidTr="006E06D2">
        <w:trPr>
          <w:trHeight w:val="330"/>
          <w:ins w:id="1077" w:author="蔚滢璐" w:date="2017-01-01T22:36:00Z"/>
        </w:trPr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Pr="00224E9F" w:rsidRDefault="006E06D2" w:rsidP="006E06D2">
            <w:pPr>
              <w:jc w:val="center"/>
              <w:rPr>
                <w:ins w:id="1078" w:author="蔚滢璐" w:date="2017-01-01T22:36:00Z"/>
                <w:rFonts w:asciiTheme="minorEastAsia" w:hAnsiTheme="minorEastAsia"/>
                <w:sz w:val="21"/>
                <w:szCs w:val="21"/>
                <w:rPrChange w:id="1079" w:author="蔚滢璐" w:date="2017-01-02T12:59:00Z">
                  <w:rPr>
                    <w:ins w:id="1080" w:author="蔚滢璐" w:date="2017-01-01T22:36:00Z"/>
                    <w:rFonts w:asciiTheme="majorEastAsia" w:eastAsiaTheme="majorEastAsia" w:hAnsiTheme="majorEastAsia"/>
                    <w:color w:val="000000"/>
                    <w:sz w:val="21"/>
                  </w:rPr>
                </w:rPrChange>
              </w:rPr>
            </w:pPr>
            <w:ins w:id="1081" w:author="蔚滢璐" w:date="2017-01-01T22:36:00Z">
              <w:r w:rsidRPr="00224E9F">
                <w:rPr>
                  <w:rFonts w:asciiTheme="minorEastAsia" w:hAnsiTheme="minorEastAsia"/>
                  <w:sz w:val="21"/>
                  <w:szCs w:val="21"/>
                  <w:rPrChange w:id="1082" w:author="蔚滢璐" w:date="2017-01-02T12:59:00Z">
                    <w:rPr>
                      <w:rFonts w:asciiTheme="majorEastAsia" w:eastAsiaTheme="majorEastAsia" w:hAnsiTheme="majorEastAsia"/>
                      <w:color w:val="000000"/>
                      <w:sz w:val="21"/>
                    </w:rPr>
                  </w:rPrChange>
                </w:rPr>
                <w:t>Bl</w:t>
              </w:r>
            </w:ins>
          </w:p>
        </w:tc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Pr="00224E9F" w:rsidRDefault="006E06D2" w:rsidP="006E06D2">
            <w:pPr>
              <w:jc w:val="center"/>
              <w:rPr>
                <w:ins w:id="1083" w:author="蔚滢璐" w:date="2017-01-01T22:36:00Z"/>
                <w:rFonts w:asciiTheme="minorEastAsia" w:hAnsiTheme="minorEastAsia"/>
                <w:sz w:val="21"/>
                <w:szCs w:val="21"/>
                <w:rPrChange w:id="1084" w:author="蔚滢璐" w:date="2017-01-02T12:59:00Z">
                  <w:rPr>
                    <w:ins w:id="1085" w:author="蔚滢璐" w:date="2017-01-01T22:36:00Z"/>
                    <w:rFonts w:asciiTheme="majorEastAsia" w:eastAsiaTheme="majorEastAsia" w:hAnsiTheme="majorEastAsia"/>
                    <w:color w:val="000000"/>
                    <w:sz w:val="21"/>
                  </w:rPr>
                </w:rPrChange>
              </w:rPr>
            </w:pPr>
            <w:ins w:id="1086" w:author="蔚滢璐" w:date="2017-01-01T22:36:00Z">
              <w:r w:rsidRPr="00224E9F">
                <w:rPr>
                  <w:rFonts w:asciiTheme="minorEastAsia" w:hAnsiTheme="minorEastAsia"/>
                  <w:sz w:val="21"/>
                  <w:szCs w:val="21"/>
                  <w:lang w:val="zh-TW" w:eastAsia="zh-TW"/>
                  <w:rPrChange w:id="1087" w:author="蔚滢璐" w:date="2017-01-02T12:59:00Z">
                    <w:rPr>
                      <w:rFonts w:asciiTheme="majorEastAsia" w:eastAsiaTheme="majorEastAsia" w:hAnsiTheme="majorEastAsia"/>
                      <w:color w:val="000000"/>
                      <w:sz w:val="21"/>
                      <w:lang w:val="zh-TW" w:eastAsia="zh-TW"/>
                    </w:rPr>
                  </w:rPrChange>
                </w:rPr>
                <w:t>业务逻辑</w:t>
              </w:r>
            </w:ins>
          </w:p>
        </w:tc>
      </w:tr>
      <w:tr w:rsidR="006E06D2" w:rsidRPr="00224E9F" w:rsidTr="006E06D2">
        <w:trPr>
          <w:trHeight w:val="330"/>
          <w:ins w:id="1088" w:author="蔚滢璐" w:date="2017-01-01T22:36:00Z"/>
        </w:trPr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Pr="00224E9F" w:rsidRDefault="006E06D2" w:rsidP="006E06D2">
            <w:pPr>
              <w:jc w:val="center"/>
              <w:rPr>
                <w:ins w:id="1089" w:author="蔚滢璐" w:date="2017-01-01T22:36:00Z"/>
                <w:rFonts w:asciiTheme="minorEastAsia" w:hAnsiTheme="minorEastAsia"/>
                <w:sz w:val="21"/>
                <w:szCs w:val="21"/>
                <w:rPrChange w:id="1090" w:author="蔚滢璐" w:date="2017-01-02T12:59:00Z">
                  <w:rPr>
                    <w:ins w:id="1091" w:author="蔚滢璐" w:date="2017-01-01T22:36:00Z"/>
                    <w:rFonts w:asciiTheme="majorEastAsia" w:eastAsiaTheme="majorEastAsia" w:hAnsiTheme="majorEastAsia"/>
                    <w:color w:val="000000"/>
                    <w:sz w:val="21"/>
                  </w:rPr>
                </w:rPrChange>
              </w:rPr>
            </w:pPr>
            <w:ins w:id="1092" w:author="蔚滢璐" w:date="2017-01-01T22:36:00Z">
              <w:r w:rsidRPr="00224E9F">
                <w:rPr>
                  <w:rFonts w:asciiTheme="minorEastAsia" w:hAnsiTheme="minorEastAsia"/>
                  <w:sz w:val="21"/>
                  <w:szCs w:val="21"/>
                  <w:rPrChange w:id="1093" w:author="蔚滢璐" w:date="2017-01-02T12:59:00Z">
                    <w:rPr>
                      <w:rFonts w:asciiTheme="majorEastAsia" w:eastAsiaTheme="majorEastAsia" w:hAnsiTheme="majorEastAsia"/>
                      <w:color w:val="000000"/>
                      <w:sz w:val="21"/>
                    </w:rPr>
                  </w:rPrChange>
                </w:rPr>
                <w:t>Promotion</w:t>
              </w:r>
            </w:ins>
          </w:p>
        </w:tc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Pr="00224E9F" w:rsidRDefault="006E06D2" w:rsidP="006E06D2">
            <w:pPr>
              <w:jc w:val="center"/>
              <w:rPr>
                <w:ins w:id="1094" w:author="蔚滢璐" w:date="2017-01-01T22:36:00Z"/>
                <w:rFonts w:asciiTheme="minorEastAsia" w:hAnsiTheme="minorEastAsia"/>
                <w:sz w:val="21"/>
                <w:szCs w:val="21"/>
                <w:rPrChange w:id="1095" w:author="蔚滢璐" w:date="2017-01-02T12:59:00Z">
                  <w:rPr>
                    <w:ins w:id="1096" w:author="蔚滢璐" w:date="2017-01-01T22:36:00Z"/>
                    <w:rFonts w:asciiTheme="majorEastAsia" w:eastAsiaTheme="majorEastAsia" w:hAnsiTheme="majorEastAsia"/>
                    <w:color w:val="000000"/>
                    <w:sz w:val="21"/>
                  </w:rPr>
                </w:rPrChange>
              </w:rPr>
            </w:pPr>
            <w:ins w:id="1097" w:author="蔚滢璐" w:date="2017-01-01T22:36:00Z">
              <w:r w:rsidRPr="00224E9F">
                <w:rPr>
                  <w:rFonts w:asciiTheme="minorEastAsia" w:hAnsiTheme="minorEastAsia"/>
                  <w:sz w:val="21"/>
                  <w:szCs w:val="21"/>
                  <w:lang w:val="zh-TW" w:eastAsia="zh-TW"/>
                  <w:rPrChange w:id="1098" w:author="蔚滢璐" w:date="2017-01-02T12:59:00Z">
                    <w:rPr>
                      <w:rFonts w:asciiTheme="majorEastAsia" w:eastAsiaTheme="majorEastAsia" w:hAnsiTheme="majorEastAsia"/>
                      <w:color w:val="000000"/>
                      <w:sz w:val="21"/>
                      <w:lang w:val="zh-TW" w:eastAsia="zh-TW"/>
                    </w:rPr>
                  </w:rPrChange>
                </w:rPr>
                <w:t>促销</w:t>
              </w:r>
            </w:ins>
          </w:p>
        </w:tc>
      </w:tr>
      <w:tr w:rsidR="006E06D2" w:rsidRPr="00224E9F" w:rsidTr="006E06D2">
        <w:trPr>
          <w:trHeight w:val="330"/>
          <w:ins w:id="1099" w:author="蔚滢璐" w:date="2017-01-01T22:36:00Z"/>
        </w:trPr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Pr="00224E9F" w:rsidRDefault="006E06D2" w:rsidP="006E06D2">
            <w:pPr>
              <w:jc w:val="center"/>
              <w:rPr>
                <w:ins w:id="1100" w:author="蔚滢璐" w:date="2017-01-01T22:36:00Z"/>
                <w:rFonts w:asciiTheme="minorEastAsia" w:hAnsiTheme="minorEastAsia"/>
                <w:sz w:val="21"/>
                <w:szCs w:val="21"/>
                <w:rPrChange w:id="1101" w:author="蔚滢璐" w:date="2017-01-02T12:59:00Z">
                  <w:rPr>
                    <w:ins w:id="1102" w:author="蔚滢璐" w:date="2017-01-01T22:36:00Z"/>
                    <w:rFonts w:asciiTheme="majorEastAsia" w:eastAsiaTheme="majorEastAsia" w:hAnsiTheme="majorEastAsia"/>
                    <w:color w:val="000000"/>
                    <w:sz w:val="21"/>
                  </w:rPr>
                </w:rPrChange>
              </w:rPr>
            </w:pPr>
            <w:ins w:id="1103" w:author="蔚滢璐" w:date="2017-01-01T22:36:00Z">
              <w:r w:rsidRPr="00224E9F">
                <w:rPr>
                  <w:rFonts w:asciiTheme="minorEastAsia" w:hAnsiTheme="minorEastAsia"/>
                  <w:sz w:val="21"/>
                  <w:szCs w:val="21"/>
                  <w:rPrChange w:id="1104" w:author="蔚滢璐" w:date="2017-01-02T12:59:00Z">
                    <w:rPr>
                      <w:rFonts w:asciiTheme="majorEastAsia" w:eastAsiaTheme="majorEastAsia" w:hAnsiTheme="majorEastAsia"/>
                      <w:color w:val="000000"/>
                      <w:sz w:val="21"/>
                    </w:rPr>
                  </w:rPrChange>
                </w:rPr>
                <w:t>WMHotel</w:t>
              </w:r>
            </w:ins>
          </w:p>
        </w:tc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Pr="00224E9F" w:rsidRDefault="006E06D2" w:rsidP="006E06D2">
            <w:pPr>
              <w:jc w:val="center"/>
              <w:rPr>
                <w:ins w:id="1105" w:author="蔚滢璐" w:date="2017-01-01T22:36:00Z"/>
                <w:rFonts w:asciiTheme="minorEastAsia" w:hAnsiTheme="minorEastAsia"/>
                <w:sz w:val="21"/>
                <w:szCs w:val="21"/>
                <w:lang w:val="zh-TW" w:eastAsia="zh-TW"/>
                <w:rPrChange w:id="1106" w:author="蔚滢璐" w:date="2017-01-02T12:59:00Z">
                  <w:rPr>
                    <w:ins w:id="1107" w:author="蔚滢璐" w:date="2017-01-01T22:36:00Z"/>
                    <w:rFonts w:asciiTheme="majorEastAsia" w:eastAsia="PMingLiU" w:hAnsiTheme="majorEastAsia"/>
                    <w:color w:val="000000"/>
                    <w:sz w:val="21"/>
                    <w:lang w:val="zh-TW" w:eastAsia="zh-TW"/>
                  </w:rPr>
                </w:rPrChange>
              </w:rPr>
            </w:pPr>
            <w:ins w:id="1108" w:author="蔚滢璐" w:date="2017-01-01T22:36:00Z">
              <w:r w:rsidRPr="00224E9F">
                <w:rPr>
                  <w:rFonts w:asciiTheme="minorEastAsia" w:hAnsiTheme="minorEastAsia" w:hint="eastAsia"/>
                  <w:sz w:val="21"/>
                  <w:szCs w:val="21"/>
                  <w:lang w:val="zh-TW"/>
                  <w:rPrChange w:id="1109" w:author="蔚滢璐" w:date="2017-01-02T12:59:00Z">
                    <w:rPr>
                      <w:rFonts w:asciiTheme="majorEastAsia" w:eastAsiaTheme="majorEastAsia" w:hAnsiTheme="majorEastAsia" w:hint="eastAsia"/>
                      <w:color w:val="000000"/>
                      <w:sz w:val="21"/>
                      <w:lang w:val="zh-TW"/>
                    </w:rPr>
                  </w:rPrChange>
                </w:rPr>
                <w:t>网站管理酒店（</w:t>
              </w:r>
              <w:r w:rsidRPr="00224E9F">
                <w:rPr>
                  <w:rFonts w:asciiTheme="minorEastAsia" w:hAnsiTheme="minorEastAsia"/>
                  <w:sz w:val="21"/>
                  <w:szCs w:val="21"/>
                  <w:lang w:val="zh-TW"/>
                  <w:rPrChange w:id="1110" w:author="蔚滢璐" w:date="2017-01-02T12:59:00Z">
                    <w:rPr>
                      <w:rFonts w:asciiTheme="majorEastAsia" w:eastAsiaTheme="majorEastAsia" w:hAnsiTheme="majorEastAsia"/>
                      <w:color w:val="000000"/>
                      <w:sz w:val="21"/>
                      <w:lang w:val="zh-TW"/>
                    </w:rPr>
                  </w:rPrChange>
                </w:rPr>
                <w:t>WebManagerHot</w:t>
              </w:r>
              <w:r w:rsidRPr="00224E9F">
                <w:rPr>
                  <w:rFonts w:asciiTheme="minorEastAsia" w:hAnsiTheme="minorEastAsia"/>
                  <w:sz w:val="21"/>
                  <w:szCs w:val="21"/>
                  <w:lang w:val="zh-TW" w:eastAsia="zh-TW"/>
                  <w:rPrChange w:id="1111" w:author="蔚滢璐" w:date="2017-01-02T12:59:00Z">
                    <w:rPr>
                      <w:rFonts w:asciiTheme="majorEastAsia" w:eastAsia="PMingLiU" w:hAnsiTheme="majorEastAsia"/>
                      <w:color w:val="000000"/>
                      <w:sz w:val="21"/>
                      <w:lang w:val="zh-TW" w:eastAsia="zh-TW"/>
                    </w:rPr>
                  </w:rPrChange>
                </w:rPr>
                <w:t>el</w:t>
              </w:r>
              <w:r w:rsidRPr="00224E9F">
                <w:rPr>
                  <w:rFonts w:asciiTheme="minorEastAsia" w:hAnsiTheme="minorEastAsia" w:hint="eastAsia"/>
                  <w:sz w:val="21"/>
                  <w:szCs w:val="21"/>
                  <w:lang w:val="zh-TW"/>
                  <w:rPrChange w:id="1112" w:author="蔚滢璐" w:date="2017-01-02T12:59:00Z">
                    <w:rPr>
                      <w:rFonts w:asciiTheme="minorEastAsia" w:hAnsiTheme="minorEastAsia" w:hint="eastAsia"/>
                      <w:color w:val="000000"/>
                      <w:sz w:val="21"/>
                      <w:lang w:val="zh-TW"/>
                    </w:rPr>
                  </w:rPrChange>
                </w:rPr>
                <w:t>）</w:t>
              </w:r>
            </w:ins>
          </w:p>
        </w:tc>
      </w:tr>
    </w:tbl>
    <w:p w:rsidR="006E06D2" w:rsidRPr="00224E9F" w:rsidRDefault="006E06D2">
      <w:pPr>
        <w:pStyle w:val="a3"/>
        <w:rPr>
          <w:ins w:id="1113" w:author="蔚滢璐" w:date="2017-01-01T22:35:00Z"/>
          <w:rFonts w:asciiTheme="minorEastAsia" w:hAnsiTheme="minorEastAsia"/>
          <w:sz w:val="21"/>
          <w:szCs w:val="21"/>
          <w:rPrChange w:id="1114" w:author="蔚滢璐" w:date="2017-01-02T12:59:00Z">
            <w:rPr>
              <w:ins w:id="1115" w:author="蔚滢璐" w:date="2017-01-01T22:35:00Z"/>
            </w:rPr>
          </w:rPrChange>
        </w:rPr>
        <w:pPrChange w:id="1116" w:author="蔚滢璐" w:date="2017-01-01T22:35:00Z">
          <w:pPr>
            <w:pStyle w:val="a3"/>
            <w:numPr>
              <w:ilvl w:val="1"/>
              <w:numId w:val="10"/>
            </w:numPr>
            <w:ind w:left="992" w:firstLineChars="0" w:hanging="567"/>
            <w:outlineLvl w:val="1"/>
          </w:pPr>
        </w:pPrChange>
      </w:pPr>
    </w:p>
    <w:p w:rsidR="006E06D2" w:rsidRPr="00224E9F" w:rsidRDefault="006E06D2">
      <w:pPr>
        <w:pStyle w:val="a3"/>
        <w:ind w:left="992" w:firstLineChars="0" w:firstLine="0"/>
        <w:rPr>
          <w:rFonts w:asciiTheme="minorEastAsia" w:hAnsiTheme="minorEastAsia"/>
          <w:sz w:val="21"/>
          <w:szCs w:val="21"/>
          <w:rPrChange w:id="1117" w:author="蔚滢璐" w:date="2017-01-02T12:59:00Z">
            <w:rPr>
              <w:sz w:val="21"/>
              <w:szCs w:val="21"/>
            </w:rPr>
          </w:rPrChange>
        </w:rPr>
        <w:pPrChange w:id="1118" w:author="蔚滢璐" w:date="2017-01-01T22:36:00Z">
          <w:pPr>
            <w:pStyle w:val="a3"/>
            <w:numPr>
              <w:ilvl w:val="1"/>
              <w:numId w:val="10"/>
            </w:numPr>
            <w:ind w:left="992" w:firstLineChars="0" w:hanging="567"/>
            <w:outlineLvl w:val="1"/>
          </w:pPr>
        </w:pPrChange>
      </w:pPr>
    </w:p>
    <w:p w:rsidR="004930B2" w:rsidRPr="00224E9F" w:rsidRDefault="004930B2" w:rsidP="004930B2">
      <w:pPr>
        <w:pStyle w:val="a3"/>
        <w:numPr>
          <w:ilvl w:val="1"/>
          <w:numId w:val="10"/>
        </w:numPr>
        <w:ind w:firstLineChars="0"/>
        <w:outlineLvl w:val="1"/>
        <w:rPr>
          <w:ins w:id="1119" w:author="蔚滢璐" w:date="2017-01-01T22:34:00Z"/>
          <w:rFonts w:asciiTheme="minorEastAsia" w:hAnsiTheme="minorEastAsia"/>
          <w:sz w:val="21"/>
          <w:szCs w:val="21"/>
          <w:rPrChange w:id="1120" w:author="蔚滢璐" w:date="2017-01-02T12:59:00Z">
            <w:rPr>
              <w:ins w:id="1121" w:author="蔚滢璐" w:date="2017-01-01T22:34:00Z"/>
              <w:sz w:val="21"/>
              <w:szCs w:val="21"/>
            </w:rPr>
          </w:rPrChange>
        </w:rPr>
      </w:pPr>
      <w:bookmarkStart w:id="1122" w:name="_Toc471124364"/>
      <w:bookmarkStart w:id="1123" w:name="_Toc471124710"/>
      <w:r w:rsidRPr="00224E9F">
        <w:rPr>
          <w:rFonts w:asciiTheme="minorEastAsia" w:hAnsiTheme="minorEastAsia" w:hint="eastAsia"/>
          <w:sz w:val="21"/>
          <w:szCs w:val="21"/>
          <w:rPrChange w:id="1124" w:author="蔚滢璐" w:date="2017-01-02T12:59:00Z">
            <w:rPr>
              <w:rFonts w:hint="eastAsia"/>
              <w:sz w:val="21"/>
              <w:szCs w:val="21"/>
            </w:rPr>
          </w:rPrChange>
        </w:rPr>
        <w:t>参考资料</w:t>
      </w:r>
      <w:bookmarkEnd w:id="1122"/>
      <w:bookmarkEnd w:id="1123"/>
    </w:p>
    <w:p w:rsidR="006E06D2" w:rsidRPr="00224E9F" w:rsidRDefault="006E06D2">
      <w:pPr>
        <w:pStyle w:val="a3"/>
        <w:ind w:left="425" w:firstLineChars="0" w:firstLine="0"/>
        <w:rPr>
          <w:ins w:id="1125" w:author="蔚滢璐" w:date="2017-01-01T22:35:00Z"/>
          <w:rFonts w:asciiTheme="minorEastAsia" w:hAnsiTheme="minorEastAsia"/>
          <w:sz w:val="21"/>
          <w:szCs w:val="21"/>
          <w:lang w:val="zh-TW" w:eastAsia="zh-TW"/>
          <w:rPrChange w:id="1126" w:author="蔚滢璐" w:date="2017-01-02T12:59:00Z">
            <w:rPr>
              <w:ins w:id="1127" w:author="蔚滢璐" w:date="2017-01-01T22:35:00Z"/>
              <w:rFonts w:asciiTheme="majorEastAsia" w:eastAsiaTheme="majorEastAsia" w:hAnsiTheme="majorEastAsia"/>
              <w:sz w:val="21"/>
              <w:lang w:val="zh-TW" w:eastAsia="zh-TW"/>
            </w:rPr>
          </w:rPrChange>
        </w:rPr>
        <w:pPrChange w:id="1128" w:author="蔚滢璐" w:date="2017-01-01T22:35:00Z">
          <w:pPr>
            <w:pStyle w:val="a3"/>
            <w:numPr>
              <w:numId w:val="10"/>
            </w:numPr>
            <w:ind w:left="425" w:firstLineChars="0" w:hanging="425"/>
          </w:pPr>
        </w:pPrChange>
      </w:pPr>
      <w:ins w:id="1129" w:author="蔚滢璐" w:date="2017-01-01T22:35:00Z">
        <w:r w:rsidRPr="00224E9F">
          <w:rPr>
            <w:rFonts w:asciiTheme="minorEastAsia" w:hAnsiTheme="minorEastAsia" w:hint="eastAsia"/>
            <w:sz w:val="21"/>
            <w:szCs w:val="21"/>
            <w:lang w:val="zh-TW" w:eastAsia="zh-TW"/>
            <w:rPrChange w:id="1130" w:author="蔚滢璐" w:date="2017-01-02T12:59:00Z">
              <w:rPr>
                <w:rFonts w:asciiTheme="majorEastAsia" w:eastAsiaTheme="majorEastAsia" w:hAnsiTheme="majorEastAsia" w:hint="eastAsia"/>
                <w:sz w:val="21"/>
                <w:lang w:val="zh-TW" w:eastAsia="zh-TW"/>
              </w:rPr>
            </w:rPrChange>
          </w:rPr>
          <w:t>《软件工程与计算（卷二）软件开发的技术基础》</w:t>
        </w:r>
      </w:ins>
    </w:p>
    <w:p w:rsidR="006E06D2" w:rsidRPr="00224E9F" w:rsidRDefault="006E06D2">
      <w:pPr>
        <w:pStyle w:val="a3"/>
        <w:ind w:left="425" w:firstLineChars="0" w:firstLine="0"/>
        <w:rPr>
          <w:ins w:id="1131" w:author="蔚滢璐" w:date="2017-01-01T22:35:00Z"/>
          <w:rFonts w:asciiTheme="minorEastAsia" w:hAnsiTheme="minorEastAsia"/>
          <w:sz w:val="21"/>
          <w:szCs w:val="21"/>
          <w:lang w:val="zh-TW" w:eastAsia="zh-TW"/>
          <w:rPrChange w:id="1132" w:author="蔚滢璐" w:date="2017-01-02T12:59:00Z">
            <w:rPr>
              <w:ins w:id="1133" w:author="蔚滢璐" w:date="2017-01-01T22:35:00Z"/>
              <w:rFonts w:asciiTheme="majorEastAsia" w:eastAsiaTheme="majorEastAsia" w:hAnsiTheme="majorEastAsia"/>
              <w:sz w:val="21"/>
              <w:lang w:val="zh-TW" w:eastAsia="zh-TW"/>
            </w:rPr>
          </w:rPrChange>
        </w:rPr>
        <w:pPrChange w:id="1134" w:author="蔚滢璐" w:date="2017-01-01T22:35:00Z">
          <w:pPr>
            <w:pStyle w:val="a3"/>
            <w:numPr>
              <w:numId w:val="10"/>
            </w:numPr>
            <w:ind w:left="425" w:firstLineChars="0" w:hanging="425"/>
          </w:pPr>
        </w:pPrChange>
      </w:pPr>
      <w:ins w:id="1135" w:author="蔚滢璐" w:date="2017-01-01T22:35:00Z">
        <w:r w:rsidRPr="00224E9F">
          <w:rPr>
            <w:rFonts w:asciiTheme="minorEastAsia" w:hAnsiTheme="minorEastAsia" w:hint="eastAsia"/>
            <w:sz w:val="21"/>
            <w:szCs w:val="21"/>
            <w:lang w:val="zh-CN"/>
            <w:rPrChange w:id="1136" w:author="蔚滢璐" w:date="2017-01-02T12:59:00Z">
              <w:rPr>
                <w:rFonts w:asciiTheme="majorEastAsia" w:eastAsiaTheme="majorEastAsia" w:hAnsiTheme="majorEastAsia" w:hint="eastAsia"/>
                <w:sz w:val="21"/>
                <w:lang w:val="zh-CN"/>
              </w:rPr>
            </w:rPrChange>
          </w:rPr>
          <w:t>《酒店预订系统用例文档</w:t>
        </w:r>
        <w:r w:rsidRPr="00224E9F">
          <w:rPr>
            <w:rFonts w:asciiTheme="minorEastAsia" w:hAnsiTheme="minorEastAsia"/>
            <w:sz w:val="21"/>
            <w:szCs w:val="21"/>
            <w:lang w:eastAsia="zh-TW"/>
            <w:rPrChange w:id="1137" w:author="蔚滢璐" w:date="2017-01-02T12:59:00Z">
              <w:rPr>
                <w:rFonts w:asciiTheme="majorEastAsia" w:eastAsiaTheme="majorEastAsia" w:hAnsiTheme="majorEastAsia"/>
                <w:sz w:val="21"/>
                <w:lang w:eastAsia="zh-TW"/>
              </w:rPr>
            </w:rPrChange>
          </w:rPr>
          <w:t>V1.0</w:t>
        </w:r>
        <w:r w:rsidRPr="00224E9F">
          <w:rPr>
            <w:rFonts w:asciiTheme="minorEastAsia" w:hAnsiTheme="minorEastAsia" w:hint="eastAsia"/>
            <w:sz w:val="21"/>
            <w:szCs w:val="21"/>
            <w:lang w:val="zh-CN"/>
            <w:rPrChange w:id="1138" w:author="蔚滢璐" w:date="2017-01-02T12:59:00Z">
              <w:rPr>
                <w:rFonts w:asciiTheme="majorEastAsia" w:eastAsiaTheme="majorEastAsia" w:hAnsiTheme="majorEastAsia" w:hint="eastAsia"/>
                <w:sz w:val="21"/>
                <w:lang w:val="zh-CN"/>
              </w:rPr>
            </w:rPrChange>
          </w:rPr>
          <w:t>》</w:t>
        </w:r>
      </w:ins>
    </w:p>
    <w:p w:rsidR="006E06D2" w:rsidRPr="00224E9F" w:rsidRDefault="006E06D2">
      <w:pPr>
        <w:pStyle w:val="a3"/>
        <w:ind w:left="425" w:firstLineChars="0" w:firstLine="0"/>
        <w:rPr>
          <w:ins w:id="1139" w:author="蔚滢璐" w:date="2017-01-01T22:35:00Z"/>
          <w:rFonts w:asciiTheme="minorEastAsia" w:hAnsiTheme="minorEastAsia"/>
          <w:sz w:val="21"/>
          <w:szCs w:val="21"/>
          <w:lang w:val="zh-TW" w:eastAsia="zh-TW"/>
          <w:rPrChange w:id="1140" w:author="蔚滢璐" w:date="2017-01-02T12:59:00Z">
            <w:rPr>
              <w:ins w:id="1141" w:author="蔚滢璐" w:date="2017-01-01T22:35:00Z"/>
              <w:rFonts w:asciiTheme="majorEastAsia" w:eastAsiaTheme="majorEastAsia" w:hAnsiTheme="majorEastAsia"/>
              <w:sz w:val="21"/>
              <w:lang w:val="zh-TW" w:eastAsia="zh-TW"/>
            </w:rPr>
          </w:rPrChange>
        </w:rPr>
        <w:pPrChange w:id="1142" w:author="蔚滢璐" w:date="2017-01-01T22:35:00Z">
          <w:pPr>
            <w:pStyle w:val="a3"/>
            <w:numPr>
              <w:numId w:val="10"/>
            </w:numPr>
            <w:ind w:left="425" w:firstLineChars="0" w:hanging="425"/>
          </w:pPr>
        </w:pPrChange>
      </w:pPr>
      <w:ins w:id="1143" w:author="蔚滢璐" w:date="2017-01-01T22:35:00Z">
        <w:r w:rsidRPr="00224E9F">
          <w:rPr>
            <w:rFonts w:asciiTheme="minorEastAsia" w:hAnsiTheme="minorEastAsia" w:hint="eastAsia"/>
            <w:sz w:val="21"/>
            <w:szCs w:val="21"/>
            <w:lang w:val="zh-CN"/>
            <w:rPrChange w:id="1144" w:author="蔚滢璐" w:date="2017-01-02T12:59:00Z">
              <w:rPr>
                <w:rFonts w:asciiTheme="majorEastAsia" w:eastAsiaTheme="majorEastAsia" w:hAnsiTheme="majorEastAsia" w:hint="eastAsia"/>
                <w:sz w:val="21"/>
                <w:lang w:val="zh-CN"/>
              </w:rPr>
            </w:rPrChange>
          </w:rPr>
          <w:t>《酒店预订系统需求规格说明文档</w:t>
        </w:r>
        <w:r w:rsidRPr="00224E9F">
          <w:rPr>
            <w:rFonts w:asciiTheme="minorEastAsia" w:hAnsiTheme="minorEastAsia"/>
            <w:sz w:val="21"/>
            <w:szCs w:val="21"/>
            <w:lang w:eastAsia="zh-TW"/>
            <w:rPrChange w:id="1145" w:author="蔚滢璐" w:date="2017-01-02T12:59:00Z">
              <w:rPr>
                <w:rFonts w:asciiTheme="majorEastAsia" w:eastAsiaTheme="majorEastAsia" w:hAnsiTheme="majorEastAsia"/>
                <w:sz w:val="21"/>
                <w:lang w:eastAsia="zh-TW"/>
              </w:rPr>
            </w:rPrChange>
          </w:rPr>
          <w:t>V1.0</w:t>
        </w:r>
        <w:r w:rsidRPr="00224E9F">
          <w:rPr>
            <w:rFonts w:asciiTheme="minorEastAsia" w:hAnsiTheme="minorEastAsia" w:hint="eastAsia"/>
            <w:sz w:val="21"/>
            <w:szCs w:val="21"/>
            <w:lang w:val="zh-CN"/>
            <w:rPrChange w:id="1146" w:author="蔚滢璐" w:date="2017-01-02T12:59:00Z">
              <w:rPr>
                <w:rFonts w:asciiTheme="majorEastAsia" w:eastAsiaTheme="majorEastAsia" w:hAnsiTheme="majorEastAsia" w:hint="eastAsia"/>
                <w:sz w:val="21"/>
                <w:lang w:val="zh-CN"/>
              </w:rPr>
            </w:rPrChange>
          </w:rPr>
          <w:t>》</w:t>
        </w:r>
      </w:ins>
    </w:p>
    <w:p w:rsidR="006E06D2" w:rsidRPr="00224E9F" w:rsidRDefault="006E06D2">
      <w:pPr>
        <w:pStyle w:val="a3"/>
        <w:ind w:left="992" w:firstLineChars="0" w:firstLine="0"/>
        <w:rPr>
          <w:rFonts w:asciiTheme="minorEastAsia" w:hAnsiTheme="minorEastAsia"/>
          <w:sz w:val="21"/>
          <w:szCs w:val="21"/>
          <w:lang w:eastAsia="zh-TW"/>
          <w:rPrChange w:id="1147" w:author="蔚滢璐" w:date="2017-01-02T12:59:00Z">
            <w:rPr>
              <w:sz w:val="21"/>
              <w:szCs w:val="21"/>
              <w:lang w:eastAsia="zh-TW"/>
            </w:rPr>
          </w:rPrChange>
        </w:rPr>
        <w:pPrChange w:id="1148" w:author="蔚滢璐" w:date="2017-01-01T22:34:00Z">
          <w:pPr>
            <w:pStyle w:val="a3"/>
            <w:numPr>
              <w:ilvl w:val="1"/>
              <w:numId w:val="10"/>
            </w:numPr>
            <w:ind w:left="992" w:firstLineChars="0" w:hanging="567"/>
            <w:outlineLvl w:val="1"/>
          </w:pPr>
        </w:pPrChange>
      </w:pPr>
    </w:p>
    <w:p w:rsidR="001A726D" w:rsidRPr="00224E9F" w:rsidRDefault="004930B2" w:rsidP="001A726D">
      <w:pPr>
        <w:pStyle w:val="a3"/>
        <w:numPr>
          <w:ilvl w:val="0"/>
          <w:numId w:val="10"/>
        </w:numPr>
        <w:ind w:firstLineChars="0"/>
        <w:outlineLvl w:val="0"/>
        <w:rPr>
          <w:ins w:id="1149" w:author="蔚滢璐" w:date="2017-01-01T20:52:00Z"/>
          <w:rFonts w:asciiTheme="minorEastAsia" w:hAnsiTheme="minorEastAsia"/>
          <w:sz w:val="21"/>
          <w:szCs w:val="21"/>
          <w:rPrChange w:id="1150" w:author="蔚滢璐" w:date="2017-01-02T12:59:00Z">
            <w:rPr>
              <w:ins w:id="1151" w:author="蔚滢璐" w:date="2017-01-01T20:52:00Z"/>
              <w:sz w:val="21"/>
              <w:szCs w:val="21"/>
            </w:rPr>
          </w:rPrChange>
        </w:rPr>
      </w:pPr>
      <w:bookmarkStart w:id="1152" w:name="_Toc471124365"/>
      <w:bookmarkStart w:id="1153" w:name="_Toc471124711"/>
      <w:r w:rsidRPr="00224E9F">
        <w:rPr>
          <w:rFonts w:asciiTheme="minorEastAsia" w:hAnsiTheme="minorEastAsia" w:hint="eastAsia"/>
          <w:sz w:val="21"/>
          <w:szCs w:val="21"/>
          <w:rPrChange w:id="1154" w:author="蔚滢璐" w:date="2017-01-02T12:59:00Z">
            <w:rPr>
              <w:rFonts w:hint="eastAsia"/>
              <w:sz w:val="21"/>
              <w:szCs w:val="21"/>
            </w:rPr>
          </w:rPrChange>
        </w:rPr>
        <w:t>产品概述</w:t>
      </w:r>
      <w:bookmarkEnd w:id="1152"/>
      <w:bookmarkEnd w:id="1153"/>
    </w:p>
    <w:p w:rsidR="001A726D" w:rsidRPr="00224E9F" w:rsidRDefault="006E06D2">
      <w:pPr>
        <w:ind w:firstLine="420"/>
        <w:rPr>
          <w:rFonts w:asciiTheme="minorEastAsia" w:hAnsiTheme="minorEastAsia"/>
          <w:sz w:val="21"/>
          <w:szCs w:val="21"/>
          <w:rPrChange w:id="1155" w:author="蔚滢璐" w:date="2017-01-02T12:59:00Z">
            <w:rPr/>
          </w:rPrChange>
        </w:rPr>
        <w:pPrChange w:id="1156" w:author="蔚滢璐" w:date="2017-01-01T22:38:00Z">
          <w:pPr>
            <w:pStyle w:val="a3"/>
            <w:numPr>
              <w:numId w:val="10"/>
            </w:numPr>
            <w:ind w:left="425" w:firstLineChars="0" w:hanging="425"/>
            <w:outlineLvl w:val="0"/>
          </w:pPr>
        </w:pPrChange>
      </w:pPr>
      <w:ins w:id="1157" w:author="蔚滢璐" w:date="2017-01-01T22:37:00Z">
        <w:r w:rsidRPr="00224E9F">
          <w:rPr>
            <w:rFonts w:asciiTheme="minorEastAsia" w:hAnsiTheme="minorEastAsia" w:hint="eastAsia"/>
            <w:sz w:val="21"/>
            <w:szCs w:val="21"/>
            <w:lang w:val="zh-TW" w:eastAsia="zh-TW"/>
            <w:rPrChange w:id="1158" w:author="蔚滢璐" w:date="2017-01-02T12:59:00Z">
              <w:rPr>
                <w:rFonts w:hint="eastAsia"/>
                <w:lang w:val="zh-TW" w:eastAsia="zh-TW"/>
              </w:rPr>
            </w:rPrChange>
          </w:rPr>
          <w:t>参考《酒店预订管理系统用例文档》和《酒店预订管理系统需求规格说明文档》中对产品的概括描述。</w:t>
        </w:r>
      </w:ins>
    </w:p>
    <w:p w:rsidR="004930B2" w:rsidRPr="00224E9F" w:rsidRDefault="004930B2" w:rsidP="004930B2">
      <w:pPr>
        <w:pStyle w:val="a3"/>
        <w:numPr>
          <w:ilvl w:val="0"/>
          <w:numId w:val="10"/>
        </w:numPr>
        <w:ind w:firstLineChars="0"/>
        <w:outlineLvl w:val="0"/>
        <w:rPr>
          <w:ins w:id="1159" w:author="蔚滢璐" w:date="2017-01-01T20:52:00Z"/>
          <w:rFonts w:asciiTheme="minorEastAsia" w:hAnsiTheme="minorEastAsia"/>
          <w:sz w:val="21"/>
          <w:szCs w:val="21"/>
          <w:rPrChange w:id="1160" w:author="蔚滢璐" w:date="2017-01-02T12:59:00Z">
            <w:rPr>
              <w:ins w:id="1161" w:author="蔚滢璐" w:date="2017-01-01T20:52:00Z"/>
              <w:sz w:val="21"/>
              <w:szCs w:val="21"/>
            </w:rPr>
          </w:rPrChange>
        </w:rPr>
      </w:pPr>
      <w:bookmarkStart w:id="1162" w:name="_Toc471124366"/>
      <w:bookmarkStart w:id="1163" w:name="_Toc471124712"/>
      <w:r w:rsidRPr="00224E9F">
        <w:rPr>
          <w:rFonts w:asciiTheme="minorEastAsia" w:hAnsiTheme="minorEastAsia" w:hint="eastAsia"/>
          <w:sz w:val="21"/>
          <w:szCs w:val="21"/>
          <w:rPrChange w:id="1164" w:author="蔚滢璐" w:date="2017-01-02T12:59:00Z">
            <w:rPr>
              <w:rFonts w:hint="eastAsia"/>
              <w:sz w:val="21"/>
              <w:szCs w:val="21"/>
            </w:rPr>
          </w:rPrChange>
        </w:rPr>
        <w:t>体系结构设计</w:t>
      </w:r>
      <w:bookmarkEnd w:id="1162"/>
      <w:bookmarkEnd w:id="1163"/>
    </w:p>
    <w:p w:rsidR="00F53573" w:rsidRPr="00224E9F" w:rsidRDefault="00F53573">
      <w:pPr>
        <w:pStyle w:val="11"/>
        <w:ind w:left="425" w:firstLineChars="0" w:firstLine="0"/>
        <w:rPr>
          <w:ins w:id="1165" w:author="蔚滢璐" w:date="2017-01-01T22:38:00Z"/>
          <w:rFonts w:asciiTheme="minorEastAsia" w:hAnsiTheme="minorEastAsia"/>
          <w:sz w:val="21"/>
          <w:szCs w:val="21"/>
          <w:lang w:eastAsia="zh-CN"/>
          <w:rPrChange w:id="1166" w:author="蔚滢璐" w:date="2017-01-02T12:59:00Z">
            <w:rPr>
              <w:ins w:id="1167" w:author="蔚滢璐" w:date="2017-01-01T22:38:00Z"/>
            </w:rPr>
          </w:rPrChange>
        </w:rPr>
        <w:pPrChange w:id="1168" w:author="蔚滢璐" w:date="2017-01-01T22:38:00Z">
          <w:pPr>
            <w:pStyle w:val="a3"/>
            <w:numPr>
              <w:numId w:val="10"/>
            </w:numPr>
            <w:ind w:left="425" w:firstLineChars="0" w:hanging="425"/>
          </w:pPr>
        </w:pPrChange>
      </w:pPr>
      <w:ins w:id="1169" w:author="蔚滢璐" w:date="2017-01-01T22:38:00Z">
        <w:r w:rsidRPr="00224E9F">
          <w:rPr>
            <w:rFonts w:asciiTheme="minorEastAsia" w:hAnsiTheme="minorEastAsia" w:hint="eastAsia"/>
            <w:sz w:val="21"/>
            <w:szCs w:val="21"/>
            <w:lang w:eastAsia="zh-CN"/>
            <w:rPrChange w:id="1170" w:author="蔚滢璐" w:date="2017-01-02T12:59:00Z">
              <w:rPr>
                <w:rFonts w:asciiTheme="majorEastAsia" w:eastAsiaTheme="majorEastAsia" w:hAnsiTheme="majorEastAsia" w:hint="eastAsia"/>
                <w:sz w:val="21"/>
              </w:rPr>
            </w:rPrChange>
          </w:rPr>
          <w:lastRenderedPageBreak/>
          <w:t>参考《酒店预订系统体系结构设计文档》的描述。</w:t>
        </w:r>
      </w:ins>
    </w:p>
    <w:p w:rsidR="00F53573" w:rsidRPr="00224E9F" w:rsidRDefault="00F53573">
      <w:pPr>
        <w:pStyle w:val="a3"/>
        <w:ind w:left="425" w:firstLineChars="0" w:firstLine="0"/>
        <w:rPr>
          <w:ins w:id="1171" w:author="蔚滢璐" w:date="2017-01-01T22:38:00Z"/>
          <w:rFonts w:asciiTheme="minorEastAsia" w:hAnsiTheme="minorEastAsia"/>
          <w:sz w:val="21"/>
          <w:szCs w:val="21"/>
          <w:rPrChange w:id="1172" w:author="蔚滢璐" w:date="2017-01-02T12:59:00Z">
            <w:rPr>
              <w:ins w:id="1173" w:author="蔚滢璐" w:date="2017-01-01T22:38:00Z"/>
              <w:rFonts w:asciiTheme="majorEastAsia" w:eastAsiaTheme="majorEastAsia" w:hAnsiTheme="majorEastAsia"/>
              <w:sz w:val="21"/>
            </w:rPr>
          </w:rPrChange>
        </w:rPr>
        <w:pPrChange w:id="1174" w:author="蔚滢璐" w:date="2017-01-01T22:38:00Z">
          <w:pPr>
            <w:pStyle w:val="a3"/>
            <w:numPr>
              <w:numId w:val="10"/>
            </w:numPr>
            <w:ind w:left="425" w:firstLineChars="0" w:hanging="425"/>
          </w:pPr>
        </w:pPrChange>
      </w:pPr>
      <w:ins w:id="1175" w:author="蔚滢璐" w:date="2017-01-01T22:38:00Z">
        <w:r w:rsidRPr="00224E9F">
          <w:rPr>
            <w:rFonts w:asciiTheme="minorEastAsia" w:hAnsiTheme="minorEastAsia"/>
            <w:sz w:val="21"/>
            <w:szCs w:val="21"/>
            <w:rPrChange w:id="1176" w:author="蔚滢璐" w:date="2017-01-02T12:59:00Z">
              <w:rPr>
                <w:rFonts w:asciiTheme="majorEastAsia" w:eastAsiaTheme="majorEastAsia" w:hAnsiTheme="majorEastAsia"/>
                <w:sz w:val="21"/>
              </w:rPr>
            </w:rPrChange>
          </w:rPr>
          <w:t>主要采用分层的架构方式，采用分布式的部署方式，将数据存储在服务器端，客户端</w:t>
        </w:r>
      </w:ins>
    </w:p>
    <w:p w:rsidR="001A726D" w:rsidRPr="00224E9F" w:rsidRDefault="00F53573">
      <w:pPr>
        <w:pStyle w:val="a3"/>
        <w:ind w:left="425" w:firstLineChars="0" w:firstLine="0"/>
        <w:rPr>
          <w:rFonts w:asciiTheme="minorEastAsia" w:hAnsiTheme="minorEastAsia"/>
          <w:sz w:val="21"/>
          <w:szCs w:val="21"/>
          <w:rPrChange w:id="1177" w:author="蔚滢璐" w:date="2017-01-02T12:59:00Z">
            <w:rPr>
              <w:sz w:val="21"/>
              <w:szCs w:val="21"/>
            </w:rPr>
          </w:rPrChange>
        </w:rPr>
        <w:pPrChange w:id="1178" w:author="蔚滢璐" w:date="2017-01-01T20:58:00Z">
          <w:pPr>
            <w:pStyle w:val="a3"/>
            <w:numPr>
              <w:numId w:val="10"/>
            </w:numPr>
            <w:ind w:left="425" w:firstLineChars="0" w:hanging="425"/>
            <w:outlineLvl w:val="0"/>
          </w:pPr>
        </w:pPrChange>
      </w:pPr>
      <w:ins w:id="1179" w:author="蔚滢璐" w:date="2017-01-01T22:38:00Z">
        <w:r w:rsidRPr="00224E9F">
          <w:rPr>
            <w:rFonts w:asciiTheme="minorEastAsia" w:hAnsiTheme="minorEastAsia"/>
            <w:sz w:val="21"/>
            <w:szCs w:val="21"/>
            <w:rPrChange w:id="1180" w:author="蔚滢璐" w:date="2017-01-02T12:59:00Z">
              <w:rPr>
                <w:rFonts w:asciiTheme="majorEastAsia" w:eastAsiaTheme="majorEastAsia" w:hAnsiTheme="majorEastAsia"/>
                <w:sz w:val="21"/>
              </w:rPr>
            </w:rPrChange>
          </w:rPr>
          <w:t>通过RMI方式调用获取数据</w:t>
        </w:r>
      </w:ins>
    </w:p>
    <w:p w:rsidR="00F0273B" w:rsidRPr="00224E9F" w:rsidRDefault="004930B2" w:rsidP="00F0273B">
      <w:pPr>
        <w:pStyle w:val="a3"/>
        <w:numPr>
          <w:ilvl w:val="0"/>
          <w:numId w:val="10"/>
        </w:numPr>
        <w:ind w:firstLineChars="0"/>
        <w:outlineLvl w:val="0"/>
        <w:rPr>
          <w:rFonts w:asciiTheme="minorEastAsia" w:hAnsiTheme="minorEastAsia"/>
          <w:sz w:val="21"/>
          <w:szCs w:val="21"/>
          <w:rPrChange w:id="1181" w:author="蔚滢璐" w:date="2017-01-02T12:59:00Z">
            <w:rPr>
              <w:sz w:val="21"/>
              <w:szCs w:val="21"/>
            </w:rPr>
          </w:rPrChange>
        </w:rPr>
      </w:pPr>
      <w:bookmarkStart w:id="1182" w:name="_Toc471124367"/>
      <w:bookmarkStart w:id="1183" w:name="_Toc471124713"/>
      <w:r w:rsidRPr="00224E9F">
        <w:rPr>
          <w:rFonts w:asciiTheme="minorEastAsia" w:hAnsiTheme="minorEastAsia" w:hint="eastAsia"/>
          <w:sz w:val="21"/>
          <w:szCs w:val="21"/>
          <w:rPrChange w:id="1184" w:author="蔚滢璐" w:date="2017-01-02T12:59:00Z">
            <w:rPr>
              <w:rFonts w:hint="eastAsia"/>
              <w:sz w:val="21"/>
              <w:szCs w:val="21"/>
            </w:rPr>
          </w:rPrChange>
        </w:rPr>
        <w:t>结构视角</w:t>
      </w:r>
      <w:bookmarkEnd w:id="1182"/>
      <w:bookmarkEnd w:id="1183"/>
    </w:p>
    <w:p w:rsidR="00F0273B" w:rsidRPr="00224E9F" w:rsidRDefault="00F0273B" w:rsidP="004930B2">
      <w:pPr>
        <w:pStyle w:val="a3"/>
        <w:numPr>
          <w:ilvl w:val="1"/>
          <w:numId w:val="10"/>
        </w:numPr>
        <w:ind w:firstLineChars="0"/>
        <w:outlineLvl w:val="1"/>
        <w:rPr>
          <w:rFonts w:asciiTheme="minorEastAsia" w:hAnsiTheme="minorEastAsia"/>
          <w:sz w:val="21"/>
          <w:szCs w:val="21"/>
          <w:rPrChange w:id="1185" w:author="蔚滢璐" w:date="2017-01-02T12:59:00Z">
            <w:rPr>
              <w:sz w:val="21"/>
              <w:szCs w:val="21"/>
            </w:rPr>
          </w:rPrChange>
        </w:rPr>
      </w:pPr>
      <w:bookmarkStart w:id="1186" w:name="_Toc471124368"/>
      <w:bookmarkStart w:id="1187" w:name="_Toc471124714"/>
      <w:r w:rsidRPr="00224E9F">
        <w:rPr>
          <w:rFonts w:asciiTheme="minorEastAsia" w:hAnsiTheme="minorEastAsia" w:hint="eastAsia"/>
          <w:sz w:val="21"/>
          <w:szCs w:val="21"/>
          <w:rPrChange w:id="1188" w:author="蔚滢璐" w:date="2017-01-02T12:59:00Z">
            <w:rPr>
              <w:rFonts w:hint="eastAsia"/>
              <w:sz w:val="21"/>
              <w:szCs w:val="21"/>
            </w:rPr>
          </w:rPrChange>
        </w:rPr>
        <w:t>系统结构总述</w:t>
      </w:r>
      <w:bookmarkEnd w:id="1186"/>
      <w:bookmarkEnd w:id="1187"/>
    </w:p>
    <w:p w:rsidR="00F0273B" w:rsidRPr="00224E9F" w:rsidRDefault="00F0273B">
      <w:pPr>
        <w:ind w:firstLine="420"/>
        <w:rPr>
          <w:rFonts w:asciiTheme="minorEastAsia" w:hAnsiTheme="minorEastAsia"/>
          <w:sz w:val="21"/>
          <w:szCs w:val="21"/>
          <w:rPrChange w:id="1189" w:author="蔚滢璐" w:date="2017-01-02T12:59:00Z">
            <w:rPr>
              <w:sz w:val="21"/>
              <w:szCs w:val="21"/>
            </w:rPr>
          </w:rPrChange>
        </w:rPr>
        <w:pPrChange w:id="1190" w:author="蔚滢璐" w:date="2017-01-01T22:39:00Z">
          <w:pPr>
            <w:ind w:left="425" w:firstLine="415"/>
            <w:outlineLvl w:val="1"/>
          </w:pPr>
        </w:pPrChange>
      </w:pPr>
      <w:r w:rsidRPr="00224E9F">
        <w:rPr>
          <w:rFonts w:asciiTheme="minorEastAsia" w:hAnsiTheme="minorEastAsia" w:hint="eastAsia"/>
          <w:sz w:val="21"/>
          <w:szCs w:val="21"/>
          <w:rPrChange w:id="1191" w:author="蔚滢璐" w:date="2017-01-02T12:59:00Z">
            <w:rPr>
              <w:rFonts w:hint="eastAsia"/>
              <w:sz w:val="21"/>
              <w:szCs w:val="21"/>
            </w:rPr>
          </w:rPrChange>
        </w:rPr>
        <w:t>根据体系结构的设计，我们将系统分为展示层、业务逻辑层、数据层。每一层之间为了增加灵活性，我们会添加接口。层与层之间通过接口单向调用。界面层只能调用逻辑层提供的接口，逻辑层只能调用数据层提供的接口。</w:t>
      </w:r>
    </w:p>
    <w:p w:rsidR="007939FE" w:rsidRPr="00224E9F" w:rsidRDefault="007939FE">
      <w:pPr>
        <w:ind w:firstLine="420"/>
        <w:rPr>
          <w:rFonts w:asciiTheme="minorEastAsia" w:hAnsiTheme="minorEastAsia"/>
          <w:sz w:val="21"/>
          <w:szCs w:val="21"/>
          <w:rPrChange w:id="1192" w:author="蔚滢璐" w:date="2017-01-02T12:59:00Z">
            <w:rPr>
              <w:sz w:val="21"/>
              <w:szCs w:val="21"/>
            </w:rPr>
          </w:rPrChange>
        </w:rPr>
        <w:pPrChange w:id="1193" w:author="蔚滢璐" w:date="2017-01-01T22:39:00Z">
          <w:pPr>
            <w:ind w:left="425" w:firstLine="415"/>
            <w:outlineLvl w:val="1"/>
          </w:pPr>
        </w:pPrChange>
      </w:pPr>
      <w:r w:rsidRPr="00224E9F">
        <w:rPr>
          <w:rFonts w:asciiTheme="minorEastAsia" w:hAnsiTheme="minorEastAsia" w:hint="eastAsia"/>
          <w:sz w:val="21"/>
          <w:szCs w:val="21"/>
          <w:rPrChange w:id="1194" w:author="蔚滢璐" w:date="2017-01-02T12:59:00Z">
            <w:rPr>
              <w:rFonts w:hint="eastAsia"/>
              <w:sz w:val="21"/>
              <w:szCs w:val="21"/>
            </w:rPr>
          </w:rPrChange>
        </w:rPr>
        <w:t>逻辑层与界面层之间通过依赖vo模块传递值对象，数据层与逻辑层之间通过依赖po模块传递数据的持久化对象。</w:t>
      </w:r>
    </w:p>
    <w:p w:rsidR="004930B2" w:rsidRPr="00224E9F" w:rsidRDefault="00F0273B" w:rsidP="004930B2">
      <w:pPr>
        <w:pStyle w:val="a3"/>
        <w:numPr>
          <w:ilvl w:val="1"/>
          <w:numId w:val="10"/>
        </w:numPr>
        <w:ind w:firstLineChars="0"/>
        <w:outlineLvl w:val="1"/>
        <w:rPr>
          <w:ins w:id="1195" w:author="蔚滢璐" w:date="2017-01-02T12:04:00Z"/>
          <w:rFonts w:asciiTheme="minorEastAsia" w:hAnsiTheme="minorEastAsia"/>
          <w:sz w:val="21"/>
          <w:szCs w:val="21"/>
          <w:rPrChange w:id="1196" w:author="蔚滢璐" w:date="2017-01-02T12:59:00Z">
            <w:rPr>
              <w:ins w:id="1197" w:author="蔚滢璐" w:date="2017-01-02T12:04:00Z"/>
              <w:sz w:val="21"/>
              <w:szCs w:val="21"/>
            </w:rPr>
          </w:rPrChange>
        </w:rPr>
      </w:pPr>
      <w:bookmarkStart w:id="1198" w:name="_Toc471124369"/>
      <w:bookmarkStart w:id="1199" w:name="_Toc471124715"/>
      <w:r w:rsidRPr="00224E9F">
        <w:rPr>
          <w:rFonts w:asciiTheme="minorEastAsia" w:hAnsiTheme="minorEastAsia" w:hint="eastAsia"/>
          <w:sz w:val="21"/>
          <w:szCs w:val="21"/>
          <w:rPrChange w:id="1200" w:author="蔚滢璐" w:date="2017-01-02T12:59:00Z">
            <w:rPr>
              <w:rFonts w:hint="eastAsia"/>
              <w:sz w:val="21"/>
              <w:szCs w:val="21"/>
            </w:rPr>
          </w:rPrChange>
        </w:rPr>
        <w:t>界面层的分解</w:t>
      </w:r>
      <w:bookmarkEnd w:id="1198"/>
      <w:bookmarkEnd w:id="1199"/>
    </w:p>
    <w:p w:rsidR="002500C4" w:rsidRPr="00224E9F" w:rsidRDefault="002500C4">
      <w:pPr>
        <w:pStyle w:val="a3"/>
        <w:ind w:left="992" w:firstLineChars="0" w:firstLine="0"/>
        <w:rPr>
          <w:ins w:id="1201" w:author="蔚滢璐" w:date="2017-01-02T12:10:00Z"/>
          <w:rFonts w:asciiTheme="minorEastAsia" w:hAnsiTheme="minorEastAsia"/>
          <w:sz w:val="21"/>
          <w:szCs w:val="21"/>
          <w:rPrChange w:id="1202" w:author="蔚滢璐" w:date="2017-01-02T12:59:00Z">
            <w:rPr>
              <w:ins w:id="1203" w:author="蔚滢璐" w:date="2017-01-02T12:10:00Z"/>
              <w:sz w:val="21"/>
              <w:szCs w:val="21"/>
            </w:rPr>
          </w:rPrChange>
        </w:rPr>
        <w:pPrChange w:id="1204" w:author="蔚滢璐" w:date="2017-01-02T12:04:00Z">
          <w:pPr>
            <w:pStyle w:val="a3"/>
            <w:numPr>
              <w:ilvl w:val="1"/>
              <w:numId w:val="10"/>
            </w:numPr>
            <w:ind w:left="992" w:firstLineChars="0" w:hanging="567"/>
            <w:outlineLvl w:val="1"/>
          </w:pPr>
        </w:pPrChange>
      </w:pPr>
      <w:ins w:id="1205" w:author="蔚滢璐" w:date="2017-01-02T12:05:00Z">
        <w:r w:rsidRPr="00224E9F">
          <w:rPr>
            <w:rFonts w:asciiTheme="minorEastAsia" w:hAnsiTheme="minorEastAsia" w:hint="eastAsia"/>
            <w:sz w:val="21"/>
            <w:szCs w:val="21"/>
            <w:rPrChange w:id="1206" w:author="蔚滢璐" w:date="2017-01-02T12:59:00Z">
              <w:rPr>
                <w:rFonts w:hint="eastAsia"/>
                <w:sz w:val="21"/>
                <w:szCs w:val="21"/>
              </w:rPr>
            </w:rPrChange>
          </w:rPr>
          <w:t>界面层</w:t>
        </w:r>
        <w:r w:rsidR="003D42C5" w:rsidRPr="00224E9F">
          <w:rPr>
            <w:rFonts w:asciiTheme="minorEastAsia" w:hAnsiTheme="minorEastAsia" w:hint="eastAsia"/>
            <w:sz w:val="21"/>
            <w:szCs w:val="21"/>
            <w:rPrChange w:id="1207" w:author="蔚滢璐" w:date="2017-01-02T12:59:00Z">
              <w:rPr>
                <w:rFonts w:hint="eastAsia"/>
                <w:sz w:val="21"/>
                <w:szCs w:val="21"/>
              </w:rPr>
            </w:rPrChange>
          </w:rPr>
          <w:t>的主体为四个不同的</w:t>
        </w:r>
      </w:ins>
      <w:ins w:id="1208" w:author="蔚滢璐" w:date="2017-01-02T12:10:00Z">
        <w:r w:rsidR="003D42C5" w:rsidRPr="00224E9F">
          <w:rPr>
            <w:rFonts w:asciiTheme="minorEastAsia" w:hAnsiTheme="minorEastAsia" w:hint="eastAsia"/>
            <w:sz w:val="21"/>
            <w:szCs w:val="21"/>
            <w:rPrChange w:id="1209" w:author="蔚滢璐" w:date="2017-01-02T12:59:00Z">
              <w:rPr>
                <w:rFonts w:hint="eastAsia"/>
                <w:sz w:val="21"/>
                <w:szCs w:val="21"/>
              </w:rPr>
            </w:rPrChange>
          </w:rPr>
          <w:t>使用者</w:t>
        </w:r>
      </w:ins>
      <w:ins w:id="1210" w:author="蔚滢璐" w:date="2017-01-02T12:06:00Z">
        <w:r w:rsidR="003D42C5" w:rsidRPr="00224E9F">
          <w:rPr>
            <w:rFonts w:asciiTheme="minorEastAsia" w:hAnsiTheme="minorEastAsia" w:hint="eastAsia"/>
            <w:sz w:val="21"/>
            <w:szCs w:val="21"/>
            <w:rPrChange w:id="1211" w:author="蔚滢璐" w:date="2017-01-02T12:59:00Z">
              <w:rPr>
                <w:rFonts w:hint="eastAsia"/>
                <w:sz w:val="21"/>
                <w:szCs w:val="21"/>
              </w:rPr>
            </w:rPrChange>
          </w:rPr>
          <w:t>模块</w:t>
        </w:r>
      </w:ins>
      <w:ins w:id="1212" w:author="蔚滢璐" w:date="2017-01-02T12:09:00Z">
        <w:r w:rsidR="003D42C5" w:rsidRPr="00224E9F">
          <w:rPr>
            <w:rFonts w:asciiTheme="minorEastAsia" w:hAnsiTheme="minorEastAsia" w:hint="eastAsia"/>
            <w:sz w:val="21"/>
            <w:szCs w:val="21"/>
            <w:rPrChange w:id="1213" w:author="蔚滢璐" w:date="2017-01-02T12:59:00Z">
              <w:rPr>
                <w:rFonts w:hint="eastAsia"/>
                <w:sz w:val="21"/>
                <w:szCs w:val="21"/>
              </w:rPr>
            </w:rPrChange>
          </w:rPr>
          <w:t>，通过身份选择界面，登陆模块验证后可</w:t>
        </w:r>
      </w:ins>
      <w:ins w:id="1214" w:author="蔚滢璐" w:date="2017-01-02T12:10:00Z">
        <w:r w:rsidR="003D42C5" w:rsidRPr="00224E9F">
          <w:rPr>
            <w:rFonts w:asciiTheme="minorEastAsia" w:hAnsiTheme="minorEastAsia" w:hint="eastAsia"/>
            <w:sz w:val="21"/>
            <w:szCs w:val="21"/>
            <w:rPrChange w:id="1215" w:author="蔚滢璐" w:date="2017-01-02T12:59:00Z">
              <w:rPr>
                <w:rFonts w:hint="eastAsia"/>
                <w:sz w:val="21"/>
                <w:szCs w:val="21"/>
              </w:rPr>
            </w:rPrChange>
          </w:rPr>
          <w:t>进入相应的使用者的模块。</w:t>
        </w:r>
      </w:ins>
    </w:p>
    <w:p w:rsidR="003D42C5" w:rsidRPr="00224E9F" w:rsidDel="003D42C5" w:rsidRDefault="003D42C5">
      <w:pPr>
        <w:rPr>
          <w:del w:id="1216" w:author="蔚滢璐" w:date="2017-01-02T12:10:00Z"/>
          <w:rFonts w:asciiTheme="minorEastAsia" w:hAnsiTheme="minorEastAsia"/>
          <w:sz w:val="21"/>
          <w:szCs w:val="21"/>
          <w:rPrChange w:id="1217" w:author="蔚滢璐" w:date="2017-01-02T12:59:00Z">
            <w:rPr>
              <w:del w:id="1218" w:author="蔚滢璐" w:date="2017-01-02T12:10:00Z"/>
            </w:rPr>
          </w:rPrChange>
        </w:rPr>
        <w:pPrChange w:id="1219" w:author="蔚滢璐" w:date="2017-01-02T12:10:00Z">
          <w:pPr>
            <w:pStyle w:val="a3"/>
            <w:numPr>
              <w:ilvl w:val="1"/>
              <w:numId w:val="10"/>
            </w:numPr>
            <w:ind w:left="992" w:firstLineChars="0" w:hanging="567"/>
            <w:outlineLvl w:val="1"/>
          </w:pPr>
        </w:pPrChange>
      </w:pPr>
      <w:bookmarkStart w:id="1220" w:name="_Toc471124370"/>
      <w:bookmarkStart w:id="1221" w:name="_Toc471124716"/>
      <w:bookmarkEnd w:id="1220"/>
      <w:bookmarkEnd w:id="1221"/>
    </w:p>
    <w:p w:rsidR="00245DB9" w:rsidRPr="00224E9F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ins w:id="1222" w:author="蔚滢璐" w:date="2017-01-02T12:10:00Z"/>
          <w:rFonts w:asciiTheme="minorEastAsia" w:hAnsiTheme="minorEastAsia"/>
          <w:sz w:val="21"/>
          <w:szCs w:val="21"/>
          <w:rPrChange w:id="1223" w:author="蔚滢璐" w:date="2017-01-02T12:59:00Z">
            <w:rPr>
              <w:ins w:id="1224" w:author="蔚滢璐" w:date="2017-01-02T12:10:00Z"/>
              <w:sz w:val="21"/>
              <w:szCs w:val="21"/>
            </w:rPr>
          </w:rPrChange>
        </w:rPr>
      </w:pPr>
      <w:bookmarkStart w:id="1225" w:name="_Toc471124371"/>
      <w:bookmarkStart w:id="1226" w:name="_Toc471124717"/>
      <w:r w:rsidRPr="00224E9F">
        <w:rPr>
          <w:rFonts w:asciiTheme="minorEastAsia" w:hAnsiTheme="minorEastAsia" w:hint="eastAsia"/>
          <w:sz w:val="21"/>
          <w:szCs w:val="21"/>
          <w:rPrChange w:id="1227" w:author="蔚滢璐" w:date="2017-01-02T12:59:00Z">
            <w:rPr>
              <w:rFonts w:hint="eastAsia"/>
              <w:sz w:val="21"/>
              <w:szCs w:val="21"/>
            </w:rPr>
          </w:rPrChange>
        </w:rPr>
        <w:t>登陆模块</w:t>
      </w:r>
      <w:bookmarkEnd w:id="1225"/>
      <w:bookmarkEnd w:id="1226"/>
    </w:p>
    <w:p w:rsidR="003D42C5" w:rsidRPr="00224E9F" w:rsidRDefault="003D42C5">
      <w:pPr>
        <w:pStyle w:val="a3"/>
        <w:numPr>
          <w:ilvl w:val="0"/>
          <w:numId w:val="34"/>
        </w:numPr>
        <w:ind w:firstLineChars="0"/>
        <w:rPr>
          <w:ins w:id="1228" w:author="蔚滢璐" w:date="2017-01-02T12:11:00Z"/>
          <w:rFonts w:asciiTheme="minorEastAsia" w:hAnsiTheme="minorEastAsia"/>
          <w:sz w:val="21"/>
          <w:szCs w:val="21"/>
          <w:rPrChange w:id="1229" w:author="蔚滢璐" w:date="2017-01-02T12:59:00Z">
            <w:rPr>
              <w:ins w:id="1230" w:author="蔚滢璐" w:date="2017-01-02T12:11:00Z"/>
              <w:sz w:val="21"/>
              <w:szCs w:val="21"/>
            </w:rPr>
          </w:rPrChange>
        </w:rPr>
        <w:pPrChange w:id="1231" w:author="蔚滢璐" w:date="2017-01-02T12:11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232" w:author="蔚滢璐" w:date="2017-01-02T12:11:00Z">
        <w:r w:rsidRPr="00224E9F">
          <w:rPr>
            <w:rFonts w:asciiTheme="minorEastAsia" w:hAnsiTheme="minorEastAsia" w:hint="eastAsia"/>
            <w:sz w:val="21"/>
            <w:szCs w:val="21"/>
            <w:rPrChange w:id="1233" w:author="蔚滢璐" w:date="2017-01-02T12:59:00Z">
              <w:rPr>
                <w:rFonts w:hint="eastAsia"/>
                <w:sz w:val="21"/>
                <w:szCs w:val="21"/>
              </w:rPr>
            </w:rPrChange>
          </w:rPr>
          <w:t>界面展示</w:t>
        </w:r>
      </w:ins>
    </w:p>
    <w:p w:rsidR="003D42C5" w:rsidRPr="00224E9F" w:rsidRDefault="003D42C5">
      <w:pPr>
        <w:pStyle w:val="a3"/>
        <w:ind w:left="2138" w:firstLineChars="0" w:firstLine="0"/>
        <w:rPr>
          <w:ins w:id="1234" w:author="蔚滢璐" w:date="2017-01-02T12:11:00Z"/>
          <w:rFonts w:asciiTheme="minorEastAsia" w:hAnsiTheme="minorEastAsia"/>
          <w:sz w:val="21"/>
          <w:szCs w:val="21"/>
          <w:rPrChange w:id="1235" w:author="蔚滢璐" w:date="2017-01-02T12:59:00Z">
            <w:rPr>
              <w:ins w:id="1236" w:author="蔚滢璐" w:date="2017-01-02T12:11:00Z"/>
              <w:sz w:val="21"/>
              <w:szCs w:val="21"/>
            </w:rPr>
          </w:rPrChange>
        </w:rPr>
        <w:pPrChange w:id="1237" w:author="蔚滢璐" w:date="2017-01-02T12:11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238" w:author="蔚滢璐" w:date="2017-01-02T12:11:00Z">
        <w:r w:rsidRPr="00224E9F">
          <w:rPr>
            <w:rFonts w:asciiTheme="minorEastAsia" w:hAnsiTheme="minorEastAsia" w:hint="eastAsia"/>
            <w:sz w:val="21"/>
            <w:szCs w:val="21"/>
            <w:rPrChange w:id="1239" w:author="蔚滢璐" w:date="2017-01-02T12:59:00Z">
              <w:rPr>
                <w:rFonts w:hint="eastAsia"/>
                <w:sz w:val="21"/>
                <w:szCs w:val="21"/>
              </w:rPr>
            </w:rPrChange>
          </w:rPr>
          <w:t>登陆模块的界面</w:t>
        </w:r>
      </w:ins>
      <w:ins w:id="1240" w:author="蔚滢璐" w:date="2017-01-02T12:12:00Z">
        <w:r w:rsidRPr="00224E9F">
          <w:rPr>
            <w:rFonts w:asciiTheme="minorEastAsia" w:hAnsiTheme="minorEastAsia" w:hint="eastAsia"/>
            <w:sz w:val="21"/>
            <w:szCs w:val="21"/>
            <w:rPrChange w:id="1241" w:author="蔚滢璐" w:date="2017-01-02T12:59:00Z">
              <w:rPr>
                <w:rFonts w:hint="eastAsia"/>
                <w:sz w:val="21"/>
                <w:szCs w:val="21"/>
              </w:rPr>
            </w:rPrChange>
          </w:rPr>
          <w:t>参见软件人机交互文档</w:t>
        </w:r>
      </w:ins>
    </w:p>
    <w:p w:rsidR="003D42C5" w:rsidRPr="00224E9F" w:rsidRDefault="003D42C5">
      <w:pPr>
        <w:pStyle w:val="a3"/>
        <w:numPr>
          <w:ilvl w:val="0"/>
          <w:numId w:val="34"/>
        </w:numPr>
        <w:ind w:firstLineChars="0"/>
        <w:rPr>
          <w:ins w:id="1242" w:author="蔚滢璐" w:date="2017-01-02T12:12:00Z"/>
          <w:rFonts w:asciiTheme="minorEastAsia" w:hAnsiTheme="minorEastAsia"/>
          <w:sz w:val="21"/>
          <w:szCs w:val="21"/>
          <w:rPrChange w:id="1243" w:author="蔚滢璐" w:date="2017-01-02T12:59:00Z">
            <w:rPr>
              <w:ins w:id="1244" w:author="蔚滢璐" w:date="2017-01-02T12:12:00Z"/>
              <w:sz w:val="21"/>
              <w:szCs w:val="21"/>
            </w:rPr>
          </w:rPrChange>
        </w:rPr>
        <w:pPrChange w:id="1245" w:author="蔚滢璐" w:date="2017-01-02T12:11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246" w:author="蔚滢璐" w:date="2017-01-02T12:11:00Z">
        <w:r w:rsidRPr="00224E9F">
          <w:rPr>
            <w:rFonts w:asciiTheme="minorEastAsia" w:hAnsiTheme="minorEastAsia" w:hint="eastAsia"/>
            <w:sz w:val="21"/>
            <w:szCs w:val="21"/>
            <w:rPrChange w:id="1247" w:author="蔚滢璐" w:date="2017-01-02T12:59:00Z">
              <w:rPr>
                <w:rFonts w:hint="eastAsia"/>
                <w:sz w:val="21"/>
                <w:szCs w:val="21"/>
              </w:rPr>
            </w:rPrChange>
          </w:rPr>
          <w:t>逻辑展示</w:t>
        </w:r>
      </w:ins>
    </w:p>
    <w:tbl>
      <w:tblPr>
        <w:tblStyle w:val="af3"/>
        <w:tblW w:w="0" w:type="auto"/>
        <w:tblLayout w:type="fixed"/>
        <w:tblLook w:val="01E0" w:firstRow="1" w:lastRow="1" w:firstColumn="1" w:lastColumn="1" w:noHBand="0" w:noVBand="0"/>
      </w:tblPr>
      <w:tblGrid>
        <w:gridCol w:w="846"/>
        <w:gridCol w:w="1559"/>
        <w:gridCol w:w="3119"/>
        <w:gridCol w:w="2772"/>
      </w:tblGrid>
      <w:tr w:rsidR="00224E9F" w:rsidRPr="00224E9F" w:rsidTr="00224E9F">
        <w:trPr>
          <w:ins w:id="1248" w:author="蔚滢璐" w:date="2017-01-02T12:18:00Z"/>
        </w:trPr>
        <w:tc>
          <w:tcPr>
            <w:tcW w:w="846" w:type="dxa"/>
          </w:tcPr>
          <w:p w:rsidR="003D42C5" w:rsidRPr="00224E9F" w:rsidRDefault="003D42C5" w:rsidP="00224E9F">
            <w:pPr>
              <w:rPr>
                <w:ins w:id="1249" w:author="蔚滢璐" w:date="2017-01-02T12:18:00Z"/>
                <w:rFonts w:asciiTheme="minorEastAsia" w:hAnsiTheme="minorEastAsia"/>
                <w:sz w:val="21"/>
                <w:szCs w:val="21"/>
                <w:rPrChange w:id="1250" w:author="蔚滢璐" w:date="2017-01-02T12:59:00Z">
                  <w:rPr>
                    <w:ins w:id="1251" w:author="蔚滢璐" w:date="2017-01-02T12:18:00Z"/>
                  </w:rPr>
                </w:rPrChange>
              </w:rPr>
            </w:pPr>
            <w:ins w:id="1252" w:author="蔚滢璐" w:date="2017-01-02T12:1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253" w:author="蔚滢璐" w:date="2017-01-02T12:59:00Z">
                    <w:rPr>
                      <w:rFonts w:hint="eastAsia"/>
                    </w:rPr>
                  </w:rPrChange>
                </w:rPr>
                <w:t>模块</w:t>
              </w:r>
            </w:ins>
          </w:p>
        </w:tc>
        <w:tc>
          <w:tcPr>
            <w:tcW w:w="1559" w:type="dxa"/>
          </w:tcPr>
          <w:p w:rsidR="003D42C5" w:rsidRPr="00224E9F" w:rsidRDefault="003D42C5" w:rsidP="00224E9F">
            <w:pPr>
              <w:rPr>
                <w:ins w:id="1254" w:author="蔚滢璐" w:date="2017-01-02T12:18:00Z"/>
                <w:rFonts w:asciiTheme="minorEastAsia" w:hAnsiTheme="minorEastAsia"/>
                <w:sz w:val="21"/>
                <w:szCs w:val="21"/>
                <w:rPrChange w:id="1255" w:author="蔚滢璐" w:date="2017-01-02T12:59:00Z">
                  <w:rPr>
                    <w:ins w:id="1256" w:author="蔚滢璐" w:date="2017-01-02T12:18:00Z"/>
                  </w:rPr>
                </w:rPrChange>
              </w:rPr>
            </w:pPr>
            <w:ins w:id="1257" w:author="蔚滢璐" w:date="2017-01-02T12:1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258" w:author="蔚滢璐" w:date="2017-01-02T12:59:00Z">
                    <w:rPr>
                      <w:rFonts w:hint="eastAsia"/>
                    </w:rPr>
                  </w:rPrChange>
                </w:rPr>
                <w:t>包名</w:t>
              </w:r>
            </w:ins>
          </w:p>
        </w:tc>
        <w:tc>
          <w:tcPr>
            <w:tcW w:w="3119" w:type="dxa"/>
          </w:tcPr>
          <w:p w:rsidR="003D42C5" w:rsidRPr="00224E9F" w:rsidRDefault="003D42C5" w:rsidP="00224E9F">
            <w:pPr>
              <w:rPr>
                <w:ins w:id="1259" w:author="蔚滢璐" w:date="2017-01-02T12:18:00Z"/>
                <w:rFonts w:asciiTheme="minorEastAsia" w:hAnsiTheme="minorEastAsia"/>
                <w:sz w:val="21"/>
                <w:szCs w:val="21"/>
                <w:rPrChange w:id="1260" w:author="蔚滢璐" w:date="2017-01-02T12:59:00Z">
                  <w:rPr>
                    <w:ins w:id="1261" w:author="蔚滢璐" w:date="2017-01-02T12:18:00Z"/>
                  </w:rPr>
                </w:rPrChange>
              </w:rPr>
            </w:pPr>
            <w:ins w:id="1262" w:author="蔚滢璐" w:date="2017-01-02T12:1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263" w:author="蔚滢璐" w:date="2017-01-02T12:59:00Z">
                    <w:rPr>
                      <w:rFonts w:hint="eastAsia"/>
                    </w:rPr>
                  </w:rPrChange>
                </w:rPr>
                <w:t>类名</w:t>
              </w:r>
            </w:ins>
          </w:p>
        </w:tc>
        <w:tc>
          <w:tcPr>
            <w:tcW w:w="2772" w:type="dxa"/>
          </w:tcPr>
          <w:p w:rsidR="003D42C5" w:rsidRPr="00224E9F" w:rsidRDefault="003D42C5" w:rsidP="00224E9F">
            <w:pPr>
              <w:rPr>
                <w:ins w:id="1264" w:author="蔚滢璐" w:date="2017-01-02T12:18:00Z"/>
                <w:rFonts w:asciiTheme="minorEastAsia" w:hAnsiTheme="minorEastAsia"/>
                <w:sz w:val="21"/>
                <w:szCs w:val="21"/>
                <w:rPrChange w:id="1265" w:author="蔚滢璐" w:date="2017-01-02T12:59:00Z">
                  <w:rPr>
                    <w:ins w:id="1266" w:author="蔚滢璐" w:date="2017-01-02T12:18:00Z"/>
                  </w:rPr>
                </w:rPrChange>
              </w:rPr>
            </w:pPr>
            <w:ins w:id="1267" w:author="蔚滢璐" w:date="2017-01-02T12:1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268" w:author="蔚滢璐" w:date="2017-01-02T12:59:00Z">
                    <w:rPr>
                      <w:rFonts w:hint="eastAsia"/>
                    </w:rPr>
                  </w:rPrChange>
                </w:rPr>
                <w:t>功能</w:t>
              </w:r>
            </w:ins>
          </w:p>
        </w:tc>
      </w:tr>
      <w:tr w:rsidR="00224E9F" w:rsidRPr="00224E9F" w:rsidTr="003D42C5">
        <w:tblPrEx>
          <w:tblLook w:val="04A0" w:firstRow="1" w:lastRow="0" w:firstColumn="1" w:lastColumn="0" w:noHBand="0" w:noVBand="1"/>
        </w:tblPrEx>
        <w:trPr>
          <w:ins w:id="1269" w:author="蔚滢璐" w:date="2017-01-02T12:19:00Z"/>
        </w:trPr>
        <w:tc>
          <w:tcPr>
            <w:tcW w:w="846" w:type="dxa"/>
            <w:vMerge w:val="restart"/>
          </w:tcPr>
          <w:p w:rsidR="003D42C5" w:rsidRPr="00224E9F" w:rsidRDefault="003D42C5" w:rsidP="00224E9F">
            <w:pPr>
              <w:rPr>
                <w:ins w:id="1270" w:author="蔚滢璐" w:date="2017-01-02T12:19:00Z"/>
                <w:rFonts w:asciiTheme="minorEastAsia" w:hAnsiTheme="minorEastAsia"/>
                <w:sz w:val="21"/>
                <w:szCs w:val="21"/>
                <w:rPrChange w:id="1271" w:author="蔚滢璐" w:date="2017-01-02T12:59:00Z">
                  <w:rPr>
                    <w:ins w:id="1272" w:author="蔚滢璐" w:date="2017-01-02T12:19:00Z"/>
                  </w:rPr>
                </w:rPrChange>
              </w:rPr>
            </w:pPr>
            <w:ins w:id="1273" w:author="蔚滢璐" w:date="2017-01-02T12:19:00Z">
              <w:r w:rsidRPr="00224E9F">
                <w:rPr>
                  <w:rFonts w:asciiTheme="minorEastAsia" w:hAnsiTheme="minorEastAsia"/>
                  <w:sz w:val="21"/>
                  <w:szCs w:val="21"/>
                  <w:rPrChange w:id="1274" w:author="蔚滢璐" w:date="2017-01-02T12:59:00Z">
                    <w:rPr/>
                  </w:rPrChange>
                </w:rPr>
                <w:t>login</w:t>
              </w:r>
            </w:ins>
          </w:p>
        </w:tc>
        <w:tc>
          <w:tcPr>
            <w:tcW w:w="1559" w:type="dxa"/>
            <w:vMerge w:val="restart"/>
          </w:tcPr>
          <w:p w:rsidR="003D42C5" w:rsidRPr="00224E9F" w:rsidRDefault="003D42C5" w:rsidP="00224E9F">
            <w:pPr>
              <w:rPr>
                <w:ins w:id="1275" w:author="蔚滢璐" w:date="2017-01-02T12:19:00Z"/>
                <w:rFonts w:asciiTheme="minorEastAsia" w:hAnsiTheme="minorEastAsia"/>
                <w:sz w:val="21"/>
                <w:szCs w:val="21"/>
                <w:rPrChange w:id="1276" w:author="蔚滢璐" w:date="2017-01-02T12:59:00Z">
                  <w:rPr>
                    <w:ins w:id="1277" w:author="蔚滢璐" w:date="2017-01-02T12:19:00Z"/>
                  </w:rPr>
                </w:rPrChange>
              </w:rPr>
            </w:pPr>
            <w:ins w:id="1278" w:author="蔚滢璐" w:date="2017-01-02T12:19:00Z">
              <w:r w:rsidRPr="00224E9F">
                <w:rPr>
                  <w:rFonts w:asciiTheme="minorEastAsia" w:hAnsiTheme="minorEastAsia"/>
                  <w:sz w:val="21"/>
                  <w:szCs w:val="21"/>
                  <w:rPrChange w:id="1279" w:author="蔚滢璐" w:date="2017-01-02T12:59:00Z">
                    <w:rPr/>
                  </w:rPrChange>
                </w:rPr>
                <w:t>logincontroller</w:t>
              </w:r>
            </w:ins>
          </w:p>
        </w:tc>
        <w:tc>
          <w:tcPr>
            <w:tcW w:w="3119" w:type="dxa"/>
          </w:tcPr>
          <w:p w:rsidR="003D42C5" w:rsidRPr="00224E9F" w:rsidRDefault="003D42C5" w:rsidP="00224E9F">
            <w:pPr>
              <w:rPr>
                <w:ins w:id="1280" w:author="蔚滢璐" w:date="2017-01-02T12:19:00Z"/>
                <w:rFonts w:asciiTheme="minorEastAsia" w:hAnsiTheme="minorEastAsia"/>
                <w:sz w:val="21"/>
                <w:szCs w:val="21"/>
                <w:rPrChange w:id="1281" w:author="蔚滢璐" w:date="2017-01-02T12:59:00Z">
                  <w:rPr>
                    <w:ins w:id="1282" w:author="蔚滢璐" w:date="2017-01-02T12:19:00Z"/>
                  </w:rPr>
                </w:rPrChange>
              </w:rPr>
            </w:pPr>
            <w:ins w:id="1283" w:author="蔚滢璐" w:date="2017-01-02T12:19:00Z">
              <w:r w:rsidRPr="00224E9F">
                <w:rPr>
                  <w:rFonts w:asciiTheme="minorEastAsia" w:hAnsiTheme="minorEastAsia"/>
                  <w:sz w:val="21"/>
                  <w:szCs w:val="21"/>
                  <w:rPrChange w:id="1284" w:author="蔚滢璐" w:date="2017-01-02T12:59:00Z">
                    <w:rPr/>
                  </w:rPrChange>
                </w:rPr>
                <w:t>LoginUIController</w:t>
              </w:r>
            </w:ins>
          </w:p>
        </w:tc>
        <w:tc>
          <w:tcPr>
            <w:tcW w:w="2772" w:type="dxa"/>
          </w:tcPr>
          <w:p w:rsidR="003D42C5" w:rsidRPr="00224E9F" w:rsidRDefault="003D42C5" w:rsidP="00224E9F">
            <w:pPr>
              <w:rPr>
                <w:ins w:id="1285" w:author="蔚滢璐" w:date="2017-01-02T12:19:00Z"/>
                <w:rFonts w:asciiTheme="minorEastAsia" w:hAnsiTheme="minorEastAsia"/>
                <w:sz w:val="21"/>
                <w:szCs w:val="21"/>
                <w:rPrChange w:id="1286" w:author="蔚滢璐" w:date="2017-01-02T12:59:00Z">
                  <w:rPr>
                    <w:ins w:id="1287" w:author="蔚滢璐" w:date="2017-01-02T12:19:00Z"/>
                  </w:rPr>
                </w:rPrChange>
              </w:rPr>
            </w:pPr>
            <w:ins w:id="1288" w:author="蔚滢璐" w:date="2017-01-02T12:1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289" w:author="蔚滢璐" w:date="2017-01-02T12:59:00Z">
                    <w:rPr>
                      <w:rFonts w:hint="eastAsia"/>
                    </w:rPr>
                  </w:rPrChange>
                </w:rPr>
                <w:t>登陆界面，其中如果是用户，可以选择注册</w:t>
              </w:r>
            </w:ins>
          </w:p>
        </w:tc>
      </w:tr>
      <w:tr w:rsidR="00224E9F" w:rsidRPr="00224E9F" w:rsidTr="003D42C5">
        <w:tblPrEx>
          <w:tblLook w:val="04A0" w:firstRow="1" w:lastRow="0" w:firstColumn="1" w:lastColumn="0" w:noHBand="0" w:noVBand="1"/>
        </w:tblPrEx>
        <w:trPr>
          <w:ins w:id="1290" w:author="蔚滢璐" w:date="2017-01-02T12:19:00Z"/>
        </w:trPr>
        <w:tc>
          <w:tcPr>
            <w:tcW w:w="846" w:type="dxa"/>
            <w:vMerge/>
          </w:tcPr>
          <w:p w:rsidR="003D42C5" w:rsidRPr="00224E9F" w:rsidRDefault="003D42C5" w:rsidP="00224E9F">
            <w:pPr>
              <w:rPr>
                <w:ins w:id="1291" w:author="蔚滢璐" w:date="2017-01-02T12:19:00Z"/>
                <w:rFonts w:asciiTheme="minorEastAsia" w:hAnsiTheme="minorEastAsia"/>
                <w:sz w:val="21"/>
                <w:szCs w:val="21"/>
                <w:rPrChange w:id="1292" w:author="蔚滢璐" w:date="2017-01-02T12:59:00Z">
                  <w:rPr>
                    <w:ins w:id="1293" w:author="蔚滢璐" w:date="2017-01-02T12:19:00Z"/>
                  </w:rPr>
                </w:rPrChange>
              </w:rPr>
            </w:pPr>
          </w:p>
        </w:tc>
        <w:tc>
          <w:tcPr>
            <w:tcW w:w="1559" w:type="dxa"/>
            <w:vMerge/>
          </w:tcPr>
          <w:p w:rsidR="003D42C5" w:rsidRPr="00224E9F" w:rsidRDefault="003D42C5" w:rsidP="00224E9F">
            <w:pPr>
              <w:rPr>
                <w:ins w:id="1294" w:author="蔚滢璐" w:date="2017-01-02T12:19:00Z"/>
                <w:rFonts w:asciiTheme="minorEastAsia" w:hAnsiTheme="minorEastAsia"/>
                <w:sz w:val="21"/>
                <w:szCs w:val="21"/>
                <w:rPrChange w:id="1295" w:author="蔚滢璐" w:date="2017-01-02T12:59:00Z">
                  <w:rPr>
                    <w:ins w:id="1296" w:author="蔚滢璐" w:date="2017-01-02T12:19:00Z"/>
                  </w:rPr>
                </w:rPrChange>
              </w:rPr>
            </w:pPr>
          </w:p>
        </w:tc>
        <w:tc>
          <w:tcPr>
            <w:tcW w:w="3119" w:type="dxa"/>
          </w:tcPr>
          <w:p w:rsidR="003D42C5" w:rsidRPr="00224E9F" w:rsidRDefault="003D42C5" w:rsidP="00224E9F">
            <w:pPr>
              <w:rPr>
                <w:ins w:id="1297" w:author="蔚滢璐" w:date="2017-01-02T12:19:00Z"/>
                <w:rFonts w:asciiTheme="minorEastAsia" w:hAnsiTheme="minorEastAsia"/>
                <w:sz w:val="21"/>
                <w:szCs w:val="21"/>
                <w:rPrChange w:id="1298" w:author="蔚滢璐" w:date="2017-01-02T12:59:00Z">
                  <w:rPr>
                    <w:ins w:id="1299" w:author="蔚滢璐" w:date="2017-01-02T12:19:00Z"/>
                  </w:rPr>
                </w:rPrChange>
              </w:rPr>
            </w:pPr>
            <w:ins w:id="1300" w:author="蔚滢璐" w:date="2017-01-02T12:19:00Z">
              <w:r w:rsidRPr="00224E9F">
                <w:rPr>
                  <w:rFonts w:asciiTheme="minorEastAsia" w:hAnsiTheme="minorEastAsia"/>
                  <w:sz w:val="21"/>
                  <w:szCs w:val="21"/>
                  <w:rPrChange w:id="1301" w:author="蔚滢璐" w:date="2017-01-02T12:59:00Z">
                    <w:rPr/>
                  </w:rPrChange>
                </w:rPr>
                <w:t>RoleChooseUIController</w:t>
              </w:r>
            </w:ins>
          </w:p>
        </w:tc>
        <w:tc>
          <w:tcPr>
            <w:tcW w:w="2772" w:type="dxa"/>
          </w:tcPr>
          <w:p w:rsidR="003D42C5" w:rsidRPr="00224E9F" w:rsidRDefault="003D42C5" w:rsidP="00224E9F">
            <w:pPr>
              <w:rPr>
                <w:ins w:id="1302" w:author="蔚滢璐" w:date="2017-01-02T12:19:00Z"/>
                <w:rFonts w:asciiTheme="minorEastAsia" w:hAnsiTheme="minorEastAsia"/>
                <w:sz w:val="21"/>
                <w:szCs w:val="21"/>
                <w:rPrChange w:id="1303" w:author="蔚滢璐" w:date="2017-01-02T12:59:00Z">
                  <w:rPr>
                    <w:ins w:id="1304" w:author="蔚滢璐" w:date="2017-01-02T12:19:00Z"/>
                  </w:rPr>
                </w:rPrChange>
              </w:rPr>
            </w:pPr>
            <w:ins w:id="1305" w:author="蔚滢璐" w:date="2017-01-02T12:1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306" w:author="蔚滢璐" w:date="2017-01-02T12:59:00Z">
                    <w:rPr>
                      <w:rFonts w:hint="eastAsia"/>
                    </w:rPr>
                  </w:rPrChange>
                </w:rPr>
                <w:t>身份选择</w:t>
              </w:r>
            </w:ins>
          </w:p>
        </w:tc>
      </w:tr>
    </w:tbl>
    <w:p w:rsidR="003D42C5" w:rsidRPr="00224E9F" w:rsidRDefault="003D42C5">
      <w:pPr>
        <w:pStyle w:val="a3"/>
        <w:ind w:left="2138" w:firstLineChars="0" w:firstLine="0"/>
        <w:rPr>
          <w:rFonts w:asciiTheme="minorEastAsia" w:hAnsiTheme="minorEastAsia"/>
          <w:sz w:val="21"/>
          <w:szCs w:val="21"/>
          <w:rPrChange w:id="1307" w:author="蔚滢璐" w:date="2017-01-02T12:59:00Z">
            <w:rPr>
              <w:sz w:val="21"/>
              <w:szCs w:val="21"/>
            </w:rPr>
          </w:rPrChange>
        </w:rPr>
        <w:pPrChange w:id="1308" w:author="蔚滢璐" w:date="2017-01-02T12:12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245DB9" w:rsidRPr="00224E9F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ins w:id="1309" w:author="蔚滢璐" w:date="2017-01-02T12:19:00Z"/>
          <w:rFonts w:asciiTheme="minorEastAsia" w:hAnsiTheme="minorEastAsia"/>
          <w:sz w:val="21"/>
          <w:szCs w:val="21"/>
          <w:rPrChange w:id="1310" w:author="蔚滢璐" w:date="2017-01-02T12:59:00Z">
            <w:rPr>
              <w:ins w:id="1311" w:author="蔚滢璐" w:date="2017-01-02T12:19:00Z"/>
              <w:sz w:val="21"/>
              <w:szCs w:val="21"/>
            </w:rPr>
          </w:rPrChange>
        </w:rPr>
      </w:pPr>
      <w:bookmarkStart w:id="1312" w:name="_Toc471124372"/>
      <w:bookmarkStart w:id="1313" w:name="_Toc471124718"/>
      <w:r w:rsidRPr="00224E9F">
        <w:rPr>
          <w:rFonts w:asciiTheme="minorEastAsia" w:hAnsiTheme="minorEastAsia" w:hint="eastAsia"/>
          <w:sz w:val="21"/>
          <w:szCs w:val="21"/>
          <w:rPrChange w:id="1314" w:author="蔚滢璐" w:date="2017-01-02T12:59:00Z">
            <w:rPr>
              <w:rFonts w:hint="eastAsia"/>
              <w:sz w:val="21"/>
              <w:szCs w:val="21"/>
            </w:rPr>
          </w:rPrChange>
        </w:rPr>
        <w:t>用户模块</w:t>
      </w:r>
      <w:bookmarkEnd w:id="1312"/>
      <w:bookmarkEnd w:id="1313"/>
    </w:p>
    <w:p w:rsidR="003D42C5" w:rsidRPr="00224E9F" w:rsidRDefault="003D42C5">
      <w:pPr>
        <w:pStyle w:val="a3"/>
        <w:numPr>
          <w:ilvl w:val="0"/>
          <w:numId w:val="35"/>
        </w:numPr>
        <w:ind w:firstLineChars="0"/>
        <w:rPr>
          <w:ins w:id="1315" w:author="蔚滢璐" w:date="2017-01-02T12:19:00Z"/>
          <w:rFonts w:asciiTheme="minorEastAsia" w:hAnsiTheme="minorEastAsia"/>
          <w:sz w:val="21"/>
          <w:szCs w:val="21"/>
          <w:rPrChange w:id="1316" w:author="蔚滢璐" w:date="2017-01-02T12:59:00Z">
            <w:rPr>
              <w:ins w:id="1317" w:author="蔚滢璐" w:date="2017-01-02T12:19:00Z"/>
              <w:sz w:val="21"/>
              <w:szCs w:val="21"/>
            </w:rPr>
          </w:rPrChange>
        </w:rPr>
        <w:pPrChange w:id="1318" w:author="蔚滢璐" w:date="2017-01-02T12:19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319" w:author="蔚滢璐" w:date="2017-01-02T12:19:00Z">
        <w:r w:rsidRPr="00224E9F">
          <w:rPr>
            <w:rFonts w:asciiTheme="minorEastAsia" w:hAnsiTheme="minorEastAsia" w:hint="eastAsia"/>
            <w:sz w:val="21"/>
            <w:szCs w:val="21"/>
            <w:rPrChange w:id="1320" w:author="蔚滢璐" w:date="2017-01-02T12:59:00Z">
              <w:rPr>
                <w:rFonts w:hint="eastAsia"/>
                <w:sz w:val="21"/>
                <w:szCs w:val="21"/>
              </w:rPr>
            </w:rPrChange>
          </w:rPr>
          <w:t>界面展示</w:t>
        </w:r>
      </w:ins>
    </w:p>
    <w:p w:rsidR="003D42C5" w:rsidRPr="00224E9F" w:rsidRDefault="003D42C5">
      <w:pPr>
        <w:pStyle w:val="a3"/>
        <w:ind w:left="2138" w:firstLineChars="0" w:firstLine="0"/>
        <w:rPr>
          <w:ins w:id="1321" w:author="蔚滢璐" w:date="2017-01-02T12:19:00Z"/>
          <w:rFonts w:asciiTheme="minorEastAsia" w:hAnsiTheme="minorEastAsia"/>
          <w:sz w:val="21"/>
          <w:szCs w:val="21"/>
          <w:rPrChange w:id="1322" w:author="蔚滢璐" w:date="2017-01-02T12:59:00Z">
            <w:rPr>
              <w:ins w:id="1323" w:author="蔚滢璐" w:date="2017-01-02T12:19:00Z"/>
              <w:sz w:val="21"/>
              <w:szCs w:val="21"/>
            </w:rPr>
          </w:rPrChange>
        </w:rPr>
        <w:pPrChange w:id="1324" w:author="蔚滢璐" w:date="2017-01-02T12:19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325" w:author="蔚滢璐" w:date="2017-01-02T12:20:00Z">
        <w:r w:rsidRPr="00224E9F">
          <w:rPr>
            <w:rFonts w:asciiTheme="minorEastAsia" w:hAnsiTheme="minorEastAsia" w:hint="eastAsia"/>
            <w:sz w:val="21"/>
            <w:szCs w:val="21"/>
            <w:rPrChange w:id="1326" w:author="蔚滢璐" w:date="2017-01-02T12:59:00Z">
              <w:rPr>
                <w:rFonts w:hint="eastAsia"/>
                <w:sz w:val="21"/>
                <w:szCs w:val="21"/>
              </w:rPr>
            </w:rPrChange>
          </w:rPr>
          <w:t>用户模块的展示参见软件人机交互文档</w:t>
        </w:r>
      </w:ins>
    </w:p>
    <w:p w:rsidR="003D42C5" w:rsidRPr="00224E9F" w:rsidRDefault="003D42C5">
      <w:pPr>
        <w:pStyle w:val="a3"/>
        <w:numPr>
          <w:ilvl w:val="0"/>
          <w:numId w:val="35"/>
        </w:numPr>
        <w:ind w:firstLineChars="0"/>
        <w:rPr>
          <w:ins w:id="1327" w:author="蔚滢璐" w:date="2017-01-02T12:20:00Z"/>
          <w:rFonts w:asciiTheme="minorEastAsia" w:hAnsiTheme="minorEastAsia"/>
          <w:sz w:val="21"/>
          <w:szCs w:val="21"/>
          <w:rPrChange w:id="1328" w:author="蔚滢璐" w:date="2017-01-02T12:59:00Z">
            <w:rPr>
              <w:ins w:id="1329" w:author="蔚滢璐" w:date="2017-01-02T12:20:00Z"/>
              <w:sz w:val="21"/>
              <w:szCs w:val="21"/>
            </w:rPr>
          </w:rPrChange>
        </w:rPr>
        <w:pPrChange w:id="1330" w:author="蔚滢璐" w:date="2017-01-02T12:19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331" w:author="蔚滢璐" w:date="2017-01-02T12:19:00Z">
        <w:r w:rsidRPr="00224E9F">
          <w:rPr>
            <w:rFonts w:asciiTheme="minorEastAsia" w:hAnsiTheme="minorEastAsia" w:hint="eastAsia"/>
            <w:sz w:val="21"/>
            <w:szCs w:val="21"/>
            <w:rPrChange w:id="1332" w:author="蔚滢璐" w:date="2017-01-02T12:59:00Z">
              <w:rPr>
                <w:rFonts w:hint="eastAsia"/>
                <w:sz w:val="21"/>
                <w:szCs w:val="21"/>
              </w:rPr>
            </w:rPrChange>
          </w:rPr>
          <w:t>逻辑展示</w:t>
        </w:r>
      </w:ins>
    </w:p>
    <w:tbl>
      <w:tblPr>
        <w:tblStyle w:val="af3"/>
        <w:tblW w:w="0" w:type="auto"/>
        <w:tblLayout w:type="fixed"/>
        <w:tblLook w:val="01E0" w:firstRow="1" w:lastRow="1" w:firstColumn="1" w:lastColumn="1" w:noHBand="0" w:noVBand="0"/>
      </w:tblPr>
      <w:tblGrid>
        <w:gridCol w:w="846"/>
        <w:gridCol w:w="1559"/>
        <w:gridCol w:w="3119"/>
        <w:gridCol w:w="2772"/>
      </w:tblGrid>
      <w:tr w:rsidR="00224E9F" w:rsidRPr="00224E9F" w:rsidTr="00224E9F">
        <w:trPr>
          <w:ins w:id="1333" w:author="蔚滢璐" w:date="2017-01-02T12:20:00Z"/>
        </w:trPr>
        <w:tc>
          <w:tcPr>
            <w:tcW w:w="846" w:type="dxa"/>
          </w:tcPr>
          <w:p w:rsidR="003D42C5" w:rsidRPr="00224E9F" w:rsidRDefault="003D42C5" w:rsidP="00224E9F">
            <w:pPr>
              <w:rPr>
                <w:ins w:id="1334" w:author="蔚滢璐" w:date="2017-01-02T12:20:00Z"/>
                <w:rFonts w:asciiTheme="minorEastAsia" w:hAnsiTheme="minorEastAsia"/>
                <w:sz w:val="21"/>
                <w:szCs w:val="21"/>
                <w:rPrChange w:id="1335" w:author="蔚滢璐" w:date="2017-01-02T12:59:00Z">
                  <w:rPr>
                    <w:ins w:id="1336" w:author="蔚滢璐" w:date="2017-01-02T12:20:00Z"/>
                  </w:rPr>
                </w:rPrChange>
              </w:rPr>
            </w:pPr>
            <w:ins w:id="1337" w:author="蔚滢璐" w:date="2017-01-02T12:2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338" w:author="蔚滢璐" w:date="2017-01-02T12:59:00Z">
                    <w:rPr>
                      <w:rFonts w:hint="eastAsia"/>
                    </w:rPr>
                  </w:rPrChange>
                </w:rPr>
                <w:t>模块</w:t>
              </w:r>
            </w:ins>
          </w:p>
        </w:tc>
        <w:tc>
          <w:tcPr>
            <w:tcW w:w="1559" w:type="dxa"/>
          </w:tcPr>
          <w:p w:rsidR="003D42C5" w:rsidRPr="00224E9F" w:rsidRDefault="003D42C5" w:rsidP="00224E9F">
            <w:pPr>
              <w:rPr>
                <w:ins w:id="1339" w:author="蔚滢璐" w:date="2017-01-02T12:20:00Z"/>
                <w:rFonts w:asciiTheme="minorEastAsia" w:hAnsiTheme="minorEastAsia"/>
                <w:sz w:val="21"/>
                <w:szCs w:val="21"/>
                <w:rPrChange w:id="1340" w:author="蔚滢璐" w:date="2017-01-02T12:59:00Z">
                  <w:rPr>
                    <w:ins w:id="1341" w:author="蔚滢璐" w:date="2017-01-02T12:20:00Z"/>
                  </w:rPr>
                </w:rPrChange>
              </w:rPr>
            </w:pPr>
            <w:ins w:id="1342" w:author="蔚滢璐" w:date="2017-01-02T12:2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343" w:author="蔚滢璐" w:date="2017-01-02T12:59:00Z">
                    <w:rPr>
                      <w:rFonts w:hint="eastAsia"/>
                    </w:rPr>
                  </w:rPrChange>
                </w:rPr>
                <w:t>包名</w:t>
              </w:r>
            </w:ins>
          </w:p>
        </w:tc>
        <w:tc>
          <w:tcPr>
            <w:tcW w:w="3119" w:type="dxa"/>
          </w:tcPr>
          <w:p w:rsidR="003D42C5" w:rsidRPr="00224E9F" w:rsidRDefault="003D42C5" w:rsidP="00224E9F">
            <w:pPr>
              <w:rPr>
                <w:ins w:id="1344" w:author="蔚滢璐" w:date="2017-01-02T12:20:00Z"/>
                <w:rFonts w:asciiTheme="minorEastAsia" w:hAnsiTheme="minorEastAsia"/>
                <w:sz w:val="21"/>
                <w:szCs w:val="21"/>
                <w:rPrChange w:id="1345" w:author="蔚滢璐" w:date="2017-01-02T12:59:00Z">
                  <w:rPr>
                    <w:ins w:id="1346" w:author="蔚滢璐" w:date="2017-01-02T12:20:00Z"/>
                  </w:rPr>
                </w:rPrChange>
              </w:rPr>
            </w:pPr>
            <w:ins w:id="1347" w:author="蔚滢璐" w:date="2017-01-02T12:2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348" w:author="蔚滢璐" w:date="2017-01-02T12:59:00Z">
                    <w:rPr>
                      <w:rFonts w:hint="eastAsia"/>
                    </w:rPr>
                  </w:rPrChange>
                </w:rPr>
                <w:t>类名</w:t>
              </w:r>
            </w:ins>
          </w:p>
        </w:tc>
        <w:tc>
          <w:tcPr>
            <w:tcW w:w="2772" w:type="dxa"/>
          </w:tcPr>
          <w:p w:rsidR="003D42C5" w:rsidRPr="00224E9F" w:rsidRDefault="003D42C5" w:rsidP="00224E9F">
            <w:pPr>
              <w:rPr>
                <w:ins w:id="1349" w:author="蔚滢璐" w:date="2017-01-02T12:20:00Z"/>
                <w:rFonts w:asciiTheme="minorEastAsia" w:hAnsiTheme="minorEastAsia"/>
                <w:sz w:val="21"/>
                <w:szCs w:val="21"/>
                <w:rPrChange w:id="1350" w:author="蔚滢璐" w:date="2017-01-02T12:59:00Z">
                  <w:rPr>
                    <w:ins w:id="1351" w:author="蔚滢璐" w:date="2017-01-02T12:20:00Z"/>
                  </w:rPr>
                </w:rPrChange>
              </w:rPr>
            </w:pPr>
            <w:ins w:id="1352" w:author="蔚滢璐" w:date="2017-01-02T12:2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353" w:author="蔚滢璐" w:date="2017-01-02T12:59:00Z">
                    <w:rPr>
                      <w:rFonts w:hint="eastAsia"/>
                    </w:rPr>
                  </w:rPrChange>
                </w:rPr>
                <w:t>功能</w:t>
              </w:r>
            </w:ins>
          </w:p>
        </w:tc>
      </w:tr>
      <w:tr w:rsidR="00224E9F" w:rsidRPr="00224E9F" w:rsidTr="003D42C5">
        <w:tblPrEx>
          <w:tblLook w:val="04A0" w:firstRow="1" w:lastRow="0" w:firstColumn="1" w:lastColumn="0" w:noHBand="0" w:noVBand="1"/>
        </w:tblPrEx>
        <w:trPr>
          <w:ins w:id="1354" w:author="蔚滢璐" w:date="2017-01-02T12:23:00Z"/>
        </w:trPr>
        <w:tc>
          <w:tcPr>
            <w:tcW w:w="846" w:type="dxa"/>
            <w:vMerge w:val="restart"/>
          </w:tcPr>
          <w:p w:rsidR="003D42C5" w:rsidRPr="00224E9F" w:rsidRDefault="003D42C5" w:rsidP="00224E9F">
            <w:pPr>
              <w:rPr>
                <w:ins w:id="1355" w:author="蔚滢璐" w:date="2017-01-02T12:23:00Z"/>
                <w:rFonts w:asciiTheme="minorEastAsia" w:hAnsiTheme="minorEastAsia"/>
                <w:sz w:val="21"/>
                <w:szCs w:val="21"/>
                <w:rPrChange w:id="1356" w:author="蔚滢璐" w:date="2017-01-02T12:59:00Z">
                  <w:rPr>
                    <w:ins w:id="1357" w:author="蔚滢璐" w:date="2017-01-02T12:23:00Z"/>
                  </w:rPr>
                </w:rPrChange>
              </w:rPr>
            </w:pPr>
            <w:ins w:id="1358" w:author="蔚滢璐" w:date="2017-01-02T12:23:00Z">
              <w:r w:rsidRPr="00224E9F">
                <w:rPr>
                  <w:rFonts w:asciiTheme="minorEastAsia" w:hAnsiTheme="minorEastAsia"/>
                  <w:sz w:val="21"/>
                  <w:szCs w:val="21"/>
                  <w:rPrChange w:id="1359" w:author="蔚滢璐" w:date="2017-01-02T12:59:00Z">
                    <w:rPr/>
                  </w:rPrChange>
                </w:rPr>
                <w:t>user</w:t>
              </w:r>
            </w:ins>
          </w:p>
        </w:tc>
        <w:tc>
          <w:tcPr>
            <w:tcW w:w="1559" w:type="dxa"/>
            <w:vMerge w:val="restart"/>
          </w:tcPr>
          <w:p w:rsidR="003D42C5" w:rsidRPr="00224E9F" w:rsidRDefault="003D42C5" w:rsidP="00224E9F">
            <w:pPr>
              <w:rPr>
                <w:ins w:id="1360" w:author="蔚滢璐" w:date="2017-01-02T12:23:00Z"/>
                <w:rFonts w:asciiTheme="minorEastAsia" w:hAnsiTheme="minorEastAsia"/>
                <w:sz w:val="21"/>
                <w:szCs w:val="21"/>
                <w:rPrChange w:id="1361" w:author="蔚滢璐" w:date="2017-01-02T12:59:00Z">
                  <w:rPr>
                    <w:ins w:id="1362" w:author="蔚滢璐" w:date="2017-01-02T12:23:00Z"/>
                  </w:rPr>
                </w:rPrChange>
              </w:rPr>
            </w:pPr>
            <w:ins w:id="1363" w:author="蔚滢璐" w:date="2017-01-02T12:23:00Z">
              <w:r w:rsidRPr="00224E9F">
                <w:rPr>
                  <w:rFonts w:asciiTheme="minorEastAsia" w:hAnsiTheme="minorEastAsia"/>
                  <w:sz w:val="21"/>
                  <w:szCs w:val="21"/>
                  <w:rPrChange w:id="1364" w:author="蔚滢璐" w:date="2017-01-02T12:59:00Z">
                    <w:rPr/>
                  </w:rPrChange>
                </w:rPr>
                <w:t>usercontroller</w:t>
              </w:r>
            </w:ins>
          </w:p>
        </w:tc>
        <w:tc>
          <w:tcPr>
            <w:tcW w:w="3119" w:type="dxa"/>
          </w:tcPr>
          <w:p w:rsidR="003D42C5" w:rsidRPr="00224E9F" w:rsidRDefault="003D42C5" w:rsidP="00224E9F">
            <w:pPr>
              <w:rPr>
                <w:ins w:id="1365" w:author="蔚滢璐" w:date="2017-01-02T12:23:00Z"/>
                <w:rFonts w:asciiTheme="minorEastAsia" w:hAnsiTheme="minorEastAsia"/>
                <w:sz w:val="21"/>
                <w:szCs w:val="21"/>
                <w:rPrChange w:id="1366" w:author="蔚滢璐" w:date="2017-01-02T12:59:00Z">
                  <w:rPr>
                    <w:ins w:id="1367" w:author="蔚滢璐" w:date="2017-01-02T12:23:00Z"/>
                  </w:rPr>
                </w:rPrChange>
              </w:rPr>
            </w:pPr>
            <w:ins w:id="1368" w:author="蔚滢璐" w:date="2017-01-02T12:23:00Z">
              <w:r w:rsidRPr="00224E9F">
                <w:rPr>
                  <w:rFonts w:asciiTheme="minorEastAsia" w:hAnsiTheme="minorEastAsia"/>
                  <w:sz w:val="21"/>
                  <w:szCs w:val="21"/>
                  <w:rPrChange w:id="1369" w:author="蔚滢璐" w:date="2017-01-02T12:59:00Z">
                    <w:rPr/>
                  </w:rPrChange>
                </w:rPr>
                <w:t>AddCommentUIController</w:t>
              </w:r>
            </w:ins>
          </w:p>
        </w:tc>
        <w:tc>
          <w:tcPr>
            <w:tcW w:w="2772" w:type="dxa"/>
          </w:tcPr>
          <w:p w:rsidR="003D42C5" w:rsidRPr="00224E9F" w:rsidRDefault="003D42C5" w:rsidP="00224E9F">
            <w:pPr>
              <w:rPr>
                <w:ins w:id="1370" w:author="蔚滢璐" w:date="2017-01-02T12:23:00Z"/>
                <w:rFonts w:asciiTheme="minorEastAsia" w:hAnsiTheme="minorEastAsia"/>
                <w:sz w:val="21"/>
                <w:szCs w:val="21"/>
                <w:rPrChange w:id="1371" w:author="蔚滢璐" w:date="2017-01-02T12:59:00Z">
                  <w:rPr>
                    <w:ins w:id="1372" w:author="蔚滢璐" w:date="2017-01-02T12:23:00Z"/>
                  </w:rPr>
                </w:rPrChange>
              </w:rPr>
            </w:pPr>
            <w:ins w:id="1373" w:author="蔚滢璐" w:date="2017-01-02T12:2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374" w:author="蔚滢璐" w:date="2017-01-02T12:59:00Z">
                    <w:rPr>
                      <w:rFonts w:hint="eastAsia"/>
                    </w:rPr>
                  </w:rPrChange>
                </w:rPr>
                <w:t>添加评价</w:t>
              </w:r>
            </w:ins>
          </w:p>
        </w:tc>
      </w:tr>
      <w:tr w:rsidR="00224E9F" w:rsidRPr="00224E9F" w:rsidTr="003D42C5">
        <w:tblPrEx>
          <w:tblLook w:val="04A0" w:firstRow="1" w:lastRow="0" w:firstColumn="1" w:lastColumn="0" w:noHBand="0" w:noVBand="1"/>
        </w:tblPrEx>
        <w:trPr>
          <w:ins w:id="1375" w:author="蔚滢璐" w:date="2017-01-02T12:23:00Z"/>
        </w:trPr>
        <w:tc>
          <w:tcPr>
            <w:tcW w:w="846" w:type="dxa"/>
            <w:vMerge/>
          </w:tcPr>
          <w:p w:rsidR="003D42C5" w:rsidRPr="00224E9F" w:rsidRDefault="003D42C5" w:rsidP="00224E9F">
            <w:pPr>
              <w:rPr>
                <w:ins w:id="1376" w:author="蔚滢璐" w:date="2017-01-02T12:23:00Z"/>
                <w:rFonts w:asciiTheme="minorEastAsia" w:hAnsiTheme="minorEastAsia"/>
                <w:sz w:val="21"/>
                <w:szCs w:val="21"/>
                <w:rPrChange w:id="1377" w:author="蔚滢璐" w:date="2017-01-02T12:59:00Z">
                  <w:rPr>
                    <w:ins w:id="1378" w:author="蔚滢璐" w:date="2017-01-02T12:23:00Z"/>
                  </w:rPr>
                </w:rPrChange>
              </w:rPr>
            </w:pPr>
          </w:p>
        </w:tc>
        <w:tc>
          <w:tcPr>
            <w:tcW w:w="1559" w:type="dxa"/>
            <w:vMerge/>
          </w:tcPr>
          <w:p w:rsidR="003D42C5" w:rsidRPr="00224E9F" w:rsidRDefault="003D42C5" w:rsidP="00224E9F">
            <w:pPr>
              <w:rPr>
                <w:ins w:id="1379" w:author="蔚滢璐" w:date="2017-01-02T12:23:00Z"/>
                <w:rFonts w:asciiTheme="minorEastAsia" w:hAnsiTheme="minorEastAsia"/>
                <w:sz w:val="21"/>
                <w:szCs w:val="21"/>
                <w:rPrChange w:id="1380" w:author="蔚滢璐" w:date="2017-01-02T12:59:00Z">
                  <w:rPr>
                    <w:ins w:id="1381" w:author="蔚滢璐" w:date="2017-01-02T12:23:00Z"/>
                  </w:rPr>
                </w:rPrChange>
              </w:rPr>
            </w:pPr>
          </w:p>
        </w:tc>
        <w:tc>
          <w:tcPr>
            <w:tcW w:w="3119" w:type="dxa"/>
          </w:tcPr>
          <w:p w:rsidR="003D42C5" w:rsidRPr="00224E9F" w:rsidRDefault="003D42C5" w:rsidP="00224E9F">
            <w:pPr>
              <w:rPr>
                <w:ins w:id="1382" w:author="蔚滢璐" w:date="2017-01-02T12:23:00Z"/>
                <w:rFonts w:asciiTheme="minorEastAsia" w:hAnsiTheme="minorEastAsia"/>
                <w:sz w:val="21"/>
                <w:szCs w:val="21"/>
                <w:rPrChange w:id="1383" w:author="蔚滢璐" w:date="2017-01-02T12:59:00Z">
                  <w:rPr>
                    <w:ins w:id="1384" w:author="蔚滢璐" w:date="2017-01-02T12:23:00Z"/>
                  </w:rPr>
                </w:rPrChange>
              </w:rPr>
            </w:pPr>
            <w:ins w:id="1385" w:author="蔚滢璐" w:date="2017-01-02T12:23:00Z">
              <w:r w:rsidRPr="00224E9F">
                <w:rPr>
                  <w:rFonts w:asciiTheme="minorEastAsia" w:hAnsiTheme="minorEastAsia"/>
                  <w:sz w:val="21"/>
                  <w:szCs w:val="21"/>
                  <w:rPrChange w:id="1386" w:author="蔚滢璐" w:date="2017-01-02T12:59:00Z">
                    <w:rPr/>
                  </w:rPrChange>
                </w:rPr>
                <w:t>BrowseHotelAnchorPane</w:t>
              </w:r>
            </w:ins>
          </w:p>
        </w:tc>
        <w:tc>
          <w:tcPr>
            <w:tcW w:w="2772" w:type="dxa"/>
          </w:tcPr>
          <w:p w:rsidR="003D42C5" w:rsidRPr="00224E9F" w:rsidRDefault="003D42C5" w:rsidP="00224E9F">
            <w:pPr>
              <w:rPr>
                <w:ins w:id="1387" w:author="蔚滢璐" w:date="2017-01-02T12:23:00Z"/>
                <w:rFonts w:asciiTheme="minorEastAsia" w:hAnsiTheme="minorEastAsia"/>
                <w:sz w:val="21"/>
                <w:szCs w:val="21"/>
                <w:rPrChange w:id="1388" w:author="蔚滢璐" w:date="2017-01-02T12:59:00Z">
                  <w:rPr>
                    <w:ins w:id="1389" w:author="蔚滢璐" w:date="2017-01-02T12:23:00Z"/>
                  </w:rPr>
                </w:rPrChange>
              </w:rPr>
            </w:pPr>
            <w:ins w:id="1390" w:author="蔚滢璐" w:date="2017-01-02T12:2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391" w:author="蔚滢璐" w:date="2017-01-02T12:59:00Z">
                    <w:rPr>
                      <w:rFonts w:hint="eastAsia"/>
                    </w:rPr>
                  </w:rPrChange>
                </w:rPr>
                <w:t>酒店浏览界面（用户视角）的</w:t>
              </w:r>
              <w:r w:rsidRPr="00224E9F">
                <w:rPr>
                  <w:rFonts w:asciiTheme="minorEastAsia" w:hAnsiTheme="minorEastAsia"/>
                  <w:sz w:val="21"/>
                  <w:szCs w:val="21"/>
                  <w:u w:val="single"/>
                  <w:rPrChange w:id="1392" w:author="蔚滢璐" w:date="2017-01-02T12:59:00Z">
                    <w:rPr>
                      <w:u w:val="single"/>
                    </w:rPr>
                  </w:rPrChange>
                </w:rPr>
                <w:t>gridpane</w:t>
              </w:r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393" w:author="蔚滢璐" w:date="2017-01-02T12:59:00Z">
                    <w:rPr>
                      <w:rFonts w:hint="eastAsia"/>
                    </w:rPr>
                  </w:rPrChange>
                </w:rPr>
                <w:t>的格子里，以实现翻页的功能</w:t>
              </w:r>
            </w:ins>
          </w:p>
        </w:tc>
      </w:tr>
      <w:tr w:rsidR="00224E9F" w:rsidRPr="00224E9F" w:rsidTr="003D42C5">
        <w:tblPrEx>
          <w:tblLook w:val="04A0" w:firstRow="1" w:lastRow="0" w:firstColumn="1" w:lastColumn="0" w:noHBand="0" w:noVBand="1"/>
        </w:tblPrEx>
        <w:trPr>
          <w:ins w:id="1394" w:author="蔚滢璐" w:date="2017-01-02T12:23:00Z"/>
        </w:trPr>
        <w:tc>
          <w:tcPr>
            <w:tcW w:w="846" w:type="dxa"/>
            <w:vMerge/>
          </w:tcPr>
          <w:p w:rsidR="003D42C5" w:rsidRPr="00224E9F" w:rsidRDefault="003D42C5" w:rsidP="00224E9F">
            <w:pPr>
              <w:rPr>
                <w:ins w:id="1395" w:author="蔚滢璐" w:date="2017-01-02T12:23:00Z"/>
                <w:rFonts w:asciiTheme="minorEastAsia" w:hAnsiTheme="minorEastAsia"/>
                <w:sz w:val="21"/>
                <w:szCs w:val="21"/>
                <w:rPrChange w:id="1396" w:author="蔚滢璐" w:date="2017-01-02T12:59:00Z">
                  <w:rPr>
                    <w:ins w:id="1397" w:author="蔚滢璐" w:date="2017-01-02T12:23:00Z"/>
                  </w:rPr>
                </w:rPrChange>
              </w:rPr>
            </w:pPr>
          </w:p>
        </w:tc>
        <w:tc>
          <w:tcPr>
            <w:tcW w:w="1559" w:type="dxa"/>
            <w:vMerge/>
          </w:tcPr>
          <w:p w:rsidR="003D42C5" w:rsidRPr="00224E9F" w:rsidRDefault="003D42C5" w:rsidP="00224E9F">
            <w:pPr>
              <w:rPr>
                <w:ins w:id="1398" w:author="蔚滢璐" w:date="2017-01-02T12:23:00Z"/>
                <w:rFonts w:asciiTheme="minorEastAsia" w:hAnsiTheme="minorEastAsia"/>
                <w:sz w:val="21"/>
                <w:szCs w:val="21"/>
                <w:rPrChange w:id="1399" w:author="蔚滢璐" w:date="2017-01-02T12:59:00Z">
                  <w:rPr>
                    <w:ins w:id="1400" w:author="蔚滢璐" w:date="2017-01-02T12:23:00Z"/>
                  </w:rPr>
                </w:rPrChange>
              </w:rPr>
            </w:pPr>
          </w:p>
        </w:tc>
        <w:tc>
          <w:tcPr>
            <w:tcW w:w="3119" w:type="dxa"/>
          </w:tcPr>
          <w:p w:rsidR="003D42C5" w:rsidRPr="00224E9F" w:rsidRDefault="003D42C5" w:rsidP="00224E9F">
            <w:pPr>
              <w:rPr>
                <w:ins w:id="1401" w:author="蔚滢璐" w:date="2017-01-02T12:23:00Z"/>
                <w:rFonts w:asciiTheme="minorEastAsia" w:hAnsiTheme="minorEastAsia"/>
                <w:sz w:val="21"/>
                <w:szCs w:val="21"/>
                <w:rPrChange w:id="1402" w:author="蔚滢璐" w:date="2017-01-02T12:59:00Z">
                  <w:rPr>
                    <w:ins w:id="1403" w:author="蔚滢璐" w:date="2017-01-02T12:23:00Z"/>
                  </w:rPr>
                </w:rPrChange>
              </w:rPr>
            </w:pPr>
            <w:ins w:id="1404" w:author="蔚滢璐" w:date="2017-01-02T12:23:00Z">
              <w:r w:rsidRPr="00224E9F">
                <w:rPr>
                  <w:rFonts w:asciiTheme="minorEastAsia" w:hAnsiTheme="minorEastAsia"/>
                  <w:sz w:val="21"/>
                  <w:szCs w:val="21"/>
                  <w:rPrChange w:id="1405" w:author="蔚滢璐" w:date="2017-01-02T12:59:00Z">
                    <w:rPr/>
                  </w:rPrChange>
                </w:rPr>
                <w:t>BrowseHotelUIController</w:t>
              </w:r>
            </w:ins>
          </w:p>
        </w:tc>
        <w:tc>
          <w:tcPr>
            <w:tcW w:w="2772" w:type="dxa"/>
          </w:tcPr>
          <w:p w:rsidR="003D42C5" w:rsidRPr="00224E9F" w:rsidRDefault="003D42C5" w:rsidP="00224E9F">
            <w:pPr>
              <w:rPr>
                <w:ins w:id="1406" w:author="蔚滢璐" w:date="2017-01-02T12:23:00Z"/>
                <w:rFonts w:asciiTheme="minorEastAsia" w:hAnsiTheme="minorEastAsia"/>
                <w:sz w:val="21"/>
                <w:szCs w:val="21"/>
                <w:rPrChange w:id="1407" w:author="蔚滢璐" w:date="2017-01-02T12:59:00Z">
                  <w:rPr>
                    <w:ins w:id="1408" w:author="蔚滢璐" w:date="2017-01-02T12:23:00Z"/>
                  </w:rPr>
                </w:rPrChange>
              </w:rPr>
            </w:pPr>
            <w:ins w:id="1409" w:author="蔚滢璐" w:date="2017-01-02T12:2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410" w:author="蔚滢璐" w:date="2017-01-02T12:59:00Z">
                    <w:rPr>
                      <w:rFonts w:hint="eastAsia"/>
                    </w:rPr>
                  </w:rPrChange>
                </w:rPr>
                <w:t>酒店浏览</w:t>
              </w:r>
            </w:ins>
          </w:p>
        </w:tc>
      </w:tr>
      <w:tr w:rsidR="00224E9F" w:rsidRPr="00224E9F" w:rsidTr="003D42C5">
        <w:tblPrEx>
          <w:tblLook w:val="04A0" w:firstRow="1" w:lastRow="0" w:firstColumn="1" w:lastColumn="0" w:noHBand="0" w:noVBand="1"/>
        </w:tblPrEx>
        <w:trPr>
          <w:ins w:id="1411" w:author="蔚滢璐" w:date="2017-01-02T12:23:00Z"/>
        </w:trPr>
        <w:tc>
          <w:tcPr>
            <w:tcW w:w="846" w:type="dxa"/>
            <w:vMerge/>
          </w:tcPr>
          <w:p w:rsidR="003D42C5" w:rsidRPr="00224E9F" w:rsidRDefault="003D42C5" w:rsidP="00224E9F">
            <w:pPr>
              <w:rPr>
                <w:ins w:id="1412" w:author="蔚滢璐" w:date="2017-01-02T12:23:00Z"/>
                <w:rFonts w:asciiTheme="minorEastAsia" w:hAnsiTheme="minorEastAsia"/>
                <w:sz w:val="21"/>
                <w:szCs w:val="21"/>
                <w:rPrChange w:id="1413" w:author="蔚滢璐" w:date="2017-01-02T12:59:00Z">
                  <w:rPr>
                    <w:ins w:id="1414" w:author="蔚滢璐" w:date="2017-01-02T12:23:00Z"/>
                  </w:rPr>
                </w:rPrChange>
              </w:rPr>
            </w:pPr>
          </w:p>
        </w:tc>
        <w:tc>
          <w:tcPr>
            <w:tcW w:w="1559" w:type="dxa"/>
            <w:vMerge/>
          </w:tcPr>
          <w:p w:rsidR="003D42C5" w:rsidRPr="00224E9F" w:rsidRDefault="003D42C5" w:rsidP="00224E9F">
            <w:pPr>
              <w:rPr>
                <w:ins w:id="1415" w:author="蔚滢璐" w:date="2017-01-02T12:23:00Z"/>
                <w:rFonts w:asciiTheme="minorEastAsia" w:hAnsiTheme="minorEastAsia"/>
                <w:sz w:val="21"/>
                <w:szCs w:val="21"/>
                <w:rPrChange w:id="1416" w:author="蔚滢璐" w:date="2017-01-02T12:59:00Z">
                  <w:rPr>
                    <w:ins w:id="1417" w:author="蔚滢璐" w:date="2017-01-02T12:23:00Z"/>
                  </w:rPr>
                </w:rPrChange>
              </w:rPr>
            </w:pPr>
          </w:p>
        </w:tc>
        <w:tc>
          <w:tcPr>
            <w:tcW w:w="3119" w:type="dxa"/>
          </w:tcPr>
          <w:p w:rsidR="003D42C5" w:rsidRPr="00224E9F" w:rsidRDefault="003D42C5" w:rsidP="00224E9F">
            <w:pPr>
              <w:rPr>
                <w:ins w:id="1418" w:author="蔚滢璐" w:date="2017-01-02T12:23:00Z"/>
                <w:rFonts w:asciiTheme="minorEastAsia" w:hAnsiTheme="minorEastAsia"/>
                <w:sz w:val="21"/>
                <w:szCs w:val="21"/>
                <w:rPrChange w:id="1419" w:author="蔚滢璐" w:date="2017-01-02T12:59:00Z">
                  <w:rPr>
                    <w:ins w:id="1420" w:author="蔚滢璐" w:date="2017-01-02T12:23:00Z"/>
                  </w:rPr>
                </w:rPrChange>
              </w:rPr>
            </w:pPr>
            <w:ins w:id="1421" w:author="蔚滢璐" w:date="2017-01-02T12:23:00Z">
              <w:r w:rsidRPr="00224E9F">
                <w:rPr>
                  <w:rFonts w:asciiTheme="minorEastAsia" w:hAnsiTheme="minorEastAsia"/>
                  <w:sz w:val="21"/>
                  <w:szCs w:val="21"/>
                  <w:rPrChange w:id="1422" w:author="蔚滢璐" w:date="2017-01-02T12:59:00Z">
                    <w:rPr/>
                  </w:rPrChange>
                </w:rPr>
                <w:t>CommentAnchorPane</w:t>
              </w:r>
            </w:ins>
          </w:p>
        </w:tc>
        <w:tc>
          <w:tcPr>
            <w:tcW w:w="2772" w:type="dxa"/>
          </w:tcPr>
          <w:p w:rsidR="003D42C5" w:rsidRPr="00224E9F" w:rsidRDefault="003D42C5" w:rsidP="00224E9F">
            <w:pPr>
              <w:rPr>
                <w:ins w:id="1423" w:author="蔚滢璐" w:date="2017-01-02T12:23:00Z"/>
                <w:rFonts w:asciiTheme="minorEastAsia" w:hAnsiTheme="minorEastAsia"/>
                <w:sz w:val="21"/>
                <w:szCs w:val="21"/>
                <w:rPrChange w:id="1424" w:author="蔚滢璐" w:date="2017-01-02T12:59:00Z">
                  <w:rPr>
                    <w:ins w:id="1425" w:author="蔚滢璐" w:date="2017-01-02T12:23:00Z"/>
                  </w:rPr>
                </w:rPrChange>
              </w:rPr>
            </w:pPr>
            <w:ins w:id="1426" w:author="蔚滢璐" w:date="2017-01-02T12:2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427" w:author="蔚滢璐" w:date="2017-01-02T12:59:00Z">
                    <w:rPr>
                      <w:rFonts w:hint="eastAsia"/>
                    </w:rPr>
                  </w:rPrChange>
                </w:rPr>
                <w:t>酒店详情界面中的一栏评价</w:t>
              </w:r>
            </w:ins>
          </w:p>
        </w:tc>
      </w:tr>
      <w:tr w:rsidR="00224E9F" w:rsidRPr="00224E9F" w:rsidTr="003D42C5">
        <w:tblPrEx>
          <w:tblLook w:val="04A0" w:firstRow="1" w:lastRow="0" w:firstColumn="1" w:lastColumn="0" w:noHBand="0" w:noVBand="1"/>
        </w:tblPrEx>
        <w:trPr>
          <w:ins w:id="1428" w:author="蔚滢璐" w:date="2017-01-02T12:23:00Z"/>
        </w:trPr>
        <w:tc>
          <w:tcPr>
            <w:tcW w:w="846" w:type="dxa"/>
            <w:vMerge/>
          </w:tcPr>
          <w:p w:rsidR="003D42C5" w:rsidRPr="00224E9F" w:rsidRDefault="003D42C5" w:rsidP="00224E9F">
            <w:pPr>
              <w:rPr>
                <w:ins w:id="1429" w:author="蔚滢璐" w:date="2017-01-02T12:23:00Z"/>
                <w:rFonts w:asciiTheme="minorEastAsia" w:hAnsiTheme="minorEastAsia"/>
                <w:sz w:val="21"/>
                <w:szCs w:val="21"/>
                <w:rPrChange w:id="1430" w:author="蔚滢璐" w:date="2017-01-02T12:59:00Z">
                  <w:rPr>
                    <w:ins w:id="1431" w:author="蔚滢璐" w:date="2017-01-02T12:23:00Z"/>
                  </w:rPr>
                </w:rPrChange>
              </w:rPr>
            </w:pPr>
          </w:p>
        </w:tc>
        <w:tc>
          <w:tcPr>
            <w:tcW w:w="1559" w:type="dxa"/>
            <w:vMerge/>
          </w:tcPr>
          <w:p w:rsidR="003D42C5" w:rsidRPr="00224E9F" w:rsidRDefault="003D42C5" w:rsidP="00224E9F">
            <w:pPr>
              <w:rPr>
                <w:ins w:id="1432" w:author="蔚滢璐" w:date="2017-01-02T12:23:00Z"/>
                <w:rFonts w:asciiTheme="minorEastAsia" w:hAnsiTheme="minorEastAsia"/>
                <w:sz w:val="21"/>
                <w:szCs w:val="21"/>
                <w:rPrChange w:id="1433" w:author="蔚滢璐" w:date="2017-01-02T12:59:00Z">
                  <w:rPr>
                    <w:ins w:id="1434" w:author="蔚滢璐" w:date="2017-01-02T12:23:00Z"/>
                  </w:rPr>
                </w:rPrChange>
              </w:rPr>
            </w:pPr>
          </w:p>
        </w:tc>
        <w:tc>
          <w:tcPr>
            <w:tcW w:w="3119" w:type="dxa"/>
          </w:tcPr>
          <w:p w:rsidR="003D42C5" w:rsidRPr="00224E9F" w:rsidRDefault="003D42C5" w:rsidP="00224E9F">
            <w:pPr>
              <w:rPr>
                <w:ins w:id="1435" w:author="蔚滢璐" w:date="2017-01-02T12:23:00Z"/>
                <w:rFonts w:asciiTheme="minorEastAsia" w:hAnsiTheme="minorEastAsia"/>
                <w:sz w:val="21"/>
                <w:szCs w:val="21"/>
                <w:rPrChange w:id="1436" w:author="蔚滢璐" w:date="2017-01-02T12:59:00Z">
                  <w:rPr>
                    <w:ins w:id="1437" w:author="蔚滢璐" w:date="2017-01-02T12:23:00Z"/>
                  </w:rPr>
                </w:rPrChange>
              </w:rPr>
            </w:pPr>
            <w:ins w:id="1438" w:author="蔚滢璐" w:date="2017-01-02T12:23:00Z">
              <w:r w:rsidRPr="00224E9F">
                <w:rPr>
                  <w:rFonts w:asciiTheme="minorEastAsia" w:hAnsiTheme="minorEastAsia"/>
                  <w:sz w:val="21"/>
                  <w:szCs w:val="21"/>
                  <w:rPrChange w:id="1439" w:author="蔚滢璐" w:date="2017-01-02T12:59:00Z">
                    <w:rPr/>
                  </w:rPrChange>
                </w:rPr>
                <w:t>CommentUIController</w:t>
              </w:r>
            </w:ins>
          </w:p>
        </w:tc>
        <w:tc>
          <w:tcPr>
            <w:tcW w:w="2772" w:type="dxa"/>
          </w:tcPr>
          <w:p w:rsidR="003D42C5" w:rsidRPr="00224E9F" w:rsidRDefault="003D42C5" w:rsidP="00224E9F">
            <w:pPr>
              <w:rPr>
                <w:ins w:id="1440" w:author="蔚滢璐" w:date="2017-01-02T12:23:00Z"/>
                <w:rFonts w:asciiTheme="minorEastAsia" w:hAnsiTheme="minorEastAsia"/>
                <w:sz w:val="21"/>
                <w:szCs w:val="21"/>
                <w:rPrChange w:id="1441" w:author="蔚滢璐" w:date="2017-01-02T12:59:00Z">
                  <w:rPr>
                    <w:ins w:id="1442" w:author="蔚滢璐" w:date="2017-01-02T12:23:00Z"/>
                  </w:rPr>
                </w:rPrChange>
              </w:rPr>
            </w:pPr>
            <w:ins w:id="1443" w:author="蔚滢璐" w:date="2017-01-02T12:2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444" w:author="蔚滢璐" w:date="2017-01-02T12:59:00Z">
                    <w:rPr>
                      <w:rFonts w:hint="eastAsia"/>
                    </w:rPr>
                  </w:rPrChange>
                </w:rPr>
                <w:t>酒店详情中的浏览评价</w:t>
              </w:r>
            </w:ins>
          </w:p>
        </w:tc>
      </w:tr>
      <w:tr w:rsidR="00224E9F" w:rsidRPr="00224E9F" w:rsidTr="003D42C5">
        <w:tblPrEx>
          <w:tblLook w:val="04A0" w:firstRow="1" w:lastRow="0" w:firstColumn="1" w:lastColumn="0" w:noHBand="0" w:noVBand="1"/>
        </w:tblPrEx>
        <w:trPr>
          <w:ins w:id="1445" w:author="蔚滢璐" w:date="2017-01-02T12:23:00Z"/>
        </w:trPr>
        <w:tc>
          <w:tcPr>
            <w:tcW w:w="846" w:type="dxa"/>
            <w:vMerge/>
          </w:tcPr>
          <w:p w:rsidR="003D42C5" w:rsidRPr="00224E9F" w:rsidRDefault="003D42C5" w:rsidP="00224E9F">
            <w:pPr>
              <w:rPr>
                <w:ins w:id="1446" w:author="蔚滢璐" w:date="2017-01-02T12:23:00Z"/>
                <w:rFonts w:asciiTheme="minorEastAsia" w:hAnsiTheme="minorEastAsia"/>
                <w:sz w:val="21"/>
                <w:szCs w:val="21"/>
                <w:rPrChange w:id="1447" w:author="蔚滢璐" w:date="2017-01-02T12:59:00Z">
                  <w:rPr>
                    <w:ins w:id="1448" w:author="蔚滢璐" w:date="2017-01-02T12:23:00Z"/>
                  </w:rPr>
                </w:rPrChange>
              </w:rPr>
            </w:pPr>
          </w:p>
        </w:tc>
        <w:tc>
          <w:tcPr>
            <w:tcW w:w="1559" w:type="dxa"/>
            <w:vMerge/>
          </w:tcPr>
          <w:p w:rsidR="003D42C5" w:rsidRPr="00224E9F" w:rsidRDefault="003D42C5" w:rsidP="00224E9F">
            <w:pPr>
              <w:rPr>
                <w:ins w:id="1449" w:author="蔚滢璐" w:date="2017-01-02T12:23:00Z"/>
                <w:rFonts w:asciiTheme="minorEastAsia" w:hAnsiTheme="minorEastAsia"/>
                <w:sz w:val="21"/>
                <w:szCs w:val="21"/>
                <w:rPrChange w:id="1450" w:author="蔚滢璐" w:date="2017-01-02T12:59:00Z">
                  <w:rPr>
                    <w:ins w:id="1451" w:author="蔚滢璐" w:date="2017-01-02T12:23:00Z"/>
                  </w:rPr>
                </w:rPrChange>
              </w:rPr>
            </w:pPr>
          </w:p>
        </w:tc>
        <w:tc>
          <w:tcPr>
            <w:tcW w:w="3119" w:type="dxa"/>
          </w:tcPr>
          <w:p w:rsidR="003D42C5" w:rsidRPr="00224E9F" w:rsidRDefault="003D42C5" w:rsidP="00224E9F">
            <w:pPr>
              <w:rPr>
                <w:ins w:id="1452" w:author="蔚滢璐" w:date="2017-01-02T12:23:00Z"/>
                <w:rFonts w:asciiTheme="minorEastAsia" w:hAnsiTheme="minorEastAsia"/>
                <w:sz w:val="21"/>
                <w:szCs w:val="21"/>
                <w:rPrChange w:id="1453" w:author="蔚滢璐" w:date="2017-01-02T12:59:00Z">
                  <w:rPr>
                    <w:ins w:id="1454" w:author="蔚滢璐" w:date="2017-01-02T12:23:00Z"/>
                  </w:rPr>
                </w:rPrChange>
              </w:rPr>
            </w:pPr>
            <w:ins w:id="1455" w:author="蔚滢璐" w:date="2017-01-02T12:23:00Z">
              <w:r w:rsidRPr="00224E9F">
                <w:rPr>
                  <w:rFonts w:asciiTheme="minorEastAsia" w:hAnsiTheme="minorEastAsia"/>
                  <w:sz w:val="21"/>
                  <w:szCs w:val="21"/>
                  <w:rPrChange w:id="1456" w:author="蔚滢璐" w:date="2017-01-02T12:59:00Z">
                    <w:rPr/>
                  </w:rPrChange>
                </w:rPr>
                <w:t>CommerceMemberRegisterUIController</w:t>
              </w:r>
            </w:ins>
          </w:p>
        </w:tc>
        <w:tc>
          <w:tcPr>
            <w:tcW w:w="2772" w:type="dxa"/>
          </w:tcPr>
          <w:p w:rsidR="003D42C5" w:rsidRPr="00224E9F" w:rsidRDefault="003D42C5" w:rsidP="00224E9F">
            <w:pPr>
              <w:rPr>
                <w:ins w:id="1457" w:author="蔚滢璐" w:date="2017-01-02T12:23:00Z"/>
                <w:rFonts w:asciiTheme="minorEastAsia" w:hAnsiTheme="minorEastAsia"/>
                <w:sz w:val="21"/>
                <w:szCs w:val="21"/>
                <w:rPrChange w:id="1458" w:author="蔚滢璐" w:date="2017-01-02T12:59:00Z">
                  <w:rPr>
                    <w:ins w:id="1459" w:author="蔚滢璐" w:date="2017-01-02T12:23:00Z"/>
                  </w:rPr>
                </w:rPrChange>
              </w:rPr>
            </w:pPr>
            <w:ins w:id="1460" w:author="蔚滢璐" w:date="2017-01-02T12:2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461" w:author="蔚滢璐" w:date="2017-01-02T12:59:00Z">
                    <w:rPr>
                      <w:rFonts w:hint="eastAsia"/>
                    </w:rPr>
                  </w:rPrChange>
                </w:rPr>
                <w:t>注册企业会员</w:t>
              </w:r>
            </w:ins>
          </w:p>
        </w:tc>
      </w:tr>
      <w:tr w:rsidR="00224E9F" w:rsidRPr="00224E9F" w:rsidTr="003D42C5">
        <w:tblPrEx>
          <w:tblLook w:val="04A0" w:firstRow="1" w:lastRow="0" w:firstColumn="1" w:lastColumn="0" w:noHBand="0" w:noVBand="1"/>
        </w:tblPrEx>
        <w:trPr>
          <w:ins w:id="1462" w:author="蔚滢璐" w:date="2017-01-02T12:23:00Z"/>
        </w:trPr>
        <w:tc>
          <w:tcPr>
            <w:tcW w:w="846" w:type="dxa"/>
            <w:vMerge/>
          </w:tcPr>
          <w:p w:rsidR="003D42C5" w:rsidRPr="00224E9F" w:rsidRDefault="003D42C5" w:rsidP="00224E9F">
            <w:pPr>
              <w:rPr>
                <w:ins w:id="1463" w:author="蔚滢璐" w:date="2017-01-02T12:23:00Z"/>
                <w:rFonts w:asciiTheme="minorEastAsia" w:hAnsiTheme="minorEastAsia"/>
                <w:sz w:val="21"/>
                <w:szCs w:val="21"/>
                <w:rPrChange w:id="1464" w:author="蔚滢璐" w:date="2017-01-02T12:59:00Z">
                  <w:rPr>
                    <w:ins w:id="1465" w:author="蔚滢璐" w:date="2017-01-02T12:23:00Z"/>
                  </w:rPr>
                </w:rPrChange>
              </w:rPr>
            </w:pPr>
          </w:p>
        </w:tc>
        <w:tc>
          <w:tcPr>
            <w:tcW w:w="1559" w:type="dxa"/>
            <w:vMerge/>
          </w:tcPr>
          <w:p w:rsidR="003D42C5" w:rsidRPr="00224E9F" w:rsidRDefault="003D42C5" w:rsidP="00224E9F">
            <w:pPr>
              <w:rPr>
                <w:ins w:id="1466" w:author="蔚滢璐" w:date="2017-01-02T12:23:00Z"/>
                <w:rFonts w:asciiTheme="minorEastAsia" w:hAnsiTheme="minorEastAsia"/>
                <w:sz w:val="21"/>
                <w:szCs w:val="21"/>
                <w:rPrChange w:id="1467" w:author="蔚滢璐" w:date="2017-01-02T12:59:00Z">
                  <w:rPr>
                    <w:ins w:id="1468" w:author="蔚滢璐" w:date="2017-01-02T12:23:00Z"/>
                  </w:rPr>
                </w:rPrChange>
              </w:rPr>
            </w:pPr>
          </w:p>
        </w:tc>
        <w:tc>
          <w:tcPr>
            <w:tcW w:w="3119" w:type="dxa"/>
          </w:tcPr>
          <w:p w:rsidR="003D42C5" w:rsidRPr="00224E9F" w:rsidRDefault="003D42C5" w:rsidP="00224E9F">
            <w:pPr>
              <w:rPr>
                <w:ins w:id="1469" w:author="蔚滢璐" w:date="2017-01-02T12:23:00Z"/>
                <w:rFonts w:asciiTheme="minorEastAsia" w:hAnsiTheme="minorEastAsia"/>
                <w:sz w:val="21"/>
                <w:szCs w:val="21"/>
                <w:rPrChange w:id="1470" w:author="蔚滢璐" w:date="2017-01-02T12:59:00Z">
                  <w:rPr>
                    <w:ins w:id="1471" w:author="蔚滢璐" w:date="2017-01-02T12:23:00Z"/>
                  </w:rPr>
                </w:rPrChange>
              </w:rPr>
            </w:pPr>
            <w:ins w:id="1472" w:author="蔚滢璐" w:date="2017-01-02T12:23:00Z">
              <w:r w:rsidRPr="00224E9F">
                <w:rPr>
                  <w:rFonts w:asciiTheme="minorEastAsia" w:hAnsiTheme="minorEastAsia"/>
                  <w:sz w:val="21"/>
                  <w:szCs w:val="21"/>
                  <w:rPrChange w:id="1473" w:author="蔚滢璐" w:date="2017-01-02T12:59:00Z">
                    <w:rPr/>
                  </w:rPrChange>
                </w:rPr>
                <w:t>CommonMemberRegisterUIController</w:t>
              </w:r>
            </w:ins>
          </w:p>
        </w:tc>
        <w:tc>
          <w:tcPr>
            <w:tcW w:w="2772" w:type="dxa"/>
          </w:tcPr>
          <w:p w:rsidR="003D42C5" w:rsidRPr="00224E9F" w:rsidRDefault="003D42C5" w:rsidP="00224E9F">
            <w:pPr>
              <w:rPr>
                <w:ins w:id="1474" w:author="蔚滢璐" w:date="2017-01-02T12:23:00Z"/>
                <w:rFonts w:asciiTheme="minorEastAsia" w:hAnsiTheme="minorEastAsia"/>
                <w:sz w:val="21"/>
                <w:szCs w:val="21"/>
                <w:rPrChange w:id="1475" w:author="蔚滢璐" w:date="2017-01-02T12:59:00Z">
                  <w:rPr>
                    <w:ins w:id="1476" w:author="蔚滢璐" w:date="2017-01-02T12:23:00Z"/>
                  </w:rPr>
                </w:rPrChange>
              </w:rPr>
            </w:pPr>
            <w:ins w:id="1477" w:author="蔚滢璐" w:date="2017-01-02T12:2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478" w:author="蔚滢璐" w:date="2017-01-02T12:59:00Z">
                    <w:rPr>
                      <w:rFonts w:hint="eastAsia"/>
                    </w:rPr>
                  </w:rPrChange>
                </w:rPr>
                <w:t>注册普通会员</w:t>
              </w:r>
            </w:ins>
          </w:p>
        </w:tc>
      </w:tr>
      <w:tr w:rsidR="00224E9F" w:rsidRPr="00224E9F" w:rsidTr="003D42C5">
        <w:tblPrEx>
          <w:tblLook w:val="04A0" w:firstRow="1" w:lastRow="0" w:firstColumn="1" w:lastColumn="0" w:noHBand="0" w:noVBand="1"/>
        </w:tblPrEx>
        <w:trPr>
          <w:ins w:id="1479" w:author="蔚滢璐" w:date="2017-01-02T12:23:00Z"/>
        </w:trPr>
        <w:tc>
          <w:tcPr>
            <w:tcW w:w="846" w:type="dxa"/>
            <w:vMerge/>
          </w:tcPr>
          <w:p w:rsidR="003D42C5" w:rsidRPr="00224E9F" w:rsidRDefault="003D42C5" w:rsidP="00224E9F">
            <w:pPr>
              <w:rPr>
                <w:ins w:id="1480" w:author="蔚滢璐" w:date="2017-01-02T12:23:00Z"/>
                <w:rFonts w:asciiTheme="minorEastAsia" w:hAnsiTheme="minorEastAsia"/>
                <w:sz w:val="21"/>
                <w:szCs w:val="21"/>
                <w:rPrChange w:id="1481" w:author="蔚滢璐" w:date="2017-01-02T12:59:00Z">
                  <w:rPr>
                    <w:ins w:id="1482" w:author="蔚滢璐" w:date="2017-01-02T12:23:00Z"/>
                  </w:rPr>
                </w:rPrChange>
              </w:rPr>
            </w:pPr>
          </w:p>
        </w:tc>
        <w:tc>
          <w:tcPr>
            <w:tcW w:w="1559" w:type="dxa"/>
            <w:vMerge/>
          </w:tcPr>
          <w:p w:rsidR="003D42C5" w:rsidRPr="00224E9F" w:rsidRDefault="003D42C5" w:rsidP="00224E9F">
            <w:pPr>
              <w:rPr>
                <w:ins w:id="1483" w:author="蔚滢璐" w:date="2017-01-02T12:23:00Z"/>
                <w:rFonts w:asciiTheme="minorEastAsia" w:hAnsiTheme="minorEastAsia"/>
                <w:sz w:val="21"/>
                <w:szCs w:val="21"/>
                <w:rPrChange w:id="1484" w:author="蔚滢璐" w:date="2017-01-02T12:59:00Z">
                  <w:rPr>
                    <w:ins w:id="1485" w:author="蔚滢璐" w:date="2017-01-02T12:23:00Z"/>
                  </w:rPr>
                </w:rPrChange>
              </w:rPr>
            </w:pPr>
          </w:p>
        </w:tc>
        <w:tc>
          <w:tcPr>
            <w:tcW w:w="3119" w:type="dxa"/>
          </w:tcPr>
          <w:p w:rsidR="003D42C5" w:rsidRPr="00224E9F" w:rsidRDefault="003D42C5" w:rsidP="00224E9F">
            <w:pPr>
              <w:rPr>
                <w:ins w:id="1486" w:author="蔚滢璐" w:date="2017-01-02T12:23:00Z"/>
                <w:rFonts w:asciiTheme="minorEastAsia" w:hAnsiTheme="minorEastAsia"/>
                <w:sz w:val="21"/>
                <w:szCs w:val="21"/>
                <w:rPrChange w:id="1487" w:author="蔚滢璐" w:date="2017-01-02T12:59:00Z">
                  <w:rPr>
                    <w:ins w:id="1488" w:author="蔚滢璐" w:date="2017-01-02T12:23:00Z"/>
                  </w:rPr>
                </w:rPrChange>
              </w:rPr>
            </w:pPr>
            <w:ins w:id="1489" w:author="蔚滢璐" w:date="2017-01-02T12:23:00Z">
              <w:r w:rsidRPr="00224E9F">
                <w:rPr>
                  <w:rFonts w:asciiTheme="minorEastAsia" w:hAnsiTheme="minorEastAsia"/>
                  <w:sz w:val="21"/>
                  <w:szCs w:val="21"/>
                  <w:rPrChange w:id="1490" w:author="蔚滢璐" w:date="2017-01-02T12:59:00Z">
                    <w:rPr/>
                  </w:rPrChange>
                </w:rPr>
                <w:t>CreateOrderUIController</w:t>
              </w:r>
            </w:ins>
          </w:p>
        </w:tc>
        <w:tc>
          <w:tcPr>
            <w:tcW w:w="2772" w:type="dxa"/>
          </w:tcPr>
          <w:p w:rsidR="003D42C5" w:rsidRPr="00224E9F" w:rsidRDefault="003D42C5" w:rsidP="00224E9F">
            <w:pPr>
              <w:rPr>
                <w:ins w:id="1491" w:author="蔚滢璐" w:date="2017-01-02T12:23:00Z"/>
                <w:rFonts w:asciiTheme="minorEastAsia" w:hAnsiTheme="minorEastAsia"/>
                <w:sz w:val="21"/>
                <w:szCs w:val="21"/>
                <w:rPrChange w:id="1492" w:author="蔚滢璐" w:date="2017-01-02T12:59:00Z">
                  <w:rPr>
                    <w:ins w:id="1493" w:author="蔚滢璐" w:date="2017-01-02T12:23:00Z"/>
                  </w:rPr>
                </w:rPrChange>
              </w:rPr>
            </w:pPr>
            <w:ins w:id="1494" w:author="蔚滢璐" w:date="2017-01-02T12:2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495" w:author="蔚滢璐" w:date="2017-01-02T12:59:00Z">
                    <w:rPr>
                      <w:rFonts w:hint="eastAsia"/>
                    </w:rPr>
                  </w:rPrChange>
                </w:rPr>
                <w:t>生成订单</w:t>
              </w:r>
            </w:ins>
          </w:p>
        </w:tc>
      </w:tr>
      <w:tr w:rsidR="00224E9F" w:rsidRPr="00224E9F" w:rsidTr="003D42C5">
        <w:tblPrEx>
          <w:tblLook w:val="04A0" w:firstRow="1" w:lastRow="0" w:firstColumn="1" w:lastColumn="0" w:noHBand="0" w:noVBand="1"/>
        </w:tblPrEx>
        <w:trPr>
          <w:ins w:id="1496" w:author="蔚滢璐" w:date="2017-01-02T12:23:00Z"/>
        </w:trPr>
        <w:tc>
          <w:tcPr>
            <w:tcW w:w="846" w:type="dxa"/>
            <w:vMerge/>
          </w:tcPr>
          <w:p w:rsidR="003D42C5" w:rsidRPr="00224E9F" w:rsidRDefault="003D42C5" w:rsidP="00224E9F">
            <w:pPr>
              <w:rPr>
                <w:ins w:id="1497" w:author="蔚滢璐" w:date="2017-01-02T12:23:00Z"/>
                <w:rFonts w:asciiTheme="minorEastAsia" w:hAnsiTheme="minorEastAsia"/>
                <w:sz w:val="21"/>
                <w:szCs w:val="21"/>
                <w:rPrChange w:id="1498" w:author="蔚滢璐" w:date="2017-01-02T12:59:00Z">
                  <w:rPr>
                    <w:ins w:id="1499" w:author="蔚滢璐" w:date="2017-01-02T12:23:00Z"/>
                  </w:rPr>
                </w:rPrChange>
              </w:rPr>
            </w:pPr>
          </w:p>
        </w:tc>
        <w:tc>
          <w:tcPr>
            <w:tcW w:w="1559" w:type="dxa"/>
            <w:vMerge/>
          </w:tcPr>
          <w:p w:rsidR="003D42C5" w:rsidRPr="00224E9F" w:rsidRDefault="003D42C5" w:rsidP="00224E9F">
            <w:pPr>
              <w:rPr>
                <w:ins w:id="1500" w:author="蔚滢璐" w:date="2017-01-02T12:23:00Z"/>
                <w:rFonts w:asciiTheme="minorEastAsia" w:hAnsiTheme="minorEastAsia"/>
                <w:sz w:val="21"/>
                <w:szCs w:val="21"/>
                <w:rPrChange w:id="1501" w:author="蔚滢璐" w:date="2017-01-02T12:59:00Z">
                  <w:rPr>
                    <w:ins w:id="1502" w:author="蔚滢璐" w:date="2017-01-02T12:23:00Z"/>
                  </w:rPr>
                </w:rPrChange>
              </w:rPr>
            </w:pPr>
          </w:p>
        </w:tc>
        <w:tc>
          <w:tcPr>
            <w:tcW w:w="3119" w:type="dxa"/>
          </w:tcPr>
          <w:p w:rsidR="003D42C5" w:rsidRPr="00224E9F" w:rsidRDefault="003D42C5" w:rsidP="00224E9F">
            <w:pPr>
              <w:rPr>
                <w:ins w:id="1503" w:author="蔚滢璐" w:date="2017-01-02T12:23:00Z"/>
                <w:rFonts w:asciiTheme="minorEastAsia" w:hAnsiTheme="minorEastAsia"/>
                <w:sz w:val="21"/>
                <w:szCs w:val="21"/>
                <w:rPrChange w:id="1504" w:author="蔚滢璐" w:date="2017-01-02T12:59:00Z">
                  <w:rPr>
                    <w:ins w:id="1505" w:author="蔚滢璐" w:date="2017-01-02T12:23:00Z"/>
                  </w:rPr>
                </w:rPrChange>
              </w:rPr>
            </w:pPr>
            <w:ins w:id="1506" w:author="蔚滢璐" w:date="2017-01-02T12:23:00Z">
              <w:r w:rsidRPr="00224E9F">
                <w:rPr>
                  <w:rFonts w:asciiTheme="minorEastAsia" w:hAnsiTheme="minorEastAsia"/>
                  <w:sz w:val="21"/>
                  <w:szCs w:val="21"/>
                  <w:rPrChange w:id="1507" w:author="蔚滢璐" w:date="2017-01-02T12:59:00Z">
                    <w:rPr/>
                  </w:rPrChange>
                </w:rPr>
                <w:t>GuideUIController</w:t>
              </w:r>
            </w:ins>
          </w:p>
        </w:tc>
        <w:tc>
          <w:tcPr>
            <w:tcW w:w="2772" w:type="dxa"/>
          </w:tcPr>
          <w:p w:rsidR="003D42C5" w:rsidRPr="00224E9F" w:rsidRDefault="003D42C5" w:rsidP="00224E9F">
            <w:pPr>
              <w:rPr>
                <w:ins w:id="1508" w:author="蔚滢璐" w:date="2017-01-02T12:23:00Z"/>
                <w:rFonts w:asciiTheme="minorEastAsia" w:hAnsiTheme="minorEastAsia"/>
                <w:sz w:val="21"/>
                <w:szCs w:val="21"/>
                <w:rPrChange w:id="1509" w:author="蔚滢璐" w:date="2017-01-02T12:59:00Z">
                  <w:rPr>
                    <w:ins w:id="1510" w:author="蔚滢璐" w:date="2017-01-02T12:23:00Z"/>
                  </w:rPr>
                </w:rPrChange>
              </w:rPr>
            </w:pPr>
            <w:ins w:id="1511" w:author="蔚滢璐" w:date="2017-01-02T12:2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512" w:author="蔚滢璐" w:date="2017-01-02T12:59:00Z">
                    <w:rPr>
                      <w:rFonts w:hint="eastAsia"/>
                    </w:rPr>
                  </w:rPrChange>
                </w:rPr>
                <w:t>用户的导航栏，查看个人资料和退出以及返回</w:t>
              </w:r>
            </w:ins>
          </w:p>
        </w:tc>
      </w:tr>
      <w:tr w:rsidR="00224E9F" w:rsidRPr="00224E9F" w:rsidTr="003D42C5">
        <w:tblPrEx>
          <w:tblLook w:val="04A0" w:firstRow="1" w:lastRow="0" w:firstColumn="1" w:lastColumn="0" w:noHBand="0" w:noVBand="1"/>
        </w:tblPrEx>
        <w:trPr>
          <w:ins w:id="1513" w:author="蔚滢璐" w:date="2017-01-02T12:23:00Z"/>
        </w:trPr>
        <w:tc>
          <w:tcPr>
            <w:tcW w:w="846" w:type="dxa"/>
            <w:vMerge/>
          </w:tcPr>
          <w:p w:rsidR="003D42C5" w:rsidRPr="00224E9F" w:rsidRDefault="003D42C5" w:rsidP="00224E9F">
            <w:pPr>
              <w:rPr>
                <w:ins w:id="1514" w:author="蔚滢璐" w:date="2017-01-02T12:23:00Z"/>
                <w:rFonts w:asciiTheme="minorEastAsia" w:hAnsiTheme="minorEastAsia"/>
                <w:sz w:val="21"/>
                <w:szCs w:val="21"/>
                <w:rPrChange w:id="1515" w:author="蔚滢璐" w:date="2017-01-02T12:59:00Z">
                  <w:rPr>
                    <w:ins w:id="1516" w:author="蔚滢璐" w:date="2017-01-02T12:23:00Z"/>
                  </w:rPr>
                </w:rPrChange>
              </w:rPr>
            </w:pPr>
          </w:p>
        </w:tc>
        <w:tc>
          <w:tcPr>
            <w:tcW w:w="1559" w:type="dxa"/>
            <w:vMerge/>
          </w:tcPr>
          <w:p w:rsidR="003D42C5" w:rsidRPr="00224E9F" w:rsidRDefault="003D42C5" w:rsidP="00224E9F">
            <w:pPr>
              <w:rPr>
                <w:ins w:id="1517" w:author="蔚滢璐" w:date="2017-01-02T12:23:00Z"/>
                <w:rFonts w:asciiTheme="minorEastAsia" w:hAnsiTheme="minorEastAsia"/>
                <w:sz w:val="21"/>
                <w:szCs w:val="21"/>
                <w:rPrChange w:id="1518" w:author="蔚滢璐" w:date="2017-01-02T12:59:00Z">
                  <w:rPr>
                    <w:ins w:id="1519" w:author="蔚滢璐" w:date="2017-01-02T12:23:00Z"/>
                  </w:rPr>
                </w:rPrChange>
              </w:rPr>
            </w:pPr>
          </w:p>
        </w:tc>
        <w:tc>
          <w:tcPr>
            <w:tcW w:w="3119" w:type="dxa"/>
          </w:tcPr>
          <w:p w:rsidR="003D42C5" w:rsidRPr="00224E9F" w:rsidRDefault="003D42C5" w:rsidP="00224E9F">
            <w:pPr>
              <w:rPr>
                <w:ins w:id="1520" w:author="蔚滢璐" w:date="2017-01-02T12:23:00Z"/>
                <w:rFonts w:asciiTheme="minorEastAsia" w:hAnsiTheme="minorEastAsia"/>
                <w:sz w:val="21"/>
                <w:szCs w:val="21"/>
                <w:rPrChange w:id="1521" w:author="蔚滢璐" w:date="2017-01-02T12:59:00Z">
                  <w:rPr>
                    <w:ins w:id="1522" w:author="蔚滢璐" w:date="2017-01-02T12:23:00Z"/>
                  </w:rPr>
                </w:rPrChange>
              </w:rPr>
            </w:pPr>
            <w:ins w:id="1523" w:author="蔚滢璐" w:date="2017-01-02T12:23:00Z">
              <w:r w:rsidRPr="00224E9F">
                <w:rPr>
                  <w:rFonts w:asciiTheme="minorEastAsia" w:hAnsiTheme="minorEastAsia"/>
                  <w:sz w:val="21"/>
                  <w:szCs w:val="21"/>
                  <w:rPrChange w:id="1524" w:author="蔚滢璐" w:date="2017-01-02T12:59:00Z">
                    <w:rPr/>
                  </w:rPrChange>
                </w:rPr>
                <w:t>HotelInfoUIController</w:t>
              </w:r>
            </w:ins>
          </w:p>
        </w:tc>
        <w:tc>
          <w:tcPr>
            <w:tcW w:w="2772" w:type="dxa"/>
          </w:tcPr>
          <w:p w:rsidR="003D42C5" w:rsidRPr="00224E9F" w:rsidRDefault="003D42C5" w:rsidP="00224E9F">
            <w:pPr>
              <w:rPr>
                <w:ins w:id="1525" w:author="蔚滢璐" w:date="2017-01-02T12:23:00Z"/>
                <w:rFonts w:asciiTheme="minorEastAsia" w:hAnsiTheme="minorEastAsia"/>
                <w:sz w:val="21"/>
                <w:szCs w:val="21"/>
                <w:rPrChange w:id="1526" w:author="蔚滢璐" w:date="2017-01-02T12:59:00Z">
                  <w:rPr>
                    <w:ins w:id="1527" w:author="蔚滢璐" w:date="2017-01-02T12:23:00Z"/>
                  </w:rPr>
                </w:rPrChange>
              </w:rPr>
            </w:pPr>
            <w:ins w:id="1528" w:author="蔚滢璐" w:date="2017-01-02T12:2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529" w:author="蔚滢璐" w:date="2017-01-02T12:59:00Z">
                    <w:rPr>
                      <w:rFonts w:hint="eastAsia"/>
                    </w:rPr>
                  </w:rPrChange>
                </w:rPr>
                <w:t>酒店详情</w:t>
              </w:r>
            </w:ins>
          </w:p>
        </w:tc>
      </w:tr>
      <w:tr w:rsidR="00224E9F" w:rsidRPr="00224E9F" w:rsidTr="003D42C5">
        <w:tblPrEx>
          <w:tblLook w:val="04A0" w:firstRow="1" w:lastRow="0" w:firstColumn="1" w:lastColumn="0" w:noHBand="0" w:noVBand="1"/>
        </w:tblPrEx>
        <w:trPr>
          <w:ins w:id="1530" w:author="蔚滢璐" w:date="2017-01-02T12:23:00Z"/>
        </w:trPr>
        <w:tc>
          <w:tcPr>
            <w:tcW w:w="846" w:type="dxa"/>
            <w:vMerge/>
          </w:tcPr>
          <w:p w:rsidR="003D42C5" w:rsidRPr="00224E9F" w:rsidRDefault="003D42C5" w:rsidP="00224E9F">
            <w:pPr>
              <w:rPr>
                <w:ins w:id="1531" w:author="蔚滢璐" w:date="2017-01-02T12:23:00Z"/>
                <w:rFonts w:asciiTheme="minorEastAsia" w:hAnsiTheme="minorEastAsia"/>
                <w:sz w:val="21"/>
                <w:szCs w:val="21"/>
                <w:rPrChange w:id="1532" w:author="蔚滢璐" w:date="2017-01-02T12:59:00Z">
                  <w:rPr>
                    <w:ins w:id="1533" w:author="蔚滢璐" w:date="2017-01-02T12:23:00Z"/>
                  </w:rPr>
                </w:rPrChange>
              </w:rPr>
            </w:pPr>
          </w:p>
        </w:tc>
        <w:tc>
          <w:tcPr>
            <w:tcW w:w="1559" w:type="dxa"/>
            <w:vMerge/>
          </w:tcPr>
          <w:p w:rsidR="003D42C5" w:rsidRPr="00224E9F" w:rsidRDefault="003D42C5" w:rsidP="00224E9F">
            <w:pPr>
              <w:rPr>
                <w:ins w:id="1534" w:author="蔚滢璐" w:date="2017-01-02T12:23:00Z"/>
                <w:rFonts w:asciiTheme="minorEastAsia" w:hAnsiTheme="minorEastAsia"/>
                <w:sz w:val="21"/>
                <w:szCs w:val="21"/>
                <w:rPrChange w:id="1535" w:author="蔚滢璐" w:date="2017-01-02T12:59:00Z">
                  <w:rPr>
                    <w:ins w:id="1536" w:author="蔚滢璐" w:date="2017-01-02T12:23:00Z"/>
                  </w:rPr>
                </w:rPrChange>
              </w:rPr>
            </w:pPr>
          </w:p>
        </w:tc>
        <w:tc>
          <w:tcPr>
            <w:tcW w:w="3119" w:type="dxa"/>
          </w:tcPr>
          <w:p w:rsidR="003D42C5" w:rsidRPr="00224E9F" w:rsidRDefault="003D42C5" w:rsidP="00224E9F">
            <w:pPr>
              <w:rPr>
                <w:ins w:id="1537" w:author="蔚滢璐" w:date="2017-01-02T12:23:00Z"/>
                <w:rFonts w:asciiTheme="minorEastAsia" w:hAnsiTheme="minorEastAsia"/>
                <w:sz w:val="21"/>
                <w:szCs w:val="21"/>
                <w:rPrChange w:id="1538" w:author="蔚滢璐" w:date="2017-01-02T12:59:00Z">
                  <w:rPr>
                    <w:ins w:id="1539" w:author="蔚滢璐" w:date="2017-01-02T12:23:00Z"/>
                  </w:rPr>
                </w:rPrChange>
              </w:rPr>
            </w:pPr>
            <w:ins w:id="1540" w:author="蔚滢璐" w:date="2017-01-02T12:23:00Z">
              <w:r w:rsidRPr="00224E9F">
                <w:rPr>
                  <w:rFonts w:asciiTheme="minorEastAsia" w:hAnsiTheme="minorEastAsia"/>
                  <w:sz w:val="21"/>
                  <w:szCs w:val="21"/>
                  <w:rPrChange w:id="1541" w:author="蔚滢璐" w:date="2017-01-02T12:59:00Z">
                    <w:rPr/>
                  </w:rPrChange>
                </w:rPr>
                <w:t>LoadingUIController</w:t>
              </w:r>
            </w:ins>
          </w:p>
        </w:tc>
        <w:tc>
          <w:tcPr>
            <w:tcW w:w="2772" w:type="dxa"/>
          </w:tcPr>
          <w:p w:rsidR="003D42C5" w:rsidRPr="00224E9F" w:rsidRDefault="003D42C5" w:rsidP="00224E9F">
            <w:pPr>
              <w:rPr>
                <w:ins w:id="1542" w:author="蔚滢璐" w:date="2017-01-02T12:23:00Z"/>
                <w:rFonts w:asciiTheme="minorEastAsia" w:hAnsiTheme="minorEastAsia"/>
                <w:sz w:val="21"/>
                <w:szCs w:val="21"/>
                <w:rPrChange w:id="1543" w:author="蔚滢璐" w:date="2017-01-02T12:59:00Z">
                  <w:rPr>
                    <w:ins w:id="1544" w:author="蔚滢璐" w:date="2017-01-02T12:23:00Z"/>
                  </w:rPr>
                </w:rPrChange>
              </w:rPr>
            </w:pPr>
            <w:ins w:id="1545" w:author="蔚滢璐" w:date="2017-01-02T12:2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546" w:author="蔚滢璐" w:date="2017-01-02T12:59:00Z">
                    <w:rPr>
                      <w:rFonts w:hint="eastAsia"/>
                    </w:rPr>
                  </w:rPrChange>
                </w:rPr>
                <w:t>加载过渡</w:t>
              </w:r>
            </w:ins>
          </w:p>
        </w:tc>
      </w:tr>
      <w:tr w:rsidR="00224E9F" w:rsidRPr="00224E9F" w:rsidTr="003D42C5">
        <w:tblPrEx>
          <w:tblLook w:val="04A0" w:firstRow="1" w:lastRow="0" w:firstColumn="1" w:lastColumn="0" w:noHBand="0" w:noVBand="1"/>
        </w:tblPrEx>
        <w:trPr>
          <w:ins w:id="1547" w:author="蔚滢璐" w:date="2017-01-02T12:23:00Z"/>
        </w:trPr>
        <w:tc>
          <w:tcPr>
            <w:tcW w:w="846" w:type="dxa"/>
            <w:vMerge/>
          </w:tcPr>
          <w:p w:rsidR="003D42C5" w:rsidRPr="00224E9F" w:rsidRDefault="003D42C5" w:rsidP="00224E9F">
            <w:pPr>
              <w:rPr>
                <w:ins w:id="1548" w:author="蔚滢璐" w:date="2017-01-02T12:23:00Z"/>
                <w:rFonts w:asciiTheme="minorEastAsia" w:hAnsiTheme="minorEastAsia"/>
                <w:sz w:val="21"/>
                <w:szCs w:val="21"/>
                <w:rPrChange w:id="1549" w:author="蔚滢璐" w:date="2017-01-02T12:59:00Z">
                  <w:rPr>
                    <w:ins w:id="1550" w:author="蔚滢璐" w:date="2017-01-02T12:23:00Z"/>
                  </w:rPr>
                </w:rPrChange>
              </w:rPr>
            </w:pPr>
          </w:p>
        </w:tc>
        <w:tc>
          <w:tcPr>
            <w:tcW w:w="1559" w:type="dxa"/>
            <w:vMerge/>
          </w:tcPr>
          <w:p w:rsidR="003D42C5" w:rsidRPr="00224E9F" w:rsidRDefault="003D42C5" w:rsidP="00224E9F">
            <w:pPr>
              <w:rPr>
                <w:ins w:id="1551" w:author="蔚滢璐" w:date="2017-01-02T12:23:00Z"/>
                <w:rFonts w:asciiTheme="minorEastAsia" w:hAnsiTheme="minorEastAsia"/>
                <w:sz w:val="21"/>
                <w:szCs w:val="21"/>
                <w:rPrChange w:id="1552" w:author="蔚滢璐" w:date="2017-01-02T12:59:00Z">
                  <w:rPr>
                    <w:ins w:id="1553" w:author="蔚滢璐" w:date="2017-01-02T12:23:00Z"/>
                  </w:rPr>
                </w:rPrChange>
              </w:rPr>
            </w:pPr>
          </w:p>
        </w:tc>
        <w:tc>
          <w:tcPr>
            <w:tcW w:w="3119" w:type="dxa"/>
          </w:tcPr>
          <w:p w:rsidR="003D42C5" w:rsidRPr="00224E9F" w:rsidRDefault="003D42C5" w:rsidP="00224E9F">
            <w:pPr>
              <w:rPr>
                <w:ins w:id="1554" w:author="蔚滢璐" w:date="2017-01-02T12:23:00Z"/>
                <w:rFonts w:asciiTheme="minorEastAsia" w:hAnsiTheme="minorEastAsia"/>
                <w:sz w:val="21"/>
                <w:szCs w:val="21"/>
                <w:rPrChange w:id="1555" w:author="蔚滢璐" w:date="2017-01-02T12:59:00Z">
                  <w:rPr>
                    <w:ins w:id="1556" w:author="蔚滢璐" w:date="2017-01-02T12:23:00Z"/>
                  </w:rPr>
                </w:rPrChange>
              </w:rPr>
            </w:pPr>
            <w:ins w:id="1557" w:author="蔚滢璐" w:date="2017-01-02T12:23:00Z">
              <w:r w:rsidRPr="00224E9F">
                <w:rPr>
                  <w:rFonts w:asciiTheme="minorEastAsia" w:hAnsiTheme="minorEastAsia"/>
                  <w:sz w:val="21"/>
                  <w:szCs w:val="21"/>
                  <w:rPrChange w:id="1558" w:author="蔚滢璐" w:date="2017-01-02T12:59:00Z">
                    <w:rPr/>
                  </w:rPrChange>
                </w:rPr>
                <w:t>ModifyPasswordUIController</w:t>
              </w:r>
            </w:ins>
          </w:p>
        </w:tc>
        <w:tc>
          <w:tcPr>
            <w:tcW w:w="2772" w:type="dxa"/>
          </w:tcPr>
          <w:p w:rsidR="003D42C5" w:rsidRPr="00224E9F" w:rsidRDefault="003D42C5" w:rsidP="00224E9F">
            <w:pPr>
              <w:rPr>
                <w:ins w:id="1559" w:author="蔚滢璐" w:date="2017-01-02T12:23:00Z"/>
                <w:rFonts w:asciiTheme="minorEastAsia" w:hAnsiTheme="minorEastAsia"/>
                <w:sz w:val="21"/>
                <w:szCs w:val="21"/>
                <w:rPrChange w:id="1560" w:author="蔚滢璐" w:date="2017-01-02T12:59:00Z">
                  <w:rPr>
                    <w:ins w:id="1561" w:author="蔚滢璐" w:date="2017-01-02T12:23:00Z"/>
                  </w:rPr>
                </w:rPrChange>
              </w:rPr>
            </w:pPr>
            <w:ins w:id="1562" w:author="蔚滢璐" w:date="2017-01-02T12:2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563" w:author="蔚滢璐" w:date="2017-01-02T12:59:00Z">
                    <w:rPr>
                      <w:rFonts w:hint="eastAsia"/>
                    </w:rPr>
                  </w:rPrChange>
                </w:rPr>
                <w:t>修改密码</w:t>
              </w:r>
            </w:ins>
          </w:p>
        </w:tc>
      </w:tr>
      <w:tr w:rsidR="00224E9F" w:rsidRPr="00224E9F" w:rsidTr="003D42C5">
        <w:tblPrEx>
          <w:tblLook w:val="04A0" w:firstRow="1" w:lastRow="0" w:firstColumn="1" w:lastColumn="0" w:noHBand="0" w:noVBand="1"/>
        </w:tblPrEx>
        <w:trPr>
          <w:ins w:id="1564" w:author="蔚滢璐" w:date="2017-01-02T12:23:00Z"/>
        </w:trPr>
        <w:tc>
          <w:tcPr>
            <w:tcW w:w="846" w:type="dxa"/>
            <w:vMerge/>
          </w:tcPr>
          <w:p w:rsidR="003D42C5" w:rsidRPr="00224E9F" w:rsidRDefault="003D42C5" w:rsidP="00224E9F">
            <w:pPr>
              <w:rPr>
                <w:ins w:id="1565" w:author="蔚滢璐" w:date="2017-01-02T12:23:00Z"/>
                <w:rFonts w:asciiTheme="minorEastAsia" w:hAnsiTheme="minorEastAsia"/>
                <w:sz w:val="21"/>
                <w:szCs w:val="21"/>
                <w:rPrChange w:id="1566" w:author="蔚滢璐" w:date="2017-01-02T12:59:00Z">
                  <w:rPr>
                    <w:ins w:id="1567" w:author="蔚滢璐" w:date="2017-01-02T12:23:00Z"/>
                  </w:rPr>
                </w:rPrChange>
              </w:rPr>
            </w:pPr>
          </w:p>
        </w:tc>
        <w:tc>
          <w:tcPr>
            <w:tcW w:w="1559" w:type="dxa"/>
            <w:vMerge/>
          </w:tcPr>
          <w:p w:rsidR="003D42C5" w:rsidRPr="00224E9F" w:rsidRDefault="003D42C5" w:rsidP="00224E9F">
            <w:pPr>
              <w:rPr>
                <w:ins w:id="1568" w:author="蔚滢璐" w:date="2017-01-02T12:23:00Z"/>
                <w:rFonts w:asciiTheme="minorEastAsia" w:hAnsiTheme="minorEastAsia"/>
                <w:sz w:val="21"/>
                <w:szCs w:val="21"/>
                <w:rPrChange w:id="1569" w:author="蔚滢璐" w:date="2017-01-02T12:59:00Z">
                  <w:rPr>
                    <w:ins w:id="1570" w:author="蔚滢璐" w:date="2017-01-02T12:23:00Z"/>
                  </w:rPr>
                </w:rPrChange>
              </w:rPr>
            </w:pPr>
          </w:p>
        </w:tc>
        <w:tc>
          <w:tcPr>
            <w:tcW w:w="3119" w:type="dxa"/>
          </w:tcPr>
          <w:p w:rsidR="003D42C5" w:rsidRPr="00224E9F" w:rsidRDefault="003D42C5" w:rsidP="00224E9F">
            <w:pPr>
              <w:rPr>
                <w:ins w:id="1571" w:author="蔚滢璐" w:date="2017-01-02T12:23:00Z"/>
                <w:rFonts w:asciiTheme="minorEastAsia" w:hAnsiTheme="minorEastAsia"/>
                <w:sz w:val="21"/>
                <w:szCs w:val="21"/>
                <w:rPrChange w:id="1572" w:author="蔚滢璐" w:date="2017-01-02T12:59:00Z">
                  <w:rPr>
                    <w:ins w:id="1573" w:author="蔚滢璐" w:date="2017-01-02T12:23:00Z"/>
                  </w:rPr>
                </w:rPrChange>
              </w:rPr>
            </w:pPr>
            <w:ins w:id="1574" w:author="蔚滢璐" w:date="2017-01-02T12:23:00Z">
              <w:r w:rsidRPr="00224E9F">
                <w:rPr>
                  <w:rFonts w:asciiTheme="minorEastAsia" w:hAnsiTheme="minorEastAsia"/>
                  <w:sz w:val="21"/>
                  <w:szCs w:val="21"/>
                  <w:rPrChange w:id="1575" w:author="蔚滢璐" w:date="2017-01-02T12:59:00Z">
                    <w:rPr/>
                  </w:rPrChange>
                </w:rPr>
                <w:t>ModifyUserInfoUIController</w:t>
              </w:r>
            </w:ins>
          </w:p>
        </w:tc>
        <w:tc>
          <w:tcPr>
            <w:tcW w:w="2772" w:type="dxa"/>
          </w:tcPr>
          <w:p w:rsidR="003D42C5" w:rsidRPr="00224E9F" w:rsidRDefault="003D42C5" w:rsidP="00224E9F">
            <w:pPr>
              <w:rPr>
                <w:ins w:id="1576" w:author="蔚滢璐" w:date="2017-01-02T12:23:00Z"/>
                <w:rFonts w:asciiTheme="minorEastAsia" w:hAnsiTheme="minorEastAsia"/>
                <w:sz w:val="21"/>
                <w:szCs w:val="21"/>
                <w:rPrChange w:id="1577" w:author="蔚滢璐" w:date="2017-01-02T12:59:00Z">
                  <w:rPr>
                    <w:ins w:id="1578" w:author="蔚滢璐" w:date="2017-01-02T12:23:00Z"/>
                  </w:rPr>
                </w:rPrChange>
              </w:rPr>
            </w:pPr>
            <w:ins w:id="1579" w:author="蔚滢璐" w:date="2017-01-02T12:2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580" w:author="蔚滢璐" w:date="2017-01-02T12:59:00Z">
                    <w:rPr>
                      <w:rFonts w:hint="eastAsia"/>
                    </w:rPr>
                  </w:rPrChange>
                </w:rPr>
                <w:t>编辑个人资料</w:t>
              </w:r>
            </w:ins>
          </w:p>
        </w:tc>
      </w:tr>
      <w:tr w:rsidR="00224E9F" w:rsidRPr="00224E9F" w:rsidTr="003D42C5">
        <w:tblPrEx>
          <w:tblLook w:val="04A0" w:firstRow="1" w:lastRow="0" w:firstColumn="1" w:lastColumn="0" w:noHBand="0" w:noVBand="1"/>
        </w:tblPrEx>
        <w:trPr>
          <w:ins w:id="1581" w:author="蔚滢璐" w:date="2017-01-02T12:23:00Z"/>
        </w:trPr>
        <w:tc>
          <w:tcPr>
            <w:tcW w:w="846" w:type="dxa"/>
            <w:vMerge/>
          </w:tcPr>
          <w:p w:rsidR="003D42C5" w:rsidRPr="00224E9F" w:rsidRDefault="003D42C5" w:rsidP="00224E9F">
            <w:pPr>
              <w:rPr>
                <w:ins w:id="1582" w:author="蔚滢璐" w:date="2017-01-02T12:23:00Z"/>
                <w:rFonts w:asciiTheme="minorEastAsia" w:hAnsiTheme="minorEastAsia"/>
                <w:sz w:val="21"/>
                <w:szCs w:val="21"/>
                <w:rPrChange w:id="1583" w:author="蔚滢璐" w:date="2017-01-02T12:59:00Z">
                  <w:rPr>
                    <w:ins w:id="1584" w:author="蔚滢璐" w:date="2017-01-02T12:23:00Z"/>
                  </w:rPr>
                </w:rPrChange>
              </w:rPr>
            </w:pPr>
          </w:p>
        </w:tc>
        <w:tc>
          <w:tcPr>
            <w:tcW w:w="1559" w:type="dxa"/>
            <w:vMerge/>
          </w:tcPr>
          <w:p w:rsidR="003D42C5" w:rsidRPr="00224E9F" w:rsidRDefault="003D42C5" w:rsidP="00224E9F">
            <w:pPr>
              <w:rPr>
                <w:ins w:id="1585" w:author="蔚滢璐" w:date="2017-01-02T12:23:00Z"/>
                <w:rFonts w:asciiTheme="minorEastAsia" w:hAnsiTheme="minorEastAsia"/>
                <w:sz w:val="21"/>
                <w:szCs w:val="21"/>
                <w:rPrChange w:id="1586" w:author="蔚滢璐" w:date="2017-01-02T12:59:00Z">
                  <w:rPr>
                    <w:ins w:id="1587" w:author="蔚滢璐" w:date="2017-01-02T12:23:00Z"/>
                  </w:rPr>
                </w:rPrChange>
              </w:rPr>
            </w:pPr>
          </w:p>
        </w:tc>
        <w:tc>
          <w:tcPr>
            <w:tcW w:w="3119" w:type="dxa"/>
          </w:tcPr>
          <w:p w:rsidR="003D42C5" w:rsidRPr="00224E9F" w:rsidRDefault="003D42C5" w:rsidP="00224E9F">
            <w:pPr>
              <w:rPr>
                <w:ins w:id="1588" w:author="蔚滢璐" w:date="2017-01-02T12:23:00Z"/>
                <w:rFonts w:asciiTheme="minorEastAsia" w:hAnsiTheme="minorEastAsia"/>
                <w:sz w:val="21"/>
                <w:szCs w:val="21"/>
                <w:rPrChange w:id="1589" w:author="蔚滢璐" w:date="2017-01-02T12:59:00Z">
                  <w:rPr>
                    <w:ins w:id="1590" w:author="蔚滢璐" w:date="2017-01-02T12:23:00Z"/>
                  </w:rPr>
                </w:rPrChange>
              </w:rPr>
            </w:pPr>
            <w:ins w:id="1591" w:author="蔚滢璐" w:date="2017-01-02T12:23:00Z">
              <w:r w:rsidRPr="00224E9F">
                <w:rPr>
                  <w:rFonts w:asciiTheme="minorEastAsia" w:hAnsiTheme="minorEastAsia"/>
                  <w:sz w:val="21"/>
                  <w:szCs w:val="21"/>
                  <w:rPrChange w:id="1592" w:author="蔚滢璐" w:date="2017-01-02T12:59:00Z">
                    <w:rPr/>
                  </w:rPrChange>
                </w:rPr>
                <w:t>MyIsMemberUIController</w:t>
              </w:r>
            </w:ins>
          </w:p>
        </w:tc>
        <w:tc>
          <w:tcPr>
            <w:tcW w:w="2772" w:type="dxa"/>
          </w:tcPr>
          <w:p w:rsidR="003D42C5" w:rsidRPr="00224E9F" w:rsidRDefault="003D42C5" w:rsidP="00224E9F">
            <w:pPr>
              <w:rPr>
                <w:ins w:id="1593" w:author="蔚滢璐" w:date="2017-01-02T12:23:00Z"/>
                <w:rFonts w:asciiTheme="minorEastAsia" w:hAnsiTheme="minorEastAsia"/>
                <w:sz w:val="21"/>
                <w:szCs w:val="21"/>
                <w:rPrChange w:id="1594" w:author="蔚滢璐" w:date="2017-01-02T12:59:00Z">
                  <w:rPr>
                    <w:ins w:id="1595" w:author="蔚滢璐" w:date="2017-01-02T12:23:00Z"/>
                  </w:rPr>
                </w:rPrChange>
              </w:rPr>
            </w:pPr>
            <w:ins w:id="1596" w:author="蔚滢璐" w:date="2017-01-02T12:2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597" w:author="蔚滢璐" w:date="2017-01-02T12:59:00Z">
                    <w:rPr>
                      <w:rFonts w:hint="eastAsia"/>
                    </w:rPr>
                  </w:rPrChange>
                </w:rPr>
                <w:t>显示我的会员信息</w:t>
              </w:r>
            </w:ins>
          </w:p>
        </w:tc>
      </w:tr>
      <w:tr w:rsidR="00224E9F" w:rsidRPr="00224E9F" w:rsidTr="003D42C5">
        <w:tblPrEx>
          <w:tblLook w:val="04A0" w:firstRow="1" w:lastRow="0" w:firstColumn="1" w:lastColumn="0" w:noHBand="0" w:noVBand="1"/>
        </w:tblPrEx>
        <w:trPr>
          <w:ins w:id="1598" w:author="蔚滢璐" w:date="2017-01-02T12:23:00Z"/>
        </w:trPr>
        <w:tc>
          <w:tcPr>
            <w:tcW w:w="846" w:type="dxa"/>
            <w:vMerge/>
          </w:tcPr>
          <w:p w:rsidR="003D42C5" w:rsidRPr="00224E9F" w:rsidRDefault="003D42C5" w:rsidP="00224E9F">
            <w:pPr>
              <w:rPr>
                <w:ins w:id="1599" w:author="蔚滢璐" w:date="2017-01-02T12:23:00Z"/>
                <w:rFonts w:asciiTheme="minorEastAsia" w:hAnsiTheme="minorEastAsia"/>
                <w:sz w:val="21"/>
                <w:szCs w:val="21"/>
                <w:rPrChange w:id="1600" w:author="蔚滢璐" w:date="2017-01-02T12:59:00Z">
                  <w:rPr>
                    <w:ins w:id="1601" w:author="蔚滢璐" w:date="2017-01-02T12:23:00Z"/>
                  </w:rPr>
                </w:rPrChange>
              </w:rPr>
            </w:pPr>
          </w:p>
        </w:tc>
        <w:tc>
          <w:tcPr>
            <w:tcW w:w="1559" w:type="dxa"/>
            <w:vMerge/>
          </w:tcPr>
          <w:p w:rsidR="003D42C5" w:rsidRPr="00224E9F" w:rsidRDefault="003D42C5" w:rsidP="00224E9F">
            <w:pPr>
              <w:rPr>
                <w:ins w:id="1602" w:author="蔚滢璐" w:date="2017-01-02T12:23:00Z"/>
                <w:rFonts w:asciiTheme="minorEastAsia" w:hAnsiTheme="minorEastAsia"/>
                <w:sz w:val="21"/>
                <w:szCs w:val="21"/>
                <w:rPrChange w:id="1603" w:author="蔚滢璐" w:date="2017-01-02T12:59:00Z">
                  <w:rPr>
                    <w:ins w:id="1604" w:author="蔚滢璐" w:date="2017-01-02T12:23:00Z"/>
                  </w:rPr>
                </w:rPrChange>
              </w:rPr>
            </w:pPr>
          </w:p>
        </w:tc>
        <w:tc>
          <w:tcPr>
            <w:tcW w:w="3119" w:type="dxa"/>
          </w:tcPr>
          <w:p w:rsidR="003D42C5" w:rsidRPr="00224E9F" w:rsidRDefault="003D42C5" w:rsidP="00224E9F">
            <w:pPr>
              <w:rPr>
                <w:ins w:id="1605" w:author="蔚滢璐" w:date="2017-01-02T12:23:00Z"/>
                <w:rFonts w:asciiTheme="minorEastAsia" w:hAnsiTheme="minorEastAsia"/>
                <w:sz w:val="21"/>
                <w:szCs w:val="21"/>
                <w:rPrChange w:id="1606" w:author="蔚滢璐" w:date="2017-01-02T12:59:00Z">
                  <w:rPr>
                    <w:ins w:id="1607" w:author="蔚滢璐" w:date="2017-01-02T12:23:00Z"/>
                  </w:rPr>
                </w:rPrChange>
              </w:rPr>
            </w:pPr>
            <w:ins w:id="1608" w:author="蔚滢璐" w:date="2017-01-02T12:23:00Z">
              <w:r w:rsidRPr="00224E9F">
                <w:rPr>
                  <w:rFonts w:asciiTheme="minorEastAsia" w:hAnsiTheme="minorEastAsia"/>
                  <w:sz w:val="21"/>
                  <w:szCs w:val="21"/>
                  <w:rPrChange w:id="1609" w:author="蔚滢璐" w:date="2017-01-02T12:59:00Z">
                    <w:rPr/>
                  </w:rPrChange>
                </w:rPr>
                <w:t>MyIsnotMemberUIController</w:t>
              </w:r>
            </w:ins>
          </w:p>
        </w:tc>
        <w:tc>
          <w:tcPr>
            <w:tcW w:w="2772" w:type="dxa"/>
          </w:tcPr>
          <w:p w:rsidR="003D42C5" w:rsidRPr="00224E9F" w:rsidRDefault="003D42C5" w:rsidP="00224E9F">
            <w:pPr>
              <w:rPr>
                <w:ins w:id="1610" w:author="蔚滢璐" w:date="2017-01-02T12:23:00Z"/>
                <w:rFonts w:asciiTheme="minorEastAsia" w:hAnsiTheme="minorEastAsia"/>
                <w:sz w:val="21"/>
                <w:szCs w:val="21"/>
                <w:rPrChange w:id="1611" w:author="蔚滢璐" w:date="2017-01-02T12:59:00Z">
                  <w:rPr>
                    <w:ins w:id="1612" w:author="蔚滢璐" w:date="2017-01-02T12:23:00Z"/>
                  </w:rPr>
                </w:rPrChange>
              </w:rPr>
            </w:pPr>
            <w:ins w:id="1613" w:author="蔚滢璐" w:date="2017-01-02T12:2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614" w:author="蔚滢璐" w:date="2017-01-02T12:59:00Z">
                    <w:rPr>
                      <w:rFonts w:hint="eastAsia"/>
                    </w:rPr>
                  </w:rPrChange>
                </w:rPr>
                <w:t>提示用户注册企业会员或普通会员</w:t>
              </w:r>
            </w:ins>
          </w:p>
        </w:tc>
      </w:tr>
      <w:tr w:rsidR="00224E9F" w:rsidRPr="00224E9F" w:rsidTr="003D42C5">
        <w:tblPrEx>
          <w:tblLook w:val="04A0" w:firstRow="1" w:lastRow="0" w:firstColumn="1" w:lastColumn="0" w:noHBand="0" w:noVBand="1"/>
        </w:tblPrEx>
        <w:trPr>
          <w:ins w:id="1615" w:author="蔚滢璐" w:date="2017-01-02T12:23:00Z"/>
        </w:trPr>
        <w:tc>
          <w:tcPr>
            <w:tcW w:w="846" w:type="dxa"/>
            <w:vMerge/>
          </w:tcPr>
          <w:p w:rsidR="003D42C5" w:rsidRPr="00224E9F" w:rsidRDefault="003D42C5" w:rsidP="00224E9F">
            <w:pPr>
              <w:rPr>
                <w:ins w:id="1616" w:author="蔚滢璐" w:date="2017-01-02T12:23:00Z"/>
                <w:rFonts w:asciiTheme="minorEastAsia" w:hAnsiTheme="minorEastAsia"/>
                <w:sz w:val="21"/>
                <w:szCs w:val="21"/>
                <w:rPrChange w:id="1617" w:author="蔚滢璐" w:date="2017-01-02T12:59:00Z">
                  <w:rPr>
                    <w:ins w:id="1618" w:author="蔚滢璐" w:date="2017-01-02T12:23:00Z"/>
                  </w:rPr>
                </w:rPrChange>
              </w:rPr>
            </w:pPr>
          </w:p>
        </w:tc>
        <w:tc>
          <w:tcPr>
            <w:tcW w:w="1559" w:type="dxa"/>
            <w:vMerge/>
          </w:tcPr>
          <w:p w:rsidR="003D42C5" w:rsidRPr="00224E9F" w:rsidRDefault="003D42C5" w:rsidP="00224E9F">
            <w:pPr>
              <w:rPr>
                <w:ins w:id="1619" w:author="蔚滢璐" w:date="2017-01-02T12:23:00Z"/>
                <w:rFonts w:asciiTheme="minorEastAsia" w:hAnsiTheme="minorEastAsia"/>
                <w:sz w:val="21"/>
                <w:szCs w:val="21"/>
                <w:rPrChange w:id="1620" w:author="蔚滢璐" w:date="2017-01-02T12:59:00Z">
                  <w:rPr>
                    <w:ins w:id="1621" w:author="蔚滢璐" w:date="2017-01-02T12:23:00Z"/>
                  </w:rPr>
                </w:rPrChange>
              </w:rPr>
            </w:pPr>
          </w:p>
        </w:tc>
        <w:tc>
          <w:tcPr>
            <w:tcW w:w="3119" w:type="dxa"/>
          </w:tcPr>
          <w:p w:rsidR="003D42C5" w:rsidRPr="00224E9F" w:rsidRDefault="003D42C5" w:rsidP="00224E9F">
            <w:pPr>
              <w:rPr>
                <w:ins w:id="1622" w:author="蔚滢璐" w:date="2017-01-02T12:23:00Z"/>
                <w:rFonts w:asciiTheme="minorEastAsia" w:hAnsiTheme="minorEastAsia"/>
                <w:sz w:val="21"/>
                <w:szCs w:val="21"/>
                <w:rPrChange w:id="1623" w:author="蔚滢璐" w:date="2017-01-02T12:59:00Z">
                  <w:rPr>
                    <w:ins w:id="1624" w:author="蔚滢璐" w:date="2017-01-02T12:23:00Z"/>
                  </w:rPr>
                </w:rPrChange>
              </w:rPr>
            </w:pPr>
            <w:ins w:id="1625" w:author="蔚滢璐" w:date="2017-01-02T12:23:00Z">
              <w:r w:rsidRPr="00224E9F">
                <w:rPr>
                  <w:rFonts w:asciiTheme="minorEastAsia" w:hAnsiTheme="minorEastAsia"/>
                  <w:sz w:val="21"/>
                  <w:szCs w:val="21"/>
                  <w:rPrChange w:id="1626" w:author="蔚滢璐" w:date="2017-01-02T12:59:00Z">
                    <w:rPr/>
                  </w:rPrChange>
                </w:rPr>
                <w:t>OrderInfoUIController</w:t>
              </w:r>
            </w:ins>
          </w:p>
        </w:tc>
        <w:tc>
          <w:tcPr>
            <w:tcW w:w="2772" w:type="dxa"/>
          </w:tcPr>
          <w:p w:rsidR="003D42C5" w:rsidRPr="00224E9F" w:rsidRDefault="003D42C5" w:rsidP="00224E9F">
            <w:pPr>
              <w:rPr>
                <w:ins w:id="1627" w:author="蔚滢璐" w:date="2017-01-02T12:23:00Z"/>
                <w:rFonts w:asciiTheme="minorEastAsia" w:hAnsiTheme="minorEastAsia"/>
                <w:sz w:val="21"/>
                <w:szCs w:val="21"/>
                <w:rPrChange w:id="1628" w:author="蔚滢璐" w:date="2017-01-02T12:59:00Z">
                  <w:rPr>
                    <w:ins w:id="1629" w:author="蔚滢璐" w:date="2017-01-02T12:23:00Z"/>
                  </w:rPr>
                </w:rPrChange>
              </w:rPr>
            </w:pPr>
            <w:ins w:id="1630" w:author="蔚滢璐" w:date="2017-01-02T12:2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631" w:author="蔚滢璐" w:date="2017-01-02T12:59:00Z">
                    <w:rPr>
                      <w:rFonts w:hint="eastAsia"/>
                    </w:rPr>
                  </w:rPrChange>
                </w:rPr>
                <w:t>订单详情</w:t>
              </w:r>
            </w:ins>
          </w:p>
        </w:tc>
      </w:tr>
      <w:tr w:rsidR="00224E9F" w:rsidRPr="00224E9F" w:rsidTr="003D42C5">
        <w:tblPrEx>
          <w:tblLook w:val="04A0" w:firstRow="1" w:lastRow="0" w:firstColumn="1" w:lastColumn="0" w:noHBand="0" w:noVBand="1"/>
        </w:tblPrEx>
        <w:trPr>
          <w:ins w:id="1632" w:author="蔚滢璐" w:date="2017-01-02T12:23:00Z"/>
        </w:trPr>
        <w:tc>
          <w:tcPr>
            <w:tcW w:w="846" w:type="dxa"/>
            <w:vMerge/>
          </w:tcPr>
          <w:p w:rsidR="003D42C5" w:rsidRPr="00224E9F" w:rsidRDefault="003D42C5" w:rsidP="00224E9F">
            <w:pPr>
              <w:rPr>
                <w:ins w:id="1633" w:author="蔚滢璐" w:date="2017-01-02T12:23:00Z"/>
                <w:rFonts w:asciiTheme="minorEastAsia" w:hAnsiTheme="minorEastAsia"/>
                <w:sz w:val="21"/>
                <w:szCs w:val="21"/>
                <w:rPrChange w:id="1634" w:author="蔚滢璐" w:date="2017-01-02T12:59:00Z">
                  <w:rPr>
                    <w:ins w:id="1635" w:author="蔚滢璐" w:date="2017-01-02T12:23:00Z"/>
                  </w:rPr>
                </w:rPrChange>
              </w:rPr>
            </w:pPr>
          </w:p>
        </w:tc>
        <w:tc>
          <w:tcPr>
            <w:tcW w:w="1559" w:type="dxa"/>
            <w:vMerge/>
          </w:tcPr>
          <w:p w:rsidR="003D42C5" w:rsidRPr="00224E9F" w:rsidRDefault="003D42C5" w:rsidP="00224E9F">
            <w:pPr>
              <w:rPr>
                <w:ins w:id="1636" w:author="蔚滢璐" w:date="2017-01-02T12:23:00Z"/>
                <w:rFonts w:asciiTheme="minorEastAsia" w:hAnsiTheme="minorEastAsia"/>
                <w:sz w:val="21"/>
                <w:szCs w:val="21"/>
                <w:rPrChange w:id="1637" w:author="蔚滢璐" w:date="2017-01-02T12:59:00Z">
                  <w:rPr>
                    <w:ins w:id="1638" w:author="蔚滢璐" w:date="2017-01-02T12:23:00Z"/>
                  </w:rPr>
                </w:rPrChange>
              </w:rPr>
            </w:pPr>
          </w:p>
        </w:tc>
        <w:tc>
          <w:tcPr>
            <w:tcW w:w="3119" w:type="dxa"/>
          </w:tcPr>
          <w:p w:rsidR="003D42C5" w:rsidRPr="00224E9F" w:rsidRDefault="003D42C5" w:rsidP="00224E9F">
            <w:pPr>
              <w:rPr>
                <w:ins w:id="1639" w:author="蔚滢璐" w:date="2017-01-02T12:23:00Z"/>
                <w:rFonts w:asciiTheme="minorEastAsia" w:hAnsiTheme="minorEastAsia"/>
                <w:sz w:val="21"/>
                <w:szCs w:val="21"/>
                <w:rPrChange w:id="1640" w:author="蔚滢璐" w:date="2017-01-02T12:59:00Z">
                  <w:rPr>
                    <w:ins w:id="1641" w:author="蔚滢璐" w:date="2017-01-02T12:23:00Z"/>
                  </w:rPr>
                </w:rPrChange>
              </w:rPr>
            </w:pPr>
            <w:ins w:id="1642" w:author="蔚滢璐" w:date="2017-01-02T12:23:00Z">
              <w:r w:rsidRPr="00224E9F">
                <w:rPr>
                  <w:rFonts w:asciiTheme="minorEastAsia" w:hAnsiTheme="minorEastAsia"/>
                  <w:sz w:val="21"/>
                  <w:szCs w:val="21"/>
                  <w:rPrChange w:id="1643" w:author="蔚滢璐" w:date="2017-01-02T12:59:00Z">
                    <w:rPr/>
                  </w:rPrChange>
                </w:rPr>
                <w:t>RoomInfoUIController</w:t>
              </w:r>
            </w:ins>
          </w:p>
        </w:tc>
        <w:tc>
          <w:tcPr>
            <w:tcW w:w="2772" w:type="dxa"/>
          </w:tcPr>
          <w:p w:rsidR="003D42C5" w:rsidRPr="00224E9F" w:rsidRDefault="003D42C5" w:rsidP="00224E9F">
            <w:pPr>
              <w:rPr>
                <w:ins w:id="1644" w:author="蔚滢璐" w:date="2017-01-02T12:23:00Z"/>
                <w:rFonts w:asciiTheme="minorEastAsia" w:hAnsiTheme="minorEastAsia"/>
                <w:sz w:val="21"/>
                <w:szCs w:val="21"/>
                <w:rPrChange w:id="1645" w:author="蔚滢璐" w:date="2017-01-02T12:59:00Z">
                  <w:rPr>
                    <w:ins w:id="1646" w:author="蔚滢璐" w:date="2017-01-02T12:23:00Z"/>
                  </w:rPr>
                </w:rPrChange>
              </w:rPr>
            </w:pPr>
            <w:ins w:id="1647" w:author="蔚滢璐" w:date="2017-01-02T12:2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648" w:author="蔚滢璐" w:date="2017-01-02T12:59:00Z">
                    <w:rPr>
                      <w:rFonts w:hint="eastAsia"/>
                    </w:rPr>
                  </w:rPrChange>
                </w:rPr>
                <w:t>酒店详情下的客房信息，可以新建订单</w:t>
              </w:r>
            </w:ins>
          </w:p>
        </w:tc>
      </w:tr>
      <w:tr w:rsidR="00224E9F" w:rsidRPr="00224E9F" w:rsidTr="003D42C5">
        <w:tblPrEx>
          <w:tblLook w:val="04A0" w:firstRow="1" w:lastRow="0" w:firstColumn="1" w:lastColumn="0" w:noHBand="0" w:noVBand="1"/>
        </w:tblPrEx>
        <w:trPr>
          <w:ins w:id="1649" w:author="蔚滢璐" w:date="2017-01-02T12:23:00Z"/>
        </w:trPr>
        <w:tc>
          <w:tcPr>
            <w:tcW w:w="846" w:type="dxa"/>
            <w:vMerge/>
          </w:tcPr>
          <w:p w:rsidR="003D42C5" w:rsidRPr="00224E9F" w:rsidRDefault="003D42C5" w:rsidP="00224E9F">
            <w:pPr>
              <w:rPr>
                <w:ins w:id="1650" w:author="蔚滢璐" w:date="2017-01-02T12:23:00Z"/>
                <w:rFonts w:asciiTheme="minorEastAsia" w:hAnsiTheme="minorEastAsia"/>
                <w:sz w:val="21"/>
                <w:szCs w:val="21"/>
                <w:rPrChange w:id="1651" w:author="蔚滢璐" w:date="2017-01-02T12:59:00Z">
                  <w:rPr>
                    <w:ins w:id="1652" w:author="蔚滢璐" w:date="2017-01-02T12:23:00Z"/>
                  </w:rPr>
                </w:rPrChange>
              </w:rPr>
            </w:pPr>
          </w:p>
        </w:tc>
        <w:tc>
          <w:tcPr>
            <w:tcW w:w="1559" w:type="dxa"/>
            <w:vMerge/>
          </w:tcPr>
          <w:p w:rsidR="003D42C5" w:rsidRPr="00224E9F" w:rsidRDefault="003D42C5" w:rsidP="00224E9F">
            <w:pPr>
              <w:rPr>
                <w:ins w:id="1653" w:author="蔚滢璐" w:date="2017-01-02T12:23:00Z"/>
                <w:rFonts w:asciiTheme="minorEastAsia" w:hAnsiTheme="minorEastAsia"/>
                <w:sz w:val="21"/>
                <w:szCs w:val="21"/>
                <w:rPrChange w:id="1654" w:author="蔚滢璐" w:date="2017-01-02T12:59:00Z">
                  <w:rPr>
                    <w:ins w:id="1655" w:author="蔚滢璐" w:date="2017-01-02T12:23:00Z"/>
                  </w:rPr>
                </w:rPrChange>
              </w:rPr>
            </w:pPr>
          </w:p>
        </w:tc>
        <w:tc>
          <w:tcPr>
            <w:tcW w:w="3119" w:type="dxa"/>
          </w:tcPr>
          <w:p w:rsidR="003D42C5" w:rsidRPr="00224E9F" w:rsidRDefault="003D42C5" w:rsidP="00224E9F">
            <w:pPr>
              <w:rPr>
                <w:ins w:id="1656" w:author="蔚滢璐" w:date="2017-01-02T12:23:00Z"/>
                <w:rFonts w:asciiTheme="minorEastAsia" w:hAnsiTheme="minorEastAsia"/>
                <w:sz w:val="21"/>
                <w:szCs w:val="21"/>
                <w:rPrChange w:id="1657" w:author="蔚滢璐" w:date="2017-01-02T12:59:00Z">
                  <w:rPr>
                    <w:ins w:id="1658" w:author="蔚滢璐" w:date="2017-01-02T12:23:00Z"/>
                  </w:rPr>
                </w:rPrChange>
              </w:rPr>
            </w:pPr>
            <w:ins w:id="1659" w:author="蔚滢璐" w:date="2017-01-02T12:23:00Z">
              <w:r w:rsidRPr="00224E9F">
                <w:rPr>
                  <w:rFonts w:asciiTheme="minorEastAsia" w:hAnsiTheme="minorEastAsia"/>
                  <w:sz w:val="21"/>
                  <w:szCs w:val="21"/>
                  <w:rPrChange w:id="1660" w:author="蔚滢璐" w:date="2017-01-02T12:59:00Z">
                    <w:rPr/>
                  </w:rPrChange>
                </w:rPr>
                <w:t>SearchHotelUIController</w:t>
              </w:r>
            </w:ins>
          </w:p>
        </w:tc>
        <w:tc>
          <w:tcPr>
            <w:tcW w:w="2772" w:type="dxa"/>
          </w:tcPr>
          <w:p w:rsidR="003D42C5" w:rsidRPr="00224E9F" w:rsidRDefault="003D42C5" w:rsidP="00224E9F">
            <w:pPr>
              <w:rPr>
                <w:ins w:id="1661" w:author="蔚滢璐" w:date="2017-01-02T12:23:00Z"/>
                <w:rFonts w:asciiTheme="minorEastAsia" w:hAnsiTheme="minorEastAsia"/>
                <w:sz w:val="21"/>
                <w:szCs w:val="21"/>
                <w:rPrChange w:id="1662" w:author="蔚滢璐" w:date="2017-01-02T12:59:00Z">
                  <w:rPr>
                    <w:ins w:id="1663" w:author="蔚滢璐" w:date="2017-01-02T12:23:00Z"/>
                  </w:rPr>
                </w:rPrChange>
              </w:rPr>
            </w:pPr>
            <w:ins w:id="1664" w:author="蔚滢璐" w:date="2017-01-02T12:2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665" w:author="蔚滢璐" w:date="2017-01-02T12:59:00Z">
                    <w:rPr>
                      <w:rFonts w:hint="eastAsia"/>
                    </w:rPr>
                  </w:rPrChange>
                </w:rPr>
                <w:t>用户首页，搜索酒店</w:t>
              </w:r>
            </w:ins>
          </w:p>
        </w:tc>
      </w:tr>
      <w:tr w:rsidR="00224E9F" w:rsidRPr="00224E9F" w:rsidTr="003D42C5">
        <w:tblPrEx>
          <w:tblLook w:val="04A0" w:firstRow="1" w:lastRow="0" w:firstColumn="1" w:lastColumn="0" w:noHBand="0" w:noVBand="1"/>
        </w:tblPrEx>
        <w:trPr>
          <w:ins w:id="1666" w:author="蔚滢璐" w:date="2017-01-02T12:23:00Z"/>
        </w:trPr>
        <w:tc>
          <w:tcPr>
            <w:tcW w:w="846" w:type="dxa"/>
            <w:vMerge/>
          </w:tcPr>
          <w:p w:rsidR="003D42C5" w:rsidRPr="00224E9F" w:rsidRDefault="003D42C5" w:rsidP="00224E9F">
            <w:pPr>
              <w:rPr>
                <w:ins w:id="1667" w:author="蔚滢璐" w:date="2017-01-02T12:23:00Z"/>
                <w:rFonts w:asciiTheme="minorEastAsia" w:hAnsiTheme="minorEastAsia"/>
                <w:sz w:val="21"/>
                <w:szCs w:val="21"/>
                <w:rPrChange w:id="1668" w:author="蔚滢璐" w:date="2017-01-02T12:59:00Z">
                  <w:rPr>
                    <w:ins w:id="1669" w:author="蔚滢璐" w:date="2017-01-02T12:23:00Z"/>
                  </w:rPr>
                </w:rPrChange>
              </w:rPr>
            </w:pPr>
          </w:p>
        </w:tc>
        <w:tc>
          <w:tcPr>
            <w:tcW w:w="1559" w:type="dxa"/>
            <w:vMerge/>
          </w:tcPr>
          <w:p w:rsidR="003D42C5" w:rsidRPr="00224E9F" w:rsidRDefault="003D42C5" w:rsidP="00224E9F">
            <w:pPr>
              <w:rPr>
                <w:ins w:id="1670" w:author="蔚滢璐" w:date="2017-01-02T12:23:00Z"/>
                <w:rFonts w:asciiTheme="minorEastAsia" w:hAnsiTheme="minorEastAsia"/>
                <w:sz w:val="21"/>
                <w:szCs w:val="21"/>
                <w:rPrChange w:id="1671" w:author="蔚滢璐" w:date="2017-01-02T12:59:00Z">
                  <w:rPr>
                    <w:ins w:id="1672" w:author="蔚滢璐" w:date="2017-01-02T12:23:00Z"/>
                  </w:rPr>
                </w:rPrChange>
              </w:rPr>
            </w:pPr>
          </w:p>
        </w:tc>
        <w:tc>
          <w:tcPr>
            <w:tcW w:w="3119" w:type="dxa"/>
          </w:tcPr>
          <w:p w:rsidR="003D42C5" w:rsidRPr="00224E9F" w:rsidRDefault="003D42C5" w:rsidP="00224E9F">
            <w:pPr>
              <w:rPr>
                <w:ins w:id="1673" w:author="蔚滢璐" w:date="2017-01-02T12:23:00Z"/>
                <w:rFonts w:asciiTheme="minorEastAsia" w:hAnsiTheme="minorEastAsia"/>
                <w:sz w:val="21"/>
                <w:szCs w:val="21"/>
                <w:rPrChange w:id="1674" w:author="蔚滢璐" w:date="2017-01-02T12:59:00Z">
                  <w:rPr>
                    <w:ins w:id="1675" w:author="蔚滢璐" w:date="2017-01-02T12:23:00Z"/>
                  </w:rPr>
                </w:rPrChange>
              </w:rPr>
            </w:pPr>
            <w:ins w:id="1676" w:author="蔚滢璐" w:date="2017-01-02T12:23:00Z">
              <w:r w:rsidRPr="00224E9F">
                <w:rPr>
                  <w:rFonts w:asciiTheme="minorEastAsia" w:hAnsiTheme="minorEastAsia"/>
                  <w:sz w:val="21"/>
                  <w:szCs w:val="21"/>
                  <w:rPrChange w:id="1677" w:author="蔚滢璐" w:date="2017-01-02T12:59:00Z">
                    <w:rPr/>
                  </w:rPrChange>
                </w:rPr>
                <w:t>SelectConditionUIController</w:t>
              </w:r>
            </w:ins>
          </w:p>
        </w:tc>
        <w:tc>
          <w:tcPr>
            <w:tcW w:w="2772" w:type="dxa"/>
          </w:tcPr>
          <w:p w:rsidR="003D42C5" w:rsidRPr="00224E9F" w:rsidRDefault="003D42C5" w:rsidP="00224E9F">
            <w:pPr>
              <w:rPr>
                <w:ins w:id="1678" w:author="蔚滢璐" w:date="2017-01-02T12:23:00Z"/>
                <w:rFonts w:asciiTheme="minorEastAsia" w:hAnsiTheme="minorEastAsia"/>
                <w:sz w:val="21"/>
                <w:szCs w:val="21"/>
                <w:rPrChange w:id="1679" w:author="蔚滢璐" w:date="2017-01-02T12:59:00Z">
                  <w:rPr>
                    <w:ins w:id="1680" w:author="蔚滢璐" w:date="2017-01-02T12:23:00Z"/>
                  </w:rPr>
                </w:rPrChange>
              </w:rPr>
            </w:pPr>
            <w:ins w:id="1681" w:author="蔚滢璐" w:date="2017-01-02T12:2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682" w:author="蔚滢璐" w:date="2017-01-02T12:59:00Z">
                    <w:rPr>
                      <w:rFonts w:hint="eastAsia"/>
                    </w:rPr>
                  </w:rPrChange>
                </w:rPr>
                <w:t>筛选条件</w:t>
              </w:r>
            </w:ins>
          </w:p>
        </w:tc>
      </w:tr>
      <w:tr w:rsidR="00224E9F" w:rsidRPr="00224E9F" w:rsidTr="003D42C5">
        <w:tblPrEx>
          <w:tblLook w:val="04A0" w:firstRow="1" w:lastRow="0" w:firstColumn="1" w:lastColumn="0" w:noHBand="0" w:noVBand="1"/>
        </w:tblPrEx>
        <w:trPr>
          <w:ins w:id="1683" w:author="蔚滢璐" w:date="2017-01-02T12:23:00Z"/>
        </w:trPr>
        <w:tc>
          <w:tcPr>
            <w:tcW w:w="846" w:type="dxa"/>
            <w:vMerge/>
          </w:tcPr>
          <w:p w:rsidR="003D42C5" w:rsidRPr="00224E9F" w:rsidRDefault="003D42C5" w:rsidP="00224E9F">
            <w:pPr>
              <w:rPr>
                <w:ins w:id="1684" w:author="蔚滢璐" w:date="2017-01-02T12:23:00Z"/>
                <w:rFonts w:asciiTheme="minorEastAsia" w:hAnsiTheme="minorEastAsia"/>
                <w:sz w:val="21"/>
                <w:szCs w:val="21"/>
                <w:rPrChange w:id="1685" w:author="蔚滢璐" w:date="2017-01-02T12:59:00Z">
                  <w:rPr>
                    <w:ins w:id="1686" w:author="蔚滢璐" w:date="2017-01-02T12:23:00Z"/>
                  </w:rPr>
                </w:rPrChange>
              </w:rPr>
            </w:pPr>
          </w:p>
        </w:tc>
        <w:tc>
          <w:tcPr>
            <w:tcW w:w="1559" w:type="dxa"/>
            <w:vMerge/>
          </w:tcPr>
          <w:p w:rsidR="003D42C5" w:rsidRPr="00224E9F" w:rsidRDefault="003D42C5" w:rsidP="00224E9F">
            <w:pPr>
              <w:rPr>
                <w:ins w:id="1687" w:author="蔚滢璐" w:date="2017-01-02T12:23:00Z"/>
                <w:rFonts w:asciiTheme="minorEastAsia" w:hAnsiTheme="minorEastAsia"/>
                <w:sz w:val="21"/>
                <w:szCs w:val="21"/>
                <w:rPrChange w:id="1688" w:author="蔚滢璐" w:date="2017-01-02T12:59:00Z">
                  <w:rPr>
                    <w:ins w:id="1689" w:author="蔚滢璐" w:date="2017-01-02T12:23:00Z"/>
                  </w:rPr>
                </w:rPrChange>
              </w:rPr>
            </w:pPr>
          </w:p>
        </w:tc>
        <w:tc>
          <w:tcPr>
            <w:tcW w:w="3119" w:type="dxa"/>
          </w:tcPr>
          <w:p w:rsidR="003D42C5" w:rsidRPr="00224E9F" w:rsidRDefault="003D42C5" w:rsidP="00224E9F">
            <w:pPr>
              <w:rPr>
                <w:ins w:id="1690" w:author="蔚滢璐" w:date="2017-01-02T12:23:00Z"/>
                <w:rFonts w:asciiTheme="minorEastAsia" w:hAnsiTheme="minorEastAsia"/>
                <w:sz w:val="21"/>
                <w:szCs w:val="21"/>
                <w:rPrChange w:id="1691" w:author="蔚滢璐" w:date="2017-01-02T12:59:00Z">
                  <w:rPr>
                    <w:ins w:id="1692" w:author="蔚滢璐" w:date="2017-01-02T12:23:00Z"/>
                  </w:rPr>
                </w:rPrChange>
              </w:rPr>
            </w:pPr>
            <w:ins w:id="1693" w:author="蔚滢璐" w:date="2017-01-02T12:23:00Z">
              <w:r w:rsidRPr="00224E9F">
                <w:rPr>
                  <w:rFonts w:asciiTheme="minorEastAsia" w:hAnsiTheme="minorEastAsia"/>
                  <w:sz w:val="21"/>
                  <w:szCs w:val="21"/>
                  <w:rPrChange w:id="1694" w:author="蔚滢璐" w:date="2017-01-02T12:59:00Z">
                    <w:rPr/>
                  </w:rPrChange>
                </w:rPr>
                <w:t>SingleCreditRecordAnchorPane</w:t>
              </w:r>
            </w:ins>
          </w:p>
        </w:tc>
        <w:tc>
          <w:tcPr>
            <w:tcW w:w="2772" w:type="dxa"/>
          </w:tcPr>
          <w:p w:rsidR="003D42C5" w:rsidRPr="00224E9F" w:rsidRDefault="003D42C5" w:rsidP="00224E9F">
            <w:pPr>
              <w:rPr>
                <w:ins w:id="1695" w:author="蔚滢璐" w:date="2017-01-02T12:23:00Z"/>
                <w:rFonts w:asciiTheme="minorEastAsia" w:hAnsiTheme="minorEastAsia"/>
                <w:sz w:val="21"/>
                <w:szCs w:val="21"/>
                <w:rPrChange w:id="1696" w:author="蔚滢璐" w:date="2017-01-02T12:59:00Z">
                  <w:rPr>
                    <w:ins w:id="1697" w:author="蔚滢璐" w:date="2017-01-02T12:23:00Z"/>
                  </w:rPr>
                </w:rPrChange>
              </w:rPr>
            </w:pPr>
            <w:ins w:id="1698" w:author="蔚滢璐" w:date="2017-01-02T12:2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699" w:author="蔚滢璐" w:date="2017-01-02T12:59:00Z">
                    <w:rPr>
                      <w:rFonts w:hint="eastAsia"/>
                    </w:rPr>
                  </w:rPrChange>
                </w:rPr>
                <w:t>信用记录上一栏信用记录信息</w:t>
              </w:r>
            </w:ins>
          </w:p>
        </w:tc>
      </w:tr>
      <w:tr w:rsidR="00224E9F" w:rsidRPr="00224E9F" w:rsidTr="003D42C5">
        <w:tblPrEx>
          <w:tblLook w:val="04A0" w:firstRow="1" w:lastRow="0" w:firstColumn="1" w:lastColumn="0" w:noHBand="0" w:noVBand="1"/>
        </w:tblPrEx>
        <w:trPr>
          <w:ins w:id="1700" w:author="蔚滢璐" w:date="2017-01-02T12:23:00Z"/>
        </w:trPr>
        <w:tc>
          <w:tcPr>
            <w:tcW w:w="846" w:type="dxa"/>
            <w:vMerge/>
          </w:tcPr>
          <w:p w:rsidR="003D42C5" w:rsidRPr="00224E9F" w:rsidRDefault="003D42C5" w:rsidP="00224E9F">
            <w:pPr>
              <w:rPr>
                <w:ins w:id="1701" w:author="蔚滢璐" w:date="2017-01-02T12:23:00Z"/>
                <w:rFonts w:asciiTheme="minorEastAsia" w:hAnsiTheme="minorEastAsia"/>
                <w:sz w:val="21"/>
                <w:szCs w:val="21"/>
                <w:rPrChange w:id="1702" w:author="蔚滢璐" w:date="2017-01-02T12:59:00Z">
                  <w:rPr>
                    <w:ins w:id="1703" w:author="蔚滢璐" w:date="2017-01-02T12:23:00Z"/>
                  </w:rPr>
                </w:rPrChange>
              </w:rPr>
            </w:pPr>
          </w:p>
        </w:tc>
        <w:tc>
          <w:tcPr>
            <w:tcW w:w="1559" w:type="dxa"/>
            <w:vMerge/>
          </w:tcPr>
          <w:p w:rsidR="003D42C5" w:rsidRPr="00224E9F" w:rsidRDefault="003D42C5" w:rsidP="00224E9F">
            <w:pPr>
              <w:rPr>
                <w:ins w:id="1704" w:author="蔚滢璐" w:date="2017-01-02T12:23:00Z"/>
                <w:rFonts w:asciiTheme="minorEastAsia" w:hAnsiTheme="minorEastAsia"/>
                <w:sz w:val="21"/>
                <w:szCs w:val="21"/>
                <w:rPrChange w:id="1705" w:author="蔚滢璐" w:date="2017-01-02T12:59:00Z">
                  <w:rPr>
                    <w:ins w:id="1706" w:author="蔚滢璐" w:date="2017-01-02T12:23:00Z"/>
                  </w:rPr>
                </w:rPrChange>
              </w:rPr>
            </w:pPr>
          </w:p>
        </w:tc>
        <w:tc>
          <w:tcPr>
            <w:tcW w:w="3119" w:type="dxa"/>
          </w:tcPr>
          <w:p w:rsidR="003D42C5" w:rsidRPr="00224E9F" w:rsidRDefault="003D42C5" w:rsidP="00224E9F">
            <w:pPr>
              <w:rPr>
                <w:ins w:id="1707" w:author="蔚滢璐" w:date="2017-01-02T12:23:00Z"/>
                <w:rFonts w:asciiTheme="minorEastAsia" w:hAnsiTheme="minorEastAsia"/>
                <w:sz w:val="21"/>
                <w:szCs w:val="21"/>
                <w:rPrChange w:id="1708" w:author="蔚滢璐" w:date="2017-01-02T12:59:00Z">
                  <w:rPr>
                    <w:ins w:id="1709" w:author="蔚滢璐" w:date="2017-01-02T12:23:00Z"/>
                  </w:rPr>
                </w:rPrChange>
              </w:rPr>
            </w:pPr>
            <w:ins w:id="1710" w:author="蔚滢璐" w:date="2017-01-02T12:23:00Z">
              <w:r w:rsidRPr="00224E9F">
                <w:rPr>
                  <w:rFonts w:asciiTheme="minorEastAsia" w:hAnsiTheme="minorEastAsia"/>
                  <w:sz w:val="21"/>
                  <w:szCs w:val="21"/>
                  <w:rPrChange w:id="1711" w:author="蔚滢璐" w:date="2017-01-02T12:59:00Z">
                    <w:rPr/>
                  </w:rPrChange>
                </w:rPr>
                <w:t>SingleOrderOfBrowseAnchorPane</w:t>
              </w:r>
            </w:ins>
          </w:p>
        </w:tc>
        <w:tc>
          <w:tcPr>
            <w:tcW w:w="2772" w:type="dxa"/>
          </w:tcPr>
          <w:p w:rsidR="003D42C5" w:rsidRPr="00224E9F" w:rsidRDefault="003D42C5" w:rsidP="00224E9F">
            <w:pPr>
              <w:rPr>
                <w:ins w:id="1712" w:author="蔚滢璐" w:date="2017-01-02T12:23:00Z"/>
                <w:rFonts w:asciiTheme="minorEastAsia" w:hAnsiTheme="minorEastAsia"/>
                <w:sz w:val="21"/>
                <w:szCs w:val="21"/>
                <w:rPrChange w:id="1713" w:author="蔚滢璐" w:date="2017-01-02T12:59:00Z">
                  <w:rPr>
                    <w:ins w:id="1714" w:author="蔚滢璐" w:date="2017-01-02T12:23:00Z"/>
                  </w:rPr>
                </w:rPrChange>
              </w:rPr>
            </w:pPr>
            <w:ins w:id="1715" w:author="蔚滢璐" w:date="2017-01-02T12:2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716" w:author="蔚滢璐" w:date="2017-01-02T12:59:00Z">
                    <w:rPr>
                      <w:rFonts w:hint="eastAsia"/>
                    </w:rPr>
                  </w:rPrChange>
                </w:rPr>
                <w:t>订单浏览界面上一栏订单信息</w:t>
              </w:r>
            </w:ins>
          </w:p>
        </w:tc>
      </w:tr>
      <w:tr w:rsidR="00224E9F" w:rsidRPr="00224E9F" w:rsidTr="003D42C5">
        <w:tblPrEx>
          <w:tblLook w:val="04A0" w:firstRow="1" w:lastRow="0" w:firstColumn="1" w:lastColumn="0" w:noHBand="0" w:noVBand="1"/>
        </w:tblPrEx>
        <w:trPr>
          <w:ins w:id="1717" w:author="蔚滢璐" w:date="2017-01-02T12:23:00Z"/>
        </w:trPr>
        <w:tc>
          <w:tcPr>
            <w:tcW w:w="846" w:type="dxa"/>
            <w:vMerge/>
          </w:tcPr>
          <w:p w:rsidR="003D42C5" w:rsidRPr="00224E9F" w:rsidRDefault="003D42C5" w:rsidP="00224E9F">
            <w:pPr>
              <w:rPr>
                <w:ins w:id="1718" w:author="蔚滢璐" w:date="2017-01-02T12:23:00Z"/>
                <w:rFonts w:asciiTheme="minorEastAsia" w:hAnsiTheme="minorEastAsia"/>
                <w:sz w:val="21"/>
                <w:szCs w:val="21"/>
                <w:rPrChange w:id="1719" w:author="蔚滢璐" w:date="2017-01-02T12:59:00Z">
                  <w:rPr>
                    <w:ins w:id="1720" w:author="蔚滢璐" w:date="2017-01-02T12:23:00Z"/>
                  </w:rPr>
                </w:rPrChange>
              </w:rPr>
            </w:pPr>
          </w:p>
        </w:tc>
        <w:tc>
          <w:tcPr>
            <w:tcW w:w="1559" w:type="dxa"/>
            <w:vMerge/>
          </w:tcPr>
          <w:p w:rsidR="003D42C5" w:rsidRPr="00224E9F" w:rsidRDefault="003D42C5" w:rsidP="00224E9F">
            <w:pPr>
              <w:rPr>
                <w:ins w:id="1721" w:author="蔚滢璐" w:date="2017-01-02T12:23:00Z"/>
                <w:rFonts w:asciiTheme="minorEastAsia" w:hAnsiTheme="minorEastAsia"/>
                <w:sz w:val="21"/>
                <w:szCs w:val="21"/>
                <w:rPrChange w:id="1722" w:author="蔚滢璐" w:date="2017-01-02T12:59:00Z">
                  <w:rPr>
                    <w:ins w:id="1723" w:author="蔚滢璐" w:date="2017-01-02T12:23:00Z"/>
                  </w:rPr>
                </w:rPrChange>
              </w:rPr>
            </w:pPr>
          </w:p>
        </w:tc>
        <w:tc>
          <w:tcPr>
            <w:tcW w:w="3119" w:type="dxa"/>
          </w:tcPr>
          <w:p w:rsidR="003D42C5" w:rsidRPr="00224E9F" w:rsidRDefault="003D42C5" w:rsidP="00224E9F">
            <w:pPr>
              <w:rPr>
                <w:ins w:id="1724" w:author="蔚滢璐" w:date="2017-01-02T12:23:00Z"/>
                <w:rFonts w:asciiTheme="minorEastAsia" w:hAnsiTheme="minorEastAsia"/>
                <w:sz w:val="21"/>
                <w:szCs w:val="21"/>
                <w:rPrChange w:id="1725" w:author="蔚滢璐" w:date="2017-01-02T12:59:00Z">
                  <w:rPr>
                    <w:ins w:id="1726" w:author="蔚滢璐" w:date="2017-01-02T12:23:00Z"/>
                  </w:rPr>
                </w:rPrChange>
              </w:rPr>
            </w:pPr>
            <w:ins w:id="1727" w:author="蔚滢璐" w:date="2017-01-02T12:23:00Z">
              <w:r w:rsidRPr="00224E9F">
                <w:rPr>
                  <w:rFonts w:asciiTheme="minorEastAsia" w:hAnsiTheme="minorEastAsia" w:cs="Courier New"/>
                  <w:sz w:val="21"/>
                  <w:szCs w:val="21"/>
                  <w:highlight w:val="lightGray"/>
                  <w:rPrChange w:id="1728" w:author="蔚滢璐" w:date="2017-01-02T12:59:00Z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lightGray"/>
                    </w:rPr>
                  </w:rPrChange>
                </w:rPr>
                <w:t>UserCreditRecordUIController</w:t>
              </w:r>
            </w:ins>
          </w:p>
        </w:tc>
        <w:tc>
          <w:tcPr>
            <w:tcW w:w="2772" w:type="dxa"/>
          </w:tcPr>
          <w:p w:rsidR="003D42C5" w:rsidRPr="00224E9F" w:rsidRDefault="003D42C5" w:rsidP="00224E9F">
            <w:pPr>
              <w:rPr>
                <w:ins w:id="1729" w:author="蔚滢璐" w:date="2017-01-02T12:23:00Z"/>
                <w:rFonts w:asciiTheme="minorEastAsia" w:hAnsiTheme="minorEastAsia"/>
                <w:sz w:val="21"/>
                <w:szCs w:val="21"/>
                <w:rPrChange w:id="1730" w:author="蔚滢璐" w:date="2017-01-02T12:59:00Z">
                  <w:rPr>
                    <w:ins w:id="1731" w:author="蔚滢璐" w:date="2017-01-02T12:23:00Z"/>
                  </w:rPr>
                </w:rPrChange>
              </w:rPr>
            </w:pPr>
            <w:ins w:id="1732" w:author="蔚滢璐" w:date="2017-01-02T12:2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733" w:author="蔚滢璐" w:date="2017-01-02T12:59:00Z">
                    <w:rPr>
                      <w:rFonts w:hint="eastAsia"/>
                    </w:rPr>
                  </w:rPrChange>
                </w:rPr>
                <w:t>信用记录浏览</w:t>
              </w:r>
            </w:ins>
          </w:p>
        </w:tc>
      </w:tr>
      <w:tr w:rsidR="00224E9F" w:rsidRPr="00224E9F" w:rsidTr="003D42C5">
        <w:tblPrEx>
          <w:tblLook w:val="04A0" w:firstRow="1" w:lastRow="0" w:firstColumn="1" w:lastColumn="0" w:noHBand="0" w:noVBand="1"/>
        </w:tblPrEx>
        <w:trPr>
          <w:ins w:id="1734" w:author="蔚滢璐" w:date="2017-01-02T12:23:00Z"/>
        </w:trPr>
        <w:tc>
          <w:tcPr>
            <w:tcW w:w="846" w:type="dxa"/>
            <w:vMerge/>
          </w:tcPr>
          <w:p w:rsidR="003D42C5" w:rsidRPr="00224E9F" w:rsidRDefault="003D42C5" w:rsidP="00224E9F">
            <w:pPr>
              <w:rPr>
                <w:ins w:id="1735" w:author="蔚滢璐" w:date="2017-01-02T12:23:00Z"/>
                <w:rFonts w:asciiTheme="minorEastAsia" w:hAnsiTheme="minorEastAsia"/>
                <w:sz w:val="21"/>
                <w:szCs w:val="21"/>
                <w:rPrChange w:id="1736" w:author="蔚滢璐" w:date="2017-01-02T12:59:00Z">
                  <w:rPr>
                    <w:ins w:id="1737" w:author="蔚滢璐" w:date="2017-01-02T12:23:00Z"/>
                  </w:rPr>
                </w:rPrChange>
              </w:rPr>
            </w:pPr>
          </w:p>
        </w:tc>
        <w:tc>
          <w:tcPr>
            <w:tcW w:w="1559" w:type="dxa"/>
            <w:vMerge/>
          </w:tcPr>
          <w:p w:rsidR="003D42C5" w:rsidRPr="00224E9F" w:rsidRDefault="003D42C5" w:rsidP="00224E9F">
            <w:pPr>
              <w:rPr>
                <w:ins w:id="1738" w:author="蔚滢璐" w:date="2017-01-02T12:23:00Z"/>
                <w:rFonts w:asciiTheme="minorEastAsia" w:hAnsiTheme="minorEastAsia"/>
                <w:sz w:val="21"/>
                <w:szCs w:val="21"/>
                <w:rPrChange w:id="1739" w:author="蔚滢璐" w:date="2017-01-02T12:59:00Z">
                  <w:rPr>
                    <w:ins w:id="1740" w:author="蔚滢璐" w:date="2017-01-02T12:23:00Z"/>
                  </w:rPr>
                </w:rPrChange>
              </w:rPr>
            </w:pPr>
          </w:p>
        </w:tc>
        <w:tc>
          <w:tcPr>
            <w:tcW w:w="3119" w:type="dxa"/>
          </w:tcPr>
          <w:p w:rsidR="003D42C5" w:rsidRPr="00224E9F" w:rsidRDefault="003D42C5" w:rsidP="00224E9F">
            <w:pPr>
              <w:rPr>
                <w:ins w:id="1741" w:author="蔚滢璐" w:date="2017-01-02T12:23:00Z"/>
                <w:rFonts w:asciiTheme="minorEastAsia" w:hAnsiTheme="minorEastAsia"/>
                <w:sz w:val="21"/>
                <w:szCs w:val="21"/>
                <w:rPrChange w:id="1742" w:author="蔚滢璐" w:date="2017-01-02T12:59:00Z">
                  <w:rPr>
                    <w:ins w:id="1743" w:author="蔚滢璐" w:date="2017-01-02T12:23:00Z"/>
                  </w:rPr>
                </w:rPrChange>
              </w:rPr>
            </w:pPr>
            <w:ins w:id="1744" w:author="蔚滢璐" w:date="2017-01-02T12:23:00Z">
              <w:r w:rsidRPr="00224E9F">
                <w:rPr>
                  <w:rFonts w:asciiTheme="minorEastAsia" w:hAnsiTheme="minorEastAsia"/>
                  <w:sz w:val="21"/>
                  <w:szCs w:val="21"/>
                  <w:rPrChange w:id="1745" w:author="蔚滢璐" w:date="2017-01-02T12:59:00Z">
                    <w:rPr/>
                  </w:rPrChange>
                </w:rPr>
                <w:t>UserGuideUIController</w:t>
              </w:r>
            </w:ins>
          </w:p>
        </w:tc>
        <w:tc>
          <w:tcPr>
            <w:tcW w:w="2772" w:type="dxa"/>
          </w:tcPr>
          <w:p w:rsidR="003D42C5" w:rsidRPr="00224E9F" w:rsidRDefault="003D42C5" w:rsidP="00224E9F">
            <w:pPr>
              <w:rPr>
                <w:ins w:id="1746" w:author="蔚滢璐" w:date="2017-01-02T12:23:00Z"/>
                <w:rFonts w:asciiTheme="minorEastAsia" w:hAnsiTheme="minorEastAsia"/>
                <w:sz w:val="21"/>
                <w:szCs w:val="21"/>
                <w:rPrChange w:id="1747" w:author="蔚滢璐" w:date="2017-01-02T12:59:00Z">
                  <w:rPr>
                    <w:ins w:id="1748" w:author="蔚滢璐" w:date="2017-01-02T12:23:00Z"/>
                  </w:rPr>
                </w:rPrChange>
              </w:rPr>
            </w:pPr>
            <w:ins w:id="1749" w:author="蔚滢璐" w:date="2017-01-02T12:2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750" w:author="蔚滢璐" w:date="2017-01-02T12:59:00Z">
                    <w:rPr>
                      <w:rFonts w:hint="eastAsia"/>
                    </w:rPr>
                  </w:rPrChange>
                </w:rPr>
                <w:t>用户导航栏，可以跳转到个人资料，我的会员，我的订单，我的信用</w:t>
              </w:r>
            </w:ins>
          </w:p>
        </w:tc>
      </w:tr>
      <w:tr w:rsidR="00224E9F" w:rsidRPr="00224E9F" w:rsidTr="003D42C5">
        <w:tblPrEx>
          <w:tblLook w:val="04A0" w:firstRow="1" w:lastRow="0" w:firstColumn="1" w:lastColumn="0" w:noHBand="0" w:noVBand="1"/>
        </w:tblPrEx>
        <w:trPr>
          <w:ins w:id="1751" w:author="蔚滢璐" w:date="2017-01-02T12:23:00Z"/>
        </w:trPr>
        <w:tc>
          <w:tcPr>
            <w:tcW w:w="846" w:type="dxa"/>
            <w:vMerge/>
          </w:tcPr>
          <w:p w:rsidR="003D42C5" w:rsidRPr="00224E9F" w:rsidRDefault="003D42C5" w:rsidP="00224E9F">
            <w:pPr>
              <w:rPr>
                <w:ins w:id="1752" w:author="蔚滢璐" w:date="2017-01-02T12:23:00Z"/>
                <w:rFonts w:asciiTheme="minorEastAsia" w:hAnsiTheme="minorEastAsia"/>
                <w:sz w:val="21"/>
                <w:szCs w:val="21"/>
                <w:rPrChange w:id="1753" w:author="蔚滢璐" w:date="2017-01-02T12:59:00Z">
                  <w:rPr>
                    <w:ins w:id="1754" w:author="蔚滢璐" w:date="2017-01-02T12:23:00Z"/>
                  </w:rPr>
                </w:rPrChange>
              </w:rPr>
            </w:pPr>
          </w:p>
        </w:tc>
        <w:tc>
          <w:tcPr>
            <w:tcW w:w="1559" w:type="dxa"/>
            <w:vMerge/>
          </w:tcPr>
          <w:p w:rsidR="003D42C5" w:rsidRPr="00224E9F" w:rsidRDefault="003D42C5" w:rsidP="00224E9F">
            <w:pPr>
              <w:rPr>
                <w:ins w:id="1755" w:author="蔚滢璐" w:date="2017-01-02T12:23:00Z"/>
                <w:rFonts w:asciiTheme="minorEastAsia" w:hAnsiTheme="minorEastAsia"/>
                <w:sz w:val="21"/>
                <w:szCs w:val="21"/>
                <w:rPrChange w:id="1756" w:author="蔚滢璐" w:date="2017-01-02T12:59:00Z">
                  <w:rPr>
                    <w:ins w:id="1757" w:author="蔚滢璐" w:date="2017-01-02T12:23:00Z"/>
                  </w:rPr>
                </w:rPrChange>
              </w:rPr>
            </w:pPr>
          </w:p>
        </w:tc>
        <w:tc>
          <w:tcPr>
            <w:tcW w:w="3119" w:type="dxa"/>
          </w:tcPr>
          <w:p w:rsidR="003D42C5" w:rsidRPr="00224E9F" w:rsidRDefault="003D42C5" w:rsidP="00224E9F">
            <w:pPr>
              <w:rPr>
                <w:ins w:id="1758" w:author="蔚滢璐" w:date="2017-01-02T12:23:00Z"/>
                <w:rFonts w:asciiTheme="minorEastAsia" w:hAnsiTheme="minorEastAsia"/>
                <w:sz w:val="21"/>
                <w:szCs w:val="21"/>
                <w:rPrChange w:id="1759" w:author="蔚滢璐" w:date="2017-01-02T12:59:00Z">
                  <w:rPr>
                    <w:ins w:id="1760" w:author="蔚滢璐" w:date="2017-01-02T12:23:00Z"/>
                  </w:rPr>
                </w:rPrChange>
              </w:rPr>
            </w:pPr>
            <w:ins w:id="1761" w:author="蔚滢璐" w:date="2017-01-02T12:23:00Z">
              <w:r w:rsidRPr="00224E9F">
                <w:rPr>
                  <w:rFonts w:asciiTheme="minorEastAsia" w:hAnsiTheme="minorEastAsia"/>
                  <w:sz w:val="21"/>
                  <w:szCs w:val="21"/>
                  <w:rPrChange w:id="1762" w:author="蔚滢璐" w:date="2017-01-02T12:59:00Z">
                    <w:rPr/>
                  </w:rPrChange>
                </w:rPr>
                <w:t>UserInfoUIController</w:t>
              </w:r>
            </w:ins>
          </w:p>
        </w:tc>
        <w:tc>
          <w:tcPr>
            <w:tcW w:w="2772" w:type="dxa"/>
          </w:tcPr>
          <w:p w:rsidR="003D42C5" w:rsidRPr="00224E9F" w:rsidRDefault="003D42C5" w:rsidP="00224E9F">
            <w:pPr>
              <w:rPr>
                <w:ins w:id="1763" w:author="蔚滢璐" w:date="2017-01-02T12:23:00Z"/>
                <w:rFonts w:asciiTheme="minorEastAsia" w:hAnsiTheme="minorEastAsia"/>
                <w:sz w:val="21"/>
                <w:szCs w:val="21"/>
                <w:rPrChange w:id="1764" w:author="蔚滢璐" w:date="2017-01-02T12:59:00Z">
                  <w:rPr>
                    <w:ins w:id="1765" w:author="蔚滢璐" w:date="2017-01-02T12:23:00Z"/>
                  </w:rPr>
                </w:rPrChange>
              </w:rPr>
            </w:pPr>
            <w:ins w:id="1766" w:author="蔚滢璐" w:date="2017-01-02T12:2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767" w:author="蔚滢璐" w:date="2017-01-02T12:59:00Z">
                    <w:rPr>
                      <w:rFonts w:hint="eastAsia"/>
                    </w:rPr>
                  </w:rPrChange>
                </w:rPr>
                <w:t>用户个人资料展示</w:t>
              </w:r>
            </w:ins>
          </w:p>
        </w:tc>
      </w:tr>
      <w:tr w:rsidR="00224E9F" w:rsidRPr="00224E9F" w:rsidTr="003D42C5">
        <w:tblPrEx>
          <w:tblLook w:val="04A0" w:firstRow="1" w:lastRow="0" w:firstColumn="1" w:lastColumn="0" w:noHBand="0" w:noVBand="1"/>
        </w:tblPrEx>
        <w:trPr>
          <w:ins w:id="1768" w:author="蔚滢璐" w:date="2017-01-02T12:23:00Z"/>
        </w:trPr>
        <w:tc>
          <w:tcPr>
            <w:tcW w:w="846" w:type="dxa"/>
            <w:vMerge/>
          </w:tcPr>
          <w:p w:rsidR="003D42C5" w:rsidRPr="00224E9F" w:rsidRDefault="003D42C5" w:rsidP="00224E9F">
            <w:pPr>
              <w:rPr>
                <w:ins w:id="1769" w:author="蔚滢璐" w:date="2017-01-02T12:23:00Z"/>
                <w:rFonts w:asciiTheme="minorEastAsia" w:hAnsiTheme="minorEastAsia"/>
                <w:sz w:val="21"/>
                <w:szCs w:val="21"/>
                <w:rPrChange w:id="1770" w:author="蔚滢璐" w:date="2017-01-02T12:59:00Z">
                  <w:rPr>
                    <w:ins w:id="1771" w:author="蔚滢璐" w:date="2017-01-02T12:23:00Z"/>
                  </w:rPr>
                </w:rPrChange>
              </w:rPr>
            </w:pPr>
          </w:p>
        </w:tc>
        <w:tc>
          <w:tcPr>
            <w:tcW w:w="1559" w:type="dxa"/>
            <w:vMerge/>
          </w:tcPr>
          <w:p w:rsidR="003D42C5" w:rsidRPr="00224E9F" w:rsidRDefault="003D42C5" w:rsidP="00224E9F">
            <w:pPr>
              <w:rPr>
                <w:ins w:id="1772" w:author="蔚滢璐" w:date="2017-01-02T12:23:00Z"/>
                <w:rFonts w:asciiTheme="minorEastAsia" w:hAnsiTheme="minorEastAsia"/>
                <w:sz w:val="21"/>
                <w:szCs w:val="21"/>
                <w:rPrChange w:id="1773" w:author="蔚滢璐" w:date="2017-01-02T12:59:00Z">
                  <w:rPr>
                    <w:ins w:id="1774" w:author="蔚滢璐" w:date="2017-01-02T12:23:00Z"/>
                  </w:rPr>
                </w:rPrChange>
              </w:rPr>
            </w:pPr>
          </w:p>
        </w:tc>
        <w:tc>
          <w:tcPr>
            <w:tcW w:w="3119" w:type="dxa"/>
          </w:tcPr>
          <w:p w:rsidR="003D42C5" w:rsidRPr="00224E9F" w:rsidRDefault="003D42C5" w:rsidP="00224E9F">
            <w:pPr>
              <w:rPr>
                <w:ins w:id="1775" w:author="蔚滢璐" w:date="2017-01-02T12:23:00Z"/>
                <w:rFonts w:asciiTheme="minorEastAsia" w:hAnsiTheme="minorEastAsia"/>
                <w:sz w:val="21"/>
                <w:szCs w:val="21"/>
                <w:rPrChange w:id="1776" w:author="蔚滢璐" w:date="2017-01-02T12:59:00Z">
                  <w:rPr>
                    <w:ins w:id="1777" w:author="蔚滢璐" w:date="2017-01-02T12:23:00Z"/>
                  </w:rPr>
                </w:rPrChange>
              </w:rPr>
            </w:pPr>
            <w:ins w:id="1778" w:author="蔚滢璐" w:date="2017-01-02T12:23:00Z">
              <w:r w:rsidRPr="00224E9F">
                <w:rPr>
                  <w:rFonts w:asciiTheme="minorEastAsia" w:hAnsiTheme="minorEastAsia"/>
                  <w:sz w:val="21"/>
                  <w:szCs w:val="21"/>
                  <w:rPrChange w:id="1779" w:author="蔚滢璐" w:date="2017-01-02T12:59:00Z">
                    <w:rPr/>
                  </w:rPrChange>
                </w:rPr>
                <w:t>UserOrderUIController</w:t>
              </w:r>
            </w:ins>
          </w:p>
        </w:tc>
        <w:tc>
          <w:tcPr>
            <w:tcW w:w="2772" w:type="dxa"/>
          </w:tcPr>
          <w:p w:rsidR="003D42C5" w:rsidRPr="00224E9F" w:rsidRDefault="003D42C5" w:rsidP="00224E9F">
            <w:pPr>
              <w:rPr>
                <w:ins w:id="1780" w:author="蔚滢璐" w:date="2017-01-02T12:23:00Z"/>
                <w:rFonts w:asciiTheme="minorEastAsia" w:hAnsiTheme="minorEastAsia"/>
                <w:sz w:val="21"/>
                <w:szCs w:val="21"/>
                <w:rPrChange w:id="1781" w:author="蔚滢璐" w:date="2017-01-02T12:59:00Z">
                  <w:rPr>
                    <w:ins w:id="1782" w:author="蔚滢璐" w:date="2017-01-02T12:23:00Z"/>
                  </w:rPr>
                </w:rPrChange>
              </w:rPr>
            </w:pPr>
            <w:ins w:id="1783" w:author="蔚滢璐" w:date="2017-01-02T12:2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784" w:author="蔚滢璐" w:date="2017-01-02T12:59:00Z">
                    <w:rPr>
                      <w:rFonts w:hint="eastAsia"/>
                    </w:rPr>
                  </w:rPrChange>
                </w:rPr>
                <w:t>订单浏览</w:t>
              </w:r>
            </w:ins>
          </w:p>
        </w:tc>
      </w:tr>
      <w:tr w:rsidR="00224E9F" w:rsidRPr="00224E9F" w:rsidTr="003D42C5">
        <w:tblPrEx>
          <w:tblLook w:val="04A0" w:firstRow="1" w:lastRow="0" w:firstColumn="1" w:lastColumn="0" w:noHBand="0" w:noVBand="1"/>
        </w:tblPrEx>
        <w:trPr>
          <w:ins w:id="1785" w:author="蔚滢璐" w:date="2017-01-02T12:23:00Z"/>
        </w:trPr>
        <w:tc>
          <w:tcPr>
            <w:tcW w:w="846" w:type="dxa"/>
            <w:vMerge/>
          </w:tcPr>
          <w:p w:rsidR="003D42C5" w:rsidRPr="00224E9F" w:rsidRDefault="003D42C5" w:rsidP="00224E9F">
            <w:pPr>
              <w:rPr>
                <w:ins w:id="1786" w:author="蔚滢璐" w:date="2017-01-02T12:23:00Z"/>
                <w:rFonts w:asciiTheme="minorEastAsia" w:hAnsiTheme="minorEastAsia"/>
                <w:sz w:val="21"/>
                <w:szCs w:val="21"/>
                <w:rPrChange w:id="1787" w:author="蔚滢璐" w:date="2017-01-02T12:59:00Z">
                  <w:rPr>
                    <w:ins w:id="1788" w:author="蔚滢璐" w:date="2017-01-02T12:23:00Z"/>
                  </w:rPr>
                </w:rPrChange>
              </w:rPr>
            </w:pPr>
          </w:p>
        </w:tc>
        <w:tc>
          <w:tcPr>
            <w:tcW w:w="1559" w:type="dxa"/>
            <w:vMerge/>
          </w:tcPr>
          <w:p w:rsidR="003D42C5" w:rsidRPr="00224E9F" w:rsidRDefault="003D42C5" w:rsidP="00224E9F">
            <w:pPr>
              <w:rPr>
                <w:ins w:id="1789" w:author="蔚滢璐" w:date="2017-01-02T12:23:00Z"/>
                <w:rFonts w:asciiTheme="minorEastAsia" w:hAnsiTheme="minorEastAsia"/>
                <w:sz w:val="21"/>
                <w:szCs w:val="21"/>
                <w:rPrChange w:id="1790" w:author="蔚滢璐" w:date="2017-01-02T12:59:00Z">
                  <w:rPr>
                    <w:ins w:id="1791" w:author="蔚滢璐" w:date="2017-01-02T12:23:00Z"/>
                  </w:rPr>
                </w:rPrChange>
              </w:rPr>
            </w:pPr>
          </w:p>
        </w:tc>
        <w:tc>
          <w:tcPr>
            <w:tcW w:w="3119" w:type="dxa"/>
          </w:tcPr>
          <w:p w:rsidR="003D42C5" w:rsidRPr="00224E9F" w:rsidRDefault="003D42C5" w:rsidP="00224E9F">
            <w:pPr>
              <w:rPr>
                <w:ins w:id="1792" w:author="蔚滢璐" w:date="2017-01-02T12:23:00Z"/>
                <w:rFonts w:asciiTheme="minorEastAsia" w:hAnsiTheme="minorEastAsia"/>
                <w:sz w:val="21"/>
                <w:szCs w:val="21"/>
                <w:rPrChange w:id="1793" w:author="蔚滢璐" w:date="2017-01-02T12:59:00Z">
                  <w:rPr>
                    <w:ins w:id="1794" w:author="蔚滢璐" w:date="2017-01-02T12:23:00Z"/>
                  </w:rPr>
                </w:rPrChange>
              </w:rPr>
            </w:pPr>
            <w:ins w:id="1795" w:author="蔚滢璐" w:date="2017-01-02T12:23:00Z">
              <w:r w:rsidRPr="00224E9F">
                <w:rPr>
                  <w:rFonts w:asciiTheme="minorEastAsia" w:hAnsiTheme="minorEastAsia"/>
                  <w:sz w:val="21"/>
                  <w:szCs w:val="21"/>
                  <w:rPrChange w:id="1796" w:author="蔚滢璐" w:date="2017-01-02T12:59:00Z">
                    <w:rPr/>
                  </w:rPrChange>
                </w:rPr>
                <w:t>UserRegisterUIController</w:t>
              </w:r>
            </w:ins>
          </w:p>
        </w:tc>
        <w:tc>
          <w:tcPr>
            <w:tcW w:w="2772" w:type="dxa"/>
          </w:tcPr>
          <w:p w:rsidR="003D42C5" w:rsidRPr="00224E9F" w:rsidRDefault="003D42C5" w:rsidP="00224E9F">
            <w:pPr>
              <w:rPr>
                <w:ins w:id="1797" w:author="蔚滢璐" w:date="2017-01-02T12:23:00Z"/>
                <w:rFonts w:asciiTheme="minorEastAsia" w:hAnsiTheme="minorEastAsia"/>
                <w:sz w:val="21"/>
                <w:szCs w:val="21"/>
                <w:rPrChange w:id="1798" w:author="蔚滢璐" w:date="2017-01-02T12:59:00Z">
                  <w:rPr>
                    <w:ins w:id="1799" w:author="蔚滢璐" w:date="2017-01-02T12:23:00Z"/>
                  </w:rPr>
                </w:rPrChange>
              </w:rPr>
            </w:pPr>
            <w:ins w:id="1800" w:author="蔚滢璐" w:date="2017-01-02T12:2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801" w:author="蔚滢璐" w:date="2017-01-02T12:59:00Z">
                    <w:rPr>
                      <w:rFonts w:hint="eastAsia"/>
                    </w:rPr>
                  </w:rPrChange>
                </w:rPr>
                <w:t>用户注册</w:t>
              </w:r>
            </w:ins>
          </w:p>
        </w:tc>
      </w:tr>
      <w:tr w:rsidR="00224E9F" w:rsidRPr="00224E9F" w:rsidTr="003D42C5">
        <w:tblPrEx>
          <w:tblLook w:val="04A0" w:firstRow="1" w:lastRow="0" w:firstColumn="1" w:lastColumn="0" w:noHBand="0" w:noVBand="1"/>
        </w:tblPrEx>
        <w:trPr>
          <w:ins w:id="1802" w:author="蔚滢璐" w:date="2017-01-02T12:23:00Z"/>
        </w:trPr>
        <w:tc>
          <w:tcPr>
            <w:tcW w:w="846" w:type="dxa"/>
            <w:vMerge/>
          </w:tcPr>
          <w:p w:rsidR="003D42C5" w:rsidRPr="00224E9F" w:rsidRDefault="003D42C5" w:rsidP="00224E9F">
            <w:pPr>
              <w:rPr>
                <w:ins w:id="1803" w:author="蔚滢璐" w:date="2017-01-02T12:23:00Z"/>
                <w:rFonts w:asciiTheme="minorEastAsia" w:hAnsiTheme="minorEastAsia"/>
                <w:sz w:val="21"/>
                <w:szCs w:val="21"/>
                <w:rPrChange w:id="1804" w:author="蔚滢璐" w:date="2017-01-02T12:59:00Z">
                  <w:rPr>
                    <w:ins w:id="1805" w:author="蔚滢璐" w:date="2017-01-02T12:23:00Z"/>
                  </w:rPr>
                </w:rPrChange>
              </w:rPr>
            </w:pPr>
          </w:p>
        </w:tc>
        <w:tc>
          <w:tcPr>
            <w:tcW w:w="1559" w:type="dxa"/>
            <w:vMerge w:val="restart"/>
          </w:tcPr>
          <w:p w:rsidR="003D42C5" w:rsidRPr="00224E9F" w:rsidRDefault="003D42C5" w:rsidP="00224E9F">
            <w:pPr>
              <w:rPr>
                <w:ins w:id="1806" w:author="蔚滢璐" w:date="2017-01-02T12:23:00Z"/>
                <w:rFonts w:asciiTheme="minorEastAsia" w:hAnsiTheme="minorEastAsia"/>
                <w:sz w:val="21"/>
                <w:szCs w:val="21"/>
                <w:rPrChange w:id="1807" w:author="蔚滢璐" w:date="2017-01-02T12:59:00Z">
                  <w:rPr>
                    <w:ins w:id="1808" w:author="蔚滢璐" w:date="2017-01-02T12:23:00Z"/>
                  </w:rPr>
                </w:rPrChange>
              </w:rPr>
            </w:pPr>
            <w:ins w:id="1809" w:author="蔚滢璐" w:date="2017-01-02T12:23:00Z">
              <w:r w:rsidRPr="00224E9F">
                <w:rPr>
                  <w:rFonts w:asciiTheme="minorEastAsia" w:hAnsiTheme="minorEastAsia"/>
                  <w:sz w:val="21"/>
                  <w:szCs w:val="21"/>
                  <w:rPrChange w:id="1810" w:author="蔚滢璐" w:date="2017-01-02T12:59:00Z">
                    <w:rPr/>
                  </w:rPrChange>
                </w:rPr>
                <w:t>usercontrollertools</w:t>
              </w:r>
            </w:ins>
          </w:p>
        </w:tc>
        <w:tc>
          <w:tcPr>
            <w:tcW w:w="3119" w:type="dxa"/>
          </w:tcPr>
          <w:p w:rsidR="003D42C5" w:rsidRPr="00224E9F" w:rsidRDefault="003D42C5" w:rsidP="00224E9F">
            <w:pPr>
              <w:rPr>
                <w:ins w:id="1811" w:author="蔚滢璐" w:date="2017-01-02T12:23:00Z"/>
                <w:rFonts w:asciiTheme="minorEastAsia" w:hAnsiTheme="minorEastAsia"/>
                <w:sz w:val="21"/>
                <w:szCs w:val="21"/>
                <w:rPrChange w:id="1812" w:author="蔚滢璐" w:date="2017-01-02T12:59:00Z">
                  <w:rPr>
                    <w:ins w:id="1813" w:author="蔚滢璐" w:date="2017-01-02T12:23:00Z"/>
                  </w:rPr>
                </w:rPrChange>
              </w:rPr>
            </w:pPr>
            <w:ins w:id="1814" w:author="蔚滢璐" w:date="2017-01-02T12:23:00Z">
              <w:r w:rsidRPr="00224E9F">
                <w:rPr>
                  <w:rFonts w:asciiTheme="minorEastAsia" w:hAnsiTheme="minorEastAsia"/>
                  <w:sz w:val="21"/>
                  <w:szCs w:val="21"/>
                  <w:rPrChange w:id="1815" w:author="蔚滢璐" w:date="2017-01-02T12:59:00Z">
                    <w:rPr/>
                  </w:rPrChange>
                </w:rPr>
                <w:t>UIJumpTool</w:t>
              </w:r>
            </w:ins>
          </w:p>
        </w:tc>
        <w:tc>
          <w:tcPr>
            <w:tcW w:w="2772" w:type="dxa"/>
          </w:tcPr>
          <w:p w:rsidR="003D42C5" w:rsidRPr="00224E9F" w:rsidRDefault="003D42C5" w:rsidP="00224E9F">
            <w:pPr>
              <w:rPr>
                <w:ins w:id="1816" w:author="蔚滢璐" w:date="2017-01-02T12:23:00Z"/>
                <w:rFonts w:asciiTheme="minorEastAsia" w:hAnsiTheme="minorEastAsia"/>
                <w:sz w:val="21"/>
                <w:szCs w:val="21"/>
                <w:rPrChange w:id="1817" w:author="蔚滢璐" w:date="2017-01-02T12:59:00Z">
                  <w:rPr>
                    <w:ins w:id="1818" w:author="蔚滢璐" w:date="2017-01-02T12:23:00Z"/>
                  </w:rPr>
                </w:rPrChange>
              </w:rPr>
            </w:pPr>
            <w:ins w:id="1819" w:author="蔚滢璐" w:date="2017-01-02T12:2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820" w:author="蔚滢璐" w:date="2017-01-02T12:59:00Z">
                    <w:rPr>
                      <w:rFonts w:hint="eastAsia"/>
                    </w:rPr>
                  </w:rPrChange>
                </w:rPr>
                <w:t>用户视角下的界面跳转</w:t>
              </w:r>
            </w:ins>
          </w:p>
        </w:tc>
      </w:tr>
      <w:tr w:rsidR="00224E9F" w:rsidRPr="00224E9F" w:rsidTr="003D42C5">
        <w:tblPrEx>
          <w:tblLook w:val="04A0" w:firstRow="1" w:lastRow="0" w:firstColumn="1" w:lastColumn="0" w:noHBand="0" w:noVBand="1"/>
        </w:tblPrEx>
        <w:trPr>
          <w:ins w:id="1821" w:author="蔚滢璐" w:date="2017-01-02T12:23:00Z"/>
        </w:trPr>
        <w:tc>
          <w:tcPr>
            <w:tcW w:w="846" w:type="dxa"/>
            <w:vMerge/>
          </w:tcPr>
          <w:p w:rsidR="003D42C5" w:rsidRPr="00224E9F" w:rsidRDefault="003D42C5" w:rsidP="00224E9F">
            <w:pPr>
              <w:rPr>
                <w:ins w:id="1822" w:author="蔚滢璐" w:date="2017-01-02T12:23:00Z"/>
                <w:rFonts w:asciiTheme="minorEastAsia" w:hAnsiTheme="minorEastAsia"/>
                <w:sz w:val="21"/>
                <w:szCs w:val="21"/>
                <w:rPrChange w:id="1823" w:author="蔚滢璐" w:date="2017-01-02T12:59:00Z">
                  <w:rPr>
                    <w:ins w:id="1824" w:author="蔚滢璐" w:date="2017-01-02T12:23:00Z"/>
                  </w:rPr>
                </w:rPrChange>
              </w:rPr>
            </w:pPr>
          </w:p>
        </w:tc>
        <w:tc>
          <w:tcPr>
            <w:tcW w:w="1559" w:type="dxa"/>
            <w:vMerge/>
          </w:tcPr>
          <w:p w:rsidR="003D42C5" w:rsidRPr="00224E9F" w:rsidRDefault="003D42C5" w:rsidP="00224E9F">
            <w:pPr>
              <w:rPr>
                <w:ins w:id="1825" w:author="蔚滢璐" w:date="2017-01-02T12:23:00Z"/>
                <w:rFonts w:asciiTheme="minorEastAsia" w:hAnsiTheme="minorEastAsia"/>
                <w:sz w:val="21"/>
                <w:szCs w:val="21"/>
                <w:rPrChange w:id="1826" w:author="蔚滢璐" w:date="2017-01-02T12:59:00Z">
                  <w:rPr>
                    <w:ins w:id="1827" w:author="蔚滢璐" w:date="2017-01-02T12:23:00Z"/>
                  </w:rPr>
                </w:rPrChange>
              </w:rPr>
            </w:pPr>
          </w:p>
        </w:tc>
        <w:tc>
          <w:tcPr>
            <w:tcW w:w="3119" w:type="dxa"/>
          </w:tcPr>
          <w:p w:rsidR="003D42C5" w:rsidRPr="00224E9F" w:rsidRDefault="003D42C5" w:rsidP="00224E9F">
            <w:pPr>
              <w:rPr>
                <w:ins w:id="1828" w:author="蔚滢璐" w:date="2017-01-02T12:23:00Z"/>
                <w:rFonts w:asciiTheme="minorEastAsia" w:hAnsiTheme="minorEastAsia"/>
                <w:sz w:val="21"/>
                <w:szCs w:val="21"/>
                <w:rPrChange w:id="1829" w:author="蔚滢璐" w:date="2017-01-02T12:59:00Z">
                  <w:rPr>
                    <w:ins w:id="1830" w:author="蔚滢璐" w:date="2017-01-02T12:23:00Z"/>
                  </w:rPr>
                </w:rPrChange>
              </w:rPr>
            </w:pPr>
            <w:ins w:id="1831" w:author="蔚滢璐" w:date="2017-01-02T12:23:00Z">
              <w:r w:rsidRPr="00224E9F">
                <w:rPr>
                  <w:rFonts w:asciiTheme="minorEastAsia" w:hAnsiTheme="minorEastAsia"/>
                  <w:sz w:val="21"/>
                  <w:szCs w:val="21"/>
                  <w:rPrChange w:id="1832" w:author="蔚滢璐" w:date="2017-01-02T12:59:00Z">
                    <w:rPr/>
                  </w:rPrChange>
                </w:rPr>
                <w:t>UserInfoUtil</w:t>
              </w:r>
            </w:ins>
          </w:p>
        </w:tc>
        <w:tc>
          <w:tcPr>
            <w:tcW w:w="2772" w:type="dxa"/>
          </w:tcPr>
          <w:p w:rsidR="003D42C5" w:rsidRPr="00224E9F" w:rsidRDefault="003D42C5" w:rsidP="00224E9F">
            <w:pPr>
              <w:rPr>
                <w:ins w:id="1833" w:author="蔚滢璐" w:date="2017-01-02T12:23:00Z"/>
                <w:rFonts w:asciiTheme="minorEastAsia" w:hAnsiTheme="minorEastAsia"/>
                <w:sz w:val="21"/>
                <w:szCs w:val="21"/>
                <w:rPrChange w:id="1834" w:author="蔚滢璐" w:date="2017-01-02T12:59:00Z">
                  <w:rPr>
                    <w:ins w:id="1835" w:author="蔚滢璐" w:date="2017-01-02T12:23:00Z"/>
                  </w:rPr>
                </w:rPrChange>
              </w:rPr>
            </w:pPr>
            <w:ins w:id="1836" w:author="蔚滢璐" w:date="2017-01-02T12:2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837" w:author="蔚滢璐" w:date="2017-01-02T12:59:00Z">
                    <w:rPr>
                      <w:rFonts w:hint="eastAsia"/>
                    </w:rPr>
                  </w:rPrChange>
                </w:rPr>
                <w:t>专门用来从逻辑层拿数据，并且存储当前用户id,当前地址和商圈，以及当前酒店名称（如果有的话）</w:t>
              </w:r>
            </w:ins>
          </w:p>
        </w:tc>
      </w:tr>
      <w:tr w:rsidR="00224E9F" w:rsidRPr="00224E9F" w:rsidTr="003D42C5">
        <w:tblPrEx>
          <w:tblLook w:val="04A0" w:firstRow="1" w:lastRow="0" w:firstColumn="1" w:lastColumn="0" w:noHBand="0" w:noVBand="1"/>
        </w:tblPrEx>
        <w:trPr>
          <w:ins w:id="1838" w:author="蔚滢璐" w:date="2017-01-02T12:23:00Z"/>
        </w:trPr>
        <w:tc>
          <w:tcPr>
            <w:tcW w:w="846" w:type="dxa"/>
            <w:vMerge/>
          </w:tcPr>
          <w:p w:rsidR="003D42C5" w:rsidRPr="00224E9F" w:rsidRDefault="003D42C5" w:rsidP="00224E9F">
            <w:pPr>
              <w:rPr>
                <w:ins w:id="1839" w:author="蔚滢璐" w:date="2017-01-02T12:23:00Z"/>
                <w:rFonts w:asciiTheme="minorEastAsia" w:hAnsiTheme="minorEastAsia"/>
                <w:sz w:val="21"/>
                <w:szCs w:val="21"/>
                <w:rPrChange w:id="1840" w:author="蔚滢璐" w:date="2017-01-02T12:59:00Z">
                  <w:rPr>
                    <w:ins w:id="1841" w:author="蔚滢璐" w:date="2017-01-02T12:23:00Z"/>
                  </w:rPr>
                </w:rPrChange>
              </w:rPr>
            </w:pPr>
          </w:p>
        </w:tc>
        <w:tc>
          <w:tcPr>
            <w:tcW w:w="1559" w:type="dxa"/>
            <w:vMerge/>
          </w:tcPr>
          <w:p w:rsidR="003D42C5" w:rsidRPr="00224E9F" w:rsidRDefault="003D42C5" w:rsidP="00224E9F">
            <w:pPr>
              <w:rPr>
                <w:ins w:id="1842" w:author="蔚滢璐" w:date="2017-01-02T12:23:00Z"/>
                <w:rFonts w:asciiTheme="minorEastAsia" w:hAnsiTheme="minorEastAsia"/>
                <w:sz w:val="21"/>
                <w:szCs w:val="21"/>
                <w:rPrChange w:id="1843" w:author="蔚滢璐" w:date="2017-01-02T12:59:00Z">
                  <w:rPr>
                    <w:ins w:id="1844" w:author="蔚滢璐" w:date="2017-01-02T12:23:00Z"/>
                  </w:rPr>
                </w:rPrChange>
              </w:rPr>
            </w:pPr>
          </w:p>
        </w:tc>
        <w:tc>
          <w:tcPr>
            <w:tcW w:w="3119" w:type="dxa"/>
          </w:tcPr>
          <w:p w:rsidR="003D42C5" w:rsidRPr="00224E9F" w:rsidRDefault="003D42C5" w:rsidP="00224E9F">
            <w:pPr>
              <w:rPr>
                <w:ins w:id="1845" w:author="蔚滢璐" w:date="2017-01-02T12:23:00Z"/>
                <w:rFonts w:asciiTheme="minorEastAsia" w:hAnsiTheme="minorEastAsia"/>
                <w:sz w:val="21"/>
                <w:szCs w:val="21"/>
                <w:rPrChange w:id="1846" w:author="蔚滢璐" w:date="2017-01-02T12:59:00Z">
                  <w:rPr>
                    <w:ins w:id="1847" w:author="蔚滢璐" w:date="2017-01-02T12:23:00Z"/>
                  </w:rPr>
                </w:rPrChange>
              </w:rPr>
            </w:pPr>
            <w:ins w:id="1848" w:author="蔚滢璐" w:date="2017-01-02T12:23:00Z">
              <w:r w:rsidRPr="00224E9F">
                <w:rPr>
                  <w:rFonts w:asciiTheme="minorEastAsia" w:hAnsiTheme="minorEastAsia"/>
                  <w:sz w:val="21"/>
                  <w:szCs w:val="21"/>
                  <w:rPrChange w:id="1849" w:author="蔚滢璐" w:date="2017-01-02T12:59:00Z">
                    <w:rPr/>
                  </w:rPrChange>
                </w:rPr>
                <w:t>UserInputFormCheckTool</w:t>
              </w:r>
            </w:ins>
          </w:p>
        </w:tc>
        <w:tc>
          <w:tcPr>
            <w:tcW w:w="2772" w:type="dxa"/>
          </w:tcPr>
          <w:p w:rsidR="003D42C5" w:rsidRPr="00224E9F" w:rsidRDefault="003D42C5" w:rsidP="00224E9F">
            <w:pPr>
              <w:rPr>
                <w:ins w:id="1850" w:author="蔚滢璐" w:date="2017-01-02T12:23:00Z"/>
                <w:rFonts w:asciiTheme="minorEastAsia" w:hAnsiTheme="minorEastAsia"/>
                <w:sz w:val="21"/>
                <w:szCs w:val="21"/>
                <w:rPrChange w:id="1851" w:author="蔚滢璐" w:date="2017-01-02T12:59:00Z">
                  <w:rPr>
                    <w:ins w:id="1852" w:author="蔚滢璐" w:date="2017-01-02T12:23:00Z"/>
                  </w:rPr>
                </w:rPrChange>
              </w:rPr>
            </w:pPr>
            <w:ins w:id="1853" w:author="蔚滢璐" w:date="2017-01-02T12:2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854" w:author="蔚滢璐" w:date="2017-01-02T12:59:00Z">
                    <w:rPr>
                      <w:rFonts w:hint="eastAsia"/>
                    </w:rPr>
                  </w:rPrChange>
                </w:rPr>
                <w:t>用户输入格式检查</w:t>
              </w:r>
            </w:ins>
          </w:p>
        </w:tc>
      </w:tr>
      <w:tr w:rsidR="00224E9F" w:rsidRPr="00224E9F" w:rsidTr="003D42C5">
        <w:tblPrEx>
          <w:tblLook w:val="04A0" w:firstRow="1" w:lastRow="0" w:firstColumn="1" w:lastColumn="0" w:noHBand="0" w:noVBand="1"/>
        </w:tblPrEx>
        <w:trPr>
          <w:ins w:id="1855" w:author="蔚滢璐" w:date="2017-01-02T12:23:00Z"/>
        </w:trPr>
        <w:tc>
          <w:tcPr>
            <w:tcW w:w="846" w:type="dxa"/>
            <w:vMerge/>
          </w:tcPr>
          <w:p w:rsidR="003D42C5" w:rsidRPr="00224E9F" w:rsidRDefault="003D42C5" w:rsidP="00224E9F">
            <w:pPr>
              <w:rPr>
                <w:ins w:id="1856" w:author="蔚滢璐" w:date="2017-01-02T12:23:00Z"/>
                <w:rFonts w:asciiTheme="minorEastAsia" w:hAnsiTheme="minorEastAsia"/>
                <w:sz w:val="21"/>
                <w:szCs w:val="21"/>
                <w:rPrChange w:id="1857" w:author="蔚滢璐" w:date="2017-01-02T12:59:00Z">
                  <w:rPr>
                    <w:ins w:id="1858" w:author="蔚滢璐" w:date="2017-01-02T12:23:00Z"/>
                  </w:rPr>
                </w:rPrChange>
              </w:rPr>
            </w:pPr>
          </w:p>
        </w:tc>
        <w:tc>
          <w:tcPr>
            <w:tcW w:w="1559" w:type="dxa"/>
            <w:vMerge/>
          </w:tcPr>
          <w:p w:rsidR="003D42C5" w:rsidRPr="00224E9F" w:rsidRDefault="003D42C5" w:rsidP="00224E9F">
            <w:pPr>
              <w:rPr>
                <w:ins w:id="1859" w:author="蔚滢璐" w:date="2017-01-02T12:23:00Z"/>
                <w:rFonts w:asciiTheme="minorEastAsia" w:hAnsiTheme="minorEastAsia"/>
                <w:sz w:val="21"/>
                <w:szCs w:val="21"/>
                <w:rPrChange w:id="1860" w:author="蔚滢璐" w:date="2017-01-02T12:59:00Z">
                  <w:rPr>
                    <w:ins w:id="1861" w:author="蔚滢璐" w:date="2017-01-02T12:23:00Z"/>
                  </w:rPr>
                </w:rPrChange>
              </w:rPr>
            </w:pPr>
          </w:p>
        </w:tc>
        <w:tc>
          <w:tcPr>
            <w:tcW w:w="3119" w:type="dxa"/>
          </w:tcPr>
          <w:p w:rsidR="003D42C5" w:rsidRPr="00224E9F" w:rsidRDefault="003D42C5" w:rsidP="00224E9F">
            <w:pPr>
              <w:rPr>
                <w:ins w:id="1862" w:author="蔚滢璐" w:date="2017-01-02T12:23:00Z"/>
                <w:rFonts w:asciiTheme="minorEastAsia" w:hAnsiTheme="minorEastAsia"/>
                <w:sz w:val="21"/>
                <w:szCs w:val="21"/>
                <w:rPrChange w:id="1863" w:author="蔚滢璐" w:date="2017-01-02T12:59:00Z">
                  <w:rPr>
                    <w:ins w:id="1864" w:author="蔚滢璐" w:date="2017-01-02T12:23:00Z"/>
                  </w:rPr>
                </w:rPrChange>
              </w:rPr>
            </w:pPr>
            <w:ins w:id="1865" w:author="蔚滢璐" w:date="2017-01-02T12:23:00Z">
              <w:r w:rsidRPr="00224E9F">
                <w:rPr>
                  <w:rFonts w:asciiTheme="minorEastAsia" w:hAnsiTheme="minorEastAsia"/>
                  <w:sz w:val="21"/>
                  <w:szCs w:val="21"/>
                  <w:rPrChange w:id="1866" w:author="蔚滢璐" w:date="2017-01-02T12:59:00Z">
                    <w:rPr/>
                  </w:rPrChange>
                </w:rPr>
                <w:t>UserUIFXMLFactory</w:t>
              </w:r>
            </w:ins>
          </w:p>
        </w:tc>
        <w:tc>
          <w:tcPr>
            <w:tcW w:w="2772" w:type="dxa"/>
          </w:tcPr>
          <w:p w:rsidR="003D42C5" w:rsidRPr="00224E9F" w:rsidRDefault="003D42C5" w:rsidP="00224E9F">
            <w:pPr>
              <w:rPr>
                <w:ins w:id="1867" w:author="蔚滢璐" w:date="2017-01-02T12:23:00Z"/>
                <w:rFonts w:asciiTheme="minorEastAsia" w:hAnsiTheme="minorEastAsia"/>
                <w:sz w:val="21"/>
                <w:szCs w:val="21"/>
                <w:rPrChange w:id="1868" w:author="蔚滢璐" w:date="2017-01-02T12:59:00Z">
                  <w:rPr>
                    <w:ins w:id="1869" w:author="蔚滢璐" w:date="2017-01-02T12:23:00Z"/>
                  </w:rPr>
                </w:rPrChange>
              </w:rPr>
            </w:pPr>
            <w:ins w:id="1870" w:author="蔚滢璐" w:date="2017-01-02T12:2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871" w:author="蔚滢璐" w:date="2017-01-02T12:59:00Z">
                    <w:rPr>
                      <w:rFonts w:hint="eastAsia"/>
                    </w:rPr>
                  </w:rPrChange>
                </w:rPr>
                <w:t>加载fxml文件</w:t>
              </w:r>
            </w:ins>
          </w:p>
        </w:tc>
      </w:tr>
    </w:tbl>
    <w:p w:rsidR="003D42C5" w:rsidRPr="00224E9F" w:rsidRDefault="003D42C5">
      <w:pPr>
        <w:pStyle w:val="a3"/>
        <w:ind w:left="2138" w:firstLineChars="0" w:firstLine="0"/>
        <w:rPr>
          <w:rFonts w:asciiTheme="minorEastAsia" w:hAnsiTheme="minorEastAsia"/>
          <w:sz w:val="21"/>
          <w:szCs w:val="21"/>
          <w:rPrChange w:id="1872" w:author="蔚滢璐" w:date="2017-01-02T12:59:00Z">
            <w:rPr>
              <w:sz w:val="21"/>
              <w:szCs w:val="21"/>
            </w:rPr>
          </w:rPrChange>
        </w:rPr>
        <w:pPrChange w:id="1873" w:author="蔚滢璐" w:date="2017-01-02T12:20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245DB9" w:rsidRPr="00224E9F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ins w:id="1874" w:author="蔚滢璐" w:date="2017-01-02T12:24:00Z"/>
          <w:rFonts w:asciiTheme="minorEastAsia" w:hAnsiTheme="minorEastAsia"/>
          <w:sz w:val="21"/>
          <w:szCs w:val="21"/>
          <w:rPrChange w:id="1875" w:author="蔚滢璐" w:date="2017-01-02T12:59:00Z">
            <w:rPr>
              <w:ins w:id="1876" w:author="蔚滢璐" w:date="2017-01-02T12:24:00Z"/>
              <w:sz w:val="21"/>
              <w:szCs w:val="21"/>
            </w:rPr>
          </w:rPrChange>
        </w:rPr>
      </w:pPr>
      <w:bookmarkStart w:id="1877" w:name="_Toc471124373"/>
      <w:bookmarkStart w:id="1878" w:name="_Toc471124719"/>
      <w:r w:rsidRPr="00224E9F">
        <w:rPr>
          <w:rFonts w:asciiTheme="minorEastAsia" w:hAnsiTheme="minorEastAsia" w:hint="eastAsia"/>
          <w:sz w:val="21"/>
          <w:szCs w:val="21"/>
          <w:rPrChange w:id="1879" w:author="蔚滢璐" w:date="2017-01-02T12:59:00Z">
            <w:rPr>
              <w:rFonts w:hint="eastAsia"/>
              <w:sz w:val="21"/>
              <w:szCs w:val="21"/>
            </w:rPr>
          </w:rPrChange>
        </w:rPr>
        <w:t>酒店模块</w:t>
      </w:r>
      <w:bookmarkEnd w:id="1877"/>
      <w:bookmarkEnd w:id="1878"/>
    </w:p>
    <w:p w:rsidR="003D42C5" w:rsidRPr="00224E9F" w:rsidRDefault="003D42C5">
      <w:pPr>
        <w:pStyle w:val="a3"/>
        <w:numPr>
          <w:ilvl w:val="0"/>
          <w:numId w:val="36"/>
        </w:numPr>
        <w:ind w:firstLineChars="0"/>
        <w:rPr>
          <w:ins w:id="1880" w:author="蔚滢璐" w:date="2017-01-02T12:24:00Z"/>
          <w:rFonts w:asciiTheme="minorEastAsia" w:hAnsiTheme="minorEastAsia"/>
          <w:sz w:val="21"/>
          <w:szCs w:val="21"/>
          <w:rPrChange w:id="1881" w:author="蔚滢璐" w:date="2017-01-02T12:59:00Z">
            <w:rPr>
              <w:ins w:id="1882" w:author="蔚滢璐" w:date="2017-01-02T12:24:00Z"/>
              <w:sz w:val="21"/>
              <w:szCs w:val="21"/>
            </w:rPr>
          </w:rPrChange>
        </w:rPr>
        <w:pPrChange w:id="1883" w:author="蔚滢璐" w:date="2017-01-02T12:24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884" w:author="蔚滢璐" w:date="2017-01-02T12:24:00Z">
        <w:r w:rsidRPr="00224E9F">
          <w:rPr>
            <w:rFonts w:asciiTheme="minorEastAsia" w:hAnsiTheme="minorEastAsia" w:hint="eastAsia"/>
            <w:sz w:val="21"/>
            <w:szCs w:val="21"/>
            <w:rPrChange w:id="1885" w:author="蔚滢璐" w:date="2017-01-02T12:59:00Z">
              <w:rPr>
                <w:rFonts w:hint="eastAsia"/>
                <w:sz w:val="21"/>
                <w:szCs w:val="21"/>
              </w:rPr>
            </w:rPrChange>
          </w:rPr>
          <w:t>界面展示</w:t>
        </w:r>
      </w:ins>
    </w:p>
    <w:p w:rsidR="003D42C5" w:rsidRPr="00224E9F" w:rsidRDefault="003D42C5">
      <w:pPr>
        <w:pStyle w:val="a3"/>
        <w:ind w:left="2138" w:firstLineChars="0" w:firstLine="0"/>
        <w:rPr>
          <w:ins w:id="1886" w:author="蔚滢璐" w:date="2017-01-02T12:24:00Z"/>
          <w:rFonts w:asciiTheme="minorEastAsia" w:hAnsiTheme="minorEastAsia"/>
          <w:sz w:val="21"/>
          <w:szCs w:val="21"/>
          <w:rPrChange w:id="1887" w:author="蔚滢璐" w:date="2017-01-02T12:59:00Z">
            <w:rPr>
              <w:ins w:id="1888" w:author="蔚滢璐" w:date="2017-01-02T12:24:00Z"/>
              <w:sz w:val="21"/>
              <w:szCs w:val="21"/>
            </w:rPr>
          </w:rPrChange>
        </w:rPr>
        <w:pPrChange w:id="1889" w:author="蔚滢璐" w:date="2017-01-02T12:24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890" w:author="蔚滢璐" w:date="2017-01-02T12:25:00Z">
        <w:r w:rsidRPr="00224E9F">
          <w:rPr>
            <w:rFonts w:asciiTheme="minorEastAsia" w:hAnsiTheme="minorEastAsia" w:hint="eastAsia"/>
            <w:sz w:val="21"/>
            <w:szCs w:val="21"/>
            <w:rPrChange w:id="1891" w:author="蔚滢璐" w:date="2017-01-02T12:59:00Z">
              <w:rPr>
                <w:rFonts w:hint="eastAsia"/>
                <w:sz w:val="21"/>
                <w:szCs w:val="21"/>
              </w:rPr>
            </w:rPrChange>
          </w:rPr>
          <w:t>酒店模块的界面参见人机交互文档</w:t>
        </w:r>
      </w:ins>
    </w:p>
    <w:p w:rsidR="00A83A95" w:rsidRPr="00224E9F" w:rsidRDefault="003D42C5" w:rsidP="003D42C5">
      <w:pPr>
        <w:pStyle w:val="a3"/>
        <w:numPr>
          <w:ilvl w:val="0"/>
          <w:numId w:val="36"/>
        </w:numPr>
        <w:ind w:firstLineChars="0"/>
        <w:rPr>
          <w:ins w:id="1892" w:author="蔚滢璐" w:date="2017-01-02T12:34:00Z"/>
          <w:rFonts w:asciiTheme="minorEastAsia" w:hAnsiTheme="minorEastAsia"/>
          <w:sz w:val="21"/>
          <w:szCs w:val="21"/>
          <w:rPrChange w:id="1893" w:author="蔚滢璐" w:date="2017-01-02T12:59:00Z">
            <w:rPr>
              <w:ins w:id="1894" w:author="蔚滢璐" w:date="2017-01-02T12:34:00Z"/>
              <w:sz w:val="21"/>
              <w:szCs w:val="21"/>
            </w:rPr>
          </w:rPrChange>
        </w:rPr>
      </w:pPr>
      <w:ins w:id="1895" w:author="蔚滢璐" w:date="2017-01-02T12:24:00Z">
        <w:r w:rsidRPr="00224E9F">
          <w:rPr>
            <w:rFonts w:asciiTheme="minorEastAsia" w:hAnsiTheme="minorEastAsia" w:hint="eastAsia"/>
            <w:sz w:val="21"/>
            <w:szCs w:val="21"/>
            <w:rPrChange w:id="1896" w:author="蔚滢璐" w:date="2017-01-02T12:59:00Z">
              <w:rPr>
                <w:rFonts w:hint="eastAsia"/>
                <w:sz w:val="21"/>
                <w:szCs w:val="21"/>
              </w:rPr>
            </w:rPrChange>
          </w:rPr>
          <w:t>逻辑展示</w:t>
        </w:r>
      </w:ins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3119"/>
        <w:gridCol w:w="2772"/>
      </w:tblGrid>
      <w:tr w:rsidR="00224E9F" w:rsidRPr="00224E9F" w:rsidTr="00AC799A">
        <w:trPr>
          <w:ins w:id="1897" w:author="蔚滢璐" w:date="2017-01-02T12:34:00Z"/>
        </w:trPr>
        <w:tc>
          <w:tcPr>
            <w:tcW w:w="846" w:type="dxa"/>
          </w:tcPr>
          <w:p w:rsidR="00A83A95" w:rsidRPr="00224E9F" w:rsidRDefault="00A83A95" w:rsidP="00224E9F">
            <w:pPr>
              <w:rPr>
                <w:ins w:id="1898" w:author="蔚滢璐" w:date="2017-01-02T12:34:00Z"/>
                <w:rFonts w:asciiTheme="minorEastAsia" w:hAnsiTheme="minorEastAsia"/>
                <w:sz w:val="21"/>
                <w:szCs w:val="21"/>
                <w:rPrChange w:id="1899" w:author="蔚滢璐" w:date="2017-01-02T12:59:00Z">
                  <w:rPr>
                    <w:ins w:id="1900" w:author="蔚滢璐" w:date="2017-01-02T12:34:00Z"/>
                  </w:rPr>
                </w:rPrChange>
              </w:rPr>
            </w:pPr>
            <w:ins w:id="1901" w:author="蔚滢璐" w:date="2017-01-02T12:3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902" w:author="蔚滢璐" w:date="2017-01-02T12:59:00Z">
                    <w:rPr>
                      <w:rFonts w:hint="eastAsia"/>
                    </w:rPr>
                  </w:rPrChange>
                </w:rPr>
                <w:t>模块</w:t>
              </w:r>
            </w:ins>
          </w:p>
        </w:tc>
        <w:tc>
          <w:tcPr>
            <w:tcW w:w="1559" w:type="dxa"/>
          </w:tcPr>
          <w:p w:rsidR="00A83A95" w:rsidRPr="00224E9F" w:rsidRDefault="00A83A95" w:rsidP="00224E9F">
            <w:pPr>
              <w:rPr>
                <w:ins w:id="1903" w:author="蔚滢璐" w:date="2017-01-02T12:34:00Z"/>
                <w:rFonts w:asciiTheme="minorEastAsia" w:hAnsiTheme="minorEastAsia"/>
                <w:sz w:val="21"/>
                <w:szCs w:val="21"/>
                <w:rPrChange w:id="1904" w:author="蔚滢璐" w:date="2017-01-02T12:59:00Z">
                  <w:rPr>
                    <w:ins w:id="1905" w:author="蔚滢璐" w:date="2017-01-02T12:34:00Z"/>
                  </w:rPr>
                </w:rPrChange>
              </w:rPr>
            </w:pPr>
            <w:ins w:id="1906" w:author="蔚滢璐" w:date="2017-01-02T12:3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907" w:author="蔚滢璐" w:date="2017-01-02T12:59:00Z">
                    <w:rPr>
                      <w:rFonts w:hint="eastAsia"/>
                    </w:rPr>
                  </w:rPrChange>
                </w:rPr>
                <w:t>包名</w:t>
              </w:r>
            </w:ins>
          </w:p>
        </w:tc>
        <w:tc>
          <w:tcPr>
            <w:tcW w:w="3119" w:type="dxa"/>
          </w:tcPr>
          <w:p w:rsidR="00A83A95" w:rsidRPr="00224E9F" w:rsidRDefault="00A83A95" w:rsidP="00224E9F">
            <w:pPr>
              <w:rPr>
                <w:ins w:id="1908" w:author="蔚滢璐" w:date="2017-01-02T12:34:00Z"/>
                <w:rFonts w:asciiTheme="minorEastAsia" w:hAnsiTheme="minorEastAsia"/>
                <w:sz w:val="21"/>
                <w:szCs w:val="21"/>
                <w:rPrChange w:id="1909" w:author="蔚滢璐" w:date="2017-01-02T12:59:00Z">
                  <w:rPr>
                    <w:ins w:id="1910" w:author="蔚滢璐" w:date="2017-01-02T12:34:00Z"/>
                  </w:rPr>
                </w:rPrChange>
              </w:rPr>
            </w:pPr>
            <w:ins w:id="1911" w:author="蔚滢璐" w:date="2017-01-02T12:3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912" w:author="蔚滢璐" w:date="2017-01-02T12:59:00Z">
                    <w:rPr>
                      <w:rFonts w:hint="eastAsia"/>
                    </w:rPr>
                  </w:rPrChange>
                </w:rPr>
                <w:t>类名</w:t>
              </w:r>
            </w:ins>
          </w:p>
        </w:tc>
        <w:tc>
          <w:tcPr>
            <w:tcW w:w="2772" w:type="dxa"/>
          </w:tcPr>
          <w:p w:rsidR="00A83A95" w:rsidRPr="00224E9F" w:rsidRDefault="00A83A95" w:rsidP="00224E9F">
            <w:pPr>
              <w:rPr>
                <w:ins w:id="1913" w:author="蔚滢璐" w:date="2017-01-02T12:34:00Z"/>
                <w:rFonts w:asciiTheme="minorEastAsia" w:hAnsiTheme="minorEastAsia"/>
                <w:sz w:val="21"/>
                <w:szCs w:val="21"/>
                <w:rPrChange w:id="1914" w:author="蔚滢璐" w:date="2017-01-02T12:59:00Z">
                  <w:rPr>
                    <w:ins w:id="1915" w:author="蔚滢璐" w:date="2017-01-02T12:34:00Z"/>
                  </w:rPr>
                </w:rPrChange>
              </w:rPr>
            </w:pPr>
            <w:ins w:id="1916" w:author="蔚滢璐" w:date="2017-01-02T12:3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917" w:author="蔚滢璐" w:date="2017-01-02T12:59:00Z">
                    <w:rPr>
                      <w:rFonts w:hint="eastAsia"/>
                    </w:rPr>
                  </w:rPrChange>
                </w:rPr>
                <w:t>功能</w:t>
              </w:r>
            </w:ins>
          </w:p>
        </w:tc>
      </w:tr>
      <w:tr w:rsidR="00224E9F" w:rsidRPr="00224E9F" w:rsidTr="00AC799A">
        <w:trPr>
          <w:ins w:id="1918" w:author="蔚滢璐" w:date="2017-01-02T12:34:00Z"/>
        </w:trPr>
        <w:tc>
          <w:tcPr>
            <w:tcW w:w="846" w:type="dxa"/>
            <w:vMerge w:val="restart"/>
          </w:tcPr>
          <w:p w:rsidR="00A83A95" w:rsidRPr="00224E9F" w:rsidRDefault="00A83A95">
            <w:pPr>
              <w:tabs>
                <w:tab w:val="left" w:pos="420"/>
                <w:tab w:val="left" w:pos="840"/>
                <w:tab w:val="left" w:pos="1260"/>
              </w:tabs>
              <w:rPr>
                <w:ins w:id="1919" w:author="蔚滢璐" w:date="2017-01-02T12:34:00Z"/>
                <w:rFonts w:asciiTheme="minorEastAsia" w:hAnsiTheme="minorEastAsia"/>
                <w:sz w:val="21"/>
                <w:szCs w:val="21"/>
                <w:rPrChange w:id="1920" w:author="蔚滢璐" w:date="2017-01-02T12:59:00Z">
                  <w:rPr>
                    <w:ins w:id="1921" w:author="蔚滢璐" w:date="2017-01-02T12:34:00Z"/>
                  </w:rPr>
                </w:rPrChange>
              </w:rPr>
              <w:pPrChange w:id="1922" w:author="蔚滢璐" w:date="2017-01-02T12:41:00Z">
                <w:pPr>
                  <w:pStyle w:val="a3"/>
                  <w:numPr>
                    <w:numId w:val="36"/>
                  </w:numPr>
                  <w:tabs>
                    <w:tab w:val="left" w:pos="420"/>
                    <w:tab w:val="left" w:pos="840"/>
                    <w:tab w:val="left" w:pos="1260"/>
                  </w:tabs>
                  <w:ind w:left="2138" w:firstLineChars="0" w:hanging="720"/>
                </w:pPr>
              </w:pPrChange>
            </w:pPr>
            <w:ins w:id="1923" w:author="蔚滢璐" w:date="2017-01-02T12:34:00Z">
              <w:r w:rsidRPr="00224E9F">
                <w:rPr>
                  <w:rFonts w:asciiTheme="minorEastAsia" w:hAnsiTheme="minorEastAsia"/>
                  <w:sz w:val="21"/>
                  <w:szCs w:val="21"/>
                  <w:rPrChange w:id="1924" w:author="蔚滢璐" w:date="2017-01-02T12:59:00Z">
                    <w:rPr/>
                  </w:rPrChange>
                </w:rPr>
                <w:t>hotel</w:t>
              </w:r>
            </w:ins>
          </w:p>
        </w:tc>
        <w:tc>
          <w:tcPr>
            <w:tcW w:w="1559" w:type="dxa"/>
            <w:vMerge w:val="restart"/>
          </w:tcPr>
          <w:p w:rsidR="00A83A95" w:rsidRPr="00224E9F" w:rsidRDefault="00A83A95" w:rsidP="00224E9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ins w:id="1925" w:author="蔚滢璐" w:date="2017-01-02T12:34:00Z"/>
                <w:rFonts w:asciiTheme="minorEastAsia" w:hAnsiTheme="minorEastAsia"/>
                <w:sz w:val="21"/>
                <w:szCs w:val="21"/>
                <w:rPrChange w:id="1926" w:author="蔚滢璐" w:date="2017-01-02T12:59:00Z">
                  <w:rPr>
                    <w:ins w:id="1927" w:author="蔚滢璐" w:date="2017-01-02T12:34:00Z"/>
                  </w:rPr>
                </w:rPrChange>
              </w:rPr>
            </w:pPr>
            <w:ins w:id="1928" w:author="蔚滢璐" w:date="2017-01-02T12:34:00Z">
              <w:r w:rsidRPr="00224E9F">
                <w:rPr>
                  <w:rFonts w:asciiTheme="minorEastAsia" w:hAnsiTheme="minorEastAsia"/>
                  <w:sz w:val="21"/>
                  <w:szCs w:val="21"/>
                  <w:rPrChange w:id="1929" w:author="蔚滢璐" w:date="2017-01-02T12:59:00Z">
                    <w:rPr/>
                  </w:rPrChange>
                </w:rPr>
                <w:t>hotelcontroller</w:t>
              </w:r>
            </w:ins>
          </w:p>
        </w:tc>
        <w:tc>
          <w:tcPr>
            <w:tcW w:w="3119" w:type="dxa"/>
          </w:tcPr>
          <w:p w:rsidR="00A83A95" w:rsidRPr="00224E9F" w:rsidRDefault="00A83A95" w:rsidP="00224E9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rPr>
                <w:ins w:id="1930" w:author="蔚滢璐" w:date="2017-01-02T12:34:00Z"/>
                <w:rFonts w:asciiTheme="minorEastAsia" w:hAnsiTheme="minorEastAsia"/>
                <w:sz w:val="21"/>
                <w:szCs w:val="21"/>
                <w:rPrChange w:id="1931" w:author="蔚滢璐" w:date="2017-01-02T12:59:00Z">
                  <w:rPr>
                    <w:ins w:id="1932" w:author="蔚滢璐" w:date="2017-01-02T12:34:00Z"/>
                  </w:rPr>
                </w:rPrChange>
              </w:rPr>
            </w:pPr>
            <w:ins w:id="1933" w:author="蔚滢璐" w:date="2017-01-02T12:34:00Z">
              <w:r w:rsidRPr="00224E9F">
                <w:rPr>
                  <w:rFonts w:asciiTheme="minorEastAsia" w:hAnsiTheme="minorEastAsia"/>
                  <w:sz w:val="21"/>
                  <w:szCs w:val="21"/>
                  <w:rPrChange w:id="1934" w:author="蔚滢璐" w:date="2017-01-02T12:59:00Z">
                    <w:rPr/>
                  </w:rPrChange>
                </w:rPr>
                <w:t>AddPromotoinUIController</w:t>
              </w:r>
            </w:ins>
          </w:p>
        </w:tc>
        <w:tc>
          <w:tcPr>
            <w:tcW w:w="2772" w:type="dxa"/>
          </w:tcPr>
          <w:p w:rsidR="00A83A95" w:rsidRPr="00224E9F" w:rsidRDefault="00A83A95" w:rsidP="00224E9F">
            <w:pPr>
              <w:tabs>
                <w:tab w:val="left" w:pos="420"/>
                <w:tab w:val="left" w:pos="840"/>
              </w:tabs>
              <w:rPr>
                <w:ins w:id="1935" w:author="蔚滢璐" w:date="2017-01-02T12:34:00Z"/>
                <w:rFonts w:asciiTheme="minorEastAsia" w:hAnsiTheme="minorEastAsia"/>
                <w:sz w:val="21"/>
                <w:szCs w:val="21"/>
                <w:rPrChange w:id="1936" w:author="蔚滢璐" w:date="2017-01-02T12:59:00Z">
                  <w:rPr>
                    <w:ins w:id="1937" w:author="蔚滢璐" w:date="2017-01-02T12:34:00Z"/>
                  </w:rPr>
                </w:rPrChange>
              </w:rPr>
            </w:pPr>
            <w:ins w:id="1938" w:author="蔚滢璐" w:date="2017-01-02T12:34:00Z">
              <w:r w:rsidRPr="00224E9F">
                <w:rPr>
                  <w:rFonts w:asciiTheme="minorEastAsia" w:hAnsiTheme="minorEastAsia" w:hint="eastAsia"/>
                  <w:sz w:val="21"/>
                  <w:szCs w:val="21"/>
                  <w:lang w:val="zh-TW" w:eastAsia="zh-TW"/>
                  <w:rPrChange w:id="1939" w:author="蔚滢璐" w:date="2017-01-02T12:59:00Z">
                    <w:rPr>
                      <w:rFonts w:hint="eastAsia"/>
                      <w:lang w:val="zh-TW" w:eastAsia="zh-TW"/>
                    </w:rPr>
                  </w:rPrChange>
                </w:rPr>
                <w:t>添加</w:t>
              </w:r>
              <w:r w:rsidRPr="00224E9F">
                <w:rPr>
                  <w:rFonts w:asciiTheme="minorEastAsia" w:hAnsiTheme="minorEastAsia" w:hint="eastAsia"/>
                  <w:sz w:val="21"/>
                  <w:szCs w:val="21"/>
                  <w:lang w:val="zh-CN"/>
                  <w:rPrChange w:id="1940" w:author="蔚滢璐" w:date="2017-01-02T12:59:00Z">
                    <w:rPr>
                      <w:rFonts w:hint="eastAsia"/>
                      <w:lang w:val="zh-CN"/>
                    </w:rPr>
                  </w:rPrChange>
                </w:rPr>
                <w:t>促销策略</w:t>
              </w:r>
            </w:ins>
          </w:p>
        </w:tc>
      </w:tr>
      <w:tr w:rsidR="00224E9F" w:rsidRPr="00224E9F" w:rsidTr="00AC799A">
        <w:trPr>
          <w:ins w:id="1941" w:author="蔚滢璐" w:date="2017-01-02T12:34:00Z"/>
        </w:trPr>
        <w:tc>
          <w:tcPr>
            <w:tcW w:w="846" w:type="dxa"/>
            <w:vMerge/>
          </w:tcPr>
          <w:p w:rsidR="00A83A95" w:rsidRPr="00224E9F" w:rsidRDefault="00A83A95" w:rsidP="00224E9F">
            <w:pPr>
              <w:rPr>
                <w:ins w:id="1942" w:author="蔚滢璐" w:date="2017-01-02T12:34:00Z"/>
                <w:rFonts w:asciiTheme="minorEastAsia" w:hAnsiTheme="minorEastAsia"/>
                <w:sz w:val="21"/>
                <w:szCs w:val="21"/>
                <w:rPrChange w:id="1943" w:author="蔚滢璐" w:date="2017-01-02T12:59:00Z">
                  <w:rPr>
                    <w:ins w:id="1944" w:author="蔚滢璐" w:date="2017-01-02T12:34:00Z"/>
                  </w:rPr>
                </w:rPrChange>
              </w:rPr>
            </w:pPr>
          </w:p>
        </w:tc>
        <w:tc>
          <w:tcPr>
            <w:tcW w:w="1559" w:type="dxa"/>
            <w:vMerge/>
          </w:tcPr>
          <w:p w:rsidR="00A83A95" w:rsidRPr="00224E9F" w:rsidRDefault="00A83A95" w:rsidP="00224E9F">
            <w:pPr>
              <w:rPr>
                <w:ins w:id="1945" w:author="蔚滢璐" w:date="2017-01-02T12:34:00Z"/>
                <w:rFonts w:asciiTheme="minorEastAsia" w:hAnsiTheme="minorEastAsia"/>
                <w:sz w:val="21"/>
                <w:szCs w:val="21"/>
                <w:rPrChange w:id="1946" w:author="蔚滢璐" w:date="2017-01-02T12:59:00Z">
                  <w:rPr>
                    <w:ins w:id="1947" w:author="蔚滢璐" w:date="2017-01-02T12:34:00Z"/>
                  </w:rPr>
                </w:rPrChange>
              </w:rPr>
            </w:pPr>
          </w:p>
        </w:tc>
        <w:tc>
          <w:tcPr>
            <w:tcW w:w="3119" w:type="dxa"/>
          </w:tcPr>
          <w:p w:rsidR="00A83A95" w:rsidRPr="00224E9F" w:rsidRDefault="00A83A95" w:rsidP="00224E9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rPr>
                <w:ins w:id="1948" w:author="蔚滢璐" w:date="2017-01-02T12:34:00Z"/>
                <w:rFonts w:asciiTheme="minorEastAsia" w:hAnsiTheme="minorEastAsia"/>
                <w:sz w:val="21"/>
                <w:szCs w:val="21"/>
                <w:rPrChange w:id="1949" w:author="蔚滢璐" w:date="2017-01-02T12:59:00Z">
                  <w:rPr>
                    <w:ins w:id="1950" w:author="蔚滢璐" w:date="2017-01-02T12:34:00Z"/>
                  </w:rPr>
                </w:rPrChange>
              </w:rPr>
            </w:pPr>
            <w:ins w:id="1951" w:author="蔚滢璐" w:date="2017-01-02T12:34:00Z">
              <w:r w:rsidRPr="00224E9F">
                <w:rPr>
                  <w:rFonts w:asciiTheme="minorEastAsia" w:hAnsiTheme="minorEastAsia"/>
                  <w:sz w:val="21"/>
                  <w:szCs w:val="21"/>
                  <w:rPrChange w:id="1952" w:author="蔚滢璐" w:date="2017-01-02T12:59:00Z">
                    <w:rPr/>
                  </w:rPrChange>
                </w:rPr>
                <w:t>AddRoomUIController</w:t>
              </w:r>
            </w:ins>
          </w:p>
        </w:tc>
        <w:tc>
          <w:tcPr>
            <w:tcW w:w="2772" w:type="dxa"/>
          </w:tcPr>
          <w:p w:rsidR="00A83A95" w:rsidRPr="00224E9F" w:rsidRDefault="00A83A95" w:rsidP="00224E9F">
            <w:pPr>
              <w:tabs>
                <w:tab w:val="left" w:pos="420"/>
                <w:tab w:val="left" w:pos="840"/>
              </w:tabs>
              <w:rPr>
                <w:ins w:id="1953" w:author="蔚滢璐" w:date="2017-01-02T12:34:00Z"/>
                <w:rFonts w:asciiTheme="minorEastAsia" w:hAnsiTheme="minorEastAsia"/>
                <w:sz w:val="21"/>
                <w:szCs w:val="21"/>
                <w:rPrChange w:id="1954" w:author="蔚滢璐" w:date="2017-01-02T12:59:00Z">
                  <w:rPr>
                    <w:ins w:id="1955" w:author="蔚滢璐" w:date="2017-01-02T12:34:00Z"/>
                  </w:rPr>
                </w:rPrChange>
              </w:rPr>
            </w:pPr>
            <w:ins w:id="1956" w:author="蔚滢璐" w:date="2017-01-02T12:34:00Z">
              <w:r w:rsidRPr="00224E9F">
                <w:rPr>
                  <w:rFonts w:asciiTheme="minorEastAsia" w:hAnsiTheme="minorEastAsia" w:cs="等线"/>
                  <w:sz w:val="21"/>
                  <w:szCs w:val="21"/>
                  <w:rPrChange w:id="1957" w:author="蔚滢璐" w:date="2017-01-02T12:59:00Z">
                    <w:rPr>
                      <w:rFonts w:ascii="等线" w:eastAsia="等线" w:hAnsi="等线" w:cs="等线"/>
                    </w:rPr>
                  </w:rPrChange>
                </w:rPr>
                <w:t>录入可用客房</w:t>
              </w:r>
            </w:ins>
          </w:p>
        </w:tc>
      </w:tr>
      <w:tr w:rsidR="00224E9F" w:rsidRPr="00224E9F" w:rsidTr="00AC799A">
        <w:trPr>
          <w:ins w:id="1958" w:author="蔚滢璐" w:date="2017-01-02T12:34:00Z"/>
        </w:trPr>
        <w:tc>
          <w:tcPr>
            <w:tcW w:w="846" w:type="dxa"/>
            <w:vMerge/>
          </w:tcPr>
          <w:p w:rsidR="00A83A95" w:rsidRPr="00224E9F" w:rsidRDefault="00A83A95" w:rsidP="00224E9F">
            <w:pPr>
              <w:rPr>
                <w:ins w:id="1959" w:author="蔚滢璐" w:date="2017-01-02T12:34:00Z"/>
                <w:rFonts w:asciiTheme="minorEastAsia" w:hAnsiTheme="minorEastAsia"/>
                <w:sz w:val="21"/>
                <w:szCs w:val="21"/>
                <w:rPrChange w:id="1960" w:author="蔚滢璐" w:date="2017-01-02T12:59:00Z">
                  <w:rPr>
                    <w:ins w:id="1961" w:author="蔚滢璐" w:date="2017-01-02T12:34:00Z"/>
                  </w:rPr>
                </w:rPrChange>
              </w:rPr>
            </w:pPr>
          </w:p>
        </w:tc>
        <w:tc>
          <w:tcPr>
            <w:tcW w:w="1559" w:type="dxa"/>
            <w:vMerge/>
          </w:tcPr>
          <w:p w:rsidR="00A83A95" w:rsidRPr="00224E9F" w:rsidRDefault="00A83A95" w:rsidP="00224E9F">
            <w:pPr>
              <w:rPr>
                <w:ins w:id="1962" w:author="蔚滢璐" w:date="2017-01-02T12:34:00Z"/>
                <w:rFonts w:asciiTheme="minorEastAsia" w:hAnsiTheme="minorEastAsia"/>
                <w:sz w:val="21"/>
                <w:szCs w:val="21"/>
                <w:rPrChange w:id="1963" w:author="蔚滢璐" w:date="2017-01-02T12:59:00Z">
                  <w:rPr>
                    <w:ins w:id="1964" w:author="蔚滢璐" w:date="2017-01-02T12:34:00Z"/>
                  </w:rPr>
                </w:rPrChange>
              </w:rPr>
            </w:pPr>
          </w:p>
        </w:tc>
        <w:tc>
          <w:tcPr>
            <w:tcW w:w="3119" w:type="dxa"/>
          </w:tcPr>
          <w:p w:rsidR="00A83A95" w:rsidRPr="00224E9F" w:rsidRDefault="00A83A95" w:rsidP="00224E9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rPr>
                <w:ins w:id="1965" w:author="蔚滢璐" w:date="2017-01-02T12:34:00Z"/>
                <w:rFonts w:asciiTheme="minorEastAsia" w:hAnsiTheme="minorEastAsia"/>
                <w:sz w:val="21"/>
                <w:szCs w:val="21"/>
                <w:rPrChange w:id="1966" w:author="蔚滢璐" w:date="2017-01-02T12:59:00Z">
                  <w:rPr>
                    <w:ins w:id="1967" w:author="蔚滢璐" w:date="2017-01-02T12:34:00Z"/>
                  </w:rPr>
                </w:rPrChange>
              </w:rPr>
            </w:pPr>
            <w:ins w:id="1968" w:author="蔚滢璐" w:date="2017-01-02T12:34:00Z">
              <w:r w:rsidRPr="00224E9F">
                <w:rPr>
                  <w:rFonts w:asciiTheme="minorEastAsia" w:hAnsiTheme="minorEastAsia" w:cs="等线"/>
                  <w:sz w:val="21"/>
                  <w:szCs w:val="21"/>
                  <w:rPrChange w:id="1969" w:author="蔚滢璐" w:date="2017-01-02T12:59:00Z">
                    <w:rPr>
                      <w:rFonts w:ascii="等线" w:eastAsia="等线" w:hAnsi="等线" w:cs="等线"/>
                    </w:rPr>
                  </w:rPrChange>
                </w:rPr>
                <w:t>CheckOrderUIController</w:t>
              </w:r>
            </w:ins>
          </w:p>
        </w:tc>
        <w:tc>
          <w:tcPr>
            <w:tcW w:w="2772" w:type="dxa"/>
          </w:tcPr>
          <w:p w:rsidR="00A83A95" w:rsidRPr="00224E9F" w:rsidRDefault="00A83A95" w:rsidP="00224E9F">
            <w:pPr>
              <w:tabs>
                <w:tab w:val="left" w:pos="420"/>
                <w:tab w:val="left" w:pos="840"/>
              </w:tabs>
              <w:rPr>
                <w:ins w:id="1970" w:author="蔚滢璐" w:date="2017-01-02T12:34:00Z"/>
                <w:rFonts w:asciiTheme="minorEastAsia" w:hAnsiTheme="minorEastAsia"/>
                <w:sz w:val="21"/>
                <w:szCs w:val="21"/>
                <w:rPrChange w:id="1971" w:author="蔚滢璐" w:date="2017-01-02T12:59:00Z">
                  <w:rPr>
                    <w:ins w:id="1972" w:author="蔚滢璐" w:date="2017-01-02T12:34:00Z"/>
                  </w:rPr>
                </w:rPrChange>
              </w:rPr>
            </w:pPr>
            <w:ins w:id="1973" w:author="蔚滢璐" w:date="2017-01-02T12:34:00Z">
              <w:r w:rsidRPr="00224E9F">
                <w:rPr>
                  <w:rFonts w:asciiTheme="minorEastAsia" w:hAnsiTheme="minorEastAsia" w:cs="等线"/>
                  <w:sz w:val="21"/>
                  <w:szCs w:val="21"/>
                  <w:rPrChange w:id="1974" w:author="蔚滢璐" w:date="2017-01-02T12:59:00Z">
                    <w:rPr>
                      <w:rFonts w:ascii="等线" w:eastAsia="等线" w:hAnsi="等线" w:cs="等线"/>
                    </w:rPr>
                  </w:rPrChange>
                </w:rPr>
                <w:t>浏览、执行订单</w:t>
              </w:r>
            </w:ins>
          </w:p>
        </w:tc>
      </w:tr>
      <w:tr w:rsidR="00224E9F" w:rsidRPr="00224E9F" w:rsidTr="00AC799A">
        <w:trPr>
          <w:ins w:id="1975" w:author="蔚滢璐" w:date="2017-01-02T12:34:00Z"/>
        </w:trPr>
        <w:tc>
          <w:tcPr>
            <w:tcW w:w="846" w:type="dxa"/>
            <w:vMerge/>
          </w:tcPr>
          <w:p w:rsidR="00A83A95" w:rsidRPr="00224E9F" w:rsidRDefault="00A83A95" w:rsidP="00224E9F">
            <w:pPr>
              <w:rPr>
                <w:ins w:id="1976" w:author="蔚滢璐" w:date="2017-01-02T12:34:00Z"/>
                <w:rFonts w:asciiTheme="minorEastAsia" w:hAnsiTheme="minorEastAsia"/>
                <w:sz w:val="21"/>
                <w:szCs w:val="21"/>
                <w:rPrChange w:id="1977" w:author="蔚滢璐" w:date="2017-01-02T12:59:00Z">
                  <w:rPr>
                    <w:ins w:id="1978" w:author="蔚滢璐" w:date="2017-01-02T12:34:00Z"/>
                  </w:rPr>
                </w:rPrChange>
              </w:rPr>
            </w:pPr>
          </w:p>
        </w:tc>
        <w:tc>
          <w:tcPr>
            <w:tcW w:w="1559" w:type="dxa"/>
            <w:vMerge/>
          </w:tcPr>
          <w:p w:rsidR="00A83A95" w:rsidRPr="00224E9F" w:rsidRDefault="00A83A95" w:rsidP="00224E9F">
            <w:pPr>
              <w:rPr>
                <w:ins w:id="1979" w:author="蔚滢璐" w:date="2017-01-02T12:34:00Z"/>
                <w:rFonts w:asciiTheme="minorEastAsia" w:hAnsiTheme="minorEastAsia"/>
                <w:sz w:val="21"/>
                <w:szCs w:val="21"/>
                <w:rPrChange w:id="1980" w:author="蔚滢璐" w:date="2017-01-02T12:59:00Z">
                  <w:rPr>
                    <w:ins w:id="1981" w:author="蔚滢璐" w:date="2017-01-02T12:34:00Z"/>
                  </w:rPr>
                </w:rPrChange>
              </w:rPr>
            </w:pPr>
          </w:p>
        </w:tc>
        <w:tc>
          <w:tcPr>
            <w:tcW w:w="3119" w:type="dxa"/>
          </w:tcPr>
          <w:p w:rsidR="00A83A95" w:rsidRPr="00224E9F" w:rsidRDefault="00A83A95" w:rsidP="00224E9F">
            <w:pPr>
              <w:rPr>
                <w:ins w:id="1982" w:author="蔚滢璐" w:date="2017-01-02T12:34:00Z"/>
                <w:rFonts w:asciiTheme="minorEastAsia" w:hAnsiTheme="minorEastAsia"/>
                <w:sz w:val="21"/>
                <w:szCs w:val="21"/>
                <w:rPrChange w:id="1983" w:author="蔚滢璐" w:date="2017-01-02T12:59:00Z">
                  <w:rPr>
                    <w:ins w:id="1984" w:author="蔚滢璐" w:date="2017-01-02T12:34:00Z"/>
                  </w:rPr>
                </w:rPrChange>
              </w:rPr>
            </w:pPr>
            <w:ins w:id="1985" w:author="蔚滢璐" w:date="2017-01-02T12:34:00Z">
              <w:r w:rsidRPr="00224E9F">
                <w:rPr>
                  <w:rFonts w:asciiTheme="minorEastAsia" w:hAnsiTheme="minorEastAsia" w:cs="等线"/>
                  <w:sz w:val="21"/>
                  <w:szCs w:val="21"/>
                  <w:rPrChange w:id="1986" w:author="蔚滢璐" w:date="2017-01-02T12:59:00Z">
                    <w:rPr>
                      <w:rFonts w:ascii="等线" w:eastAsia="等线" w:hAnsi="等线" w:cs="等线"/>
                    </w:rPr>
                  </w:rPrChange>
                </w:rPr>
                <w:t>HotelBasicInfoUIController</w:t>
              </w:r>
            </w:ins>
          </w:p>
        </w:tc>
        <w:tc>
          <w:tcPr>
            <w:tcW w:w="2772" w:type="dxa"/>
          </w:tcPr>
          <w:p w:rsidR="00A83A95" w:rsidRPr="00224E9F" w:rsidRDefault="00A83A95" w:rsidP="00224E9F">
            <w:pPr>
              <w:tabs>
                <w:tab w:val="left" w:pos="420"/>
                <w:tab w:val="left" w:pos="840"/>
              </w:tabs>
              <w:rPr>
                <w:ins w:id="1987" w:author="蔚滢璐" w:date="2017-01-02T12:34:00Z"/>
                <w:rFonts w:asciiTheme="minorEastAsia" w:hAnsiTheme="minorEastAsia"/>
                <w:sz w:val="21"/>
                <w:szCs w:val="21"/>
                <w:rPrChange w:id="1988" w:author="蔚滢璐" w:date="2017-01-02T12:59:00Z">
                  <w:rPr>
                    <w:ins w:id="1989" w:author="蔚滢璐" w:date="2017-01-02T12:34:00Z"/>
                  </w:rPr>
                </w:rPrChange>
              </w:rPr>
            </w:pPr>
            <w:ins w:id="1990" w:author="蔚滢璐" w:date="2017-01-02T12:34:00Z">
              <w:r w:rsidRPr="00224E9F">
                <w:rPr>
                  <w:rFonts w:asciiTheme="minorEastAsia" w:hAnsiTheme="minorEastAsia" w:hint="eastAsia"/>
                  <w:sz w:val="21"/>
                  <w:szCs w:val="21"/>
                  <w:lang w:val="zh-CN"/>
                  <w:rPrChange w:id="1991" w:author="蔚滢璐" w:date="2017-01-02T12:59:00Z">
                    <w:rPr>
                      <w:rFonts w:hint="eastAsia"/>
                      <w:lang w:val="zh-CN"/>
                    </w:rPr>
                  </w:rPrChange>
                </w:rPr>
                <w:t>查看、修改</w:t>
              </w:r>
              <w:r w:rsidRPr="00224E9F">
                <w:rPr>
                  <w:rFonts w:asciiTheme="minorEastAsia" w:hAnsiTheme="minorEastAsia" w:hint="eastAsia"/>
                  <w:sz w:val="21"/>
                  <w:szCs w:val="21"/>
                  <w:lang w:val="zh-TW" w:eastAsia="zh-TW"/>
                  <w:rPrChange w:id="1992" w:author="蔚滢璐" w:date="2017-01-02T12:59:00Z">
                    <w:rPr>
                      <w:rFonts w:hint="eastAsia"/>
                      <w:lang w:val="zh-TW" w:eastAsia="zh-TW"/>
                    </w:rPr>
                  </w:rPrChange>
                </w:rPr>
                <w:t>酒店详情</w:t>
              </w:r>
            </w:ins>
          </w:p>
        </w:tc>
      </w:tr>
      <w:tr w:rsidR="00224E9F" w:rsidRPr="00224E9F" w:rsidTr="00AC799A">
        <w:trPr>
          <w:ins w:id="1993" w:author="蔚滢璐" w:date="2017-01-02T12:34:00Z"/>
        </w:trPr>
        <w:tc>
          <w:tcPr>
            <w:tcW w:w="846" w:type="dxa"/>
            <w:vMerge/>
          </w:tcPr>
          <w:p w:rsidR="00A83A95" w:rsidRPr="00224E9F" w:rsidRDefault="00A83A95" w:rsidP="00224E9F">
            <w:pPr>
              <w:rPr>
                <w:ins w:id="1994" w:author="蔚滢璐" w:date="2017-01-02T12:34:00Z"/>
                <w:rFonts w:asciiTheme="minorEastAsia" w:hAnsiTheme="minorEastAsia"/>
                <w:sz w:val="21"/>
                <w:szCs w:val="21"/>
                <w:rPrChange w:id="1995" w:author="蔚滢璐" w:date="2017-01-02T12:59:00Z">
                  <w:rPr>
                    <w:ins w:id="1996" w:author="蔚滢璐" w:date="2017-01-02T12:34:00Z"/>
                  </w:rPr>
                </w:rPrChange>
              </w:rPr>
            </w:pPr>
          </w:p>
        </w:tc>
        <w:tc>
          <w:tcPr>
            <w:tcW w:w="1559" w:type="dxa"/>
            <w:vMerge/>
          </w:tcPr>
          <w:p w:rsidR="00A83A95" w:rsidRPr="00224E9F" w:rsidRDefault="00A83A95" w:rsidP="00224E9F">
            <w:pPr>
              <w:rPr>
                <w:ins w:id="1997" w:author="蔚滢璐" w:date="2017-01-02T12:34:00Z"/>
                <w:rFonts w:asciiTheme="minorEastAsia" w:hAnsiTheme="minorEastAsia"/>
                <w:sz w:val="21"/>
                <w:szCs w:val="21"/>
                <w:rPrChange w:id="1998" w:author="蔚滢璐" w:date="2017-01-02T12:59:00Z">
                  <w:rPr>
                    <w:ins w:id="1999" w:author="蔚滢璐" w:date="2017-01-02T12:34:00Z"/>
                  </w:rPr>
                </w:rPrChange>
              </w:rPr>
            </w:pPr>
          </w:p>
        </w:tc>
        <w:tc>
          <w:tcPr>
            <w:tcW w:w="3119" w:type="dxa"/>
          </w:tcPr>
          <w:p w:rsidR="00A83A95" w:rsidRPr="00224E9F" w:rsidRDefault="00A83A95" w:rsidP="00224E9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rPr>
                <w:ins w:id="2000" w:author="蔚滢璐" w:date="2017-01-02T12:34:00Z"/>
                <w:rFonts w:asciiTheme="minorEastAsia" w:hAnsiTheme="minorEastAsia"/>
                <w:sz w:val="21"/>
                <w:szCs w:val="21"/>
                <w:rPrChange w:id="2001" w:author="蔚滢璐" w:date="2017-01-02T12:59:00Z">
                  <w:rPr>
                    <w:ins w:id="2002" w:author="蔚滢璐" w:date="2017-01-02T12:34:00Z"/>
                  </w:rPr>
                </w:rPrChange>
              </w:rPr>
            </w:pPr>
            <w:ins w:id="2003" w:author="蔚滢璐" w:date="2017-01-02T12:34:00Z">
              <w:r w:rsidRPr="00224E9F">
                <w:rPr>
                  <w:rFonts w:asciiTheme="minorEastAsia" w:hAnsiTheme="minorEastAsia"/>
                  <w:sz w:val="21"/>
                  <w:szCs w:val="21"/>
                  <w:rPrChange w:id="2004" w:author="蔚滢璐" w:date="2017-01-02T12:59:00Z">
                    <w:rPr/>
                  </w:rPrChange>
                </w:rPr>
                <w:t>HotelHomepageUIController</w:t>
              </w:r>
            </w:ins>
          </w:p>
        </w:tc>
        <w:tc>
          <w:tcPr>
            <w:tcW w:w="2772" w:type="dxa"/>
          </w:tcPr>
          <w:p w:rsidR="00A83A95" w:rsidRPr="00224E9F" w:rsidRDefault="00A83A95" w:rsidP="00224E9F">
            <w:pPr>
              <w:tabs>
                <w:tab w:val="left" w:pos="420"/>
                <w:tab w:val="left" w:pos="840"/>
              </w:tabs>
              <w:rPr>
                <w:ins w:id="2005" w:author="蔚滢璐" w:date="2017-01-02T12:34:00Z"/>
                <w:rFonts w:asciiTheme="minorEastAsia" w:hAnsiTheme="minorEastAsia"/>
                <w:sz w:val="21"/>
                <w:szCs w:val="21"/>
                <w:rPrChange w:id="2006" w:author="蔚滢璐" w:date="2017-01-02T12:59:00Z">
                  <w:rPr>
                    <w:ins w:id="2007" w:author="蔚滢璐" w:date="2017-01-02T12:34:00Z"/>
                  </w:rPr>
                </w:rPrChange>
              </w:rPr>
            </w:pPr>
            <w:ins w:id="2008" w:author="蔚滢璐" w:date="2017-01-02T12:34:00Z">
              <w:r w:rsidRPr="00224E9F">
                <w:rPr>
                  <w:rFonts w:asciiTheme="minorEastAsia" w:hAnsiTheme="minorEastAsia" w:hint="eastAsia"/>
                  <w:sz w:val="21"/>
                  <w:szCs w:val="21"/>
                  <w:lang w:val="zh-TW" w:eastAsia="zh-TW"/>
                  <w:rPrChange w:id="2009" w:author="蔚滢璐" w:date="2017-01-02T12:59:00Z">
                    <w:rPr>
                      <w:rFonts w:hint="eastAsia"/>
                      <w:lang w:val="zh-TW" w:eastAsia="zh-TW"/>
                    </w:rPr>
                  </w:rPrChange>
                </w:rPr>
                <w:t>酒店</w:t>
              </w:r>
              <w:r w:rsidRPr="00224E9F">
                <w:rPr>
                  <w:rFonts w:asciiTheme="minorEastAsia" w:hAnsiTheme="minorEastAsia" w:hint="eastAsia"/>
                  <w:sz w:val="21"/>
                  <w:szCs w:val="21"/>
                  <w:lang w:val="zh-CN"/>
                  <w:rPrChange w:id="2010" w:author="蔚滢璐" w:date="2017-01-02T12:59:00Z">
                    <w:rPr>
                      <w:rFonts w:hint="eastAsia"/>
                      <w:lang w:val="zh-CN"/>
                    </w:rPr>
                  </w:rPrChange>
                </w:rPr>
                <w:t>主界面，可登出及转到其他界面</w:t>
              </w:r>
            </w:ins>
          </w:p>
        </w:tc>
      </w:tr>
      <w:tr w:rsidR="00224E9F" w:rsidRPr="00224E9F" w:rsidTr="00AC799A">
        <w:trPr>
          <w:ins w:id="2011" w:author="蔚滢璐" w:date="2017-01-02T12:34:00Z"/>
        </w:trPr>
        <w:tc>
          <w:tcPr>
            <w:tcW w:w="846" w:type="dxa"/>
            <w:vMerge/>
          </w:tcPr>
          <w:p w:rsidR="00A83A95" w:rsidRPr="00224E9F" w:rsidRDefault="00A83A95" w:rsidP="00224E9F">
            <w:pPr>
              <w:rPr>
                <w:ins w:id="2012" w:author="蔚滢璐" w:date="2017-01-02T12:34:00Z"/>
                <w:rFonts w:asciiTheme="minorEastAsia" w:hAnsiTheme="minorEastAsia"/>
                <w:sz w:val="21"/>
                <w:szCs w:val="21"/>
                <w:rPrChange w:id="2013" w:author="蔚滢璐" w:date="2017-01-02T12:59:00Z">
                  <w:rPr>
                    <w:ins w:id="2014" w:author="蔚滢璐" w:date="2017-01-02T12:34:00Z"/>
                  </w:rPr>
                </w:rPrChange>
              </w:rPr>
            </w:pPr>
          </w:p>
        </w:tc>
        <w:tc>
          <w:tcPr>
            <w:tcW w:w="1559" w:type="dxa"/>
            <w:vMerge/>
          </w:tcPr>
          <w:p w:rsidR="00A83A95" w:rsidRPr="00224E9F" w:rsidRDefault="00A83A95" w:rsidP="00224E9F">
            <w:pPr>
              <w:rPr>
                <w:ins w:id="2015" w:author="蔚滢璐" w:date="2017-01-02T12:34:00Z"/>
                <w:rFonts w:asciiTheme="minorEastAsia" w:hAnsiTheme="minorEastAsia"/>
                <w:sz w:val="21"/>
                <w:szCs w:val="21"/>
                <w:rPrChange w:id="2016" w:author="蔚滢璐" w:date="2017-01-02T12:59:00Z">
                  <w:rPr>
                    <w:ins w:id="2017" w:author="蔚滢璐" w:date="2017-01-02T12:34:00Z"/>
                  </w:rPr>
                </w:rPrChange>
              </w:rPr>
            </w:pPr>
          </w:p>
        </w:tc>
        <w:tc>
          <w:tcPr>
            <w:tcW w:w="3119" w:type="dxa"/>
          </w:tcPr>
          <w:p w:rsidR="00A83A95" w:rsidRPr="00224E9F" w:rsidRDefault="00A83A95" w:rsidP="00224E9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rPr>
                <w:ins w:id="2018" w:author="蔚滢璐" w:date="2017-01-02T12:34:00Z"/>
                <w:rFonts w:asciiTheme="minorEastAsia" w:hAnsiTheme="minorEastAsia"/>
                <w:sz w:val="21"/>
                <w:szCs w:val="21"/>
                <w:rPrChange w:id="2019" w:author="蔚滢璐" w:date="2017-01-02T12:59:00Z">
                  <w:rPr>
                    <w:ins w:id="2020" w:author="蔚滢璐" w:date="2017-01-02T12:34:00Z"/>
                  </w:rPr>
                </w:rPrChange>
              </w:rPr>
            </w:pPr>
            <w:ins w:id="2021" w:author="蔚滢璐" w:date="2017-01-02T12:34:00Z">
              <w:r w:rsidRPr="00224E9F">
                <w:rPr>
                  <w:rFonts w:asciiTheme="minorEastAsia" w:hAnsiTheme="minorEastAsia" w:cs="等线"/>
                  <w:sz w:val="21"/>
                  <w:szCs w:val="21"/>
                  <w:rPrChange w:id="2022" w:author="蔚滢璐" w:date="2017-01-02T12:59:00Z">
                    <w:rPr>
                      <w:rFonts w:ascii="等线" w:eastAsia="等线" w:hAnsi="等线" w:cs="等线"/>
                    </w:rPr>
                  </w:rPrChange>
                </w:rPr>
                <w:t>PromotionUIController</w:t>
              </w:r>
            </w:ins>
          </w:p>
        </w:tc>
        <w:tc>
          <w:tcPr>
            <w:tcW w:w="2772" w:type="dxa"/>
          </w:tcPr>
          <w:p w:rsidR="00A83A95" w:rsidRPr="00224E9F" w:rsidRDefault="00A83A95" w:rsidP="00224E9F">
            <w:pPr>
              <w:tabs>
                <w:tab w:val="left" w:pos="420"/>
                <w:tab w:val="left" w:pos="840"/>
              </w:tabs>
              <w:rPr>
                <w:ins w:id="2023" w:author="蔚滢璐" w:date="2017-01-02T12:34:00Z"/>
                <w:rFonts w:asciiTheme="minorEastAsia" w:hAnsiTheme="minorEastAsia"/>
                <w:sz w:val="21"/>
                <w:szCs w:val="21"/>
                <w:rPrChange w:id="2024" w:author="蔚滢璐" w:date="2017-01-02T12:59:00Z">
                  <w:rPr>
                    <w:ins w:id="2025" w:author="蔚滢璐" w:date="2017-01-02T12:34:00Z"/>
                  </w:rPr>
                </w:rPrChange>
              </w:rPr>
            </w:pPr>
            <w:ins w:id="2026" w:author="蔚滢璐" w:date="2017-01-02T12:34:00Z">
              <w:r w:rsidRPr="00224E9F">
                <w:rPr>
                  <w:rFonts w:asciiTheme="minorEastAsia" w:hAnsiTheme="minorEastAsia" w:cs="等线"/>
                  <w:sz w:val="21"/>
                  <w:szCs w:val="21"/>
                  <w:rPrChange w:id="2027" w:author="蔚滢璐" w:date="2017-01-02T12:59:00Z">
                    <w:rPr>
                      <w:rFonts w:ascii="等线" w:eastAsia="等线" w:hAnsi="等线" w:cs="等线"/>
                    </w:rPr>
                  </w:rPrChange>
                </w:rPr>
                <w:t>查看、删除促销策略</w:t>
              </w:r>
            </w:ins>
          </w:p>
        </w:tc>
      </w:tr>
      <w:tr w:rsidR="00224E9F" w:rsidRPr="00224E9F" w:rsidTr="00AC799A">
        <w:trPr>
          <w:ins w:id="2028" w:author="蔚滢璐" w:date="2017-01-02T12:34:00Z"/>
        </w:trPr>
        <w:tc>
          <w:tcPr>
            <w:tcW w:w="846" w:type="dxa"/>
            <w:vMerge/>
          </w:tcPr>
          <w:p w:rsidR="00A83A95" w:rsidRPr="00224E9F" w:rsidRDefault="00A83A95" w:rsidP="00224E9F">
            <w:pPr>
              <w:rPr>
                <w:ins w:id="2029" w:author="蔚滢璐" w:date="2017-01-02T12:34:00Z"/>
                <w:rFonts w:asciiTheme="minorEastAsia" w:hAnsiTheme="minorEastAsia"/>
                <w:sz w:val="21"/>
                <w:szCs w:val="21"/>
                <w:rPrChange w:id="2030" w:author="蔚滢璐" w:date="2017-01-02T12:59:00Z">
                  <w:rPr>
                    <w:ins w:id="2031" w:author="蔚滢璐" w:date="2017-01-02T12:34:00Z"/>
                  </w:rPr>
                </w:rPrChange>
              </w:rPr>
            </w:pPr>
          </w:p>
        </w:tc>
        <w:tc>
          <w:tcPr>
            <w:tcW w:w="1559" w:type="dxa"/>
            <w:vMerge/>
          </w:tcPr>
          <w:p w:rsidR="00A83A95" w:rsidRPr="00224E9F" w:rsidRDefault="00A83A95" w:rsidP="00224E9F">
            <w:pPr>
              <w:rPr>
                <w:ins w:id="2032" w:author="蔚滢璐" w:date="2017-01-02T12:34:00Z"/>
                <w:rFonts w:asciiTheme="minorEastAsia" w:hAnsiTheme="minorEastAsia"/>
                <w:sz w:val="21"/>
                <w:szCs w:val="21"/>
                <w:rPrChange w:id="2033" w:author="蔚滢璐" w:date="2017-01-02T12:59:00Z">
                  <w:rPr>
                    <w:ins w:id="2034" w:author="蔚滢璐" w:date="2017-01-02T12:34:00Z"/>
                  </w:rPr>
                </w:rPrChange>
              </w:rPr>
            </w:pPr>
          </w:p>
        </w:tc>
        <w:tc>
          <w:tcPr>
            <w:tcW w:w="3119" w:type="dxa"/>
          </w:tcPr>
          <w:p w:rsidR="00A83A95" w:rsidRPr="00224E9F" w:rsidRDefault="00A83A95" w:rsidP="00224E9F">
            <w:pPr>
              <w:rPr>
                <w:ins w:id="2035" w:author="蔚滢璐" w:date="2017-01-02T12:34:00Z"/>
                <w:rFonts w:asciiTheme="minorEastAsia" w:hAnsiTheme="minorEastAsia"/>
                <w:sz w:val="21"/>
                <w:szCs w:val="21"/>
                <w:rPrChange w:id="2036" w:author="蔚滢璐" w:date="2017-01-02T12:59:00Z">
                  <w:rPr>
                    <w:ins w:id="2037" w:author="蔚滢璐" w:date="2017-01-02T12:34:00Z"/>
                  </w:rPr>
                </w:rPrChange>
              </w:rPr>
            </w:pPr>
            <w:ins w:id="2038" w:author="蔚滢璐" w:date="2017-01-02T12:34:00Z">
              <w:r w:rsidRPr="00224E9F">
                <w:rPr>
                  <w:rFonts w:asciiTheme="minorEastAsia" w:hAnsiTheme="minorEastAsia" w:cs="等线"/>
                  <w:sz w:val="21"/>
                  <w:szCs w:val="21"/>
                  <w:rPrChange w:id="2039" w:author="蔚滢璐" w:date="2017-01-02T12:59:00Z">
                    <w:rPr>
                      <w:rFonts w:ascii="等线" w:eastAsia="等线" w:hAnsi="等线" w:cs="等线"/>
                    </w:rPr>
                  </w:rPrChange>
                </w:rPr>
                <w:t>RoomAvailUIController</w:t>
              </w:r>
            </w:ins>
          </w:p>
        </w:tc>
        <w:tc>
          <w:tcPr>
            <w:tcW w:w="2772" w:type="dxa"/>
          </w:tcPr>
          <w:p w:rsidR="00A83A95" w:rsidRPr="00224E9F" w:rsidRDefault="00A83A95" w:rsidP="00224E9F">
            <w:pPr>
              <w:tabs>
                <w:tab w:val="left" w:pos="420"/>
                <w:tab w:val="left" w:pos="840"/>
              </w:tabs>
              <w:rPr>
                <w:ins w:id="2040" w:author="蔚滢璐" w:date="2017-01-02T12:34:00Z"/>
                <w:rFonts w:asciiTheme="minorEastAsia" w:hAnsiTheme="minorEastAsia"/>
                <w:sz w:val="21"/>
                <w:szCs w:val="21"/>
                <w:rPrChange w:id="2041" w:author="蔚滢璐" w:date="2017-01-02T12:59:00Z">
                  <w:rPr>
                    <w:ins w:id="2042" w:author="蔚滢璐" w:date="2017-01-02T12:34:00Z"/>
                  </w:rPr>
                </w:rPrChange>
              </w:rPr>
            </w:pPr>
            <w:ins w:id="2043" w:author="蔚滢璐" w:date="2017-01-02T12:34:00Z">
              <w:r w:rsidRPr="00224E9F">
                <w:rPr>
                  <w:rFonts w:asciiTheme="minorEastAsia" w:hAnsiTheme="minorEastAsia" w:cs="等线"/>
                  <w:sz w:val="21"/>
                  <w:szCs w:val="21"/>
                  <w:rPrChange w:id="2044" w:author="蔚滢璐" w:date="2017-01-02T12:59:00Z">
                    <w:rPr>
                      <w:rFonts w:ascii="等线" w:eastAsia="等线" w:hAnsi="等线" w:cs="等线"/>
                    </w:rPr>
                  </w:rPrChange>
                </w:rPr>
                <w:t>查看、修改可用客房</w:t>
              </w:r>
            </w:ins>
          </w:p>
        </w:tc>
      </w:tr>
      <w:tr w:rsidR="00224E9F" w:rsidRPr="00224E9F" w:rsidTr="00AC799A">
        <w:trPr>
          <w:ins w:id="2045" w:author="蔚滢璐" w:date="2017-01-02T12:34:00Z"/>
        </w:trPr>
        <w:tc>
          <w:tcPr>
            <w:tcW w:w="846" w:type="dxa"/>
            <w:vMerge/>
          </w:tcPr>
          <w:p w:rsidR="00A83A95" w:rsidRPr="00224E9F" w:rsidRDefault="00A83A95" w:rsidP="00224E9F">
            <w:pPr>
              <w:rPr>
                <w:ins w:id="2046" w:author="蔚滢璐" w:date="2017-01-02T12:34:00Z"/>
                <w:rFonts w:asciiTheme="minorEastAsia" w:hAnsiTheme="minorEastAsia"/>
                <w:sz w:val="21"/>
                <w:szCs w:val="21"/>
                <w:rPrChange w:id="2047" w:author="蔚滢璐" w:date="2017-01-02T12:59:00Z">
                  <w:rPr>
                    <w:ins w:id="2048" w:author="蔚滢璐" w:date="2017-01-02T12:34:00Z"/>
                  </w:rPr>
                </w:rPrChange>
              </w:rPr>
            </w:pPr>
          </w:p>
        </w:tc>
        <w:tc>
          <w:tcPr>
            <w:tcW w:w="1559" w:type="dxa"/>
            <w:vMerge/>
          </w:tcPr>
          <w:p w:rsidR="00A83A95" w:rsidRPr="00224E9F" w:rsidRDefault="00A83A95" w:rsidP="00224E9F">
            <w:pPr>
              <w:rPr>
                <w:ins w:id="2049" w:author="蔚滢璐" w:date="2017-01-02T12:34:00Z"/>
                <w:rFonts w:asciiTheme="minorEastAsia" w:hAnsiTheme="minorEastAsia"/>
                <w:sz w:val="21"/>
                <w:szCs w:val="21"/>
                <w:rPrChange w:id="2050" w:author="蔚滢璐" w:date="2017-01-02T12:59:00Z">
                  <w:rPr>
                    <w:ins w:id="2051" w:author="蔚滢璐" w:date="2017-01-02T12:34:00Z"/>
                  </w:rPr>
                </w:rPrChange>
              </w:rPr>
            </w:pPr>
          </w:p>
        </w:tc>
        <w:tc>
          <w:tcPr>
            <w:tcW w:w="3119" w:type="dxa"/>
          </w:tcPr>
          <w:p w:rsidR="00A83A95" w:rsidRPr="00224E9F" w:rsidRDefault="00A83A95" w:rsidP="00224E9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rPr>
                <w:ins w:id="2052" w:author="蔚滢璐" w:date="2017-01-02T12:34:00Z"/>
                <w:rFonts w:asciiTheme="minorEastAsia" w:hAnsiTheme="minorEastAsia"/>
                <w:sz w:val="21"/>
                <w:szCs w:val="21"/>
                <w:rPrChange w:id="2053" w:author="蔚滢璐" w:date="2017-01-02T12:59:00Z">
                  <w:rPr>
                    <w:ins w:id="2054" w:author="蔚滢璐" w:date="2017-01-02T12:34:00Z"/>
                  </w:rPr>
                </w:rPrChange>
              </w:rPr>
            </w:pPr>
            <w:ins w:id="2055" w:author="蔚滢璐" w:date="2017-01-02T12:34:00Z">
              <w:r w:rsidRPr="00224E9F">
                <w:rPr>
                  <w:rFonts w:asciiTheme="minorEastAsia" w:hAnsiTheme="minorEastAsia"/>
                  <w:sz w:val="21"/>
                  <w:szCs w:val="21"/>
                  <w:rPrChange w:id="2056" w:author="蔚滢璐" w:date="2017-01-02T12:59:00Z">
                    <w:rPr/>
                  </w:rPrChange>
                </w:rPr>
                <w:t>RoomInfoUIController</w:t>
              </w:r>
            </w:ins>
          </w:p>
        </w:tc>
        <w:tc>
          <w:tcPr>
            <w:tcW w:w="2772" w:type="dxa"/>
          </w:tcPr>
          <w:p w:rsidR="00A83A95" w:rsidRPr="00224E9F" w:rsidRDefault="00A83A95" w:rsidP="00224E9F">
            <w:pPr>
              <w:tabs>
                <w:tab w:val="left" w:pos="420"/>
                <w:tab w:val="left" w:pos="840"/>
              </w:tabs>
              <w:rPr>
                <w:ins w:id="2057" w:author="蔚滢璐" w:date="2017-01-02T12:34:00Z"/>
                <w:rFonts w:asciiTheme="minorEastAsia" w:hAnsiTheme="minorEastAsia"/>
                <w:sz w:val="21"/>
                <w:szCs w:val="21"/>
                <w:rPrChange w:id="2058" w:author="蔚滢璐" w:date="2017-01-02T12:59:00Z">
                  <w:rPr>
                    <w:ins w:id="2059" w:author="蔚滢璐" w:date="2017-01-02T12:34:00Z"/>
                  </w:rPr>
                </w:rPrChange>
              </w:rPr>
            </w:pPr>
            <w:ins w:id="2060" w:author="蔚滢璐" w:date="2017-01-02T12:34:00Z">
              <w:r w:rsidRPr="00224E9F">
                <w:rPr>
                  <w:rFonts w:asciiTheme="minorEastAsia" w:hAnsiTheme="minorEastAsia" w:cs="等线"/>
                  <w:sz w:val="21"/>
                  <w:szCs w:val="21"/>
                  <w:rPrChange w:id="2061" w:author="蔚滢璐" w:date="2017-01-02T12:59:00Z">
                    <w:rPr>
                      <w:rFonts w:ascii="等线" w:eastAsia="等线" w:hAnsi="等线" w:cs="等线"/>
                    </w:rPr>
                  </w:rPrChange>
                </w:rPr>
                <w:t>查看、删除客房类型</w:t>
              </w:r>
            </w:ins>
          </w:p>
        </w:tc>
      </w:tr>
      <w:tr w:rsidR="00224E9F" w:rsidRPr="00224E9F" w:rsidTr="00AC799A">
        <w:trPr>
          <w:ins w:id="2062" w:author="蔚滢璐" w:date="2017-01-02T12:34:00Z"/>
        </w:trPr>
        <w:tc>
          <w:tcPr>
            <w:tcW w:w="846" w:type="dxa"/>
            <w:vMerge/>
          </w:tcPr>
          <w:p w:rsidR="00A83A95" w:rsidRPr="00224E9F" w:rsidRDefault="00A83A95" w:rsidP="00224E9F">
            <w:pPr>
              <w:rPr>
                <w:ins w:id="2063" w:author="蔚滢璐" w:date="2017-01-02T12:34:00Z"/>
                <w:rFonts w:asciiTheme="minorEastAsia" w:hAnsiTheme="minorEastAsia"/>
                <w:sz w:val="21"/>
                <w:szCs w:val="21"/>
                <w:rPrChange w:id="2064" w:author="蔚滢璐" w:date="2017-01-02T12:59:00Z">
                  <w:rPr>
                    <w:ins w:id="2065" w:author="蔚滢璐" w:date="2017-01-02T12:34:00Z"/>
                  </w:rPr>
                </w:rPrChange>
              </w:rPr>
            </w:pPr>
          </w:p>
        </w:tc>
        <w:tc>
          <w:tcPr>
            <w:tcW w:w="1559" w:type="dxa"/>
            <w:vMerge w:val="restart"/>
          </w:tcPr>
          <w:p w:rsidR="00A83A95" w:rsidRPr="00224E9F" w:rsidRDefault="00A83A95" w:rsidP="00224E9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ins w:id="2066" w:author="蔚滢璐" w:date="2017-01-02T12:34:00Z"/>
                <w:rFonts w:asciiTheme="minorEastAsia" w:hAnsiTheme="minorEastAsia"/>
                <w:sz w:val="21"/>
                <w:szCs w:val="21"/>
                <w:rPrChange w:id="2067" w:author="蔚滢璐" w:date="2017-01-02T12:59:00Z">
                  <w:rPr>
                    <w:ins w:id="2068" w:author="蔚滢璐" w:date="2017-01-02T12:34:00Z"/>
                  </w:rPr>
                </w:rPrChange>
              </w:rPr>
            </w:pPr>
            <w:ins w:id="2069" w:author="蔚滢璐" w:date="2017-01-02T12:34:00Z">
              <w:r w:rsidRPr="00224E9F">
                <w:rPr>
                  <w:rFonts w:asciiTheme="minorEastAsia" w:hAnsiTheme="minorEastAsia"/>
                  <w:sz w:val="21"/>
                  <w:szCs w:val="21"/>
                  <w:rPrChange w:id="2070" w:author="蔚滢璐" w:date="2017-01-02T12:59:00Z">
                    <w:rPr/>
                  </w:rPrChange>
                </w:rPr>
                <w:t>hotelcontrollertools</w:t>
              </w:r>
            </w:ins>
          </w:p>
        </w:tc>
        <w:tc>
          <w:tcPr>
            <w:tcW w:w="3119" w:type="dxa"/>
          </w:tcPr>
          <w:p w:rsidR="00A83A95" w:rsidRPr="00224E9F" w:rsidRDefault="00A83A95" w:rsidP="00224E9F">
            <w:pPr>
              <w:rPr>
                <w:ins w:id="2071" w:author="蔚滢璐" w:date="2017-01-02T12:34:00Z"/>
                <w:rFonts w:asciiTheme="minorEastAsia" w:hAnsiTheme="minorEastAsia"/>
                <w:sz w:val="21"/>
                <w:szCs w:val="21"/>
                <w:rPrChange w:id="2072" w:author="蔚滢璐" w:date="2017-01-02T12:59:00Z">
                  <w:rPr>
                    <w:ins w:id="2073" w:author="蔚滢璐" w:date="2017-01-02T12:34:00Z"/>
                  </w:rPr>
                </w:rPrChange>
              </w:rPr>
            </w:pPr>
            <w:ins w:id="2074" w:author="蔚滢璐" w:date="2017-01-02T12:34:00Z">
              <w:r w:rsidRPr="00224E9F">
                <w:rPr>
                  <w:rFonts w:asciiTheme="minorEastAsia" w:hAnsiTheme="minorEastAsia" w:cs="等线"/>
                  <w:sz w:val="21"/>
                  <w:szCs w:val="21"/>
                  <w:rPrChange w:id="2075" w:author="蔚滢璐" w:date="2017-01-02T12:59:00Z">
                    <w:rPr>
                      <w:rFonts w:ascii="等线" w:eastAsia="等线" w:hAnsi="等线" w:cs="等线"/>
                    </w:rPr>
                  </w:rPrChange>
                </w:rPr>
                <w:t>DataFactory</w:t>
              </w:r>
            </w:ins>
          </w:p>
        </w:tc>
        <w:tc>
          <w:tcPr>
            <w:tcW w:w="2772" w:type="dxa"/>
          </w:tcPr>
          <w:p w:rsidR="00A83A95" w:rsidRPr="00224E9F" w:rsidRDefault="00A83A95" w:rsidP="00224E9F">
            <w:pPr>
              <w:tabs>
                <w:tab w:val="left" w:pos="420"/>
                <w:tab w:val="left" w:pos="840"/>
              </w:tabs>
              <w:rPr>
                <w:ins w:id="2076" w:author="蔚滢璐" w:date="2017-01-02T12:34:00Z"/>
                <w:rFonts w:asciiTheme="minorEastAsia" w:hAnsiTheme="minorEastAsia"/>
                <w:sz w:val="21"/>
                <w:szCs w:val="21"/>
                <w:rPrChange w:id="2077" w:author="蔚滢璐" w:date="2017-01-02T12:59:00Z">
                  <w:rPr>
                    <w:ins w:id="2078" w:author="蔚滢璐" w:date="2017-01-02T12:34:00Z"/>
                  </w:rPr>
                </w:rPrChange>
              </w:rPr>
            </w:pPr>
            <w:ins w:id="2079" w:author="蔚滢璐" w:date="2017-01-02T12:34:00Z">
              <w:r w:rsidRPr="00224E9F">
                <w:rPr>
                  <w:rFonts w:asciiTheme="minorEastAsia" w:hAnsiTheme="minorEastAsia" w:cs="等线"/>
                  <w:sz w:val="21"/>
                  <w:szCs w:val="21"/>
                  <w:rPrChange w:id="2080" w:author="蔚滢璐" w:date="2017-01-02T12:59:00Z">
                    <w:rPr>
                      <w:rFonts w:ascii="等线" w:eastAsia="等线" w:hAnsi="等线" w:cs="等线"/>
                    </w:rPr>
                  </w:rPrChange>
                </w:rPr>
                <w:t>生成默认数据</w:t>
              </w:r>
            </w:ins>
          </w:p>
        </w:tc>
      </w:tr>
      <w:tr w:rsidR="00224E9F" w:rsidRPr="00224E9F" w:rsidTr="00AC799A">
        <w:trPr>
          <w:ins w:id="2081" w:author="蔚滢璐" w:date="2017-01-02T12:34:00Z"/>
        </w:trPr>
        <w:tc>
          <w:tcPr>
            <w:tcW w:w="846" w:type="dxa"/>
            <w:vMerge/>
          </w:tcPr>
          <w:p w:rsidR="00A83A95" w:rsidRPr="00224E9F" w:rsidRDefault="00A83A95" w:rsidP="00224E9F">
            <w:pPr>
              <w:rPr>
                <w:ins w:id="2082" w:author="蔚滢璐" w:date="2017-01-02T12:34:00Z"/>
                <w:rFonts w:asciiTheme="minorEastAsia" w:hAnsiTheme="minorEastAsia"/>
                <w:sz w:val="21"/>
                <w:szCs w:val="21"/>
                <w:rPrChange w:id="2083" w:author="蔚滢璐" w:date="2017-01-02T12:59:00Z">
                  <w:rPr>
                    <w:ins w:id="2084" w:author="蔚滢璐" w:date="2017-01-02T12:34:00Z"/>
                  </w:rPr>
                </w:rPrChange>
              </w:rPr>
            </w:pPr>
          </w:p>
        </w:tc>
        <w:tc>
          <w:tcPr>
            <w:tcW w:w="1559" w:type="dxa"/>
            <w:vMerge/>
          </w:tcPr>
          <w:p w:rsidR="00A83A95" w:rsidRPr="00224E9F" w:rsidRDefault="00A83A95" w:rsidP="00224E9F">
            <w:pPr>
              <w:rPr>
                <w:ins w:id="2085" w:author="蔚滢璐" w:date="2017-01-02T12:34:00Z"/>
                <w:rFonts w:asciiTheme="minorEastAsia" w:hAnsiTheme="minorEastAsia"/>
                <w:sz w:val="21"/>
                <w:szCs w:val="21"/>
                <w:rPrChange w:id="2086" w:author="蔚滢璐" w:date="2017-01-02T12:59:00Z">
                  <w:rPr>
                    <w:ins w:id="2087" w:author="蔚滢璐" w:date="2017-01-02T12:34:00Z"/>
                  </w:rPr>
                </w:rPrChange>
              </w:rPr>
            </w:pPr>
          </w:p>
        </w:tc>
        <w:tc>
          <w:tcPr>
            <w:tcW w:w="3119" w:type="dxa"/>
          </w:tcPr>
          <w:p w:rsidR="00A83A95" w:rsidRPr="00224E9F" w:rsidRDefault="00A83A95" w:rsidP="00224E9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rPr>
                <w:ins w:id="2088" w:author="蔚滢璐" w:date="2017-01-02T12:34:00Z"/>
                <w:rFonts w:asciiTheme="minorEastAsia" w:hAnsiTheme="minorEastAsia"/>
                <w:sz w:val="21"/>
                <w:szCs w:val="21"/>
                <w:rPrChange w:id="2089" w:author="蔚滢璐" w:date="2017-01-02T12:59:00Z">
                  <w:rPr>
                    <w:ins w:id="2090" w:author="蔚滢璐" w:date="2017-01-02T12:34:00Z"/>
                  </w:rPr>
                </w:rPrChange>
              </w:rPr>
            </w:pPr>
            <w:ins w:id="2091" w:author="蔚滢璐" w:date="2017-01-02T12:34:00Z">
              <w:r w:rsidRPr="00224E9F">
                <w:rPr>
                  <w:rFonts w:asciiTheme="minorEastAsia" w:hAnsiTheme="minorEastAsia"/>
                  <w:sz w:val="21"/>
                  <w:szCs w:val="21"/>
                  <w:rPrChange w:id="2092" w:author="蔚滢璐" w:date="2017-01-02T12:59:00Z">
                    <w:rPr/>
                  </w:rPrChange>
                </w:rPr>
                <w:t>DataTransform</w:t>
              </w:r>
            </w:ins>
          </w:p>
        </w:tc>
        <w:tc>
          <w:tcPr>
            <w:tcW w:w="2772" w:type="dxa"/>
          </w:tcPr>
          <w:p w:rsidR="00A83A95" w:rsidRPr="00224E9F" w:rsidRDefault="00A83A95" w:rsidP="00224E9F">
            <w:pPr>
              <w:tabs>
                <w:tab w:val="left" w:pos="420"/>
                <w:tab w:val="left" w:pos="840"/>
              </w:tabs>
              <w:rPr>
                <w:ins w:id="2093" w:author="蔚滢璐" w:date="2017-01-02T12:34:00Z"/>
                <w:rFonts w:asciiTheme="minorEastAsia" w:hAnsiTheme="minorEastAsia"/>
                <w:sz w:val="21"/>
                <w:szCs w:val="21"/>
                <w:rPrChange w:id="2094" w:author="蔚滢璐" w:date="2017-01-02T12:59:00Z">
                  <w:rPr>
                    <w:ins w:id="2095" w:author="蔚滢璐" w:date="2017-01-02T12:34:00Z"/>
                  </w:rPr>
                </w:rPrChange>
              </w:rPr>
            </w:pPr>
            <w:ins w:id="2096" w:author="蔚滢璐" w:date="2017-01-02T12:34:00Z">
              <w:r w:rsidRPr="00224E9F">
                <w:rPr>
                  <w:rFonts w:asciiTheme="minorEastAsia" w:hAnsiTheme="minorEastAsia" w:cs="等线"/>
                  <w:sz w:val="21"/>
                  <w:szCs w:val="21"/>
                  <w:rPrChange w:id="2097" w:author="蔚滢璐" w:date="2017-01-02T12:59:00Z">
                    <w:rPr>
                      <w:rFonts w:ascii="等线" w:eastAsia="等线" w:hAnsi="等线" w:cs="等线"/>
                    </w:rPr>
                  </w:rPrChange>
                </w:rPr>
                <w:t>格式转换</w:t>
              </w:r>
            </w:ins>
          </w:p>
        </w:tc>
      </w:tr>
      <w:tr w:rsidR="00224E9F" w:rsidRPr="00224E9F" w:rsidTr="00AC799A">
        <w:trPr>
          <w:ins w:id="2098" w:author="蔚滢璐" w:date="2017-01-02T12:34:00Z"/>
        </w:trPr>
        <w:tc>
          <w:tcPr>
            <w:tcW w:w="846" w:type="dxa"/>
            <w:vMerge/>
          </w:tcPr>
          <w:p w:rsidR="00A83A95" w:rsidRPr="00224E9F" w:rsidRDefault="00A83A95" w:rsidP="00224E9F">
            <w:pPr>
              <w:rPr>
                <w:ins w:id="2099" w:author="蔚滢璐" w:date="2017-01-02T12:34:00Z"/>
                <w:rFonts w:asciiTheme="minorEastAsia" w:hAnsiTheme="minorEastAsia"/>
                <w:sz w:val="21"/>
                <w:szCs w:val="21"/>
                <w:rPrChange w:id="2100" w:author="蔚滢璐" w:date="2017-01-02T12:59:00Z">
                  <w:rPr>
                    <w:ins w:id="2101" w:author="蔚滢璐" w:date="2017-01-02T12:34:00Z"/>
                  </w:rPr>
                </w:rPrChange>
              </w:rPr>
            </w:pPr>
          </w:p>
        </w:tc>
        <w:tc>
          <w:tcPr>
            <w:tcW w:w="1559" w:type="dxa"/>
            <w:vMerge/>
          </w:tcPr>
          <w:p w:rsidR="00A83A95" w:rsidRPr="00224E9F" w:rsidRDefault="00A83A95" w:rsidP="00224E9F">
            <w:pPr>
              <w:rPr>
                <w:ins w:id="2102" w:author="蔚滢璐" w:date="2017-01-02T12:34:00Z"/>
                <w:rFonts w:asciiTheme="minorEastAsia" w:hAnsiTheme="minorEastAsia"/>
                <w:sz w:val="21"/>
                <w:szCs w:val="21"/>
                <w:rPrChange w:id="2103" w:author="蔚滢璐" w:date="2017-01-02T12:59:00Z">
                  <w:rPr>
                    <w:ins w:id="2104" w:author="蔚滢璐" w:date="2017-01-02T12:34:00Z"/>
                  </w:rPr>
                </w:rPrChange>
              </w:rPr>
            </w:pPr>
          </w:p>
        </w:tc>
        <w:tc>
          <w:tcPr>
            <w:tcW w:w="3119" w:type="dxa"/>
          </w:tcPr>
          <w:p w:rsidR="00A83A95" w:rsidRPr="00224E9F" w:rsidRDefault="00A83A95" w:rsidP="00224E9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rPr>
                <w:ins w:id="2105" w:author="蔚滢璐" w:date="2017-01-02T12:34:00Z"/>
                <w:rFonts w:asciiTheme="minorEastAsia" w:hAnsiTheme="minorEastAsia"/>
                <w:sz w:val="21"/>
                <w:szCs w:val="21"/>
                <w:rPrChange w:id="2106" w:author="蔚滢璐" w:date="2017-01-02T12:59:00Z">
                  <w:rPr>
                    <w:ins w:id="2107" w:author="蔚滢璐" w:date="2017-01-02T12:34:00Z"/>
                  </w:rPr>
                </w:rPrChange>
              </w:rPr>
            </w:pPr>
            <w:ins w:id="2108" w:author="蔚滢璐" w:date="2017-01-02T12:34:00Z">
              <w:r w:rsidRPr="00224E9F">
                <w:rPr>
                  <w:rFonts w:asciiTheme="minorEastAsia" w:hAnsiTheme="minorEastAsia"/>
                  <w:sz w:val="21"/>
                  <w:szCs w:val="21"/>
                  <w:rPrChange w:id="2109" w:author="蔚滢璐" w:date="2017-01-02T12:59:00Z">
                    <w:rPr/>
                  </w:rPrChange>
                </w:rPr>
                <w:t>HotelInputCheck</w:t>
              </w:r>
            </w:ins>
          </w:p>
        </w:tc>
        <w:tc>
          <w:tcPr>
            <w:tcW w:w="2772" w:type="dxa"/>
          </w:tcPr>
          <w:p w:rsidR="00A83A95" w:rsidRPr="00224E9F" w:rsidRDefault="00A83A95" w:rsidP="00224E9F">
            <w:pPr>
              <w:tabs>
                <w:tab w:val="left" w:pos="420"/>
                <w:tab w:val="left" w:pos="840"/>
              </w:tabs>
              <w:rPr>
                <w:ins w:id="2110" w:author="蔚滢璐" w:date="2017-01-02T12:34:00Z"/>
                <w:rFonts w:asciiTheme="minorEastAsia" w:hAnsiTheme="minorEastAsia"/>
                <w:sz w:val="21"/>
                <w:szCs w:val="21"/>
                <w:rPrChange w:id="2111" w:author="蔚滢璐" w:date="2017-01-02T12:59:00Z">
                  <w:rPr>
                    <w:ins w:id="2112" w:author="蔚滢璐" w:date="2017-01-02T12:34:00Z"/>
                  </w:rPr>
                </w:rPrChange>
              </w:rPr>
            </w:pPr>
            <w:ins w:id="2113" w:author="蔚滢璐" w:date="2017-01-02T12:34:00Z">
              <w:r w:rsidRPr="00224E9F">
                <w:rPr>
                  <w:rFonts w:asciiTheme="minorEastAsia" w:hAnsiTheme="minorEastAsia" w:hint="eastAsia"/>
                  <w:sz w:val="21"/>
                  <w:szCs w:val="21"/>
                  <w:lang w:val="zh-CN"/>
                  <w:rPrChange w:id="2114" w:author="蔚滢璐" w:date="2017-01-02T12:59:00Z">
                    <w:rPr>
                      <w:rFonts w:hint="eastAsia"/>
                      <w:lang w:val="zh-CN"/>
                    </w:rPr>
                  </w:rPrChange>
                </w:rPr>
                <w:t>酒店工作人员</w:t>
              </w:r>
              <w:r w:rsidRPr="00224E9F">
                <w:rPr>
                  <w:rFonts w:asciiTheme="minorEastAsia" w:hAnsiTheme="minorEastAsia" w:hint="eastAsia"/>
                  <w:sz w:val="21"/>
                  <w:szCs w:val="21"/>
                  <w:lang w:val="zh-TW" w:eastAsia="zh-TW"/>
                  <w:rPrChange w:id="2115" w:author="蔚滢璐" w:date="2017-01-02T12:59:00Z">
                    <w:rPr>
                      <w:rFonts w:hint="eastAsia"/>
                      <w:lang w:val="zh-TW" w:eastAsia="zh-TW"/>
                    </w:rPr>
                  </w:rPrChange>
                </w:rPr>
                <w:t>输入格式检查</w:t>
              </w:r>
            </w:ins>
          </w:p>
        </w:tc>
      </w:tr>
      <w:tr w:rsidR="00224E9F" w:rsidRPr="00224E9F" w:rsidTr="00AC799A">
        <w:trPr>
          <w:ins w:id="2116" w:author="蔚滢璐" w:date="2017-01-02T12:34:00Z"/>
        </w:trPr>
        <w:tc>
          <w:tcPr>
            <w:tcW w:w="846" w:type="dxa"/>
            <w:vMerge/>
          </w:tcPr>
          <w:p w:rsidR="00A83A95" w:rsidRPr="00224E9F" w:rsidRDefault="00A83A95" w:rsidP="00224E9F">
            <w:pPr>
              <w:rPr>
                <w:ins w:id="2117" w:author="蔚滢璐" w:date="2017-01-02T12:34:00Z"/>
                <w:rFonts w:asciiTheme="minorEastAsia" w:hAnsiTheme="minorEastAsia"/>
                <w:sz w:val="21"/>
                <w:szCs w:val="21"/>
                <w:rPrChange w:id="2118" w:author="蔚滢璐" w:date="2017-01-02T12:59:00Z">
                  <w:rPr>
                    <w:ins w:id="2119" w:author="蔚滢璐" w:date="2017-01-02T12:34:00Z"/>
                  </w:rPr>
                </w:rPrChange>
              </w:rPr>
            </w:pPr>
          </w:p>
        </w:tc>
        <w:tc>
          <w:tcPr>
            <w:tcW w:w="1559" w:type="dxa"/>
            <w:vMerge/>
          </w:tcPr>
          <w:p w:rsidR="00A83A95" w:rsidRPr="00224E9F" w:rsidRDefault="00A83A95" w:rsidP="00224E9F">
            <w:pPr>
              <w:rPr>
                <w:ins w:id="2120" w:author="蔚滢璐" w:date="2017-01-02T12:34:00Z"/>
                <w:rFonts w:asciiTheme="minorEastAsia" w:hAnsiTheme="minorEastAsia"/>
                <w:sz w:val="21"/>
                <w:szCs w:val="21"/>
                <w:rPrChange w:id="2121" w:author="蔚滢璐" w:date="2017-01-02T12:59:00Z">
                  <w:rPr>
                    <w:ins w:id="2122" w:author="蔚滢璐" w:date="2017-01-02T12:34:00Z"/>
                  </w:rPr>
                </w:rPrChange>
              </w:rPr>
            </w:pPr>
          </w:p>
        </w:tc>
        <w:tc>
          <w:tcPr>
            <w:tcW w:w="3119" w:type="dxa"/>
          </w:tcPr>
          <w:p w:rsidR="00A83A95" w:rsidRPr="00224E9F" w:rsidRDefault="00A83A95" w:rsidP="00224E9F">
            <w:pPr>
              <w:pStyle w:val="af8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both"/>
              <w:rPr>
                <w:ins w:id="2123" w:author="蔚滢璐" w:date="2017-01-02T12:34:00Z"/>
                <w:rFonts w:asciiTheme="minorEastAsia" w:eastAsiaTheme="minorEastAsia" w:hAnsiTheme="minorEastAsia"/>
                <w:color w:val="auto"/>
                <w:sz w:val="21"/>
                <w:szCs w:val="21"/>
                <w:rPrChange w:id="2124" w:author="蔚滢璐" w:date="2017-01-02T12:59:00Z">
                  <w:rPr>
                    <w:ins w:id="2125" w:author="蔚滢璐" w:date="2017-01-02T12:34:00Z"/>
                  </w:rPr>
                </w:rPrChange>
              </w:rPr>
            </w:pPr>
            <w:ins w:id="2126" w:author="蔚滢璐" w:date="2017-01-02T12:34:00Z">
              <w:r w:rsidRPr="00224E9F">
                <w:rPr>
                  <w:rFonts w:asciiTheme="minorEastAsia" w:eastAsiaTheme="minorEastAsia" w:hAnsiTheme="minorEastAsia" w:cs="等线"/>
                  <w:color w:val="auto"/>
                  <w:kern w:val="2"/>
                  <w:sz w:val="21"/>
                  <w:szCs w:val="21"/>
                  <w:u w:color="000000"/>
                  <w:rPrChange w:id="2127" w:author="蔚滢璐" w:date="2017-01-02T12:59:00Z">
                    <w:rPr>
                      <w:rFonts w:ascii="等线" w:eastAsia="等线" w:hAnsi="等线" w:cs="等线"/>
                      <w:kern w:val="2"/>
                      <w:sz w:val="21"/>
                      <w:szCs w:val="21"/>
                      <w:u w:color="000000"/>
                    </w:rPr>
                  </w:rPrChange>
                </w:rPr>
                <w:t>HotelServiceFactory</w:t>
              </w:r>
            </w:ins>
          </w:p>
        </w:tc>
        <w:tc>
          <w:tcPr>
            <w:tcW w:w="2772" w:type="dxa"/>
          </w:tcPr>
          <w:p w:rsidR="00A83A95" w:rsidRPr="00224E9F" w:rsidRDefault="00A83A95" w:rsidP="00224E9F">
            <w:pPr>
              <w:pStyle w:val="af8"/>
              <w:widowControl w:val="0"/>
              <w:tabs>
                <w:tab w:val="left" w:pos="420"/>
                <w:tab w:val="left" w:pos="840"/>
              </w:tabs>
              <w:jc w:val="both"/>
              <w:rPr>
                <w:ins w:id="2128" w:author="蔚滢璐" w:date="2017-01-02T12:34:00Z"/>
                <w:rFonts w:asciiTheme="minorEastAsia" w:eastAsiaTheme="minorEastAsia" w:hAnsiTheme="minorEastAsia"/>
                <w:color w:val="auto"/>
                <w:sz w:val="21"/>
                <w:szCs w:val="21"/>
                <w:rPrChange w:id="2129" w:author="蔚滢璐" w:date="2017-01-02T12:59:00Z">
                  <w:rPr>
                    <w:ins w:id="2130" w:author="蔚滢璐" w:date="2017-01-02T12:34:00Z"/>
                  </w:rPr>
                </w:rPrChange>
              </w:rPr>
            </w:pPr>
            <w:ins w:id="2131" w:author="蔚滢璐" w:date="2017-01-02T12:34:00Z">
              <w:r w:rsidRPr="00224E9F">
                <w:rPr>
                  <w:rFonts w:asciiTheme="minorEastAsia" w:eastAsiaTheme="minorEastAsia" w:hAnsiTheme="minorEastAsia" w:cs="等线"/>
                  <w:color w:val="auto"/>
                  <w:kern w:val="2"/>
                  <w:sz w:val="21"/>
                  <w:szCs w:val="21"/>
                  <w:u w:color="000000"/>
                  <w:rPrChange w:id="2132" w:author="蔚滢璐" w:date="2017-01-02T12:59:00Z">
                    <w:rPr>
                      <w:rFonts w:ascii="等线" w:eastAsia="等线" w:hAnsi="等线" w:cs="等线"/>
                      <w:kern w:val="2"/>
                      <w:sz w:val="21"/>
                      <w:szCs w:val="21"/>
                      <w:u w:color="000000"/>
                    </w:rPr>
                  </w:rPrChange>
                </w:rPr>
                <w:t>获得逻辑服务</w:t>
              </w:r>
            </w:ins>
          </w:p>
        </w:tc>
      </w:tr>
      <w:tr w:rsidR="00224E9F" w:rsidRPr="00224E9F" w:rsidTr="00AC799A">
        <w:trPr>
          <w:ins w:id="2133" w:author="蔚滢璐" w:date="2017-01-02T12:34:00Z"/>
        </w:trPr>
        <w:tc>
          <w:tcPr>
            <w:tcW w:w="846" w:type="dxa"/>
            <w:vMerge/>
          </w:tcPr>
          <w:p w:rsidR="00A83A95" w:rsidRPr="00224E9F" w:rsidRDefault="00A83A95" w:rsidP="00224E9F">
            <w:pPr>
              <w:rPr>
                <w:ins w:id="2134" w:author="蔚滢璐" w:date="2017-01-02T12:34:00Z"/>
                <w:rFonts w:asciiTheme="minorEastAsia" w:hAnsiTheme="minorEastAsia"/>
                <w:sz w:val="21"/>
                <w:szCs w:val="21"/>
                <w:rPrChange w:id="2135" w:author="蔚滢璐" w:date="2017-01-02T12:59:00Z">
                  <w:rPr>
                    <w:ins w:id="2136" w:author="蔚滢璐" w:date="2017-01-02T12:34:00Z"/>
                  </w:rPr>
                </w:rPrChange>
              </w:rPr>
            </w:pPr>
          </w:p>
        </w:tc>
        <w:tc>
          <w:tcPr>
            <w:tcW w:w="1559" w:type="dxa"/>
            <w:vMerge/>
          </w:tcPr>
          <w:p w:rsidR="00A83A95" w:rsidRPr="00224E9F" w:rsidRDefault="00A83A95" w:rsidP="00224E9F">
            <w:pPr>
              <w:rPr>
                <w:ins w:id="2137" w:author="蔚滢璐" w:date="2017-01-02T12:34:00Z"/>
                <w:rFonts w:asciiTheme="minorEastAsia" w:hAnsiTheme="minorEastAsia"/>
                <w:sz w:val="21"/>
                <w:szCs w:val="21"/>
                <w:rPrChange w:id="2138" w:author="蔚滢璐" w:date="2017-01-02T12:59:00Z">
                  <w:rPr>
                    <w:ins w:id="2139" w:author="蔚滢璐" w:date="2017-01-02T12:34:00Z"/>
                  </w:rPr>
                </w:rPrChange>
              </w:rPr>
            </w:pPr>
          </w:p>
        </w:tc>
        <w:tc>
          <w:tcPr>
            <w:tcW w:w="3119" w:type="dxa"/>
          </w:tcPr>
          <w:p w:rsidR="00A83A95" w:rsidRPr="00224E9F" w:rsidRDefault="00A83A95" w:rsidP="00224E9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rPr>
                <w:ins w:id="2140" w:author="蔚滢璐" w:date="2017-01-02T12:34:00Z"/>
                <w:rFonts w:asciiTheme="minorEastAsia" w:hAnsiTheme="minorEastAsia"/>
                <w:sz w:val="21"/>
                <w:szCs w:val="21"/>
                <w:rPrChange w:id="2141" w:author="蔚滢璐" w:date="2017-01-02T12:59:00Z">
                  <w:rPr>
                    <w:ins w:id="2142" w:author="蔚滢璐" w:date="2017-01-02T12:34:00Z"/>
                  </w:rPr>
                </w:rPrChange>
              </w:rPr>
            </w:pPr>
            <w:ins w:id="2143" w:author="蔚滢璐" w:date="2017-01-02T12:34:00Z">
              <w:r w:rsidRPr="00224E9F">
                <w:rPr>
                  <w:rFonts w:asciiTheme="minorEastAsia" w:hAnsiTheme="minorEastAsia"/>
                  <w:sz w:val="21"/>
                  <w:szCs w:val="21"/>
                  <w:rPrChange w:id="2144" w:author="蔚滢璐" w:date="2017-01-02T12:59:00Z">
                    <w:rPr/>
                  </w:rPrChange>
                </w:rPr>
                <w:t>HotelUIFXMLFactory</w:t>
              </w:r>
            </w:ins>
          </w:p>
        </w:tc>
        <w:tc>
          <w:tcPr>
            <w:tcW w:w="2772" w:type="dxa"/>
          </w:tcPr>
          <w:p w:rsidR="00A83A95" w:rsidRPr="00224E9F" w:rsidRDefault="00A83A95" w:rsidP="00224E9F">
            <w:pPr>
              <w:tabs>
                <w:tab w:val="left" w:pos="420"/>
                <w:tab w:val="left" w:pos="840"/>
              </w:tabs>
              <w:rPr>
                <w:ins w:id="2145" w:author="蔚滢璐" w:date="2017-01-02T12:34:00Z"/>
                <w:rFonts w:asciiTheme="minorEastAsia" w:hAnsiTheme="minorEastAsia"/>
                <w:sz w:val="21"/>
                <w:szCs w:val="21"/>
                <w:rPrChange w:id="2146" w:author="蔚滢璐" w:date="2017-01-02T12:59:00Z">
                  <w:rPr>
                    <w:ins w:id="2147" w:author="蔚滢璐" w:date="2017-01-02T12:34:00Z"/>
                  </w:rPr>
                </w:rPrChange>
              </w:rPr>
            </w:pPr>
            <w:ins w:id="2148" w:author="蔚滢璐" w:date="2017-01-02T12:34:00Z">
              <w:r w:rsidRPr="00224E9F">
                <w:rPr>
                  <w:rFonts w:asciiTheme="minorEastAsia" w:hAnsiTheme="minorEastAsia" w:hint="eastAsia"/>
                  <w:sz w:val="21"/>
                  <w:szCs w:val="21"/>
                  <w:lang w:val="zh-TW" w:eastAsia="zh-TW"/>
                  <w:rPrChange w:id="2149" w:author="蔚滢璐" w:date="2017-01-02T12:59:00Z">
                    <w:rPr>
                      <w:rFonts w:hint="eastAsia"/>
                      <w:lang w:val="zh-TW" w:eastAsia="zh-TW"/>
                    </w:rPr>
                  </w:rPrChange>
                </w:rPr>
                <w:t>加载</w:t>
              </w:r>
              <w:r w:rsidRPr="00224E9F">
                <w:rPr>
                  <w:rFonts w:asciiTheme="minorEastAsia" w:hAnsiTheme="minorEastAsia"/>
                  <w:sz w:val="21"/>
                  <w:szCs w:val="21"/>
                  <w:rPrChange w:id="2150" w:author="蔚滢璐" w:date="2017-01-02T12:59:00Z">
                    <w:rPr/>
                  </w:rPrChange>
                </w:rPr>
                <w:t>fxml</w:t>
              </w:r>
              <w:r w:rsidRPr="00224E9F">
                <w:rPr>
                  <w:rFonts w:asciiTheme="minorEastAsia" w:hAnsiTheme="minorEastAsia" w:hint="eastAsia"/>
                  <w:sz w:val="21"/>
                  <w:szCs w:val="21"/>
                  <w:lang w:val="zh-TW" w:eastAsia="zh-TW"/>
                  <w:rPrChange w:id="2151" w:author="蔚滢璐" w:date="2017-01-02T12:59:00Z">
                    <w:rPr>
                      <w:rFonts w:hint="eastAsia"/>
                      <w:lang w:val="zh-TW" w:eastAsia="zh-TW"/>
                    </w:rPr>
                  </w:rPrChange>
                </w:rPr>
                <w:t>文件</w:t>
              </w:r>
            </w:ins>
          </w:p>
        </w:tc>
      </w:tr>
    </w:tbl>
    <w:p w:rsidR="003D42C5" w:rsidRPr="00224E9F" w:rsidRDefault="003D42C5">
      <w:pPr>
        <w:pStyle w:val="a3"/>
        <w:ind w:left="2138" w:firstLineChars="0" w:firstLine="0"/>
        <w:rPr>
          <w:rFonts w:asciiTheme="minorEastAsia" w:hAnsiTheme="minorEastAsia"/>
          <w:sz w:val="21"/>
          <w:szCs w:val="21"/>
          <w:rPrChange w:id="2152" w:author="蔚滢璐" w:date="2017-01-02T12:59:00Z">
            <w:rPr>
              <w:sz w:val="21"/>
              <w:szCs w:val="21"/>
            </w:rPr>
          </w:rPrChange>
        </w:rPr>
        <w:pPrChange w:id="2153" w:author="蔚滢璐" w:date="2017-01-02T12:40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245DB9" w:rsidRPr="00224E9F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ins w:id="2154" w:author="蔚滢璐" w:date="2017-01-02T12:25:00Z"/>
          <w:rFonts w:asciiTheme="minorEastAsia" w:hAnsiTheme="minorEastAsia"/>
          <w:sz w:val="21"/>
          <w:szCs w:val="21"/>
          <w:rPrChange w:id="2155" w:author="蔚滢璐" w:date="2017-01-02T12:59:00Z">
            <w:rPr>
              <w:ins w:id="2156" w:author="蔚滢璐" w:date="2017-01-02T12:25:00Z"/>
              <w:sz w:val="21"/>
              <w:szCs w:val="21"/>
            </w:rPr>
          </w:rPrChange>
        </w:rPr>
      </w:pPr>
      <w:bookmarkStart w:id="2157" w:name="_Toc471124374"/>
      <w:bookmarkStart w:id="2158" w:name="_Toc471124720"/>
      <w:r w:rsidRPr="00224E9F">
        <w:rPr>
          <w:rFonts w:asciiTheme="minorEastAsia" w:hAnsiTheme="minorEastAsia" w:hint="eastAsia"/>
          <w:sz w:val="21"/>
          <w:szCs w:val="21"/>
          <w:rPrChange w:id="2159" w:author="蔚滢璐" w:date="2017-01-02T12:59:00Z">
            <w:rPr>
              <w:rFonts w:hint="eastAsia"/>
              <w:sz w:val="21"/>
              <w:szCs w:val="21"/>
            </w:rPr>
          </w:rPrChange>
        </w:rPr>
        <w:t>网站营销人员模块</w:t>
      </w:r>
      <w:bookmarkEnd w:id="2157"/>
      <w:bookmarkEnd w:id="2158"/>
    </w:p>
    <w:p w:rsidR="003D42C5" w:rsidRPr="00224E9F" w:rsidRDefault="003D42C5">
      <w:pPr>
        <w:pStyle w:val="a3"/>
        <w:numPr>
          <w:ilvl w:val="0"/>
          <w:numId w:val="37"/>
        </w:numPr>
        <w:ind w:firstLineChars="0"/>
        <w:rPr>
          <w:ins w:id="2160" w:author="蔚滢璐" w:date="2017-01-02T12:25:00Z"/>
          <w:rFonts w:asciiTheme="minorEastAsia" w:hAnsiTheme="minorEastAsia"/>
          <w:sz w:val="21"/>
          <w:szCs w:val="21"/>
          <w:rPrChange w:id="2161" w:author="蔚滢璐" w:date="2017-01-02T12:59:00Z">
            <w:rPr>
              <w:ins w:id="2162" w:author="蔚滢璐" w:date="2017-01-02T12:25:00Z"/>
              <w:sz w:val="21"/>
              <w:szCs w:val="21"/>
            </w:rPr>
          </w:rPrChange>
        </w:rPr>
        <w:pPrChange w:id="2163" w:author="蔚滢璐" w:date="2017-01-02T12:25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2164" w:author="蔚滢璐" w:date="2017-01-02T12:25:00Z">
        <w:r w:rsidRPr="00224E9F">
          <w:rPr>
            <w:rFonts w:asciiTheme="minorEastAsia" w:hAnsiTheme="minorEastAsia" w:hint="eastAsia"/>
            <w:sz w:val="21"/>
            <w:szCs w:val="21"/>
            <w:rPrChange w:id="2165" w:author="蔚滢璐" w:date="2017-01-02T12:59:00Z">
              <w:rPr>
                <w:rFonts w:hint="eastAsia"/>
                <w:sz w:val="21"/>
                <w:szCs w:val="21"/>
              </w:rPr>
            </w:rPrChange>
          </w:rPr>
          <w:t>界面展示</w:t>
        </w:r>
      </w:ins>
    </w:p>
    <w:p w:rsidR="003D42C5" w:rsidRPr="00224E9F" w:rsidRDefault="003D42C5">
      <w:pPr>
        <w:pStyle w:val="a3"/>
        <w:ind w:left="2138" w:firstLineChars="0" w:firstLine="0"/>
        <w:rPr>
          <w:ins w:id="2166" w:author="蔚滢璐" w:date="2017-01-02T12:25:00Z"/>
          <w:rFonts w:asciiTheme="minorEastAsia" w:hAnsiTheme="minorEastAsia"/>
          <w:sz w:val="21"/>
          <w:szCs w:val="21"/>
          <w:rPrChange w:id="2167" w:author="蔚滢璐" w:date="2017-01-02T12:59:00Z">
            <w:rPr>
              <w:ins w:id="2168" w:author="蔚滢璐" w:date="2017-01-02T12:25:00Z"/>
              <w:sz w:val="21"/>
              <w:szCs w:val="21"/>
            </w:rPr>
          </w:rPrChange>
        </w:rPr>
        <w:pPrChange w:id="2169" w:author="蔚滢璐" w:date="2017-01-02T12:25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2170" w:author="蔚滢璐" w:date="2017-01-02T12:25:00Z">
        <w:r w:rsidRPr="00224E9F">
          <w:rPr>
            <w:rFonts w:asciiTheme="minorEastAsia" w:hAnsiTheme="minorEastAsia" w:hint="eastAsia"/>
            <w:sz w:val="21"/>
            <w:szCs w:val="21"/>
            <w:rPrChange w:id="2171" w:author="蔚滢璐" w:date="2017-01-02T12:59:00Z">
              <w:rPr>
                <w:rFonts w:hint="eastAsia"/>
                <w:sz w:val="21"/>
                <w:szCs w:val="21"/>
              </w:rPr>
            </w:rPrChange>
          </w:rPr>
          <w:t>网站营销人员的界面参见</w:t>
        </w:r>
      </w:ins>
      <w:ins w:id="2172" w:author="蔚滢璐" w:date="2017-01-02T12:27:00Z">
        <w:r w:rsidRPr="00224E9F">
          <w:rPr>
            <w:rFonts w:asciiTheme="minorEastAsia" w:hAnsiTheme="minorEastAsia" w:hint="eastAsia"/>
            <w:sz w:val="21"/>
            <w:szCs w:val="21"/>
            <w:rPrChange w:id="2173" w:author="蔚滢璐" w:date="2017-01-02T12:59:00Z">
              <w:rPr>
                <w:rFonts w:hint="eastAsia"/>
                <w:sz w:val="21"/>
                <w:szCs w:val="21"/>
              </w:rPr>
            </w:rPrChange>
          </w:rPr>
          <w:t>人机交互文档</w:t>
        </w:r>
      </w:ins>
    </w:p>
    <w:p w:rsidR="00A83A95" w:rsidRPr="00224E9F" w:rsidRDefault="003D42C5" w:rsidP="003D42C5">
      <w:pPr>
        <w:pStyle w:val="a3"/>
        <w:numPr>
          <w:ilvl w:val="0"/>
          <w:numId w:val="37"/>
        </w:numPr>
        <w:ind w:firstLineChars="0"/>
        <w:rPr>
          <w:ins w:id="2174" w:author="蔚滢璐" w:date="2017-01-02T12:35:00Z"/>
          <w:rFonts w:asciiTheme="minorEastAsia" w:hAnsiTheme="minorEastAsia"/>
          <w:sz w:val="21"/>
          <w:szCs w:val="21"/>
          <w:rPrChange w:id="2175" w:author="蔚滢璐" w:date="2017-01-02T12:59:00Z">
            <w:rPr>
              <w:ins w:id="2176" w:author="蔚滢璐" w:date="2017-01-02T12:35:00Z"/>
              <w:sz w:val="21"/>
              <w:szCs w:val="21"/>
            </w:rPr>
          </w:rPrChange>
        </w:rPr>
      </w:pPr>
      <w:ins w:id="2177" w:author="蔚滢璐" w:date="2017-01-02T12:25:00Z">
        <w:r w:rsidRPr="00224E9F">
          <w:rPr>
            <w:rFonts w:asciiTheme="minorEastAsia" w:hAnsiTheme="minorEastAsia" w:hint="eastAsia"/>
            <w:sz w:val="21"/>
            <w:szCs w:val="21"/>
            <w:rPrChange w:id="2178" w:author="蔚滢璐" w:date="2017-01-02T12:59:00Z">
              <w:rPr>
                <w:rFonts w:hint="eastAsia"/>
                <w:sz w:val="21"/>
                <w:szCs w:val="21"/>
              </w:rPr>
            </w:rPrChange>
          </w:rPr>
          <w:t>逻辑展示</w:t>
        </w:r>
      </w:ins>
    </w:p>
    <w:tbl>
      <w:tblPr>
        <w:tblStyle w:val="af3"/>
        <w:tblW w:w="8298" w:type="dxa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3119"/>
        <w:gridCol w:w="2774"/>
      </w:tblGrid>
      <w:tr w:rsidR="00224E9F" w:rsidRPr="00224E9F" w:rsidTr="00AC799A">
        <w:trPr>
          <w:ins w:id="2179" w:author="蔚滢璐" w:date="2017-01-02T12:35:00Z"/>
        </w:trPr>
        <w:tc>
          <w:tcPr>
            <w:tcW w:w="846" w:type="dxa"/>
          </w:tcPr>
          <w:p w:rsidR="00A83A95" w:rsidRPr="00224E9F" w:rsidRDefault="00A83A95" w:rsidP="00224E9F">
            <w:pPr>
              <w:rPr>
                <w:ins w:id="2180" w:author="蔚滢璐" w:date="2017-01-02T12:35:00Z"/>
                <w:rFonts w:asciiTheme="minorEastAsia" w:hAnsiTheme="minorEastAsia"/>
                <w:sz w:val="21"/>
                <w:szCs w:val="21"/>
                <w:rPrChange w:id="2181" w:author="蔚滢璐" w:date="2017-01-02T12:59:00Z">
                  <w:rPr>
                    <w:ins w:id="2182" w:author="蔚滢璐" w:date="2017-01-02T12:35:00Z"/>
                  </w:rPr>
                </w:rPrChange>
              </w:rPr>
            </w:pPr>
            <w:ins w:id="2183" w:author="蔚滢璐" w:date="2017-01-02T12:3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2184" w:author="蔚滢璐" w:date="2017-01-02T12:59:00Z">
                    <w:rPr>
                      <w:rFonts w:hint="eastAsia"/>
                    </w:rPr>
                  </w:rPrChange>
                </w:rPr>
                <w:t>模块</w:t>
              </w:r>
            </w:ins>
          </w:p>
        </w:tc>
        <w:tc>
          <w:tcPr>
            <w:tcW w:w="1559" w:type="dxa"/>
          </w:tcPr>
          <w:p w:rsidR="00A83A95" w:rsidRPr="00224E9F" w:rsidRDefault="00A83A95" w:rsidP="00224E9F">
            <w:pPr>
              <w:rPr>
                <w:ins w:id="2185" w:author="蔚滢璐" w:date="2017-01-02T12:35:00Z"/>
                <w:rFonts w:asciiTheme="minorEastAsia" w:hAnsiTheme="minorEastAsia"/>
                <w:sz w:val="21"/>
                <w:szCs w:val="21"/>
                <w:rPrChange w:id="2186" w:author="蔚滢璐" w:date="2017-01-02T12:59:00Z">
                  <w:rPr>
                    <w:ins w:id="2187" w:author="蔚滢璐" w:date="2017-01-02T12:35:00Z"/>
                  </w:rPr>
                </w:rPrChange>
              </w:rPr>
            </w:pPr>
            <w:ins w:id="2188" w:author="蔚滢璐" w:date="2017-01-02T12:3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2189" w:author="蔚滢璐" w:date="2017-01-02T12:59:00Z">
                    <w:rPr>
                      <w:rFonts w:hint="eastAsia"/>
                    </w:rPr>
                  </w:rPrChange>
                </w:rPr>
                <w:t>包名</w:t>
              </w:r>
            </w:ins>
          </w:p>
        </w:tc>
        <w:tc>
          <w:tcPr>
            <w:tcW w:w="3119" w:type="dxa"/>
          </w:tcPr>
          <w:p w:rsidR="00A83A95" w:rsidRPr="00224E9F" w:rsidRDefault="00A83A95" w:rsidP="00224E9F">
            <w:pPr>
              <w:rPr>
                <w:ins w:id="2190" w:author="蔚滢璐" w:date="2017-01-02T12:35:00Z"/>
                <w:rFonts w:asciiTheme="minorEastAsia" w:hAnsiTheme="minorEastAsia"/>
                <w:sz w:val="21"/>
                <w:szCs w:val="21"/>
                <w:rPrChange w:id="2191" w:author="蔚滢璐" w:date="2017-01-02T12:59:00Z">
                  <w:rPr>
                    <w:ins w:id="2192" w:author="蔚滢璐" w:date="2017-01-02T12:35:00Z"/>
                  </w:rPr>
                </w:rPrChange>
              </w:rPr>
            </w:pPr>
            <w:ins w:id="2193" w:author="蔚滢璐" w:date="2017-01-02T12:3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2194" w:author="蔚滢璐" w:date="2017-01-02T12:59:00Z">
                    <w:rPr>
                      <w:rFonts w:hint="eastAsia"/>
                    </w:rPr>
                  </w:rPrChange>
                </w:rPr>
                <w:t>类名</w:t>
              </w:r>
            </w:ins>
          </w:p>
        </w:tc>
        <w:tc>
          <w:tcPr>
            <w:tcW w:w="2774" w:type="dxa"/>
          </w:tcPr>
          <w:p w:rsidR="00A83A95" w:rsidRPr="00224E9F" w:rsidRDefault="00A83A95" w:rsidP="00224E9F">
            <w:pPr>
              <w:rPr>
                <w:ins w:id="2195" w:author="蔚滢璐" w:date="2017-01-02T12:35:00Z"/>
                <w:rFonts w:asciiTheme="minorEastAsia" w:hAnsiTheme="minorEastAsia"/>
                <w:sz w:val="21"/>
                <w:szCs w:val="21"/>
                <w:rPrChange w:id="2196" w:author="蔚滢璐" w:date="2017-01-02T12:59:00Z">
                  <w:rPr>
                    <w:ins w:id="2197" w:author="蔚滢璐" w:date="2017-01-02T12:35:00Z"/>
                  </w:rPr>
                </w:rPrChange>
              </w:rPr>
            </w:pPr>
            <w:ins w:id="2198" w:author="蔚滢璐" w:date="2017-01-02T12:3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2199" w:author="蔚滢璐" w:date="2017-01-02T12:59:00Z">
                    <w:rPr>
                      <w:rFonts w:hint="eastAsia"/>
                    </w:rPr>
                  </w:rPrChange>
                </w:rPr>
                <w:t>功能</w:t>
              </w:r>
            </w:ins>
          </w:p>
        </w:tc>
      </w:tr>
      <w:tr w:rsidR="00224E9F" w:rsidRPr="00224E9F" w:rsidTr="00AC799A">
        <w:trPr>
          <w:ins w:id="2200" w:author="蔚滢璐" w:date="2017-01-02T12:34:00Z"/>
        </w:trPr>
        <w:tc>
          <w:tcPr>
            <w:tcW w:w="846" w:type="dxa"/>
            <w:vMerge w:val="restart"/>
          </w:tcPr>
          <w:p w:rsidR="00AC799A" w:rsidRPr="00224E9F" w:rsidRDefault="00AC799A" w:rsidP="00A83A95">
            <w:pPr>
              <w:pStyle w:val="a3"/>
              <w:numPr>
                <w:ilvl w:val="0"/>
                <w:numId w:val="37"/>
              </w:numPr>
              <w:tabs>
                <w:tab w:val="left" w:pos="420"/>
                <w:tab w:val="left" w:pos="840"/>
                <w:tab w:val="left" w:pos="1260"/>
              </w:tabs>
              <w:ind w:firstLineChars="0"/>
              <w:rPr>
                <w:ins w:id="2201" w:author="蔚滢璐" w:date="2017-01-02T12:42:00Z"/>
                <w:rFonts w:asciiTheme="minorEastAsia" w:hAnsiTheme="minorEastAsia"/>
                <w:sz w:val="21"/>
                <w:szCs w:val="21"/>
                <w:shd w:val="pct15" w:color="auto" w:fill="FFFFFF"/>
                <w:rPrChange w:id="2202" w:author="蔚滢璐" w:date="2017-01-02T12:59:00Z">
                  <w:rPr>
                    <w:ins w:id="2203" w:author="蔚滢璐" w:date="2017-01-02T12:42:00Z"/>
                  </w:rPr>
                </w:rPrChange>
              </w:rPr>
            </w:pPr>
            <w:ins w:id="2204" w:author="蔚滢璐" w:date="2017-01-02T12:42:00Z">
              <w:r w:rsidRPr="00224E9F">
                <w:rPr>
                  <w:rFonts w:asciiTheme="minorEastAsia" w:hAnsiTheme="minorEastAsia" w:hint="eastAsia"/>
                  <w:sz w:val="21"/>
                  <w:szCs w:val="21"/>
                  <w:shd w:val="pct15" w:color="auto" w:fill="FFFFFF"/>
                  <w:rPrChange w:id="2205" w:author="蔚滢璐" w:date="2017-01-02T12:59:00Z">
                    <w:rPr>
                      <w:rFonts w:hint="eastAsia"/>
                    </w:rPr>
                  </w:rPrChange>
                </w:rPr>
                <w:t>d的</w:t>
              </w:r>
            </w:ins>
          </w:p>
          <w:p w:rsidR="00A83A95" w:rsidRPr="00224E9F" w:rsidRDefault="00AC799A">
            <w:pPr>
              <w:rPr>
                <w:ins w:id="2206" w:author="蔚滢璐" w:date="2017-01-02T12:34:00Z"/>
                <w:rFonts w:asciiTheme="minorEastAsia" w:hAnsiTheme="minorEastAsia"/>
                <w:sz w:val="21"/>
                <w:szCs w:val="21"/>
                <w:rPrChange w:id="2207" w:author="蔚滢璐" w:date="2017-01-02T12:59:00Z">
                  <w:rPr>
                    <w:ins w:id="2208" w:author="蔚滢璐" w:date="2017-01-02T12:34:00Z"/>
                  </w:rPr>
                </w:rPrChange>
              </w:rPr>
              <w:pPrChange w:id="2209" w:author="蔚滢璐" w:date="2017-01-02T12:42:00Z">
                <w:pPr>
                  <w:pStyle w:val="a3"/>
                  <w:numPr>
                    <w:numId w:val="37"/>
                  </w:numPr>
                  <w:tabs>
                    <w:tab w:val="left" w:pos="420"/>
                    <w:tab w:val="left" w:pos="840"/>
                    <w:tab w:val="left" w:pos="1260"/>
                  </w:tabs>
                  <w:ind w:left="2138" w:firstLineChars="0" w:hanging="720"/>
                </w:pPr>
              </w:pPrChange>
            </w:pPr>
            <w:ins w:id="2210" w:author="蔚滢璐" w:date="2017-01-02T12:42:00Z">
              <w:r w:rsidRPr="00224E9F">
                <w:rPr>
                  <w:rFonts w:asciiTheme="minorEastAsia" w:hAnsiTheme="minorEastAsia"/>
                  <w:sz w:val="21"/>
                  <w:szCs w:val="21"/>
                  <w:rPrChange w:id="2211" w:author="蔚滢璐" w:date="2017-01-02T12:59:00Z">
                    <w:rPr/>
                  </w:rPrChange>
                </w:rPr>
                <w:t>web Sales man</w:t>
              </w:r>
            </w:ins>
          </w:p>
        </w:tc>
        <w:tc>
          <w:tcPr>
            <w:tcW w:w="1559" w:type="dxa"/>
            <w:vMerge w:val="restart"/>
          </w:tcPr>
          <w:p w:rsidR="00A83A95" w:rsidRPr="00224E9F" w:rsidRDefault="00A83A95" w:rsidP="00224E9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ins w:id="2212" w:author="蔚滢璐" w:date="2017-01-02T12:34:00Z"/>
                <w:rFonts w:asciiTheme="minorEastAsia" w:hAnsiTheme="minorEastAsia"/>
                <w:sz w:val="21"/>
                <w:szCs w:val="21"/>
                <w:rPrChange w:id="2213" w:author="蔚滢璐" w:date="2017-01-02T12:59:00Z">
                  <w:rPr>
                    <w:ins w:id="2214" w:author="蔚滢璐" w:date="2017-01-02T12:34:00Z"/>
                  </w:rPr>
                </w:rPrChange>
              </w:rPr>
            </w:pPr>
            <w:ins w:id="2215" w:author="蔚滢璐" w:date="2017-01-02T12:34:00Z">
              <w:r w:rsidRPr="00224E9F">
                <w:rPr>
                  <w:rFonts w:asciiTheme="minorEastAsia" w:hAnsiTheme="minorEastAsia"/>
                  <w:sz w:val="21"/>
                  <w:szCs w:val="21"/>
                  <w:rPrChange w:id="2216" w:author="蔚滢璐" w:date="2017-01-02T12:59:00Z">
                    <w:rPr/>
                  </w:rPrChange>
                </w:rPr>
                <w:t>websalesmancontroller</w:t>
              </w:r>
            </w:ins>
          </w:p>
        </w:tc>
        <w:tc>
          <w:tcPr>
            <w:tcW w:w="3119" w:type="dxa"/>
          </w:tcPr>
          <w:p w:rsidR="00A83A95" w:rsidRPr="00224E9F" w:rsidRDefault="00A83A95" w:rsidP="00224E9F">
            <w:pPr>
              <w:rPr>
                <w:ins w:id="2217" w:author="蔚滢璐" w:date="2017-01-02T12:34:00Z"/>
                <w:rFonts w:asciiTheme="minorEastAsia" w:hAnsiTheme="minorEastAsia"/>
                <w:sz w:val="21"/>
                <w:szCs w:val="21"/>
                <w:rPrChange w:id="2218" w:author="蔚滢璐" w:date="2017-01-02T12:59:00Z">
                  <w:rPr>
                    <w:ins w:id="2219" w:author="蔚滢璐" w:date="2017-01-02T12:34:00Z"/>
                  </w:rPr>
                </w:rPrChange>
              </w:rPr>
            </w:pPr>
            <w:ins w:id="2220" w:author="蔚滢璐" w:date="2017-01-02T12:34:00Z">
              <w:r w:rsidRPr="00224E9F">
                <w:rPr>
                  <w:rFonts w:asciiTheme="minorEastAsia" w:hAnsiTheme="minorEastAsia" w:cs="等线"/>
                  <w:sz w:val="21"/>
                  <w:szCs w:val="21"/>
                  <w:rPrChange w:id="2221" w:author="蔚滢璐" w:date="2017-01-02T12:59:00Z">
                    <w:rPr>
                      <w:rFonts w:ascii="等线" w:eastAsia="等线" w:hAnsi="等线" w:cs="等线"/>
                    </w:rPr>
                  </w:rPrChange>
                </w:rPr>
                <w:t>ExceptionalOrderUIController</w:t>
              </w:r>
            </w:ins>
          </w:p>
        </w:tc>
        <w:tc>
          <w:tcPr>
            <w:tcW w:w="2774" w:type="dxa"/>
          </w:tcPr>
          <w:p w:rsidR="00A83A95" w:rsidRPr="00224E9F" w:rsidRDefault="00A83A95" w:rsidP="00224E9F">
            <w:pPr>
              <w:tabs>
                <w:tab w:val="left" w:pos="420"/>
                <w:tab w:val="left" w:pos="840"/>
              </w:tabs>
              <w:rPr>
                <w:ins w:id="2222" w:author="蔚滢璐" w:date="2017-01-02T12:34:00Z"/>
                <w:rFonts w:asciiTheme="minorEastAsia" w:hAnsiTheme="minorEastAsia"/>
                <w:sz w:val="21"/>
                <w:szCs w:val="21"/>
                <w:rPrChange w:id="2223" w:author="蔚滢璐" w:date="2017-01-02T12:59:00Z">
                  <w:rPr>
                    <w:ins w:id="2224" w:author="蔚滢璐" w:date="2017-01-02T12:34:00Z"/>
                  </w:rPr>
                </w:rPrChange>
              </w:rPr>
            </w:pPr>
            <w:ins w:id="2225" w:author="蔚滢璐" w:date="2017-01-02T12:34:00Z">
              <w:r w:rsidRPr="00224E9F">
                <w:rPr>
                  <w:rFonts w:asciiTheme="minorEastAsia" w:hAnsiTheme="minorEastAsia" w:cs="等线"/>
                  <w:sz w:val="21"/>
                  <w:szCs w:val="21"/>
                  <w:rPrChange w:id="2226" w:author="蔚滢璐" w:date="2017-01-02T12:59:00Z">
                    <w:rPr>
                      <w:rFonts w:ascii="等线" w:eastAsia="等线" w:hAnsi="等线" w:cs="等线"/>
                    </w:rPr>
                  </w:rPrChange>
                </w:rPr>
                <w:t>浏览、撤销异常订单</w:t>
              </w:r>
            </w:ins>
          </w:p>
        </w:tc>
      </w:tr>
      <w:tr w:rsidR="00224E9F" w:rsidRPr="00224E9F" w:rsidTr="00AC799A">
        <w:trPr>
          <w:ins w:id="2227" w:author="蔚滢璐" w:date="2017-01-02T12:34:00Z"/>
        </w:trPr>
        <w:tc>
          <w:tcPr>
            <w:tcW w:w="846" w:type="dxa"/>
            <w:vMerge/>
          </w:tcPr>
          <w:p w:rsidR="00A83A95" w:rsidRPr="00224E9F" w:rsidRDefault="00A83A95" w:rsidP="00224E9F">
            <w:pPr>
              <w:rPr>
                <w:ins w:id="2228" w:author="蔚滢璐" w:date="2017-01-02T12:34:00Z"/>
                <w:rFonts w:asciiTheme="minorEastAsia" w:hAnsiTheme="minorEastAsia"/>
                <w:sz w:val="21"/>
                <w:szCs w:val="21"/>
                <w:rPrChange w:id="2229" w:author="蔚滢璐" w:date="2017-01-02T12:59:00Z">
                  <w:rPr>
                    <w:ins w:id="2230" w:author="蔚滢璐" w:date="2017-01-02T12:34:00Z"/>
                  </w:rPr>
                </w:rPrChange>
              </w:rPr>
            </w:pPr>
          </w:p>
        </w:tc>
        <w:tc>
          <w:tcPr>
            <w:tcW w:w="1559" w:type="dxa"/>
            <w:vMerge/>
          </w:tcPr>
          <w:p w:rsidR="00A83A95" w:rsidRPr="00224E9F" w:rsidRDefault="00A83A95" w:rsidP="00224E9F">
            <w:pPr>
              <w:rPr>
                <w:ins w:id="2231" w:author="蔚滢璐" w:date="2017-01-02T12:34:00Z"/>
                <w:rFonts w:asciiTheme="minorEastAsia" w:hAnsiTheme="minorEastAsia"/>
                <w:sz w:val="21"/>
                <w:szCs w:val="21"/>
                <w:rPrChange w:id="2232" w:author="蔚滢璐" w:date="2017-01-02T12:59:00Z">
                  <w:rPr>
                    <w:ins w:id="2233" w:author="蔚滢璐" w:date="2017-01-02T12:34:00Z"/>
                  </w:rPr>
                </w:rPrChange>
              </w:rPr>
            </w:pPr>
          </w:p>
        </w:tc>
        <w:tc>
          <w:tcPr>
            <w:tcW w:w="3119" w:type="dxa"/>
          </w:tcPr>
          <w:p w:rsidR="00A83A95" w:rsidRPr="00224E9F" w:rsidRDefault="00A83A95" w:rsidP="00224E9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rPr>
                <w:ins w:id="2234" w:author="蔚滢璐" w:date="2017-01-02T12:34:00Z"/>
                <w:rFonts w:asciiTheme="minorEastAsia" w:hAnsiTheme="minorEastAsia"/>
                <w:sz w:val="21"/>
                <w:szCs w:val="21"/>
                <w:rPrChange w:id="2235" w:author="蔚滢璐" w:date="2017-01-02T12:59:00Z">
                  <w:rPr>
                    <w:ins w:id="2236" w:author="蔚滢璐" w:date="2017-01-02T12:34:00Z"/>
                  </w:rPr>
                </w:rPrChange>
              </w:rPr>
            </w:pPr>
            <w:ins w:id="2237" w:author="蔚滢璐" w:date="2017-01-02T12:34:00Z">
              <w:r w:rsidRPr="00224E9F">
                <w:rPr>
                  <w:rFonts w:asciiTheme="minorEastAsia" w:hAnsiTheme="minorEastAsia" w:cs="等线"/>
                  <w:sz w:val="21"/>
                  <w:szCs w:val="21"/>
                  <w:rPrChange w:id="2238" w:author="蔚滢璐" w:date="2017-01-02T12:59:00Z">
                    <w:rPr>
                      <w:rFonts w:ascii="等线" w:eastAsia="等线" w:hAnsi="等线" w:cs="等线"/>
                    </w:rPr>
                  </w:rPrChange>
                </w:rPr>
                <w:t>MakeMemberStandardUIController</w:t>
              </w:r>
            </w:ins>
          </w:p>
        </w:tc>
        <w:tc>
          <w:tcPr>
            <w:tcW w:w="2774" w:type="dxa"/>
          </w:tcPr>
          <w:p w:rsidR="00A83A95" w:rsidRPr="00224E9F" w:rsidRDefault="00A83A95" w:rsidP="00224E9F">
            <w:pPr>
              <w:tabs>
                <w:tab w:val="left" w:pos="420"/>
                <w:tab w:val="left" w:pos="840"/>
              </w:tabs>
              <w:rPr>
                <w:ins w:id="2239" w:author="蔚滢璐" w:date="2017-01-02T12:34:00Z"/>
                <w:rFonts w:asciiTheme="minorEastAsia" w:hAnsiTheme="minorEastAsia"/>
                <w:sz w:val="21"/>
                <w:szCs w:val="21"/>
                <w:rPrChange w:id="2240" w:author="蔚滢璐" w:date="2017-01-02T12:59:00Z">
                  <w:rPr>
                    <w:ins w:id="2241" w:author="蔚滢璐" w:date="2017-01-02T12:34:00Z"/>
                  </w:rPr>
                </w:rPrChange>
              </w:rPr>
            </w:pPr>
            <w:ins w:id="2242" w:author="蔚滢璐" w:date="2017-01-02T12:34:00Z">
              <w:r w:rsidRPr="00224E9F">
                <w:rPr>
                  <w:rFonts w:asciiTheme="minorEastAsia" w:hAnsiTheme="minorEastAsia" w:cs="等线"/>
                  <w:sz w:val="21"/>
                  <w:szCs w:val="21"/>
                  <w:rPrChange w:id="2243" w:author="蔚滢璐" w:date="2017-01-02T12:59:00Z">
                    <w:rPr>
                      <w:rFonts w:ascii="等线" w:eastAsia="等线" w:hAnsi="等线" w:cs="等线"/>
                    </w:rPr>
                  </w:rPrChange>
                </w:rPr>
                <w:t>制定会员等级</w:t>
              </w:r>
            </w:ins>
          </w:p>
        </w:tc>
      </w:tr>
      <w:tr w:rsidR="00224E9F" w:rsidRPr="00224E9F" w:rsidTr="00AC799A">
        <w:trPr>
          <w:ins w:id="2244" w:author="蔚滢璐" w:date="2017-01-02T12:34:00Z"/>
        </w:trPr>
        <w:tc>
          <w:tcPr>
            <w:tcW w:w="846" w:type="dxa"/>
            <w:vMerge/>
          </w:tcPr>
          <w:p w:rsidR="00A83A95" w:rsidRPr="00224E9F" w:rsidRDefault="00A83A95" w:rsidP="00224E9F">
            <w:pPr>
              <w:rPr>
                <w:ins w:id="2245" w:author="蔚滢璐" w:date="2017-01-02T12:34:00Z"/>
                <w:rFonts w:asciiTheme="minorEastAsia" w:hAnsiTheme="minorEastAsia"/>
                <w:sz w:val="21"/>
                <w:szCs w:val="21"/>
                <w:rPrChange w:id="2246" w:author="蔚滢璐" w:date="2017-01-02T12:59:00Z">
                  <w:rPr>
                    <w:ins w:id="2247" w:author="蔚滢璐" w:date="2017-01-02T12:34:00Z"/>
                  </w:rPr>
                </w:rPrChange>
              </w:rPr>
            </w:pPr>
          </w:p>
        </w:tc>
        <w:tc>
          <w:tcPr>
            <w:tcW w:w="1559" w:type="dxa"/>
            <w:vMerge/>
          </w:tcPr>
          <w:p w:rsidR="00A83A95" w:rsidRPr="00224E9F" w:rsidRDefault="00A83A95" w:rsidP="00224E9F">
            <w:pPr>
              <w:rPr>
                <w:ins w:id="2248" w:author="蔚滢璐" w:date="2017-01-02T12:34:00Z"/>
                <w:rFonts w:asciiTheme="minorEastAsia" w:hAnsiTheme="minorEastAsia"/>
                <w:sz w:val="21"/>
                <w:szCs w:val="21"/>
                <w:rPrChange w:id="2249" w:author="蔚滢璐" w:date="2017-01-02T12:59:00Z">
                  <w:rPr>
                    <w:ins w:id="2250" w:author="蔚滢璐" w:date="2017-01-02T12:34:00Z"/>
                  </w:rPr>
                </w:rPrChange>
              </w:rPr>
            </w:pPr>
          </w:p>
        </w:tc>
        <w:tc>
          <w:tcPr>
            <w:tcW w:w="3119" w:type="dxa"/>
          </w:tcPr>
          <w:p w:rsidR="00A83A95" w:rsidRPr="00224E9F" w:rsidRDefault="00A83A95" w:rsidP="00224E9F">
            <w:pPr>
              <w:rPr>
                <w:ins w:id="2251" w:author="蔚滢璐" w:date="2017-01-02T12:34:00Z"/>
                <w:rFonts w:asciiTheme="minorEastAsia" w:hAnsiTheme="minorEastAsia"/>
                <w:sz w:val="21"/>
                <w:szCs w:val="21"/>
                <w:rPrChange w:id="2252" w:author="蔚滢璐" w:date="2017-01-02T12:59:00Z">
                  <w:rPr>
                    <w:ins w:id="2253" w:author="蔚滢璐" w:date="2017-01-02T12:34:00Z"/>
                  </w:rPr>
                </w:rPrChange>
              </w:rPr>
            </w:pPr>
            <w:ins w:id="2254" w:author="蔚滢璐" w:date="2017-01-02T12:34:00Z">
              <w:r w:rsidRPr="00224E9F">
                <w:rPr>
                  <w:rFonts w:asciiTheme="minorEastAsia" w:hAnsiTheme="minorEastAsia" w:cs="等线"/>
                  <w:sz w:val="21"/>
                  <w:szCs w:val="21"/>
                  <w:rPrChange w:id="2255" w:author="蔚滢璐" w:date="2017-01-02T12:59:00Z">
                    <w:rPr>
                      <w:rFonts w:ascii="等线" w:eastAsia="等线" w:hAnsi="等线" w:cs="等线"/>
                    </w:rPr>
                  </w:rPrChange>
                </w:rPr>
                <w:t>TopUpCreditUIController</w:t>
              </w:r>
            </w:ins>
          </w:p>
        </w:tc>
        <w:tc>
          <w:tcPr>
            <w:tcW w:w="2774" w:type="dxa"/>
          </w:tcPr>
          <w:p w:rsidR="00A83A95" w:rsidRPr="00224E9F" w:rsidRDefault="00A83A95" w:rsidP="00224E9F">
            <w:pPr>
              <w:tabs>
                <w:tab w:val="left" w:pos="420"/>
                <w:tab w:val="left" w:pos="840"/>
              </w:tabs>
              <w:rPr>
                <w:ins w:id="2256" w:author="蔚滢璐" w:date="2017-01-02T12:34:00Z"/>
                <w:rFonts w:asciiTheme="minorEastAsia" w:hAnsiTheme="minorEastAsia"/>
                <w:sz w:val="21"/>
                <w:szCs w:val="21"/>
                <w:rPrChange w:id="2257" w:author="蔚滢璐" w:date="2017-01-02T12:59:00Z">
                  <w:rPr>
                    <w:ins w:id="2258" w:author="蔚滢璐" w:date="2017-01-02T12:34:00Z"/>
                  </w:rPr>
                </w:rPrChange>
              </w:rPr>
            </w:pPr>
            <w:ins w:id="2259" w:author="蔚滢璐" w:date="2017-01-02T12:34:00Z">
              <w:r w:rsidRPr="00224E9F">
                <w:rPr>
                  <w:rFonts w:asciiTheme="minorEastAsia" w:hAnsiTheme="minorEastAsia" w:cs="等线"/>
                  <w:sz w:val="21"/>
                  <w:szCs w:val="21"/>
                  <w:rPrChange w:id="2260" w:author="蔚滢璐" w:date="2017-01-02T12:59:00Z">
                    <w:rPr>
                      <w:rFonts w:ascii="等线" w:eastAsia="等线" w:hAnsi="等线" w:cs="等线"/>
                    </w:rPr>
                  </w:rPrChange>
                </w:rPr>
                <w:t>充值信用</w:t>
              </w:r>
            </w:ins>
          </w:p>
        </w:tc>
      </w:tr>
      <w:tr w:rsidR="00224E9F" w:rsidRPr="00224E9F" w:rsidTr="00AC799A">
        <w:trPr>
          <w:ins w:id="2261" w:author="蔚滢璐" w:date="2017-01-02T12:34:00Z"/>
        </w:trPr>
        <w:tc>
          <w:tcPr>
            <w:tcW w:w="846" w:type="dxa"/>
            <w:vMerge/>
          </w:tcPr>
          <w:p w:rsidR="00A83A95" w:rsidRPr="00224E9F" w:rsidRDefault="00A83A95" w:rsidP="00224E9F">
            <w:pPr>
              <w:rPr>
                <w:ins w:id="2262" w:author="蔚滢璐" w:date="2017-01-02T12:34:00Z"/>
                <w:rFonts w:asciiTheme="minorEastAsia" w:hAnsiTheme="minorEastAsia"/>
                <w:sz w:val="21"/>
                <w:szCs w:val="21"/>
                <w:rPrChange w:id="2263" w:author="蔚滢璐" w:date="2017-01-02T12:59:00Z">
                  <w:rPr>
                    <w:ins w:id="2264" w:author="蔚滢璐" w:date="2017-01-02T12:34:00Z"/>
                  </w:rPr>
                </w:rPrChange>
              </w:rPr>
            </w:pPr>
          </w:p>
        </w:tc>
        <w:tc>
          <w:tcPr>
            <w:tcW w:w="1559" w:type="dxa"/>
            <w:vMerge/>
          </w:tcPr>
          <w:p w:rsidR="00A83A95" w:rsidRPr="00224E9F" w:rsidRDefault="00A83A95" w:rsidP="00224E9F">
            <w:pPr>
              <w:rPr>
                <w:ins w:id="2265" w:author="蔚滢璐" w:date="2017-01-02T12:34:00Z"/>
                <w:rFonts w:asciiTheme="minorEastAsia" w:hAnsiTheme="minorEastAsia"/>
                <w:sz w:val="21"/>
                <w:szCs w:val="21"/>
                <w:rPrChange w:id="2266" w:author="蔚滢璐" w:date="2017-01-02T12:59:00Z">
                  <w:rPr>
                    <w:ins w:id="2267" w:author="蔚滢璐" w:date="2017-01-02T12:34:00Z"/>
                  </w:rPr>
                </w:rPrChange>
              </w:rPr>
            </w:pPr>
          </w:p>
        </w:tc>
        <w:tc>
          <w:tcPr>
            <w:tcW w:w="3119" w:type="dxa"/>
          </w:tcPr>
          <w:p w:rsidR="00A83A95" w:rsidRPr="00224E9F" w:rsidRDefault="00A83A95" w:rsidP="00224E9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rPr>
                <w:ins w:id="2268" w:author="蔚滢璐" w:date="2017-01-02T12:34:00Z"/>
                <w:rFonts w:asciiTheme="minorEastAsia" w:hAnsiTheme="minorEastAsia"/>
                <w:sz w:val="21"/>
                <w:szCs w:val="21"/>
                <w:rPrChange w:id="2269" w:author="蔚滢璐" w:date="2017-01-02T12:59:00Z">
                  <w:rPr>
                    <w:ins w:id="2270" w:author="蔚滢璐" w:date="2017-01-02T12:34:00Z"/>
                  </w:rPr>
                </w:rPrChange>
              </w:rPr>
            </w:pPr>
            <w:ins w:id="2271" w:author="蔚滢璐" w:date="2017-01-02T12:34:00Z">
              <w:r w:rsidRPr="00224E9F">
                <w:rPr>
                  <w:rFonts w:asciiTheme="minorEastAsia" w:hAnsiTheme="minorEastAsia"/>
                  <w:sz w:val="21"/>
                  <w:szCs w:val="21"/>
                  <w:rPrChange w:id="2272" w:author="蔚滢璐" w:date="2017-01-02T12:59:00Z">
                    <w:rPr/>
                  </w:rPrChange>
                </w:rPr>
                <w:t>WebSalesmanHomepageUIController</w:t>
              </w:r>
            </w:ins>
          </w:p>
        </w:tc>
        <w:tc>
          <w:tcPr>
            <w:tcW w:w="2774" w:type="dxa"/>
          </w:tcPr>
          <w:p w:rsidR="00A83A95" w:rsidRPr="00224E9F" w:rsidRDefault="00A83A95" w:rsidP="00224E9F">
            <w:pPr>
              <w:tabs>
                <w:tab w:val="left" w:pos="420"/>
                <w:tab w:val="left" w:pos="840"/>
              </w:tabs>
              <w:rPr>
                <w:ins w:id="2273" w:author="蔚滢璐" w:date="2017-01-02T12:34:00Z"/>
                <w:rFonts w:asciiTheme="minorEastAsia" w:hAnsiTheme="minorEastAsia"/>
                <w:sz w:val="21"/>
                <w:szCs w:val="21"/>
                <w:rPrChange w:id="2274" w:author="蔚滢璐" w:date="2017-01-02T12:59:00Z">
                  <w:rPr>
                    <w:ins w:id="2275" w:author="蔚滢璐" w:date="2017-01-02T12:34:00Z"/>
                  </w:rPr>
                </w:rPrChange>
              </w:rPr>
            </w:pPr>
            <w:ins w:id="2276" w:author="蔚滢璐" w:date="2017-01-02T12:34:00Z">
              <w:r w:rsidRPr="00224E9F">
                <w:rPr>
                  <w:rFonts w:asciiTheme="minorEastAsia" w:hAnsiTheme="minorEastAsia" w:cs="等线"/>
                  <w:sz w:val="21"/>
                  <w:szCs w:val="21"/>
                  <w:rPrChange w:id="2277" w:author="蔚滢璐" w:date="2017-01-02T12:59:00Z">
                    <w:rPr>
                      <w:rFonts w:ascii="等线" w:eastAsia="等线" w:hAnsi="等线" w:cs="等线"/>
                    </w:rPr>
                  </w:rPrChange>
                </w:rPr>
                <w:t>网站营销人员主界面，可登出及跳转到其他界面</w:t>
              </w:r>
            </w:ins>
          </w:p>
        </w:tc>
      </w:tr>
      <w:tr w:rsidR="00224E9F" w:rsidRPr="00224E9F" w:rsidTr="00AC799A">
        <w:trPr>
          <w:ins w:id="2278" w:author="蔚滢璐" w:date="2017-01-02T12:34:00Z"/>
        </w:trPr>
        <w:tc>
          <w:tcPr>
            <w:tcW w:w="846" w:type="dxa"/>
            <w:vMerge/>
          </w:tcPr>
          <w:p w:rsidR="00A83A95" w:rsidRPr="00224E9F" w:rsidRDefault="00A83A95" w:rsidP="00224E9F">
            <w:pPr>
              <w:rPr>
                <w:ins w:id="2279" w:author="蔚滢璐" w:date="2017-01-02T12:34:00Z"/>
                <w:rFonts w:asciiTheme="minorEastAsia" w:hAnsiTheme="minorEastAsia"/>
                <w:sz w:val="21"/>
                <w:szCs w:val="21"/>
                <w:rPrChange w:id="2280" w:author="蔚滢璐" w:date="2017-01-02T12:59:00Z">
                  <w:rPr>
                    <w:ins w:id="2281" w:author="蔚滢璐" w:date="2017-01-02T12:34:00Z"/>
                  </w:rPr>
                </w:rPrChange>
              </w:rPr>
            </w:pPr>
          </w:p>
        </w:tc>
        <w:tc>
          <w:tcPr>
            <w:tcW w:w="1559" w:type="dxa"/>
            <w:vMerge w:val="restart"/>
          </w:tcPr>
          <w:p w:rsidR="00A83A95" w:rsidRPr="00224E9F" w:rsidRDefault="00A83A95" w:rsidP="00224E9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ins w:id="2282" w:author="蔚滢璐" w:date="2017-01-02T12:34:00Z"/>
                <w:rFonts w:asciiTheme="minorEastAsia" w:hAnsiTheme="minorEastAsia"/>
                <w:sz w:val="21"/>
                <w:szCs w:val="21"/>
                <w:rPrChange w:id="2283" w:author="蔚滢璐" w:date="2017-01-02T12:59:00Z">
                  <w:rPr>
                    <w:ins w:id="2284" w:author="蔚滢璐" w:date="2017-01-02T12:34:00Z"/>
                  </w:rPr>
                </w:rPrChange>
              </w:rPr>
            </w:pPr>
            <w:ins w:id="2285" w:author="蔚滢璐" w:date="2017-01-02T12:34:00Z">
              <w:r w:rsidRPr="00224E9F">
                <w:rPr>
                  <w:rFonts w:asciiTheme="minorEastAsia" w:hAnsiTheme="minorEastAsia"/>
                  <w:sz w:val="21"/>
                  <w:szCs w:val="21"/>
                  <w:rPrChange w:id="2286" w:author="蔚滢璐" w:date="2017-01-02T12:59:00Z">
                    <w:rPr/>
                  </w:rPrChange>
                </w:rPr>
                <w:t>webmanagercontrollertools</w:t>
              </w:r>
            </w:ins>
          </w:p>
        </w:tc>
        <w:tc>
          <w:tcPr>
            <w:tcW w:w="3119" w:type="dxa"/>
          </w:tcPr>
          <w:p w:rsidR="00A83A95" w:rsidRPr="00224E9F" w:rsidRDefault="00A83A95" w:rsidP="00224E9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rPr>
                <w:ins w:id="2287" w:author="蔚滢璐" w:date="2017-01-02T12:34:00Z"/>
                <w:rFonts w:asciiTheme="minorEastAsia" w:hAnsiTheme="minorEastAsia"/>
                <w:sz w:val="21"/>
                <w:szCs w:val="21"/>
                <w:rPrChange w:id="2288" w:author="蔚滢璐" w:date="2017-01-02T12:59:00Z">
                  <w:rPr>
                    <w:ins w:id="2289" w:author="蔚滢璐" w:date="2017-01-02T12:34:00Z"/>
                  </w:rPr>
                </w:rPrChange>
              </w:rPr>
            </w:pPr>
            <w:ins w:id="2290" w:author="蔚滢璐" w:date="2017-01-02T12:34:00Z">
              <w:r w:rsidRPr="00224E9F">
                <w:rPr>
                  <w:rFonts w:asciiTheme="minorEastAsia" w:hAnsiTheme="minorEastAsia"/>
                  <w:sz w:val="21"/>
                  <w:szCs w:val="21"/>
                  <w:rPrChange w:id="2291" w:author="蔚滢璐" w:date="2017-01-02T12:59:00Z">
                    <w:rPr/>
                  </w:rPrChange>
                </w:rPr>
                <w:t>WebSalesmanServiceFactory</w:t>
              </w:r>
            </w:ins>
          </w:p>
        </w:tc>
        <w:tc>
          <w:tcPr>
            <w:tcW w:w="2774" w:type="dxa"/>
          </w:tcPr>
          <w:p w:rsidR="00A83A95" w:rsidRPr="00224E9F" w:rsidRDefault="00A83A95" w:rsidP="00224E9F">
            <w:pPr>
              <w:tabs>
                <w:tab w:val="left" w:pos="420"/>
                <w:tab w:val="left" w:pos="840"/>
              </w:tabs>
              <w:rPr>
                <w:ins w:id="2292" w:author="蔚滢璐" w:date="2017-01-02T12:34:00Z"/>
                <w:rFonts w:asciiTheme="minorEastAsia" w:hAnsiTheme="minorEastAsia"/>
                <w:sz w:val="21"/>
                <w:szCs w:val="21"/>
                <w:rPrChange w:id="2293" w:author="蔚滢璐" w:date="2017-01-02T12:59:00Z">
                  <w:rPr>
                    <w:ins w:id="2294" w:author="蔚滢璐" w:date="2017-01-02T12:34:00Z"/>
                  </w:rPr>
                </w:rPrChange>
              </w:rPr>
            </w:pPr>
            <w:ins w:id="2295" w:author="蔚滢璐" w:date="2017-01-02T12:34:00Z">
              <w:r w:rsidRPr="00224E9F">
                <w:rPr>
                  <w:rFonts w:asciiTheme="minorEastAsia" w:hAnsiTheme="minorEastAsia" w:cs="等线"/>
                  <w:sz w:val="21"/>
                  <w:szCs w:val="21"/>
                  <w:rPrChange w:id="2296" w:author="蔚滢璐" w:date="2017-01-02T12:59:00Z">
                    <w:rPr>
                      <w:rFonts w:ascii="等线" w:eastAsia="等线" w:hAnsi="等线" w:cs="等线"/>
                    </w:rPr>
                  </w:rPrChange>
                </w:rPr>
                <w:t>获得逻辑服务</w:t>
              </w:r>
            </w:ins>
          </w:p>
        </w:tc>
      </w:tr>
      <w:tr w:rsidR="00224E9F" w:rsidRPr="00224E9F" w:rsidTr="00AC799A">
        <w:trPr>
          <w:ins w:id="2297" w:author="蔚滢璐" w:date="2017-01-02T12:34:00Z"/>
        </w:trPr>
        <w:tc>
          <w:tcPr>
            <w:tcW w:w="846" w:type="dxa"/>
            <w:vMerge/>
          </w:tcPr>
          <w:p w:rsidR="00A83A95" w:rsidRPr="00224E9F" w:rsidRDefault="00A83A95" w:rsidP="00224E9F">
            <w:pPr>
              <w:rPr>
                <w:ins w:id="2298" w:author="蔚滢璐" w:date="2017-01-02T12:34:00Z"/>
                <w:rFonts w:asciiTheme="minorEastAsia" w:hAnsiTheme="minorEastAsia"/>
                <w:sz w:val="21"/>
                <w:szCs w:val="21"/>
                <w:rPrChange w:id="2299" w:author="蔚滢璐" w:date="2017-01-02T12:59:00Z">
                  <w:rPr>
                    <w:ins w:id="2300" w:author="蔚滢璐" w:date="2017-01-02T12:34:00Z"/>
                  </w:rPr>
                </w:rPrChange>
              </w:rPr>
            </w:pPr>
          </w:p>
        </w:tc>
        <w:tc>
          <w:tcPr>
            <w:tcW w:w="1559" w:type="dxa"/>
            <w:vMerge/>
          </w:tcPr>
          <w:p w:rsidR="00A83A95" w:rsidRPr="00224E9F" w:rsidRDefault="00A83A95" w:rsidP="00224E9F">
            <w:pPr>
              <w:rPr>
                <w:ins w:id="2301" w:author="蔚滢璐" w:date="2017-01-02T12:34:00Z"/>
                <w:rFonts w:asciiTheme="minorEastAsia" w:hAnsiTheme="minorEastAsia"/>
                <w:sz w:val="21"/>
                <w:szCs w:val="21"/>
                <w:rPrChange w:id="2302" w:author="蔚滢璐" w:date="2017-01-02T12:59:00Z">
                  <w:rPr>
                    <w:ins w:id="2303" w:author="蔚滢璐" w:date="2017-01-02T12:34:00Z"/>
                  </w:rPr>
                </w:rPrChange>
              </w:rPr>
            </w:pPr>
          </w:p>
        </w:tc>
        <w:tc>
          <w:tcPr>
            <w:tcW w:w="3119" w:type="dxa"/>
          </w:tcPr>
          <w:p w:rsidR="00A83A95" w:rsidRPr="00224E9F" w:rsidRDefault="00A83A95" w:rsidP="00224E9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rPr>
                <w:ins w:id="2304" w:author="蔚滢璐" w:date="2017-01-02T12:34:00Z"/>
                <w:rFonts w:asciiTheme="minorEastAsia" w:hAnsiTheme="minorEastAsia"/>
                <w:sz w:val="21"/>
                <w:szCs w:val="21"/>
                <w:rPrChange w:id="2305" w:author="蔚滢璐" w:date="2017-01-02T12:59:00Z">
                  <w:rPr>
                    <w:ins w:id="2306" w:author="蔚滢璐" w:date="2017-01-02T12:34:00Z"/>
                  </w:rPr>
                </w:rPrChange>
              </w:rPr>
            </w:pPr>
            <w:ins w:id="2307" w:author="蔚滢璐" w:date="2017-01-02T12:34:00Z">
              <w:r w:rsidRPr="00224E9F">
                <w:rPr>
                  <w:rFonts w:asciiTheme="minorEastAsia" w:hAnsiTheme="minorEastAsia"/>
                  <w:sz w:val="21"/>
                  <w:szCs w:val="21"/>
                  <w:rPrChange w:id="2308" w:author="蔚滢璐" w:date="2017-01-02T12:59:00Z">
                    <w:rPr/>
                  </w:rPrChange>
                </w:rPr>
                <w:t>WebSalesmanUIFXMLFactory</w:t>
              </w:r>
            </w:ins>
          </w:p>
        </w:tc>
        <w:tc>
          <w:tcPr>
            <w:tcW w:w="2774" w:type="dxa"/>
          </w:tcPr>
          <w:p w:rsidR="00A83A95" w:rsidRPr="00224E9F" w:rsidRDefault="00A83A95" w:rsidP="00224E9F">
            <w:pPr>
              <w:tabs>
                <w:tab w:val="left" w:pos="420"/>
                <w:tab w:val="left" w:pos="840"/>
              </w:tabs>
              <w:rPr>
                <w:ins w:id="2309" w:author="蔚滢璐" w:date="2017-01-02T12:34:00Z"/>
                <w:rFonts w:asciiTheme="minorEastAsia" w:hAnsiTheme="minorEastAsia"/>
                <w:sz w:val="21"/>
                <w:szCs w:val="21"/>
                <w:rPrChange w:id="2310" w:author="蔚滢璐" w:date="2017-01-02T12:59:00Z">
                  <w:rPr>
                    <w:ins w:id="2311" w:author="蔚滢璐" w:date="2017-01-02T12:34:00Z"/>
                  </w:rPr>
                </w:rPrChange>
              </w:rPr>
            </w:pPr>
            <w:ins w:id="2312" w:author="蔚滢璐" w:date="2017-01-02T12:34:00Z">
              <w:r w:rsidRPr="00224E9F">
                <w:rPr>
                  <w:rFonts w:asciiTheme="minorEastAsia" w:hAnsiTheme="minorEastAsia" w:hint="eastAsia"/>
                  <w:sz w:val="21"/>
                  <w:szCs w:val="21"/>
                  <w:lang w:val="zh-TW" w:eastAsia="zh-TW"/>
                  <w:rPrChange w:id="2313" w:author="蔚滢璐" w:date="2017-01-02T12:59:00Z">
                    <w:rPr>
                      <w:rFonts w:hint="eastAsia"/>
                      <w:lang w:val="zh-TW" w:eastAsia="zh-TW"/>
                    </w:rPr>
                  </w:rPrChange>
                </w:rPr>
                <w:t>加载</w:t>
              </w:r>
              <w:r w:rsidRPr="00224E9F">
                <w:rPr>
                  <w:rFonts w:asciiTheme="minorEastAsia" w:hAnsiTheme="minorEastAsia"/>
                  <w:sz w:val="21"/>
                  <w:szCs w:val="21"/>
                  <w:rPrChange w:id="2314" w:author="蔚滢璐" w:date="2017-01-02T12:59:00Z">
                    <w:rPr/>
                  </w:rPrChange>
                </w:rPr>
                <w:t>fxml</w:t>
              </w:r>
              <w:r w:rsidRPr="00224E9F">
                <w:rPr>
                  <w:rFonts w:asciiTheme="minorEastAsia" w:hAnsiTheme="minorEastAsia" w:hint="eastAsia"/>
                  <w:sz w:val="21"/>
                  <w:szCs w:val="21"/>
                  <w:lang w:val="zh-CN"/>
                  <w:rPrChange w:id="2315" w:author="蔚滢璐" w:date="2017-01-02T12:59:00Z">
                    <w:rPr>
                      <w:rFonts w:hint="eastAsia"/>
                      <w:lang w:val="zh-CN"/>
                    </w:rPr>
                  </w:rPrChange>
                </w:rPr>
                <w:t>文件</w:t>
              </w:r>
            </w:ins>
          </w:p>
        </w:tc>
      </w:tr>
    </w:tbl>
    <w:p w:rsidR="003D42C5" w:rsidRPr="00224E9F" w:rsidDel="00AC799A" w:rsidRDefault="003D42C5">
      <w:pPr>
        <w:rPr>
          <w:del w:id="2316" w:author="蔚滢璐" w:date="2017-01-02T12:43:00Z"/>
          <w:rFonts w:asciiTheme="minorEastAsia" w:hAnsiTheme="minorEastAsia"/>
          <w:sz w:val="21"/>
          <w:szCs w:val="21"/>
          <w:rPrChange w:id="2317" w:author="蔚滢璐" w:date="2017-01-02T12:59:00Z">
            <w:rPr>
              <w:del w:id="2318" w:author="蔚滢璐" w:date="2017-01-02T12:43:00Z"/>
            </w:rPr>
          </w:rPrChange>
        </w:rPr>
        <w:pPrChange w:id="2319" w:author="蔚滢璐" w:date="2017-01-02T12:43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AC799A" w:rsidRPr="00224E9F" w:rsidRDefault="00AC799A">
      <w:pPr>
        <w:rPr>
          <w:ins w:id="2320" w:author="蔚滢璐" w:date="2017-01-02T12:43:00Z"/>
          <w:rFonts w:asciiTheme="minorEastAsia" w:hAnsiTheme="minorEastAsia"/>
          <w:sz w:val="21"/>
          <w:szCs w:val="21"/>
          <w:rPrChange w:id="2321" w:author="蔚滢璐" w:date="2017-01-02T12:59:00Z">
            <w:rPr>
              <w:ins w:id="2322" w:author="蔚滢璐" w:date="2017-01-02T12:43:00Z"/>
            </w:rPr>
          </w:rPrChange>
        </w:rPr>
        <w:pPrChange w:id="2323" w:author="蔚滢璐" w:date="2017-01-02T12:43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245DB9" w:rsidRPr="00224E9F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ins w:id="2324" w:author="蔚滢璐" w:date="2017-01-02T12:26:00Z"/>
          <w:rFonts w:asciiTheme="minorEastAsia" w:hAnsiTheme="minorEastAsia"/>
          <w:sz w:val="21"/>
          <w:szCs w:val="21"/>
          <w:rPrChange w:id="2325" w:author="蔚滢璐" w:date="2017-01-02T12:59:00Z">
            <w:rPr>
              <w:ins w:id="2326" w:author="蔚滢璐" w:date="2017-01-02T12:26:00Z"/>
              <w:sz w:val="21"/>
              <w:szCs w:val="21"/>
            </w:rPr>
          </w:rPrChange>
        </w:rPr>
      </w:pPr>
      <w:bookmarkStart w:id="2327" w:name="_Toc471124375"/>
      <w:bookmarkStart w:id="2328" w:name="_Toc471124721"/>
      <w:r w:rsidRPr="00224E9F">
        <w:rPr>
          <w:rFonts w:asciiTheme="minorEastAsia" w:hAnsiTheme="minorEastAsia" w:hint="eastAsia"/>
          <w:sz w:val="21"/>
          <w:szCs w:val="21"/>
          <w:rPrChange w:id="2329" w:author="蔚滢璐" w:date="2017-01-02T12:59:00Z">
            <w:rPr>
              <w:rFonts w:hint="eastAsia"/>
              <w:sz w:val="21"/>
              <w:szCs w:val="21"/>
            </w:rPr>
          </w:rPrChange>
        </w:rPr>
        <w:t>网站管理人员模块</w:t>
      </w:r>
      <w:bookmarkEnd w:id="2327"/>
      <w:bookmarkEnd w:id="2328"/>
    </w:p>
    <w:p w:rsidR="003D42C5" w:rsidRPr="00224E9F" w:rsidRDefault="003D42C5">
      <w:pPr>
        <w:pStyle w:val="a3"/>
        <w:numPr>
          <w:ilvl w:val="0"/>
          <w:numId w:val="38"/>
        </w:numPr>
        <w:ind w:firstLineChars="0"/>
        <w:rPr>
          <w:ins w:id="2330" w:author="蔚滢璐" w:date="2017-01-02T12:26:00Z"/>
          <w:rFonts w:asciiTheme="minorEastAsia" w:hAnsiTheme="minorEastAsia"/>
          <w:sz w:val="21"/>
          <w:szCs w:val="21"/>
          <w:rPrChange w:id="2331" w:author="蔚滢璐" w:date="2017-01-02T12:59:00Z">
            <w:rPr>
              <w:ins w:id="2332" w:author="蔚滢璐" w:date="2017-01-02T12:26:00Z"/>
              <w:sz w:val="21"/>
              <w:szCs w:val="21"/>
            </w:rPr>
          </w:rPrChange>
        </w:rPr>
        <w:pPrChange w:id="2333" w:author="蔚滢璐" w:date="2017-01-02T12:2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2334" w:author="蔚滢璐" w:date="2017-01-02T12:26:00Z">
        <w:r w:rsidRPr="00224E9F">
          <w:rPr>
            <w:rFonts w:asciiTheme="minorEastAsia" w:hAnsiTheme="minorEastAsia" w:hint="eastAsia"/>
            <w:sz w:val="21"/>
            <w:szCs w:val="21"/>
            <w:rPrChange w:id="2335" w:author="蔚滢璐" w:date="2017-01-02T12:59:00Z">
              <w:rPr>
                <w:rFonts w:hint="eastAsia"/>
                <w:sz w:val="21"/>
                <w:szCs w:val="21"/>
              </w:rPr>
            </w:rPrChange>
          </w:rPr>
          <w:t>界面展示</w:t>
        </w:r>
      </w:ins>
    </w:p>
    <w:p w:rsidR="003D42C5" w:rsidRPr="00224E9F" w:rsidRDefault="003D42C5">
      <w:pPr>
        <w:pStyle w:val="a3"/>
        <w:ind w:left="2138" w:firstLineChars="0" w:firstLine="0"/>
        <w:rPr>
          <w:ins w:id="2336" w:author="蔚滢璐" w:date="2017-01-02T12:26:00Z"/>
          <w:rFonts w:asciiTheme="minorEastAsia" w:hAnsiTheme="minorEastAsia"/>
          <w:sz w:val="21"/>
          <w:szCs w:val="21"/>
          <w:rPrChange w:id="2337" w:author="蔚滢璐" w:date="2017-01-02T12:59:00Z">
            <w:rPr>
              <w:ins w:id="2338" w:author="蔚滢璐" w:date="2017-01-02T12:26:00Z"/>
              <w:sz w:val="21"/>
              <w:szCs w:val="21"/>
            </w:rPr>
          </w:rPrChange>
        </w:rPr>
        <w:pPrChange w:id="2339" w:author="蔚滢璐" w:date="2017-01-02T12:2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2340" w:author="蔚滢璐" w:date="2017-01-02T12:26:00Z">
        <w:r w:rsidRPr="00224E9F">
          <w:rPr>
            <w:rFonts w:asciiTheme="minorEastAsia" w:hAnsiTheme="minorEastAsia" w:hint="eastAsia"/>
            <w:sz w:val="21"/>
            <w:szCs w:val="21"/>
            <w:rPrChange w:id="2341" w:author="蔚滢璐" w:date="2017-01-02T12:59:00Z">
              <w:rPr>
                <w:rFonts w:hint="eastAsia"/>
                <w:sz w:val="21"/>
                <w:szCs w:val="21"/>
              </w:rPr>
            </w:rPrChange>
          </w:rPr>
          <w:t>网站管理人员的界面参见人机交互文档</w:t>
        </w:r>
      </w:ins>
    </w:p>
    <w:p w:rsidR="003D42C5" w:rsidRPr="00224E9F" w:rsidRDefault="003D42C5">
      <w:pPr>
        <w:pStyle w:val="a3"/>
        <w:numPr>
          <w:ilvl w:val="0"/>
          <w:numId w:val="38"/>
        </w:numPr>
        <w:ind w:firstLineChars="0"/>
        <w:rPr>
          <w:ins w:id="2342" w:author="蔚滢璐" w:date="2017-01-02T12:27:00Z"/>
          <w:rFonts w:asciiTheme="minorEastAsia" w:hAnsiTheme="minorEastAsia"/>
          <w:sz w:val="21"/>
          <w:szCs w:val="21"/>
          <w:rPrChange w:id="2343" w:author="蔚滢璐" w:date="2017-01-02T12:59:00Z">
            <w:rPr>
              <w:ins w:id="2344" w:author="蔚滢璐" w:date="2017-01-02T12:27:00Z"/>
              <w:sz w:val="21"/>
              <w:szCs w:val="21"/>
            </w:rPr>
          </w:rPrChange>
        </w:rPr>
        <w:pPrChange w:id="2345" w:author="蔚滢璐" w:date="2017-01-02T12:2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2346" w:author="蔚滢璐" w:date="2017-01-02T12:26:00Z">
        <w:r w:rsidRPr="00224E9F">
          <w:rPr>
            <w:rFonts w:asciiTheme="minorEastAsia" w:hAnsiTheme="minorEastAsia" w:hint="eastAsia"/>
            <w:sz w:val="21"/>
            <w:szCs w:val="21"/>
            <w:rPrChange w:id="2347" w:author="蔚滢璐" w:date="2017-01-02T12:59:00Z">
              <w:rPr>
                <w:rFonts w:hint="eastAsia"/>
                <w:sz w:val="21"/>
                <w:szCs w:val="21"/>
              </w:rPr>
            </w:rPrChange>
          </w:rPr>
          <w:t>逻辑展示</w:t>
        </w:r>
      </w:ins>
    </w:p>
    <w:tbl>
      <w:tblPr>
        <w:tblStyle w:val="af3"/>
        <w:tblW w:w="0" w:type="auto"/>
        <w:tblLayout w:type="fixed"/>
        <w:tblLook w:val="01E0" w:firstRow="1" w:lastRow="1" w:firstColumn="1" w:lastColumn="1" w:noHBand="0" w:noVBand="0"/>
      </w:tblPr>
      <w:tblGrid>
        <w:gridCol w:w="846"/>
        <w:gridCol w:w="1559"/>
        <w:gridCol w:w="3119"/>
        <w:gridCol w:w="2772"/>
      </w:tblGrid>
      <w:tr w:rsidR="00224E9F" w:rsidRPr="00224E9F" w:rsidTr="00224E9F">
        <w:trPr>
          <w:ins w:id="2348" w:author="蔚滢璐" w:date="2017-01-02T12:27:00Z"/>
        </w:trPr>
        <w:tc>
          <w:tcPr>
            <w:tcW w:w="846" w:type="dxa"/>
          </w:tcPr>
          <w:p w:rsidR="003D42C5" w:rsidRPr="00224E9F" w:rsidRDefault="003D42C5" w:rsidP="00224E9F">
            <w:pPr>
              <w:rPr>
                <w:ins w:id="2349" w:author="蔚滢璐" w:date="2017-01-02T12:27:00Z"/>
                <w:rFonts w:asciiTheme="minorEastAsia" w:hAnsiTheme="minorEastAsia"/>
                <w:sz w:val="21"/>
                <w:szCs w:val="21"/>
                <w:rPrChange w:id="2350" w:author="蔚滢璐" w:date="2017-01-02T12:59:00Z">
                  <w:rPr>
                    <w:ins w:id="2351" w:author="蔚滢璐" w:date="2017-01-02T12:27:00Z"/>
                  </w:rPr>
                </w:rPrChange>
              </w:rPr>
            </w:pPr>
            <w:ins w:id="2352" w:author="蔚滢璐" w:date="2017-01-02T12:2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2353" w:author="蔚滢璐" w:date="2017-01-02T12:59:00Z">
                    <w:rPr>
                      <w:rFonts w:hint="eastAsia"/>
                    </w:rPr>
                  </w:rPrChange>
                </w:rPr>
                <w:t>模块</w:t>
              </w:r>
            </w:ins>
          </w:p>
        </w:tc>
        <w:tc>
          <w:tcPr>
            <w:tcW w:w="1559" w:type="dxa"/>
          </w:tcPr>
          <w:p w:rsidR="003D42C5" w:rsidRPr="00224E9F" w:rsidRDefault="003D42C5" w:rsidP="00224E9F">
            <w:pPr>
              <w:rPr>
                <w:ins w:id="2354" w:author="蔚滢璐" w:date="2017-01-02T12:27:00Z"/>
                <w:rFonts w:asciiTheme="minorEastAsia" w:hAnsiTheme="minorEastAsia"/>
                <w:sz w:val="21"/>
                <w:szCs w:val="21"/>
                <w:rPrChange w:id="2355" w:author="蔚滢璐" w:date="2017-01-02T12:59:00Z">
                  <w:rPr>
                    <w:ins w:id="2356" w:author="蔚滢璐" w:date="2017-01-02T12:27:00Z"/>
                  </w:rPr>
                </w:rPrChange>
              </w:rPr>
            </w:pPr>
            <w:ins w:id="2357" w:author="蔚滢璐" w:date="2017-01-02T12:2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2358" w:author="蔚滢璐" w:date="2017-01-02T12:59:00Z">
                    <w:rPr>
                      <w:rFonts w:hint="eastAsia"/>
                    </w:rPr>
                  </w:rPrChange>
                </w:rPr>
                <w:t>包名</w:t>
              </w:r>
            </w:ins>
          </w:p>
        </w:tc>
        <w:tc>
          <w:tcPr>
            <w:tcW w:w="3119" w:type="dxa"/>
          </w:tcPr>
          <w:p w:rsidR="003D42C5" w:rsidRPr="00224E9F" w:rsidRDefault="003D42C5" w:rsidP="00224E9F">
            <w:pPr>
              <w:rPr>
                <w:ins w:id="2359" w:author="蔚滢璐" w:date="2017-01-02T12:27:00Z"/>
                <w:rFonts w:asciiTheme="minorEastAsia" w:hAnsiTheme="minorEastAsia"/>
                <w:sz w:val="21"/>
                <w:szCs w:val="21"/>
                <w:rPrChange w:id="2360" w:author="蔚滢璐" w:date="2017-01-02T12:59:00Z">
                  <w:rPr>
                    <w:ins w:id="2361" w:author="蔚滢璐" w:date="2017-01-02T12:27:00Z"/>
                  </w:rPr>
                </w:rPrChange>
              </w:rPr>
            </w:pPr>
            <w:ins w:id="2362" w:author="蔚滢璐" w:date="2017-01-02T12:2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2363" w:author="蔚滢璐" w:date="2017-01-02T12:59:00Z">
                    <w:rPr>
                      <w:rFonts w:hint="eastAsia"/>
                    </w:rPr>
                  </w:rPrChange>
                </w:rPr>
                <w:t>类名</w:t>
              </w:r>
            </w:ins>
          </w:p>
        </w:tc>
        <w:tc>
          <w:tcPr>
            <w:tcW w:w="2772" w:type="dxa"/>
          </w:tcPr>
          <w:p w:rsidR="003D42C5" w:rsidRPr="00224E9F" w:rsidRDefault="003D42C5" w:rsidP="00224E9F">
            <w:pPr>
              <w:rPr>
                <w:ins w:id="2364" w:author="蔚滢璐" w:date="2017-01-02T12:27:00Z"/>
                <w:rFonts w:asciiTheme="minorEastAsia" w:hAnsiTheme="minorEastAsia"/>
                <w:sz w:val="21"/>
                <w:szCs w:val="21"/>
                <w:rPrChange w:id="2365" w:author="蔚滢璐" w:date="2017-01-02T12:59:00Z">
                  <w:rPr>
                    <w:ins w:id="2366" w:author="蔚滢璐" w:date="2017-01-02T12:27:00Z"/>
                  </w:rPr>
                </w:rPrChange>
              </w:rPr>
            </w:pPr>
            <w:ins w:id="2367" w:author="蔚滢璐" w:date="2017-01-02T12:2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2368" w:author="蔚滢璐" w:date="2017-01-02T12:59:00Z">
                    <w:rPr>
                      <w:rFonts w:hint="eastAsia"/>
                    </w:rPr>
                  </w:rPrChange>
                </w:rPr>
                <w:t>功能</w:t>
              </w:r>
            </w:ins>
          </w:p>
        </w:tc>
      </w:tr>
      <w:tr w:rsidR="00224E9F" w:rsidRPr="00224E9F" w:rsidTr="003D42C5">
        <w:tblPrEx>
          <w:tblLook w:val="04A0" w:firstRow="1" w:lastRow="0" w:firstColumn="1" w:lastColumn="0" w:noHBand="0" w:noVBand="1"/>
        </w:tblPrEx>
        <w:trPr>
          <w:ins w:id="2369" w:author="蔚滢璐" w:date="2017-01-02T12:27:00Z"/>
        </w:trPr>
        <w:tc>
          <w:tcPr>
            <w:tcW w:w="846" w:type="dxa"/>
            <w:vMerge w:val="restart"/>
          </w:tcPr>
          <w:p w:rsidR="003D42C5" w:rsidRPr="00224E9F" w:rsidRDefault="003D42C5" w:rsidP="00224E9F">
            <w:pPr>
              <w:rPr>
                <w:ins w:id="2370" w:author="蔚滢璐" w:date="2017-01-02T12:27:00Z"/>
                <w:rFonts w:asciiTheme="minorEastAsia" w:hAnsiTheme="minorEastAsia"/>
                <w:sz w:val="21"/>
                <w:szCs w:val="21"/>
                <w:rPrChange w:id="2371" w:author="蔚滢璐" w:date="2017-01-02T12:59:00Z">
                  <w:rPr>
                    <w:ins w:id="2372" w:author="蔚滢璐" w:date="2017-01-02T12:27:00Z"/>
                  </w:rPr>
                </w:rPrChange>
              </w:rPr>
            </w:pPr>
            <w:ins w:id="2373" w:author="蔚滢璐" w:date="2017-01-02T12:27:00Z">
              <w:r w:rsidRPr="00224E9F">
                <w:rPr>
                  <w:rFonts w:asciiTheme="minorEastAsia" w:hAnsiTheme="minorEastAsia"/>
                  <w:sz w:val="21"/>
                  <w:szCs w:val="21"/>
                  <w:rPrChange w:id="2374" w:author="蔚滢璐" w:date="2017-01-02T12:59:00Z">
                    <w:rPr/>
                  </w:rPrChange>
                </w:rPr>
                <w:t>web</w:t>
              </w:r>
            </w:ins>
            <w:ins w:id="2375" w:author="蔚滢璐" w:date="2017-01-02T12:28:00Z">
              <w:r w:rsidRPr="00224E9F">
                <w:rPr>
                  <w:rFonts w:asciiTheme="minorEastAsia" w:hAnsiTheme="minorEastAsia"/>
                  <w:sz w:val="21"/>
                  <w:szCs w:val="21"/>
                  <w:rPrChange w:id="2376" w:author="蔚滢璐" w:date="2017-01-02T12:59:00Z">
                    <w:rPr/>
                  </w:rPrChange>
                </w:rPr>
                <w:t xml:space="preserve"> </w:t>
              </w:r>
            </w:ins>
            <w:ins w:id="2377" w:author="蔚滢璐" w:date="2017-01-02T12:27:00Z">
              <w:r w:rsidRPr="00224E9F">
                <w:rPr>
                  <w:rFonts w:asciiTheme="minorEastAsia" w:hAnsiTheme="minorEastAsia"/>
                  <w:sz w:val="21"/>
                  <w:szCs w:val="21"/>
                  <w:rPrChange w:id="2378" w:author="蔚滢璐" w:date="2017-01-02T12:59:00Z">
                    <w:rPr/>
                  </w:rPrChange>
                </w:rPr>
                <w:t>man</w:t>
              </w:r>
            </w:ins>
            <w:ins w:id="2379" w:author="蔚滢璐" w:date="2017-01-02T12:43:00Z">
              <w:r w:rsidR="00AC799A" w:rsidRPr="00224E9F">
                <w:rPr>
                  <w:rFonts w:asciiTheme="minorEastAsia" w:hAnsiTheme="minorEastAsia"/>
                  <w:sz w:val="21"/>
                  <w:szCs w:val="21"/>
                  <w:rPrChange w:id="2380" w:author="蔚滢璐" w:date="2017-01-02T12:59:00Z">
                    <w:rPr/>
                  </w:rPrChange>
                </w:rPr>
                <w:t xml:space="preserve"> </w:t>
              </w:r>
            </w:ins>
            <w:ins w:id="2381" w:author="蔚滢璐" w:date="2017-01-02T12:27:00Z">
              <w:r w:rsidRPr="00224E9F">
                <w:rPr>
                  <w:rFonts w:asciiTheme="minorEastAsia" w:hAnsiTheme="minorEastAsia"/>
                  <w:sz w:val="21"/>
                  <w:szCs w:val="21"/>
                  <w:rPrChange w:id="2382" w:author="蔚滢璐" w:date="2017-01-02T12:59:00Z">
                    <w:rPr/>
                  </w:rPrChange>
                </w:rPr>
                <w:t>ager</w:t>
              </w:r>
            </w:ins>
          </w:p>
        </w:tc>
        <w:tc>
          <w:tcPr>
            <w:tcW w:w="1559" w:type="dxa"/>
            <w:vMerge w:val="restart"/>
          </w:tcPr>
          <w:p w:rsidR="003D42C5" w:rsidRPr="00224E9F" w:rsidRDefault="003D42C5" w:rsidP="00224E9F">
            <w:pPr>
              <w:rPr>
                <w:ins w:id="2383" w:author="蔚滢璐" w:date="2017-01-02T12:27:00Z"/>
                <w:rFonts w:asciiTheme="minorEastAsia" w:hAnsiTheme="minorEastAsia"/>
                <w:sz w:val="21"/>
                <w:szCs w:val="21"/>
                <w:rPrChange w:id="2384" w:author="蔚滢璐" w:date="2017-01-02T12:59:00Z">
                  <w:rPr>
                    <w:ins w:id="2385" w:author="蔚滢璐" w:date="2017-01-02T12:27:00Z"/>
                  </w:rPr>
                </w:rPrChange>
              </w:rPr>
            </w:pPr>
            <w:ins w:id="2386" w:author="蔚滢璐" w:date="2017-01-02T12:27:00Z">
              <w:r w:rsidRPr="00224E9F">
                <w:rPr>
                  <w:rFonts w:asciiTheme="minorEastAsia" w:hAnsiTheme="minorEastAsia"/>
                  <w:sz w:val="21"/>
                  <w:szCs w:val="21"/>
                  <w:rPrChange w:id="2387" w:author="蔚滢璐" w:date="2017-01-02T12:59:00Z">
                    <w:rPr/>
                  </w:rPrChange>
                </w:rPr>
                <w:t>webmanagercontroller</w:t>
              </w:r>
            </w:ins>
          </w:p>
        </w:tc>
        <w:tc>
          <w:tcPr>
            <w:tcW w:w="3119" w:type="dxa"/>
          </w:tcPr>
          <w:p w:rsidR="003D42C5" w:rsidRPr="00224E9F" w:rsidRDefault="003D42C5" w:rsidP="00224E9F">
            <w:pPr>
              <w:rPr>
                <w:ins w:id="2388" w:author="蔚滢璐" w:date="2017-01-02T12:27:00Z"/>
                <w:rFonts w:asciiTheme="minorEastAsia" w:hAnsiTheme="minorEastAsia"/>
                <w:sz w:val="21"/>
                <w:szCs w:val="21"/>
                <w:rPrChange w:id="2389" w:author="蔚滢璐" w:date="2017-01-02T12:59:00Z">
                  <w:rPr>
                    <w:ins w:id="2390" w:author="蔚滢璐" w:date="2017-01-02T12:27:00Z"/>
                  </w:rPr>
                </w:rPrChange>
              </w:rPr>
            </w:pPr>
            <w:ins w:id="2391" w:author="蔚滢璐" w:date="2017-01-02T12:27:00Z">
              <w:r w:rsidRPr="00224E9F">
                <w:rPr>
                  <w:rFonts w:asciiTheme="minorEastAsia" w:hAnsiTheme="minorEastAsia"/>
                  <w:sz w:val="21"/>
                  <w:szCs w:val="21"/>
                  <w:rPrChange w:id="2392" w:author="蔚滢璐" w:date="2017-01-02T12:59:00Z">
                    <w:rPr/>
                  </w:rPrChange>
                </w:rPr>
                <w:t>AboutUsUIController</w:t>
              </w:r>
            </w:ins>
          </w:p>
        </w:tc>
        <w:tc>
          <w:tcPr>
            <w:tcW w:w="2772" w:type="dxa"/>
          </w:tcPr>
          <w:p w:rsidR="003D42C5" w:rsidRPr="00224E9F" w:rsidRDefault="003D42C5" w:rsidP="00224E9F">
            <w:pPr>
              <w:rPr>
                <w:ins w:id="2393" w:author="蔚滢璐" w:date="2017-01-02T12:27:00Z"/>
                <w:rFonts w:asciiTheme="minorEastAsia" w:hAnsiTheme="minorEastAsia"/>
                <w:sz w:val="21"/>
                <w:szCs w:val="21"/>
                <w:rPrChange w:id="2394" w:author="蔚滢璐" w:date="2017-01-02T12:59:00Z">
                  <w:rPr>
                    <w:ins w:id="2395" w:author="蔚滢璐" w:date="2017-01-02T12:27:00Z"/>
                  </w:rPr>
                </w:rPrChange>
              </w:rPr>
            </w:pPr>
            <w:ins w:id="2396" w:author="蔚滢璐" w:date="2017-01-02T12:2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2397" w:author="蔚滢璐" w:date="2017-01-02T12:59:00Z">
                    <w:rPr>
                      <w:rFonts w:hint="eastAsia"/>
                    </w:rPr>
                  </w:rPrChange>
                </w:rPr>
                <w:t>展示关于我们的信息</w:t>
              </w:r>
            </w:ins>
          </w:p>
        </w:tc>
      </w:tr>
      <w:tr w:rsidR="00224E9F" w:rsidRPr="00224E9F" w:rsidTr="003D42C5">
        <w:tblPrEx>
          <w:tblLook w:val="04A0" w:firstRow="1" w:lastRow="0" w:firstColumn="1" w:lastColumn="0" w:noHBand="0" w:noVBand="1"/>
        </w:tblPrEx>
        <w:trPr>
          <w:ins w:id="2398" w:author="蔚滢璐" w:date="2017-01-02T12:27:00Z"/>
        </w:trPr>
        <w:tc>
          <w:tcPr>
            <w:tcW w:w="846" w:type="dxa"/>
            <w:vMerge/>
          </w:tcPr>
          <w:p w:rsidR="003D42C5" w:rsidRPr="00224E9F" w:rsidRDefault="003D42C5" w:rsidP="00224E9F">
            <w:pPr>
              <w:rPr>
                <w:ins w:id="2399" w:author="蔚滢璐" w:date="2017-01-02T12:27:00Z"/>
                <w:rFonts w:asciiTheme="minorEastAsia" w:hAnsiTheme="minorEastAsia"/>
                <w:sz w:val="21"/>
                <w:szCs w:val="21"/>
                <w:rPrChange w:id="2400" w:author="蔚滢璐" w:date="2017-01-02T12:59:00Z">
                  <w:rPr>
                    <w:ins w:id="2401" w:author="蔚滢璐" w:date="2017-01-02T12:27:00Z"/>
                  </w:rPr>
                </w:rPrChange>
              </w:rPr>
            </w:pPr>
          </w:p>
        </w:tc>
        <w:tc>
          <w:tcPr>
            <w:tcW w:w="1559" w:type="dxa"/>
            <w:vMerge/>
          </w:tcPr>
          <w:p w:rsidR="003D42C5" w:rsidRPr="00224E9F" w:rsidRDefault="003D42C5" w:rsidP="00224E9F">
            <w:pPr>
              <w:rPr>
                <w:ins w:id="2402" w:author="蔚滢璐" w:date="2017-01-02T12:27:00Z"/>
                <w:rFonts w:asciiTheme="minorEastAsia" w:hAnsiTheme="minorEastAsia"/>
                <w:sz w:val="21"/>
                <w:szCs w:val="21"/>
                <w:rPrChange w:id="2403" w:author="蔚滢璐" w:date="2017-01-02T12:59:00Z">
                  <w:rPr>
                    <w:ins w:id="2404" w:author="蔚滢璐" w:date="2017-01-02T12:27:00Z"/>
                  </w:rPr>
                </w:rPrChange>
              </w:rPr>
            </w:pPr>
          </w:p>
        </w:tc>
        <w:tc>
          <w:tcPr>
            <w:tcW w:w="3119" w:type="dxa"/>
          </w:tcPr>
          <w:p w:rsidR="003D42C5" w:rsidRPr="00224E9F" w:rsidRDefault="003D42C5" w:rsidP="00224E9F">
            <w:pPr>
              <w:rPr>
                <w:ins w:id="2405" w:author="蔚滢璐" w:date="2017-01-02T12:27:00Z"/>
                <w:rFonts w:asciiTheme="minorEastAsia" w:hAnsiTheme="minorEastAsia"/>
                <w:sz w:val="21"/>
                <w:szCs w:val="21"/>
                <w:rPrChange w:id="2406" w:author="蔚滢璐" w:date="2017-01-02T12:59:00Z">
                  <w:rPr>
                    <w:ins w:id="2407" w:author="蔚滢璐" w:date="2017-01-02T12:27:00Z"/>
                  </w:rPr>
                </w:rPrChange>
              </w:rPr>
            </w:pPr>
            <w:ins w:id="2408" w:author="蔚滢璐" w:date="2017-01-02T12:27:00Z">
              <w:r w:rsidRPr="00224E9F">
                <w:rPr>
                  <w:rFonts w:asciiTheme="minorEastAsia" w:hAnsiTheme="minorEastAsia"/>
                  <w:sz w:val="21"/>
                  <w:szCs w:val="21"/>
                  <w:rPrChange w:id="2409" w:author="蔚滢璐" w:date="2017-01-02T12:59:00Z">
                    <w:rPr/>
                  </w:rPrChange>
                </w:rPr>
                <w:t>AddHotelUIController</w:t>
              </w:r>
            </w:ins>
          </w:p>
        </w:tc>
        <w:tc>
          <w:tcPr>
            <w:tcW w:w="2772" w:type="dxa"/>
          </w:tcPr>
          <w:p w:rsidR="003D42C5" w:rsidRPr="00224E9F" w:rsidRDefault="003D42C5" w:rsidP="00224E9F">
            <w:pPr>
              <w:rPr>
                <w:ins w:id="2410" w:author="蔚滢璐" w:date="2017-01-02T12:27:00Z"/>
                <w:rFonts w:asciiTheme="minorEastAsia" w:hAnsiTheme="minorEastAsia"/>
                <w:sz w:val="21"/>
                <w:szCs w:val="21"/>
                <w:rPrChange w:id="2411" w:author="蔚滢璐" w:date="2017-01-02T12:59:00Z">
                  <w:rPr>
                    <w:ins w:id="2412" w:author="蔚滢璐" w:date="2017-01-02T12:27:00Z"/>
                  </w:rPr>
                </w:rPrChange>
              </w:rPr>
            </w:pPr>
            <w:ins w:id="2413" w:author="蔚滢璐" w:date="2017-01-02T12:2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2414" w:author="蔚滢璐" w:date="2017-01-02T12:59:00Z">
                    <w:rPr>
                      <w:rFonts w:hint="eastAsia"/>
                    </w:rPr>
                  </w:rPrChange>
                </w:rPr>
                <w:t>添加酒店</w:t>
              </w:r>
            </w:ins>
          </w:p>
        </w:tc>
      </w:tr>
      <w:tr w:rsidR="00224E9F" w:rsidRPr="00224E9F" w:rsidTr="003D42C5">
        <w:tblPrEx>
          <w:tblLook w:val="04A0" w:firstRow="1" w:lastRow="0" w:firstColumn="1" w:lastColumn="0" w:noHBand="0" w:noVBand="1"/>
        </w:tblPrEx>
        <w:trPr>
          <w:ins w:id="2415" w:author="蔚滢璐" w:date="2017-01-02T12:27:00Z"/>
        </w:trPr>
        <w:tc>
          <w:tcPr>
            <w:tcW w:w="846" w:type="dxa"/>
            <w:vMerge/>
          </w:tcPr>
          <w:p w:rsidR="003D42C5" w:rsidRPr="00224E9F" w:rsidRDefault="003D42C5" w:rsidP="00224E9F">
            <w:pPr>
              <w:rPr>
                <w:ins w:id="2416" w:author="蔚滢璐" w:date="2017-01-02T12:27:00Z"/>
                <w:rFonts w:asciiTheme="minorEastAsia" w:hAnsiTheme="minorEastAsia"/>
                <w:sz w:val="21"/>
                <w:szCs w:val="21"/>
                <w:rPrChange w:id="2417" w:author="蔚滢璐" w:date="2017-01-02T12:59:00Z">
                  <w:rPr>
                    <w:ins w:id="2418" w:author="蔚滢璐" w:date="2017-01-02T12:27:00Z"/>
                  </w:rPr>
                </w:rPrChange>
              </w:rPr>
            </w:pPr>
          </w:p>
        </w:tc>
        <w:tc>
          <w:tcPr>
            <w:tcW w:w="1559" w:type="dxa"/>
            <w:vMerge/>
          </w:tcPr>
          <w:p w:rsidR="003D42C5" w:rsidRPr="00224E9F" w:rsidRDefault="003D42C5" w:rsidP="00224E9F">
            <w:pPr>
              <w:rPr>
                <w:ins w:id="2419" w:author="蔚滢璐" w:date="2017-01-02T12:27:00Z"/>
                <w:rFonts w:asciiTheme="minorEastAsia" w:hAnsiTheme="minorEastAsia"/>
                <w:sz w:val="21"/>
                <w:szCs w:val="21"/>
                <w:rPrChange w:id="2420" w:author="蔚滢璐" w:date="2017-01-02T12:59:00Z">
                  <w:rPr>
                    <w:ins w:id="2421" w:author="蔚滢璐" w:date="2017-01-02T12:27:00Z"/>
                  </w:rPr>
                </w:rPrChange>
              </w:rPr>
            </w:pPr>
          </w:p>
        </w:tc>
        <w:tc>
          <w:tcPr>
            <w:tcW w:w="3119" w:type="dxa"/>
          </w:tcPr>
          <w:p w:rsidR="003D42C5" w:rsidRPr="00224E9F" w:rsidRDefault="003D42C5" w:rsidP="00224E9F">
            <w:pPr>
              <w:rPr>
                <w:ins w:id="2422" w:author="蔚滢璐" w:date="2017-01-02T12:27:00Z"/>
                <w:rFonts w:asciiTheme="minorEastAsia" w:hAnsiTheme="minorEastAsia"/>
                <w:sz w:val="21"/>
                <w:szCs w:val="21"/>
                <w:rPrChange w:id="2423" w:author="蔚滢璐" w:date="2017-01-02T12:59:00Z">
                  <w:rPr>
                    <w:ins w:id="2424" w:author="蔚滢璐" w:date="2017-01-02T12:27:00Z"/>
                  </w:rPr>
                </w:rPrChange>
              </w:rPr>
            </w:pPr>
            <w:ins w:id="2425" w:author="蔚滢璐" w:date="2017-01-02T12:27:00Z">
              <w:r w:rsidRPr="00224E9F">
                <w:rPr>
                  <w:rFonts w:asciiTheme="minorEastAsia" w:hAnsiTheme="minorEastAsia"/>
                  <w:sz w:val="21"/>
                  <w:szCs w:val="21"/>
                  <w:rPrChange w:id="2426" w:author="蔚滢璐" w:date="2017-01-02T12:59:00Z">
                    <w:rPr/>
                  </w:rPrChange>
                </w:rPr>
                <w:t>AddWebSalesmanUIController</w:t>
              </w:r>
            </w:ins>
          </w:p>
        </w:tc>
        <w:tc>
          <w:tcPr>
            <w:tcW w:w="2772" w:type="dxa"/>
          </w:tcPr>
          <w:p w:rsidR="003D42C5" w:rsidRPr="00224E9F" w:rsidRDefault="003D42C5" w:rsidP="00224E9F">
            <w:pPr>
              <w:rPr>
                <w:ins w:id="2427" w:author="蔚滢璐" w:date="2017-01-02T12:27:00Z"/>
                <w:rFonts w:asciiTheme="minorEastAsia" w:hAnsiTheme="minorEastAsia"/>
                <w:sz w:val="21"/>
                <w:szCs w:val="21"/>
                <w:rPrChange w:id="2428" w:author="蔚滢璐" w:date="2017-01-02T12:59:00Z">
                  <w:rPr>
                    <w:ins w:id="2429" w:author="蔚滢璐" w:date="2017-01-02T12:27:00Z"/>
                  </w:rPr>
                </w:rPrChange>
              </w:rPr>
            </w:pPr>
            <w:ins w:id="2430" w:author="蔚滢璐" w:date="2017-01-02T12:2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2431" w:author="蔚滢璐" w:date="2017-01-02T12:59:00Z">
                    <w:rPr>
                      <w:rFonts w:hint="eastAsia"/>
                    </w:rPr>
                  </w:rPrChange>
                </w:rPr>
                <w:t>添加网站营销人员</w:t>
              </w:r>
            </w:ins>
          </w:p>
        </w:tc>
      </w:tr>
      <w:tr w:rsidR="00224E9F" w:rsidRPr="00224E9F" w:rsidTr="003D42C5">
        <w:tblPrEx>
          <w:tblLook w:val="04A0" w:firstRow="1" w:lastRow="0" w:firstColumn="1" w:lastColumn="0" w:noHBand="0" w:noVBand="1"/>
        </w:tblPrEx>
        <w:trPr>
          <w:ins w:id="2432" w:author="蔚滢璐" w:date="2017-01-02T12:27:00Z"/>
        </w:trPr>
        <w:tc>
          <w:tcPr>
            <w:tcW w:w="846" w:type="dxa"/>
            <w:vMerge/>
          </w:tcPr>
          <w:p w:rsidR="003D42C5" w:rsidRPr="00224E9F" w:rsidRDefault="003D42C5" w:rsidP="00224E9F">
            <w:pPr>
              <w:rPr>
                <w:ins w:id="2433" w:author="蔚滢璐" w:date="2017-01-02T12:27:00Z"/>
                <w:rFonts w:asciiTheme="minorEastAsia" w:hAnsiTheme="minorEastAsia"/>
                <w:sz w:val="21"/>
                <w:szCs w:val="21"/>
                <w:rPrChange w:id="2434" w:author="蔚滢璐" w:date="2017-01-02T12:59:00Z">
                  <w:rPr>
                    <w:ins w:id="2435" w:author="蔚滢璐" w:date="2017-01-02T12:27:00Z"/>
                  </w:rPr>
                </w:rPrChange>
              </w:rPr>
            </w:pPr>
          </w:p>
        </w:tc>
        <w:tc>
          <w:tcPr>
            <w:tcW w:w="1559" w:type="dxa"/>
            <w:vMerge/>
          </w:tcPr>
          <w:p w:rsidR="003D42C5" w:rsidRPr="00224E9F" w:rsidRDefault="003D42C5" w:rsidP="00224E9F">
            <w:pPr>
              <w:rPr>
                <w:ins w:id="2436" w:author="蔚滢璐" w:date="2017-01-02T12:27:00Z"/>
                <w:rFonts w:asciiTheme="minorEastAsia" w:hAnsiTheme="minorEastAsia"/>
                <w:sz w:val="21"/>
                <w:szCs w:val="21"/>
                <w:rPrChange w:id="2437" w:author="蔚滢璐" w:date="2017-01-02T12:59:00Z">
                  <w:rPr>
                    <w:ins w:id="2438" w:author="蔚滢璐" w:date="2017-01-02T12:27:00Z"/>
                  </w:rPr>
                </w:rPrChange>
              </w:rPr>
            </w:pPr>
          </w:p>
        </w:tc>
        <w:tc>
          <w:tcPr>
            <w:tcW w:w="3119" w:type="dxa"/>
          </w:tcPr>
          <w:p w:rsidR="003D42C5" w:rsidRPr="00224E9F" w:rsidRDefault="003D42C5" w:rsidP="00224E9F">
            <w:pPr>
              <w:rPr>
                <w:ins w:id="2439" w:author="蔚滢璐" w:date="2017-01-02T12:27:00Z"/>
                <w:rFonts w:asciiTheme="minorEastAsia" w:hAnsiTheme="minorEastAsia"/>
                <w:sz w:val="21"/>
                <w:szCs w:val="21"/>
                <w:rPrChange w:id="2440" w:author="蔚滢璐" w:date="2017-01-02T12:59:00Z">
                  <w:rPr>
                    <w:ins w:id="2441" w:author="蔚滢璐" w:date="2017-01-02T12:27:00Z"/>
                  </w:rPr>
                </w:rPrChange>
              </w:rPr>
            </w:pPr>
            <w:ins w:id="2442" w:author="蔚滢璐" w:date="2017-01-02T12:27:00Z">
              <w:r w:rsidRPr="00224E9F">
                <w:rPr>
                  <w:rFonts w:asciiTheme="minorEastAsia" w:hAnsiTheme="minorEastAsia"/>
                  <w:sz w:val="21"/>
                  <w:szCs w:val="21"/>
                  <w:rPrChange w:id="2443" w:author="蔚滢璐" w:date="2017-01-02T12:59:00Z">
                    <w:rPr/>
                  </w:rPrChange>
                </w:rPr>
                <w:t>CheckUserInfoUIController</w:t>
              </w:r>
            </w:ins>
          </w:p>
        </w:tc>
        <w:tc>
          <w:tcPr>
            <w:tcW w:w="2772" w:type="dxa"/>
          </w:tcPr>
          <w:p w:rsidR="003D42C5" w:rsidRPr="00224E9F" w:rsidRDefault="003D42C5" w:rsidP="00224E9F">
            <w:pPr>
              <w:rPr>
                <w:ins w:id="2444" w:author="蔚滢璐" w:date="2017-01-02T12:27:00Z"/>
                <w:rFonts w:asciiTheme="minorEastAsia" w:hAnsiTheme="minorEastAsia"/>
                <w:sz w:val="21"/>
                <w:szCs w:val="21"/>
                <w:rPrChange w:id="2445" w:author="蔚滢璐" w:date="2017-01-02T12:59:00Z">
                  <w:rPr>
                    <w:ins w:id="2446" w:author="蔚滢璐" w:date="2017-01-02T12:27:00Z"/>
                  </w:rPr>
                </w:rPrChange>
              </w:rPr>
            </w:pPr>
            <w:ins w:id="2447" w:author="蔚滢璐" w:date="2017-01-02T12:2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2448" w:author="蔚滢璐" w:date="2017-01-02T12:59:00Z">
                    <w:rPr>
                      <w:rFonts w:hint="eastAsia"/>
                    </w:rPr>
                  </w:rPrChange>
                </w:rPr>
                <w:t>网管查看用户信息</w:t>
              </w:r>
            </w:ins>
          </w:p>
        </w:tc>
      </w:tr>
      <w:tr w:rsidR="00224E9F" w:rsidRPr="00224E9F" w:rsidTr="003D42C5">
        <w:tblPrEx>
          <w:tblLook w:val="04A0" w:firstRow="1" w:lastRow="0" w:firstColumn="1" w:lastColumn="0" w:noHBand="0" w:noVBand="1"/>
        </w:tblPrEx>
        <w:trPr>
          <w:ins w:id="2449" w:author="蔚滢璐" w:date="2017-01-02T12:27:00Z"/>
        </w:trPr>
        <w:tc>
          <w:tcPr>
            <w:tcW w:w="846" w:type="dxa"/>
            <w:vMerge/>
          </w:tcPr>
          <w:p w:rsidR="003D42C5" w:rsidRPr="00224E9F" w:rsidRDefault="003D42C5" w:rsidP="00224E9F">
            <w:pPr>
              <w:rPr>
                <w:ins w:id="2450" w:author="蔚滢璐" w:date="2017-01-02T12:27:00Z"/>
                <w:rFonts w:asciiTheme="minorEastAsia" w:hAnsiTheme="minorEastAsia"/>
                <w:sz w:val="21"/>
                <w:szCs w:val="21"/>
                <w:rPrChange w:id="2451" w:author="蔚滢璐" w:date="2017-01-02T12:59:00Z">
                  <w:rPr>
                    <w:ins w:id="2452" w:author="蔚滢璐" w:date="2017-01-02T12:27:00Z"/>
                  </w:rPr>
                </w:rPrChange>
              </w:rPr>
            </w:pPr>
          </w:p>
        </w:tc>
        <w:tc>
          <w:tcPr>
            <w:tcW w:w="1559" w:type="dxa"/>
            <w:vMerge/>
          </w:tcPr>
          <w:p w:rsidR="003D42C5" w:rsidRPr="00224E9F" w:rsidRDefault="003D42C5" w:rsidP="00224E9F">
            <w:pPr>
              <w:rPr>
                <w:ins w:id="2453" w:author="蔚滢璐" w:date="2017-01-02T12:27:00Z"/>
                <w:rFonts w:asciiTheme="minorEastAsia" w:hAnsiTheme="minorEastAsia"/>
                <w:sz w:val="21"/>
                <w:szCs w:val="21"/>
                <w:rPrChange w:id="2454" w:author="蔚滢璐" w:date="2017-01-02T12:59:00Z">
                  <w:rPr>
                    <w:ins w:id="2455" w:author="蔚滢璐" w:date="2017-01-02T12:27:00Z"/>
                  </w:rPr>
                </w:rPrChange>
              </w:rPr>
            </w:pPr>
          </w:p>
        </w:tc>
        <w:tc>
          <w:tcPr>
            <w:tcW w:w="3119" w:type="dxa"/>
          </w:tcPr>
          <w:p w:rsidR="003D42C5" w:rsidRPr="00224E9F" w:rsidRDefault="003D42C5" w:rsidP="00224E9F">
            <w:pPr>
              <w:rPr>
                <w:ins w:id="2456" w:author="蔚滢璐" w:date="2017-01-02T12:27:00Z"/>
                <w:rFonts w:asciiTheme="minorEastAsia" w:hAnsiTheme="minorEastAsia"/>
                <w:sz w:val="21"/>
                <w:szCs w:val="21"/>
                <w:rPrChange w:id="2457" w:author="蔚滢璐" w:date="2017-01-02T12:59:00Z">
                  <w:rPr>
                    <w:ins w:id="2458" w:author="蔚滢璐" w:date="2017-01-02T12:27:00Z"/>
                  </w:rPr>
                </w:rPrChange>
              </w:rPr>
            </w:pPr>
            <w:ins w:id="2459" w:author="蔚滢璐" w:date="2017-01-02T12:27:00Z">
              <w:r w:rsidRPr="00224E9F">
                <w:rPr>
                  <w:rFonts w:asciiTheme="minorEastAsia" w:hAnsiTheme="minorEastAsia"/>
                  <w:sz w:val="21"/>
                  <w:szCs w:val="21"/>
                  <w:rPrChange w:id="2460" w:author="蔚滢璐" w:date="2017-01-02T12:59:00Z">
                    <w:rPr/>
                  </w:rPrChange>
                </w:rPr>
                <w:t>ManafeWebsalesmanUIController</w:t>
              </w:r>
            </w:ins>
          </w:p>
        </w:tc>
        <w:tc>
          <w:tcPr>
            <w:tcW w:w="2772" w:type="dxa"/>
          </w:tcPr>
          <w:p w:rsidR="003D42C5" w:rsidRPr="00224E9F" w:rsidRDefault="003D42C5" w:rsidP="00224E9F">
            <w:pPr>
              <w:rPr>
                <w:ins w:id="2461" w:author="蔚滢璐" w:date="2017-01-02T12:27:00Z"/>
                <w:rFonts w:asciiTheme="minorEastAsia" w:hAnsiTheme="minorEastAsia"/>
                <w:sz w:val="21"/>
                <w:szCs w:val="21"/>
                <w:rPrChange w:id="2462" w:author="蔚滢璐" w:date="2017-01-02T12:59:00Z">
                  <w:rPr>
                    <w:ins w:id="2463" w:author="蔚滢璐" w:date="2017-01-02T12:27:00Z"/>
                  </w:rPr>
                </w:rPrChange>
              </w:rPr>
            </w:pPr>
            <w:ins w:id="2464" w:author="蔚滢璐" w:date="2017-01-02T12:2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2465" w:author="蔚滢璐" w:date="2017-01-02T12:59:00Z">
                    <w:rPr>
                      <w:rFonts w:hint="eastAsia"/>
                    </w:rPr>
                  </w:rPrChange>
                </w:rPr>
                <w:t>管理网站营销人员</w:t>
              </w:r>
            </w:ins>
          </w:p>
        </w:tc>
      </w:tr>
      <w:tr w:rsidR="00224E9F" w:rsidRPr="00224E9F" w:rsidTr="003D42C5">
        <w:tblPrEx>
          <w:tblLook w:val="04A0" w:firstRow="1" w:lastRow="0" w:firstColumn="1" w:lastColumn="0" w:noHBand="0" w:noVBand="1"/>
        </w:tblPrEx>
        <w:trPr>
          <w:ins w:id="2466" w:author="蔚滢璐" w:date="2017-01-02T12:27:00Z"/>
        </w:trPr>
        <w:tc>
          <w:tcPr>
            <w:tcW w:w="846" w:type="dxa"/>
            <w:vMerge/>
          </w:tcPr>
          <w:p w:rsidR="003D42C5" w:rsidRPr="00224E9F" w:rsidRDefault="003D42C5" w:rsidP="00224E9F">
            <w:pPr>
              <w:rPr>
                <w:ins w:id="2467" w:author="蔚滢璐" w:date="2017-01-02T12:27:00Z"/>
                <w:rFonts w:asciiTheme="minorEastAsia" w:hAnsiTheme="minorEastAsia"/>
                <w:sz w:val="21"/>
                <w:szCs w:val="21"/>
                <w:rPrChange w:id="2468" w:author="蔚滢璐" w:date="2017-01-02T12:59:00Z">
                  <w:rPr>
                    <w:ins w:id="2469" w:author="蔚滢璐" w:date="2017-01-02T12:27:00Z"/>
                  </w:rPr>
                </w:rPrChange>
              </w:rPr>
            </w:pPr>
          </w:p>
        </w:tc>
        <w:tc>
          <w:tcPr>
            <w:tcW w:w="1559" w:type="dxa"/>
            <w:vMerge/>
          </w:tcPr>
          <w:p w:rsidR="003D42C5" w:rsidRPr="00224E9F" w:rsidRDefault="003D42C5" w:rsidP="00224E9F">
            <w:pPr>
              <w:rPr>
                <w:ins w:id="2470" w:author="蔚滢璐" w:date="2017-01-02T12:27:00Z"/>
                <w:rFonts w:asciiTheme="minorEastAsia" w:hAnsiTheme="minorEastAsia"/>
                <w:sz w:val="21"/>
                <w:szCs w:val="21"/>
                <w:rPrChange w:id="2471" w:author="蔚滢璐" w:date="2017-01-02T12:59:00Z">
                  <w:rPr>
                    <w:ins w:id="2472" w:author="蔚滢璐" w:date="2017-01-02T12:27:00Z"/>
                  </w:rPr>
                </w:rPrChange>
              </w:rPr>
            </w:pPr>
          </w:p>
        </w:tc>
        <w:tc>
          <w:tcPr>
            <w:tcW w:w="3119" w:type="dxa"/>
          </w:tcPr>
          <w:p w:rsidR="003D42C5" w:rsidRPr="00224E9F" w:rsidRDefault="003D42C5" w:rsidP="00224E9F">
            <w:pPr>
              <w:rPr>
                <w:ins w:id="2473" w:author="蔚滢璐" w:date="2017-01-02T12:27:00Z"/>
                <w:rFonts w:asciiTheme="minorEastAsia" w:hAnsiTheme="minorEastAsia"/>
                <w:sz w:val="21"/>
                <w:szCs w:val="21"/>
                <w:rPrChange w:id="2474" w:author="蔚滢璐" w:date="2017-01-02T12:59:00Z">
                  <w:rPr>
                    <w:ins w:id="2475" w:author="蔚滢璐" w:date="2017-01-02T12:27:00Z"/>
                  </w:rPr>
                </w:rPrChange>
              </w:rPr>
            </w:pPr>
            <w:ins w:id="2476" w:author="蔚滢璐" w:date="2017-01-02T12:27:00Z">
              <w:r w:rsidRPr="00224E9F">
                <w:rPr>
                  <w:rFonts w:asciiTheme="minorEastAsia" w:hAnsiTheme="minorEastAsia"/>
                  <w:sz w:val="21"/>
                  <w:szCs w:val="21"/>
                  <w:rPrChange w:id="2477" w:author="蔚滢璐" w:date="2017-01-02T12:59:00Z">
                    <w:rPr/>
                  </w:rPrChange>
                </w:rPr>
                <w:t>ManageHotelUIController</w:t>
              </w:r>
            </w:ins>
          </w:p>
        </w:tc>
        <w:tc>
          <w:tcPr>
            <w:tcW w:w="2772" w:type="dxa"/>
          </w:tcPr>
          <w:p w:rsidR="003D42C5" w:rsidRPr="00224E9F" w:rsidRDefault="003D42C5" w:rsidP="00224E9F">
            <w:pPr>
              <w:rPr>
                <w:ins w:id="2478" w:author="蔚滢璐" w:date="2017-01-02T12:27:00Z"/>
                <w:rFonts w:asciiTheme="minorEastAsia" w:hAnsiTheme="minorEastAsia"/>
                <w:sz w:val="21"/>
                <w:szCs w:val="21"/>
                <w:rPrChange w:id="2479" w:author="蔚滢璐" w:date="2017-01-02T12:59:00Z">
                  <w:rPr>
                    <w:ins w:id="2480" w:author="蔚滢璐" w:date="2017-01-02T12:27:00Z"/>
                  </w:rPr>
                </w:rPrChange>
              </w:rPr>
            </w:pPr>
            <w:ins w:id="2481" w:author="蔚滢璐" w:date="2017-01-02T12:2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2482" w:author="蔚滢璐" w:date="2017-01-02T12:59:00Z">
                    <w:rPr>
                      <w:rFonts w:hint="eastAsia"/>
                    </w:rPr>
                  </w:rPrChange>
                </w:rPr>
                <w:t>管理酒店</w:t>
              </w:r>
            </w:ins>
          </w:p>
        </w:tc>
      </w:tr>
      <w:tr w:rsidR="00224E9F" w:rsidRPr="00224E9F" w:rsidTr="003D42C5">
        <w:tblPrEx>
          <w:tblLook w:val="04A0" w:firstRow="1" w:lastRow="0" w:firstColumn="1" w:lastColumn="0" w:noHBand="0" w:noVBand="1"/>
        </w:tblPrEx>
        <w:trPr>
          <w:ins w:id="2483" w:author="蔚滢璐" w:date="2017-01-02T12:27:00Z"/>
        </w:trPr>
        <w:tc>
          <w:tcPr>
            <w:tcW w:w="846" w:type="dxa"/>
            <w:vMerge/>
          </w:tcPr>
          <w:p w:rsidR="003D42C5" w:rsidRPr="00224E9F" w:rsidRDefault="003D42C5" w:rsidP="00224E9F">
            <w:pPr>
              <w:rPr>
                <w:ins w:id="2484" w:author="蔚滢璐" w:date="2017-01-02T12:27:00Z"/>
                <w:rFonts w:asciiTheme="minorEastAsia" w:hAnsiTheme="minorEastAsia"/>
                <w:sz w:val="21"/>
                <w:szCs w:val="21"/>
                <w:rPrChange w:id="2485" w:author="蔚滢璐" w:date="2017-01-02T12:59:00Z">
                  <w:rPr>
                    <w:ins w:id="2486" w:author="蔚滢璐" w:date="2017-01-02T12:27:00Z"/>
                  </w:rPr>
                </w:rPrChange>
              </w:rPr>
            </w:pPr>
          </w:p>
        </w:tc>
        <w:tc>
          <w:tcPr>
            <w:tcW w:w="1559" w:type="dxa"/>
            <w:vMerge/>
          </w:tcPr>
          <w:p w:rsidR="003D42C5" w:rsidRPr="00224E9F" w:rsidRDefault="003D42C5" w:rsidP="00224E9F">
            <w:pPr>
              <w:rPr>
                <w:ins w:id="2487" w:author="蔚滢璐" w:date="2017-01-02T12:27:00Z"/>
                <w:rFonts w:asciiTheme="minorEastAsia" w:hAnsiTheme="minorEastAsia"/>
                <w:sz w:val="21"/>
                <w:szCs w:val="21"/>
                <w:rPrChange w:id="2488" w:author="蔚滢璐" w:date="2017-01-02T12:59:00Z">
                  <w:rPr>
                    <w:ins w:id="2489" w:author="蔚滢璐" w:date="2017-01-02T12:27:00Z"/>
                  </w:rPr>
                </w:rPrChange>
              </w:rPr>
            </w:pPr>
          </w:p>
        </w:tc>
        <w:tc>
          <w:tcPr>
            <w:tcW w:w="3119" w:type="dxa"/>
          </w:tcPr>
          <w:p w:rsidR="003D42C5" w:rsidRPr="00224E9F" w:rsidRDefault="003D42C5" w:rsidP="00224E9F">
            <w:pPr>
              <w:rPr>
                <w:ins w:id="2490" w:author="蔚滢璐" w:date="2017-01-02T12:27:00Z"/>
                <w:rFonts w:asciiTheme="minorEastAsia" w:hAnsiTheme="minorEastAsia"/>
                <w:sz w:val="21"/>
                <w:szCs w:val="21"/>
                <w:rPrChange w:id="2491" w:author="蔚滢璐" w:date="2017-01-02T12:59:00Z">
                  <w:rPr>
                    <w:ins w:id="2492" w:author="蔚滢璐" w:date="2017-01-02T12:27:00Z"/>
                  </w:rPr>
                </w:rPrChange>
              </w:rPr>
            </w:pPr>
            <w:ins w:id="2493" w:author="蔚滢璐" w:date="2017-01-02T12:27:00Z">
              <w:r w:rsidRPr="00224E9F">
                <w:rPr>
                  <w:rFonts w:asciiTheme="minorEastAsia" w:hAnsiTheme="minorEastAsia"/>
                  <w:sz w:val="21"/>
                  <w:szCs w:val="21"/>
                  <w:rPrChange w:id="2494" w:author="蔚滢璐" w:date="2017-01-02T12:59:00Z">
                    <w:rPr/>
                  </w:rPrChange>
                </w:rPr>
                <w:t>ManagerHomepageUIController</w:t>
              </w:r>
            </w:ins>
          </w:p>
        </w:tc>
        <w:tc>
          <w:tcPr>
            <w:tcW w:w="2772" w:type="dxa"/>
          </w:tcPr>
          <w:p w:rsidR="003D42C5" w:rsidRPr="00224E9F" w:rsidRDefault="003D42C5" w:rsidP="00224E9F">
            <w:pPr>
              <w:rPr>
                <w:ins w:id="2495" w:author="蔚滢璐" w:date="2017-01-02T12:27:00Z"/>
                <w:rFonts w:asciiTheme="minorEastAsia" w:hAnsiTheme="minorEastAsia"/>
                <w:sz w:val="21"/>
                <w:szCs w:val="21"/>
                <w:rPrChange w:id="2496" w:author="蔚滢璐" w:date="2017-01-02T12:59:00Z">
                  <w:rPr>
                    <w:ins w:id="2497" w:author="蔚滢璐" w:date="2017-01-02T12:27:00Z"/>
                  </w:rPr>
                </w:rPrChange>
              </w:rPr>
            </w:pPr>
            <w:ins w:id="2498" w:author="蔚滢璐" w:date="2017-01-02T12:2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2499" w:author="蔚滢璐" w:date="2017-01-02T12:59:00Z">
                    <w:rPr>
                      <w:rFonts w:hint="eastAsia"/>
                    </w:rPr>
                  </w:rPrChange>
                </w:rPr>
                <w:t>网管首页</w:t>
              </w:r>
            </w:ins>
          </w:p>
        </w:tc>
      </w:tr>
      <w:tr w:rsidR="00224E9F" w:rsidRPr="00224E9F" w:rsidTr="003D42C5">
        <w:tblPrEx>
          <w:tblLook w:val="04A0" w:firstRow="1" w:lastRow="0" w:firstColumn="1" w:lastColumn="0" w:noHBand="0" w:noVBand="1"/>
        </w:tblPrEx>
        <w:trPr>
          <w:ins w:id="2500" w:author="蔚滢璐" w:date="2017-01-02T12:27:00Z"/>
        </w:trPr>
        <w:tc>
          <w:tcPr>
            <w:tcW w:w="846" w:type="dxa"/>
            <w:vMerge/>
          </w:tcPr>
          <w:p w:rsidR="003D42C5" w:rsidRPr="00224E9F" w:rsidRDefault="003D42C5" w:rsidP="00224E9F">
            <w:pPr>
              <w:rPr>
                <w:ins w:id="2501" w:author="蔚滢璐" w:date="2017-01-02T12:27:00Z"/>
                <w:rFonts w:asciiTheme="minorEastAsia" w:hAnsiTheme="minorEastAsia"/>
                <w:sz w:val="21"/>
                <w:szCs w:val="21"/>
                <w:rPrChange w:id="2502" w:author="蔚滢璐" w:date="2017-01-02T12:59:00Z">
                  <w:rPr>
                    <w:ins w:id="2503" w:author="蔚滢璐" w:date="2017-01-02T12:27:00Z"/>
                  </w:rPr>
                </w:rPrChange>
              </w:rPr>
            </w:pPr>
          </w:p>
        </w:tc>
        <w:tc>
          <w:tcPr>
            <w:tcW w:w="1559" w:type="dxa"/>
            <w:vMerge/>
          </w:tcPr>
          <w:p w:rsidR="003D42C5" w:rsidRPr="00224E9F" w:rsidRDefault="003D42C5" w:rsidP="00224E9F">
            <w:pPr>
              <w:rPr>
                <w:ins w:id="2504" w:author="蔚滢璐" w:date="2017-01-02T12:27:00Z"/>
                <w:rFonts w:asciiTheme="minorEastAsia" w:hAnsiTheme="minorEastAsia"/>
                <w:sz w:val="21"/>
                <w:szCs w:val="21"/>
                <w:rPrChange w:id="2505" w:author="蔚滢璐" w:date="2017-01-02T12:59:00Z">
                  <w:rPr>
                    <w:ins w:id="2506" w:author="蔚滢璐" w:date="2017-01-02T12:27:00Z"/>
                  </w:rPr>
                </w:rPrChange>
              </w:rPr>
            </w:pPr>
          </w:p>
        </w:tc>
        <w:tc>
          <w:tcPr>
            <w:tcW w:w="3119" w:type="dxa"/>
          </w:tcPr>
          <w:p w:rsidR="003D42C5" w:rsidRPr="00224E9F" w:rsidRDefault="003D42C5" w:rsidP="00224E9F">
            <w:pPr>
              <w:rPr>
                <w:ins w:id="2507" w:author="蔚滢璐" w:date="2017-01-02T12:27:00Z"/>
                <w:rFonts w:asciiTheme="minorEastAsia" w:hAnsiTheme="minorEastAsia"/>
                <w:sz w:val="21"/>
                <w:szCs w:val="21"/>
                <w:rPrChange w:id="2508" w:author="蔚滢璐" w:date="2017-01-02T12:59:00Z">
                  <w:rPr>
                    <w:ins w:id="2509" w:author="蔚滢璐" w:date="2017-01-02T12:27:00Z"/>
                  </w:rPr>
                </w:rPrChange>
              </w:rPr>
            </w:pPr>
            <w:ins w:id="2510" w:author="蔚滢璐" w:date="2017-01-02T12:27:00Z">
              <w:r w:rsidRPr="00224E9F">
                <w:rPr>
                  <w:rFonts w:asciiTheme="minorEastAsia" w:hAnsiTheme="minorEastAsia"/>
                  <w:sz w:val="21"/>
                  <w:szCs w:val="21"/>
                  <w:rPrChange w:id="2511" w:author="蔚滢璐" w:date="2017-01-02T12:59:00Z">
                    <w:rPr/>
                  </w:rPrChange>
                </w:rPr>
                <w:t>ManageUserUIController</w:t>
              </w:r>
            </w:ins>
          </w:p>
        </w:tc>
        <w:tc>
          <w:tcPr>
            <w:tcW w:w="2772" w:type="dxa"/>
          </w:tcPr>
          <w:p w:rsidR="003D42C5" w:rsidRPr="00224E9F" w:rsidRDefault="003D42C5" w:rsidP="00224E9F">
            <w:pPr>
              <w:rPr>
                <w:ins w:id="2512" w:author="蔚滢璐" w:date="2017-01-02T12:27:00Z"/>
                <w:rFonts w:asciiTheme="minorEastAsia" w:hAnsiTheme="minorEastAsia"/>
                <w:sz w:val="21"/>
                <w:szCs w:val="21"/>
                <w:rPrChange w:id="2513" w:author="蔚滢璐" w:date="2017-01-02T12:59:00Z">
                  <w:rPr>
                    <w:ins w:id="2514" w:author="蔚滢璐" w:date="2017-01-02T12:27:00Z"/>
                  </w:rPr>
                </w:rPrChange>
              </w:rPr>
            </w:pPr>
            <w:ins w:id="2515" w:author="蔚滢璐" w:date="2017-01-02T12:2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2516" w:author="蔚滢璐" w:date="2017-01-02T12:59:00Z">
                    <w:rPr>
                      <w:rFonts w:hint="eastAsia"/>
                    </w:rPr>
                  </w:rPrChange>
                </w:rPr>
                <w:t>管理用户</w:t>
              </w:r>
            </w:ins>
          </w:p>
        </w:tc>
      </w:tr>
      <w:tr w:rsidR="00224E9F" w:rsidRPr="00224E9F" w:rsidTr="003D42C5">
        <w:tblPrEx>
          <w:tblLook w:val="04A0" w:firstRow="1" w:lastRow="0" w:firstColumn="1" w:lastColumn="0" w:noHBand="0" w:noVBand="1"/>
        </w:tblPrEx>
        <w:trPr>
          <w:ins w:id="2517" w:author="蔚滢璐" w:date="2017-01-02T12:27:00Z"/>
        </w:trPr>
        <w:tc>
          <w:tcPr>
            <w:tcW w:w="846" w:type="dxa"/>
            <w:vMerge/>
          </w:tcPr>
          <w:p w:rsidR="003D42C5" w:rsidRPr="00224E9F" w:rsidRDefault="003D42C5" w:rsidP="00224E9F">
            <w:pPr>
              <w:rPr>
                <w:ins w:id="2518" w:author="蔚滢璐" w:date="2017-01-02T12:27:00Z"/>
                <w:rFonts w:asciiTheme="minorEastAsia" w:hAnsiTheme="minorEastAsia"/>
                <w:sz w:val="21"/>
                <w:szCs w:val="21"/>
                <w:rPrChange w:id="2519" w:author="蔚滢璐" w:date="2017-01-02T12:59:00Z">
                  <w:rPr>
                    <w:ins w:id="2520" w:author="蔚滢璐" w:date="2017-01-02T12:27:00Z"/>
                  </w:rPr>
                </w:rPrChange>
              </w:rPr>
            </w:pPr>
          </w:p>
        </w:tc>
        <w:tc>
          <w:tcPr>
            <w:tcW w:w="1559" w:type="dxa"/>
            <w:vMerge/>
          </w:tcPr>
          <w:p w:rsidR="003D42C5" w:rsidRPr="00224E9F" w:rsidRDefault="003D42C5" w:rsidP="00224E9F">
            <w:pPr>
              <w:rPr>
                <w:ins w:id="2521" w:author="蔚滢璐" w:date="2017-01-02T12:27:00Z"/>
                <w:rFonts w:asciiTheme="minorEastAsia" w:hAnsiTheme="minorEastAsia"/>
                <w:sz w:val="21"/>
                <w:szCs w:val="21"/>
                <w:rPrChange w:id="2522" w:author="蔚滢璐" w:date="2017-01-02T12:59:00Z">
                  <w:rPr>
                    <w:ins w:id="2523" w:author="蔚滢璐" w:date="2017-01-02T12:27:00Z"/>
                  </w:rPr>
                </w:rPrChange>
              </w:rPr>
            </w:pPr>
          </w:p>
        </w:tc>
        <w:tc>
          <w:tcPr>
            <w:tcW w:w="3119" w:type="dxa"/>
          </w:tcPr>
          <w:p w:rsidR="003D42C5" w:rsidRPr="00224E9F" w:rsidRDefault="003D42C5" w:rsidP="00224E9F">
            <w:pPr>
              <w:rPr>
                <w:ins w:id="2524" w:author="蔚滢璐" w:date="2017-01-02T12:27:00Z"/>
                <w:rFonts w:asciiTheme="minorEastAsia" w:hAnsiTheme="minorEastAsia"/>
                <w:sz w:val="21"/>
                <w:szCs w:val="21"/>
                <w:rPrChange w:id="2525" w:author="蔚滢璐" w:date="2017-01-02T12:59:00Z">
                  <w:rPr>
                    <w:ins w:id="2526" w:author="蔚滢璐" w:date="2017-01-02T12:27:00Z"/>
                  </w:rPr>
                </w:rPrChange>
              </w:rPr>
            </w:pPr>
            <w:ins w:id="2527" w:author="蔚滢璐" w:date="2017-01-02T12:27:00Z">
              <w:r w:rsidRPr="00224E9F">
                <w:rPr>
                  <w:rFonts w:asciiTheme="minorEastAsia" w:hAnsiTheme="minorEastAsia"/>
                  <w:sz w:val="21"/>
                  <w:szCs w:val="21"/>
                  <w:rPrChange w:id="2528" w:author="蔚滢璐" w:date="2017-01-02T12:59:00Z">
                    <w:rPr/>
                  </w:rPrChange>
                </w:rPr>
                <w:t>ModifyHotelUIController</w:t>
              </w:r>
            </w:ins>
          </w:p>
        </w:tc>
        <w:tc>
          <w:tcPr>
            <w:tcW w:w="2772" w:type="dxa"/>
          </w:tcPr>
          <w:p w:rsidR="003D42C5" w:rsidRPr="00224E9F" w:rsidRDefault="003D42C5" w:rsidP="00224E9F">
            <w:pPr>
              <w:rPr>
                <w:ins w:id="2529" w:author="蔚滢璐" w:date="2017-01-02T12:27:00Z"/>
                <w:rFonts w:asciiTheme="minorEastAsia" w:hAnsiTheme="minorEastAsia"/>
                <w:sz w:val="21"/>
                <w:szCs w:val="21"/>
                <w:rPrChange w:id="2530" w:author="蔚滢璐" w:date="2017-01-02T12:59:00Z">
                  <w:rPr>
                    <w:ins w:id="2531" w:author="蔚滢璐" w:date="2017-01-02T12:27:00Z"/>
                  </w:rPr>
                </w:rPrChange>
              </w:rPr>
            </w:pPr>
            <w:ins w:id="2532" w:author="蔚滢璐" w:date="2017-01-02T12:2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2533" w:author="蔚滢璐" w:date="2017-01-02T12:59:00Z">
                    <w:rPr>
                      <w:rFonts w:hint="eastAsia"/>
                    </w:rPr>
                  </w:rPrChange>
                </w:rPr>
                <w:t>修改酒店信息</w:t>
              </w:r>
            </w:ins>
          </w:p>
        </w:tc>
      </w:tr>
      <w:tr w:rsidR="00224E9F" w:rsidRPr="00224E9F" w:rsidTr="003D42C5">
        <w:tblPrEx>
          <w:tblLook w:val="04A0" w:firstRow="1" w:lastRow="0" w:firstColumn="1" w:lastColumn="0" w:noHBand="0" w:noVBand="1"/>
        </w:tblPrEx>
        <w:trPr>
          <w:ins w:id="2534" w:author="蔚滢璐" w:date="2017-01-02T12:27:00Z"/>
        </w:trPr>
        <w:tc>
          <w:tcPr>
            <w:tcW w:w="846" w:type="dxa"/>
            <w:vMerge/>
          </w:tcPr>
          <w:p w:rsidR="003D42C5" w:rsidRPr="00224E9F" w:rsidRDefault="003D42C5" w:rsidP="00224E9F">
            <w:pPr>
              <w:rPr>
                <w:ins w:id="2535" w:author="蔚滢璐" w:date="2017-01-02T12:27:00Z"/>
                <w:rFonts w:asciiTheme="minorEastAsia" w:hAnsiTheme="minorEastAsia"/>
                <w:sz w:val="21"/>
                <w:szCs w:val="21"/>
                <w:rPrChange w:id="2536" w:author="蔚滢璐" w:date="2017-01-02T12:59:00Z">
                  <w:rPr>
                    <w:ins w:id="2537" w:author="蔚滢璐" w:date="2017-01-02T12:27:00Z"/>
                  </w:rPr>
                </w:rPrChange>
              </w:rPr>
            </w:pPr>
          </w:p>
        </w:tc>
        <w:tc>
          <w:tcPr>
            <w:tcW w:w="1559" w:type="dxa"/>
            <w:vMerge/>
          </w:tcPr>
          <w:p w:rsidR="003D42C5" w:rsidRPr="00224E9F" w:rsidRDefault="003D42C5" w:rsidP="00224E9F">
            <w:pPr>
              <w:rPr>
                <w:ins w:id="2538" w:author="蔚滢璐" w:date="2017-01-02T12:27:00Z"/>
                <w:rFonts w:asciiTheme="minorEastAsia" w:hAnsiTheme="minorEastAsia"/>
                <w:sz w:val="21"/>
                <w:szCs w:val="21"/>
                <w:rPrChange w:id="2539" w:author="蔚滢璐" w:date="2017-01-02T12:59:00Z">
                  <w:rPr>
                    <w:ins w:id="2540" w:author="蔚滢璐" w:date="2017-01-02T12:27:00Z"/>
                  </w:rPr>
                </w:rPrChange>
              </w:rPr>
            </w:pPr>
          </w:p>
        </w:tc>
        <w:tc>
          <w:tcPr>
            <w:tcW w:w="3119" w:type="dxa"/>
          </w:tcPr>
          <w:p w:rsidR="003D42C5" w:rsidRPr="00224E9F" w:rsidRDefault="003D42C5" w:rsidP="00224E9F">
            <w:pPr>
              <w:rPr>
                <w:ins w:id="2541" w:author="蔚滢璐" w:date="2017-01-02T12:27:00Z"/>
                <w:rFonts w:asciiTheme="minorEastAsia" w:hAnsiTheme="minorEastAsia"/>
                <w:sz w:val="21"/>
                <w:szCs w:val="21"/>
                <w:rPrChange w:id="2542" w:author="蔚滢璐" w:date="2017-01-02T12:59:00Z">
                  <w:rPr>
                    <w:ins w:id="2543" w:author="蔚滢璐" w:date="2017-01-02T12:27:00Z"/>
                  </w:rPr>
                </w:rPrChange>
              </w:rPr>
            </w:pPr>
            <w:ins w:id="2544" w:author="蔚滢璐" w:date="2017-01-02T12:27:00Z">
              <w:r w:rsidRPr="00224E9F">
                <w:rPr>
                  <w:rFonts w:asciiTheme="minorEastAsia" w:hAnsiTheme="minorEastAsia"/>
                  <w:sz w:val="21"/>
                  <w:szCs w:val="21"/>
                  <w:rPrChange w:id="2545" w:author="蔚滢璐" w:date="2017-01-02T12:59:00Z">
                    <w:rPr/>
                  </w:rPrChange>
                </w:rPr>
                <w:t>ModifyOwnPasswordUIController</w:t>
              </w:r>
            </w:ins>
          </w:p>
        </w:tc>
        <w:tc>
          <w:tcPr>
            <w:tcW w:w="2772" w:type="dxa"/>
          </w:tcPr>
          <w:p w:rsidR="003D42C5" w:rsidRPr="00224E9F" w:rsidRDefault="003D42C5" w:rsidP="00224E9F">
            <w:pPr>
              <w:rPr>
                <w:ins w:id="2546" w:author="蔚滢璐" w:date="2017-01-02T12:27:00Z"/>
                <w:rFonts w:asciiTheme="minorEastAsia" w:hAnsiTheme="minorEastAsia"/>
                <w:sz w:val="21"/>
                <w:szCs w:val="21"/>
                <w:rPrChange w:id="2547" w:author="蔚滢璐" w:date="2017-01-02T12:59:00Z">
                  <w:rPr>
                    <w:ins w:id="2548" w:author="蔚滢璐" w:date="2017-01-02T12:27:00Z"/>
                  </w:rPr>
                </w:rPrChange>
              </w:rPr>
            </w:pPr>
            <w:ins w:id="2549" w:author="蔚滢璐" w:date="2017-01-02T12:2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2550" w:author="蔚滢璐" w:date="2017-01-02T12:59:00Z">
                    <w:rPr>
                      <w:rFonts w:hint="eastAsia"/>
                    </w:rPr>
                  </w:rPrChange>
                </w:rPr>
                <w:t>网管修改自己的密码</w:t>
              </w:r>
            </w:ins>
          </w:p>
        </w:tc>
      </w:tr>
      <w:tr w:rsidR="00224E9F" w:rsidRPr="00224E9F" w:rsidTr="003D42C5">
        <w:tblPrEx>
          <w:tblLook w:val="04A0" w:firstRow="1" w:lastRow="0" w:firstColumn="1" w:lastColumn="0" w:noHBand="0" w:noVBand="1"/>
        </w:tblPrEx>
        <w:trPr>
          <w:ins w:id="2551" w:author="蔚滢璐" w:date="2017-01-02T12:27:00Z"/>
        </w:trPr>
        <w:tc>
          <w:tcPr>
            <w:tcW w:w="846" w:type="dxa"/>
            <w:vMerge/>
          </w:tcPr>
          <w:p w:rsidR="003D42C5" w:rsidRPr="00224E9F" w:rsidRDefault="003D42C5" w:rsidP="00224E9F">
            <w:pPr>
              <w:rPr>
                <w:ins w:id="2552" w:author="蔚滢璐" w:date="2017-01-02T12:27:00Z"/>
                <w:rFonts w:asciiTheme="minorEastAsia" w:hAnsiTheme="minorEastAsia"/>
                <w:sz w:val="21"/>
                <w:szCs w:val="21"/>
                <w:rPrChange w:id="2553" w:author="蔚滢璐" w:date="2017-01-02T12:59:00Z">
                  <w:rPr>
                    <w:ins w:id="2554" w:author="蔚滢璐" w:date="2017-01-02T12:27:00Z"/>
                  </w:rPr>
                </w:rPrChange>
              </w:rPr>
            </w:pPr>
          </w:p>
        </w:tc>
        <w:tc>
          <w:tcPr>
            <w:tcW w:w="1559" w:type="dxa"/>
            <w:vMerge/>
          </w:tcPr>
          <w:p w:rsidR="003D42C5" w:rsidRPr="00224E9F" w:rsidRDefault="003D42C5" w:rsidP="00224E9F">
            <w:pPr>
              <w:rPr>
                <w:ins w:id="2555" w:author="蔚滢璐" w:date="2017-01-02T12:27:00Z"/>
                <w:rFonts w:asciiTheme="minorEastAsia" w:hAnsiTheme="minorEastAsia"/>
                <w:sz w:val="21"/>
                <w:szCs w:val="21"/>
                <w:rPrChange w:id="2556" w:author="蔚滢璐" w:date="2017-01-02T12:59:00Z">
                  <w:rPr>
                    <w:ins w:id="2557" w:author="蔚滢璐" w:date="2017-01-02T12:27:00Z"/>
                  </w:rPr>
                </w:rPrChange>
              </w:rPr>
            </w:pPr>
          </w:p>
        </w:tc>
        <w:tc>
          <w:tcPr>
            <w:tcW w:w="3119" w:type="dxa"/>
          </w:tcPr>
          <w:p w:rsidR="003D42C5" w:rsidRPr="00224E9F" w:rsidRDefault="003D42C5" w:rsidP="00224E9F">
            <w:pPr>
              <w:rPr>
                <w:ins w:id="2558" w:author="蔚滢璐" w:date="2017-01-02T12:27:00Z"/>
                <w:rFonts w:asciiTheme="minorEastAsia" w:hAnsiTheme="minorEastAsia"/>
                <w:sz w:val="21"/>
                <w:szCs w:val="21"/>
                <w:rPrChange w:id="2559" w:author="蔚滢璐" w:date="2017-01-02T12:59:00Z">
                  <w:rPr>
                    <w:ins w:id="2560" w:author="蔚滢璐" w:date="2017-01-02T12:27:00Z"/>
                  </w:rPr>
                </w:rPrChange>
              </w:rPr>
            </w:pPr>
            <w:ins w:id="2561" w:author="蔚滢璐" w:date="2017-01-02T12:27:00Z">
              <w:r w:rsidRPr="00224E9F">
                <w:rPr>
                  <w:rFonts w:asciiTheme="minorEastAsia" w:hAnsiTheme="minorEastAsia"/>
                  <w:sz w:val="21"/>
                  <w:szCs w:val="21"/>
                  <w:rPrChange w:id="2562" w:author="蔚滢璐" w:date="2017-01-02T12:59:00Z">
                    <w:rPr/>
                  </w:rPrChange>
                </w:rPr>
                <w:t>ModifyUserInfoUIController</w:t>
              </w:r>
            </w:ins>
          </w:p>
        </w:tc>
        <w:tc>
          <w:tcPr>
            <w:tcW w:w="2772" w:type="dxa"/>
          </w:tcPr>
          <w:p w:rsidR="003D42C5" w:rsidRPr="00224E9F" w:rsidRDefault="003D42C5" w:rsidP="00224E9F">
            <w:pPr>
              <w:rPr>
                <w:ins w:id="2563" w:author="蔚滢璐" w:date="2017-01-02T12:27:00Z"/>
                <w:rFonts w:asciiTheme="minorEastAsia" w:hAnsiTheme="minorEastAsia"/>
                <w:sz w:val="21"/>
                <w:szCs w:val="21"/>
                <w:rPrChange w:id="2564" w:author="蔚滢璐" w:date="2017-01-02T12:59:00Z">
                  <w:rPr>
                    <w:ins w:id="2565" w:author="蔚滢璐" w:date="2017-01-02T12:27:00Z"/>
                  </w:rPr>
                </w:rPrChange>
              </w:rPr>
            </w:pPr>
            <w:ins w:id="2566" w:author="蔚滢璐" w:date="2017-01-02T12:2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2567" w:author="蔚滢璐" w:date="2017-01-02T12:59:00Z">
                    <w:rPr>
                      <w:rFonts w:hint="eastAsia"/>
                    </w:rPr>
                  </w:rPrChange>
                </w:rPr>
                <w:t>修改用户信息</w:t>
              </w:r>
            </w:ins>
          </w:p>
        </w:tc>
      </w:tr>
      <w:tr w:rsidR="00224E9F" w:rsidRPr="00224E9F" w:rsidTr="003D42C5">
        <w:tblPrEx>
          <w:tblLook w:val="04A0" w:firstRow="1" w:lastRow="0" w:firstColumn="1" w:lastColumn="0" w:noHBand="0" w:noVBand="1"/>
        </w:tblPrEx>
        <w:trPr>
          <w:ins w:id="2568" w:author="蔚滢璐" w:date="2017-01-02T12:27:00Z"/>
        </w:trPr>
        <w:tc>
          <w:tcPr>
            <w:tcW w:w="846" w:type="dxa"/>
            <w:vMerge/>
          </w:tcPr>
          <w:p w:rsidR="003D42C5" w:rsidRPr="00224E9F" w:rsidRDefault="003D42C5" w:rsidP="00224E9F">
            <w:pPr>
              <w:rPr>
                <w:ins w:id="2569" w:author="蔚滢璐" w:date="2017-01-02T12:27:00Z"/>
                <w:rFonts w:asciiTheme="minorEastAsia" w:hAnsiTheme="minorEastAsia"/>
                <w:sz w:val="21"/>
                <w:szCs w:val="21"/>
                <w:rPrChange w:id="2570" w:author="蔚滢璐" w:date="2017-01-02T12:59:00Z">
                  <w:rPr>
                    <w:ins w:id="2571" w:author="蔚滢璐" w:date="2017-01-02T12:27:00Z"/>
                  </w:rPr>
                </w:rPrChange>
              </w:rPr>
            </w:pPr>
          </w:p>
        </w:tc>
        <w:tc>
          <w:tcPr>
            <w:tcW w:w="1559" w:type="dxa"/>
            <w:vMerge/>
          </w:tcPr>
          <w:p w:rsidR="003D42C5" w:rsidRPr="00224E9F" w:rsidRDefault="003D42C5" w:rsidP="00224E9F">
            <w:pPr>
              <w:rPr>
                <w:ins w:id="2572" w:author="蔚滢璐" w:date="2017-01-02T12:27:00Z"/>
                <w:rFonts w:asciiTheme="minorEastAsia" w:hAnsiTheme="minorEastAsia"/>
                <w:sz w:val="21"/>
                <w:szCs w:val="21"/>
                <w:rPrChange w:id="2573" w:author="蔚滢璐" w:date="2017-01-02T12:59:00Z">
                  <w:rPr>
                    <w:ins w:id="2574" w:author="蔚滢璐" w:date="2017-01-02T12:27:00Z"/>
                  </w:rPr>
                </w:rPrChange>
              </w:rPr>
            </w:pPr>
          </w:p>
        </w:tc>
        <w:tc>
          <w:tcPr>
            <w:tcW w:w="3119" w:type="dxa"/>
          </w:tcPr>
          <w:p w:rsidR="003D42C5" w:rsidRPr="00224E9F" w:rsidRDefault="003D42C5" w:rsidP="00224E9F">
            <w:pPr>
              <w:rPr>
                <w:ins w:id="2575" w:author="蔚滢璐" w:date="2017-01-02T12:27:00Z"/>
                <w:rFonts w:asciiTheme="minorEastAsia" w:hAnsiTheme="minorEastAsia"/>
                <w:sz w:val="21"/>
                <w:szCs w:val="21"/>
                <w:rPrChange w:id="2576" w:author="蔚滢璐" w:date="2017-01-02T12:59:00Z">
                  <w:rPr>
                    <w:ins w:id="2577" w:author="蔚滢璐" w:date="2017-01-02T12:27:00Z"/>
                  </w:rPr>
                </w:rPrChange>
              </w:rPr>
            </w:pPr>
            <w:ins w:id="2578" w:author="蔚滢璐" w:date="2017-01-02T12:27:00Z">
              <w:r w:rsidRPr="00224E9F">
                <w:rPr>
                  <w:rFonts w:asciiTheme="minorEastAsia" w:hAnsiTheme="minorEastAsia"/>
                  <w:sz w:val="21"/>
                  <w:szCs w:val="21"/>
                  <w:rPrChange w:id="2579" w:author="蔚滢璐" w:date="2017-01-02T12:59:00Z">
                    <w:rPr/>
                  </w:rPrChange>
                </w:rPr>
                <w:t>ModifyWebSalesmanUIController</w:t>
              </w:r>
            </w:ins>
          </w:p>
        </w:tc>
        <w:tc>
          <w:tcPr>
            <w:tcW w:w="2772" w:type="dxa"/>
          </w:tcPr>
          <w:p w:rsidR="003D42C5" w:rsidRPr="00224E9F" w:rsidRDefault="003D42C5" w:rsidP="00224E9F">
            <w:pPr>
              <w:rPr>
                <w:ins w:id="2580" w:author="蔚滢璐" w:date="2017-01-02T12:27:00Z"/>
                <w:rFonts w:asciiTheme="minorEastAsia" w:hAnsiTheme="minorEastAsia"/>
                <w:sz w:val="21"/>
                <w:szCs w:val="21"/>
                <w:rPrChange w:id="2581" w:author="蔚滢璐" w:date="2017-01-02T12:59:00Z">
                  <w:rPr>
                    <w:ins w:id="2582" w:author="蔚滢璐" w:date="2017-01-02T12:27:00Z"/>
                  </w:rPr>
                </w:rPrChange>
              </w:rPr>
            </w:pPr>
            <w:ins w:id="2583" w:author="蔚滢璐" w:date="2017-01-02T12:2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2584" w:author="蔚滢璐" w:date="2017-01-02T12:59:00Z">
                    <w:rPr>
                      <w:rFonts w:hint="eastAsia"/>
                    </w:rPr>
                  </w:rPrChange>
                </w:rPr>
                <w:t>网站管理人员修改营销人员信息界面</w:t>
              </w:r>
            </w:ins>
          </w:p>
        </w:tc>
      </w:tr>
      <w:tr w:rsidR="00224E9F" w:rsidRPr="00224E9F" w:rsidTr="003D42C5">
        <w:tblPrEx>
          <w:tblLook w:val="04A0" w:firstRow="1" w:lastRow="0" w:firstColumn="1" w:lastColumn="0" w:noHBand="0" w:noVBand="1"/>
        </w:tblPrEx>
        <w:trPr>
          <w:ins w:id="2585" w:author="蔚滢璐" w:date="2017-01-02T12:27:00Z"/>
        </w:trPr>
        <w:tc>
          <w:tcPr>
            <w:tcW w:w="846" w:type="dxa"/>
            <w:vMerge/>
          </w:tcPr>
          <w:p w:rsidR="003D42C5" w:rsidRPr="00224E9F" w:rsidRDefault="003D42C5" w:rsidP="00224E9F">
            <w:pPr>
              <w:rPr>
                <w:ins w:id="2586" w:author="蔚滢璐" w:date="2017-01-02T12:27:00Z"/>
                <w:rFonts w:asciiTheme="minorEastAsia" w:hAnsiTheme="minorEastAsia"/>
                <w:sz w:val="21"/>
                <w:szCs w:val="21"/>
                <w:rPrChange w:id="2587" w:author="蔚滢璐" w:date="2017-01-02T12:59:00Z">
                  <w:rPr>
                    <w:ins w:id="2588" w:author="蔚滢璐" w:date="2017-01-02T12:27:00Z"/>
                  </w:rPr>
                </w:rPrChange>
              </w:rPr>
            </w:pPr>
          </w:p>
        </w:tc>
        <w:tc>
          <w:tcPr>
            <w:tcW w:w="1559" w:type="dxa"/>
            <w:vMerge/>
          </w:tcPr>
          <w:p w:rsidR="003D42C5" w:rsidRPr="00224E9F" w:rsidRDefault="003D42C5" w:rsidP="00224E9F">
            <w:pPr>
              <w:rPr>
                <w:ins w:id="2589" w:author="蔚滢璐" w:date="2017-01-02T12:27:00Z"/>
                <w:rFonts w:asciiTheme="minorEastAsia" w:hAnsiTheme="minorEastAsia"/>
                <w:sz w:val="21"/>
                <w:szCs w:val="21"/>
                <w:rPrChange w:id="2590" w:author="蔚滢璐" w:date="2017-01-02T12:59:00Z">
                  <w:rPr>
                    <w:ins w:id="2591" w:author="蔚滢璐" w:date="2017-01-02T12:27:00Z"/>
                  </w:rPr>
                </w:rPrChange>
              </w:rPr>
            </w:pPr>
          </w:p>
        </w:tc>
        <w:tc>
          <w:tcPr>
            <w:tcW w:w="3119" w:type="dxa"/>
          </w:tcPr>
          <w:p w:rsidR="003D42C5" w:rsidRPr="00224E9F" w:rsidRDefault="003D42C5" w:rsidP="00224E9F">
            <w:pPr>
              <w:rPr>
                <w:ins w:id="2592" w:author="蔚滢璐" w:date="2017-01-02T12:27:00Z"/>
                <w:rFonts w:asciiTheme="minorEastAsia" w:hAnsiTheme="minorEastAsia"/>
                <w:sz w:val="21"/>
                <w:szCs w:val="21"/>
                <w:rPrChange w:id="2593" w:author="蔚滢璐" w:date="2017-01-02T12:59:00Z">
                  <w:rPr>
                    <w:ins w:id="2594" w:author="蔚滢璐" w:date="2017-01-02T12:27:00Z"/>
                  </w:rPr>
                </w:rPrChange>
              </w:rPr>
            </w:pPr>
            <w:ins w:id="2595" w:author="蔚滢璐" w:date="2017-01-02T12:27:00Z">
              <w:r w:rsidRPr="00224E9F">
                <w:rPr>
                  <w:rFonts w:asciiTheme="minorEastAsia" w:hAnsiTheme="minorEastAsia"/>
                  <w:sz w:val="21"/>
                  <w:szCs w:val="21"/>
                  <w:rPrChange w:id="2596" w:author="蔚滢璐" w:date="2017-01-02T12:59:00Z">
                    <w:rPr/>
                  </w:rPrChange>
                </w:rPr>
                <w:t>SingleHotelAnchorPane</w:t>
              </w:r>
            </w:ins>
          </w:p>
        </w:tc>
        <w:tc>
          <w:tcPr>
            <w:tcW w:w="2772" w:type="dxa"/>
          </w:tcPr>
          <w:p w:rsidR="003D42C5" w:rsidRPr="00224E9F" w:rsidRDefault="003D42C5" w:rsidP="00224E9F">
            <w:pPr>
              <w:rPr>
                <w:ins w:id="2597" w:author="蔚滢璐" w:date="2017-01-02T12:27:00Z"/>
                <w:rFonts w:asciiTheme="minorEastAsia" w:hAnsiTheme="minorEastAsia"/>
                <w:sz w:val="21"/>
                <w:szCs w:val="21"/>
                <w:rPrChange w:id="2598" w:author="蔚滢璐" w:date="2017-01-02T12:59:00Z">
                  <w:rPr>
                    <w:ins w:id="2599" w:author="蔚滢璐" w:date="2017-01-02T12:27:00Z"/>
                  </w:rPr>
                </w:rPrChange>
              </w:rPr>
            </w:pPr>
            <w:ins w:id="2600" w:author="蔚滢璐" w:date="2017-01-02T12:2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2601" w:author="蔚滢璐" w:date="2017-01-02T12:59:00Z">
                    <w:rPr>
                      <w:rFonts w:hint="eastAsia"/>
                    </w:rPr>
                  </w:rPrChange>
                </w:rPr>
                <w:t>管理酒店界面上的一栏酒店信息</w:t>
              </w:r>
            </w:ins>
          </w:p>
        </w:tc>
      </w:tr>
      <w:tr w:rsidR="00224E9F" w:rsidRPr="00224E9F" w:rsidTr="003D42C5">
        <w:tblPrEx>
          <w:tblLook w:val="04A0" w:firstRow="1" w:lastRow="0" w:firstColumn="1" w:lastColumn="0" w:noHBand="0" w:noVBand="1"/>
        </w:tblPrEx>
        <w:trPr>
          <w:ins w:id="2602" w:author="蔚滢璐" w:date="2017-01-02T12:27:00Z"/>
        </w:trPr>
        <w:tc>
          <w:tcPr>
            <w:tcW w:w="846" w:type="dxa"/>
            <w:vMerge/>
          </w:tcPr>
          <w:p w:rsidR="003D42C5" w:rsidRPr="00224E9F" w:rsidRDefault="003D42C5" w:rsidP="00224E9F">
            <w:pPr>
              <w:rPr>
                <w:ins w:id="2603" w:author="蔚滢璐" w:date="2017-01-02T12:27:00Z"/>
                <w:rFonts w:asciiTheme="minorEastAsia" w:hAnsiTheme="minorEastAsia"/>
                <w:sz w:val="21"/>
                <w:szCs w:val="21"/>
                <w:rPrChange w:id="2604" w:author="蔚滢璐" w:date="2017-01-02T12:59:00Z">
                  <w:rPr>
                    <w:ins w:id="2605" w:author="蔚滢璐" w:date="2017-01-02T12:27:00Z"/>
                  </w:rPr>
                </w:rPrChange>
              </w:rPr>
            </w:pPr>
          </w:p>
        </w:tc>
        <w:tc>
          <w:tcPr>
            <w:tcW w:w="1559" w:type="dxa"/>
            <w:vMerge/>
          </w:tcPr>
          <w:p w:rsidR="003D42C5" w:rsidRPr="00224E9F" w:rsidRDefault="003D42C5" w:rsidP="00224E9F">
            <w:pPr>
              <w:rPr>
                <w:ins w:id="2606" w:author="蔚滢璐" w:date="2017-01-02T12:27:00Z"/>
                <w:rFonts w:asciiTheme="minorEastAsia" w:hAnsiTheme="minorEastAsia"/>
                <w:sz w:val="21"/>
                <w:szCs w:val="21"/>
                <w:rPrChange w:id="2607" w:author="蔚滢璐" w:date="2017-01-02T12:59:00Z">
                  <w:rPr>
                    <w:ins w:id="2608" w:author="蔚滢璐" w:date="2017-01-02T12:27:00Z"/>
                  </w:rPr>
                </w:rPrChange>
              </w:rPr>
            </w:pPr>
          </w:p>
        </w:tc>
        <w:tc>
          <w:tcPr>
            <w:tcW w:w="3119" w:type="dxa"/>
          </w:tcPr>
          <w:p w:rsidR="003D42C5" w:rsidRPr="00224E9F" w:rsidRDefault="003D42C5" w:rsidP="00224E9F">
            <w:pPr>
              <w:rPr>
                <w:ins w:id="2609" w:author="蔚滢璐" w:date="2017-01-02T12:27:00Z"/>
                <w:rFonts w:asciiTheme="minorEastAsia" w:hAnsiTheme="minorEastAsia"/>
                <w:sz w:val="21"/>
                <w:szCs w:val="21"/>
                <w:rPrChange w:id="2610" w:author="蔚滢璐" w:date="2017-01-02T12:59:00Z">
                  <w:rPr>
                    <w:ins w:id="2611" w:author="蔚滢璐" w:date="2017-01-02T12:27:00Z"/>
                  </w:rPr>
                </w:rPrChange>
              </w:rPr>
            </w:pPr>
            <w:ins w:id="2612" w:author="蔚滢璐" w:date="2017-01-02T12:27:00Z">
              <w:r w:rsidRPr="00224E9F">
                <w:rPr>
                  <w:rFonts w:asciiTheme="minorEastAsia" w:hAnsiTheme="minorEastAsia"/>
                  <w:sz w:val="21"/>
                  <w:szCs w:val="21"/>
                  <w:rPrChange w:id="2613" w:author="蔚滢璐" w:date="2017-01-02T12:59:00Z">
                    <w:rPr/>
                  </w:rPrChange>
                </w:rPr>
                <w:t>SingleUserAnchorPane</w:t>
              </w:r>
            </w:ins>
          </w:p>
        </w:tc>
        <w:tc>
          <w:tcPr>
            <w:tcW w:w="2772" w:type="dxa"/>
          </w:tcPr>
          <w:p w:rsidR="003D42C5" w:rsidRPr="00224E9F" w:rsidRDefault="003D42C5" w:rsidP="00224E9F">
            <w:pPr>
              <w:rPr>
                <w:ins w:id="2614" w:author="蔚滢璐" w:date="2017-01-02T12:27:00Z"/>
                <w:rFonts w:asciiTheme="minorEastAsia" w:hAnsiTheme="minorEastAsia"/>
                <w:sz w:val="21"/>
                <w:szCs w:val="21"/>
                <w:rPrChange w:id="2615" w:author="蔚滢璐" w:date="2017-01-02T12:59:00Z">
                  <w:rPr>
                    <w:ins w:id="2616" w:author="蔚滢璐" w:date="2017-01-02T12:27:00Z"/>
                  </w:rPr>
                </w:rPrChange>
              </w:rPr>
            </w:pPr>
            <w:ins w:id="2617" w:author="蔚滢璐" w:date="2017-01-02T12:2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2618" w:author="蔚滢璐" w:date="2017-01-02T12:59:00Z">
                    <w:rPr>
                      <w:rFonts w:hint="eastAsia"/>
                    </w:rPr>
                  </w:rPrChange>
                </w:rPr>
                <w:t>管理用户界面上的一栏用户信息</w:t>
              </w:r>
            </w:ins>
          </w:p>
        </w:tc>
      </w:tr>
      <w:tr w:rsidR="00224E9F" w:rsidRPr="00224E9F" w:rsidTr="003D42C5">
        <w:tblPrEx>
          <w:tblLook w:val="04A0" w:firstRow="1" w:lastRow="0" w:firstColumn="1" w:lastColumn="0" w:noHBand="0" w:noVBand="1"/>
        </w:tblPrEx>
        <w:trPr>
          <w:ins w:id="2619" w:author="蔚滢璐" w:date="2017-01-02T12:27:00Z"/>
        </w:trPr>
        <w:tc>
          <w:tcPr>
            <w:tcW w:w="846" w:type="dxa"/>
            <w:vMerge/>
          </w:tcPr>
          <w:p w:rsidR="003D42C5" w:rsidRPr="00224E9F" w:rsidRDefault="003D42C5" w:rsidP="00224E9F">
            <w:pPr>
              <w:rPr>
                <w:ins w:id="2620" w:author="蔚滢璐" w:date="2017-01-02T12:27:00Z"/>
                <w:rFonts w:asciiTheme="minorEastAsia" w:hAnsiTheme="minorEastAsia"/>
                <w:sz w:val="21"/>
                <w:szCs w:val="21"/>
                <w:rPrChange w:id="2621" w:author="蔚滢璐" w:date="2017-01-02T12:59:00Z">
                  <w:rPr>
                    <w:ins w:id="2622" w:author="蔚滢璐" w:date="2017-01-02T12:27:00Z"/>
                  </w:rPr>
                </w:rPrChange>
              </w:rPr>
            </w:pPr>
          </w:p>
        </w:tc>
        <w:tc>
          <w:tcPr>
            <w:tcW w:w="1559" w:type="dxa"/>
            <w:vMerge/>
          </w:tcPr>
          <w:p w:rsidR="003D42C5" w:rsidRPr="00224E9F" w:rsidRDefault="003D42C5" w:rsidP="00224E9F">
            <w:pPr>
              <w:rPr>
                <w:ins w:id="2623" w:author="蔚滢璐" w:date="2017-01-02T12:27:00Z"/>
                <w:rFonts w:asciiTheme="minorEastAsia" w:hAnsiTheme="minorEastAsia"/>
                <w:sz w:val="21"/>
                <w:szCs w:val="21"/>
                <w:rPrChange w:id="2624" w:author="蔚滢璐" w:date="2017-01-02T12:59:00Z">
                  <w:rPr>
                    <w:ins w:id="2625" w:author="蔚滢璐" w:date="2017-01-02T12:27:00Z"/>
                  </w:rPr>
                </w:rPrChange>
              </w:rPr>
            </w:pPr>
          </w:p>
        </w:tc>
        <w:tc>
          <w:tcPr>
            <w:tcW w:w="3119" w:type="dxa"/>
          </w:tcPr>
          <w:p w:rsidR="003D42C5" w:rsidRPr="00224E9F" w:rsidRDefault="003D42C5" w:rsidP="00224E9F">
            <w:pPr>
              <w:rPr>
                <w:ins w:id="2626" w:author="蔚滢璐" w:date="2017-01-02T12:27:00Z"/>
                <w:rFonts w:asciiTheme="minorEastAsia" w:hAnsiTheme="minorEastAsia"/>
                <w:sz w:val="21"/>
                <w:szCs w:val="21"/>
                <w:rPrChange w:id="2627" w:author="蔚滢璐" w:date="2017-01-02T12:59:00Z">
                  <w:rPr>
                    <w:ins w:id="2628" w:author="蔚滢璐" w:date="2017-01-02T12:27:00Z"/>
                  </w:rPr>
                </w:rPrChange>
              </w:rPr>
            </w:pPr>
            <w:ins w:id="2629" w:author="蔚滢璐" w:date="2017-01-02T12:27:00Z">
              <w:r w:rsidRPr="00224E9F">
                <w:rPr>
                  <w:rFonts w:asciiTheme="minorEastAsia" w:hAnsiTheme="minorEastAsia"/>
                  <w:sz w:val="21"/>
                  <w:szCs w:val="21"/>
                  <w:rPrChange w:id="2630" w:author="蔚滢璐" w:date="2017-01-02T12:59:00Z">
                    <w:rPr/>
                  </w:rPrChange>
                </w:rPr>
                <w:t>SingleWebSalesmanAnchorPane</w:t>
              </w:r>
            </w:ins>
          </w:p>
        </w:tc>
        <w:tc>
          <w:tcPr>
            <w:tcW w:w="2772" w:type="dxa"/>
          </w:tcPr>
          <w:p w:rsidR="003D42C5" w:rsidRPr="00224E9F" w:rsidRDefault="003D42C5" w:rsidP="00224E9F">
            <w:pPr>
              <w:rPr>
                <w:ins w:id="2631" w:author="蔚滢璐" w:date="2017-01-02T12:27:00Z"/>
                <w:rFonts w:asciiTheme="minorEastAsia" w:hAnsiTheme="minorEastAsia"/>
                <w:sz w:val="21"/>
                <w:szCs w:val="21"/>
                <w:rPrChange w:id="2632" w:author="蔚滢璐" w:date="2017-01-02T12:59:00Z">
                  <w:rPr>
                    <w:ins w:id="2633" w:author="蔚滢璐" w:date="2017-01-02T12:27:00Z"/>
                  </w:rPr>
                </w:rPrChange>
              </w:rPr>
            </w:pPr>
            <w:ins w:id="2634" w:author="蔚滢璐" w:date="2017-01-02T12:2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2635" w:author="蔚滢璐" w:date="2017-01-02T12:59:00Z">
                    <w:rPr>
                      <w:rFonts w:hint="eastAsia"/>
                    </w:rPr>
                  </w:rPrChange>
                </w:rPr>
                <w:t>管理网站营销人员界面上的一栏信息</w:t>
              </w:r>
            </w:ins>
          </w:p>
        </w:tc>
      </w:tr>
      <w:tr w:rsidR="00224E9F" w:rsidRPr="00224E9F" w:rsidTr="003D42C5">
        <w:tblPrEx>
          <w:tblLook w:val="04A0" w:firstRow="1" w:lastRow="0" w:firstColumn="1" w:lastColumn="0" w:noHBand="0" w:noVBand="1"/>
        </w:tblPrEx>
        <w:trPr>
          <w:ins w:id="2636" w:author="蔚滢璐" w:date="2017-01-02T12:27:00Z"/>
        </w:trPr>
        <w:tc>
          <w:tcPr>
            <w:tcW w:w="846" w:type="dxa"/>
            <w:vMerge/>
          </w:tcPr>
          <w:p w:rsidR="003D42C5" w:rsidRPr="00224E9F" w:rsidRDefault="003D42C5" w:rsidP="00224E9F">
            <w:pPr>
              <w:rPr>
                <w:ins w:id="2637" w:author="蔚滢璐" w:date="2017-01-02T12:27:00Z"/>
                <w:rFonts w:asciiTheme="minorEastAsia" w:hAnsiTheme="minorEastAsia"/>
                <w:sz w:val="21"/>
                <w:szCs w:val="21"/>
                <w:rPrChange w:id="2638" w:author="蔚滢璐" w:date="2017-01-02T12:59:00Z">
                  <w:rPr>
                    <w:ins w:id="2639" w:author="蔚滢璐" w:date="2017-01-02T12:27:00Z"/>
                  </w:rPr>
                </w:rPrChange>
              </w:rPr>
            </w:pPr>
          </w:p>
        </w:tc>
        <w:tc>
          <w:tcPr>
            <w:tcW w:w="1559" w:type="dxa"/>
            <w:vMerge/>
          </w:tcPr>
          <w:p w:rsidR="003D42C5" w:rsidRPr="00224E9F" w:rsidRDefault="003D42C5" w:rsidP="00224E9F">
            <w:pPr>
              <w:rPr>
                <w:ins w:id="2640" w:author="蔚滢璐" w:date="2017-01-02T12:27:00Z"/>
                <w:rFonts w:asciiTheme="minorEastAsia" w:hAnsiTheme="minorEastAsia"/>
                <w:sz w:val="21"/>
                <w:szCs w:val="21"/>
                <w:rPrChange w:id="2641" w:author="蔚滢璐" w:date="2017-01-02T12:59:00Z">
                  <w:rPr>
                    <w:ins w:id="2642" w:author="蔚滢璐" w:date="2017-01-02T12:27:00Z"/>
                  </w:rPr>
                </w:rPrChange>
              </w:rPr>
            </w:pPr>
          </w:p>
        </w:tc>
        <w:tc>
          <w:tcPr>
            <w:tcW w:w="3119" w:type="dxa"/>
          </w:tcPr>
          <w:p w:rsidR="003D42C5" w:rsidRPr="00224E9F" w:rsidRDefault="003D42C5" w:rsidP="00224E9F">
            <w:pPr>
              <w:rPr>
                <w:ins w:id="2643" w:author="蔚滢璐" w:date="2017-01-02T12:27:00Z"/>
                <w:rFonts w:asciiTheme="minorEastAsia" w:hAnsiTheme="minorEastAsia"/>
                <w:sz w:val="21"/>
                <w:szCs w:val="21"/>
                <w:rPrChange w:id="2644" w:author="蔚滢璐" w:date="2017-01-02T12:59:00Z">
                  <w:rPr>
                    <w:ins w:id="2645" w:author="蔚滢璐" w:date="2017-01-02T12:27:00Z"/>
                  </w:rPr>
                </w:rPrChange>
              </w:rPr>
            </w:pPr>
            <w:ins w:id="2646" w:author="蔚滢璐" w:date="2017-01-02T12:27:00Z">
              <w:r w:rsidRPr="00224E9F">
                <w:rPr>
                  <w:rFonts w:asciiTheme="minorEastAsia" w:hAnsiTheme="minorEastAsia"/>
                  <w:sz w:val="21"/>
                  <w:szCs w:val="21"/>
                  <w:rPrChange w:id="2647" w:author="蔚滢璐" w:date="2017-01-02T12:59:00Z">
                    <w:rPr/>
                  </w:rPrChange>
                </w:rPr>
                <w:t>SuccessAddHotelUIController</w:t>
              </w:r>
            </w:ins>
          </w:p>
        </w:tc>
        <w:tc>
          <w:tcPr>
            <w:tcW w:w="2772" w:type="dxa"/>
          </w:tcPr>
          <w:p w:rsidR="003D42C5" w:rsidRPr="00224E9F" w:rsidRDefault="003D42C5" w:rsidP="00224E9F">
            <w:pPr>
              <w:rPr>
                <w:ins w:id="2648" w:author="蔚滢璐" w:date="2017-01-02T12:27:00Z"/>
                <w:rFonts w:asciiTheme="minorEastAsia" w:hAnsiTheme="minorEastAsia"/>
                <w:sz w:val="21"/>
                <w:szCs w:val="21"/>
                <w:rPrChange w:id="2649" w:author="蔚滢璐" w:date="2017-01-02T12:59:00Z">
                  <w:rPr>
                    <w:ins w:id="2650" w:author="蔚滢璐" w:date="2017-01-02T12:27:00Z"/>
                  </w:rPr>
                </w:rPrChange>
              </w:rPr>
            </w:pPr>
            <w:ins w:id="2651" w:author="蔚滢璐" w:date="2017-01-02T12:2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2652" w:author="蔚滢璐" w:date="2017-01-02T12:59:00Z">
                    <w:rPr>
                      <w:rFonts w:hint="eastAsia"/>
                    </w:rPr>
                  </w:rPrChange>
                </w:rPr>
                <w:t>提示添加酒店成功，显示账号和密码</w:t>
              </w:r>
            </w:ins>
          </w:p>
        </w:tc>
      </w:tr>
      <w:tr w:rsidR="00224E9F" w:rsidRPr="00224E9F" w:rsidTr="003D42C5">
        <w:tblPrEx>
          <w:tblLook w:val="04A0" w:firstRow="1" w:lastRow="0" w:firstColumn="1" w:lastColumn="0" w:noHBand="0" w:noVBand="1"/>
        </w:tblPrEx>
        <w:trPr>
          <w:ins w:id="2653" w:author="蔚滢璐" w:date="2017-01-02T12:27:00Z"/>
        </w:trPr>
        <w:tc>
          <w:tcPr>
            <w:tcW w:w="846" w:type="dxa"/>
            <w:vMerge/>
          </w:tcPr>
          <w:p w:rsidR="003D42C5" w:rsidRPr="00224E9F" w:rsidRDefault="003D42C5" w:rsidP="00224E9F">
            <w:pPr>
              <w:rPr>
                <w:ins w:id="2654" w:author="蔚滢璐" w:date="2017-01-02T12:27:00Z"/>
                <w:rFonts w:asciiTheme="minorEastAsia" w:hAnsiTheme="minorEastAsia"/>
                <w:sz w:val="21"/>
                <w:szCs w:val="21"/>
                <w:rPrChange w:id="2655" w:author="蔚滢璐" w:date="2017-01-02T12:59:00Z">
                  <w:rPr>
                    <w:ins w:id="2656" w:author="蔚滢璐" w:date="2017-01-02T12:27:00Z"/>
                  </w:rPr>
                </w:rPrChange>
              </w:rPr>
            </w:pPr>
          </w:p>
        </w:tc>
        <w:tc>
          <w:tcPr>
            <w:tcW w:w="1559" w:type="dxa"/>
            <w:vMerge/>
          </w:tcPr>
          <w:p w:rsidR="003D42C5" w:rsidRPr="00224E9F" w:rsidRDefault="003D42C5" w:rsidP="00224E9F">
            <w:pPr>
              <w:rPr>
                <w:ins w:id="2657" w:author="蔚滢璐" w:date="2017-01-02T12:27:00Z"/>
                <w:rFonts w:asciiTheme="minorEastAsia" w:hAnsiTheme="minorEastAsia"/>
                <w:sz w:val="21"/>
                <w:szCs w:val="21"/>
                <w:rPrChange w:id="2658" w:author="蔚滢璐" w:date="2017-01-02T12:59:00Z">
                  <w:rPr>
                    <w:ins w:id="2659" w:author="蔚滢璐" w:date="2017-01-02T12:27:00Z"/>
                  </w:rPr>
                </w:rPrChange>
              </w:rPr>
            </w:pPr>
          </w:p>
        </w:tc>
        <w:tc>
          <w:tcPr>
            <w:tcW w:w="3119" w:type="dxa"/>
          </w:tcPr>
          <w:p w:rsidR="003D42C5" w:rsidRPr="00224E9F" w:rsidRDefault="003D42C5" w:rsidP="00224E9F">
            <w:pPr>
              <w:rPr>
                <w:ins w:id="2660" w:author="蔚滢璐" w:date="2017-01-02T12:27:00Z"/>
                <w:rFonts w:asciiTheme="minorEastAsia" w:hAnsiTheme="minorEastAsia"/>
                <w:sz w:val="21"/>
                <w:szCs w:val="21"/>
                <w:rPrChange w:id="2661" w:author="蔚滢璐" w:date="2017-01-02T12:59:00Z">
                  <w:rPr>
                    <w:ins w:id="2662" w:author="蔚滢璐" w:date="2017-01-02T12:27:00Z"/>
                  </w:rPr>
                </w:rPrChange>
              </w:rPr>
            </w:pPr>
            <w:ins w:id="2663" w:author="蔚滢璐" w:date="2017-01-02T12:27:00Z">
              <w:r w:rsidRPr="00224E9F">
                <w:rPr>
                  <w:rFonts w:asciiTheme="minorEastAsia" w:hAnsiTheme="minorEastAsia"/>
                  <w:sz w:val="21"/>
                  <w:szCs w:val="21"/>
                  <w:rPrChange w:id="2664" w:author="蔚滢璐" w:date="2017-01-02T12:59:00Z">
                    <w:rPr/>
                  </w:rPrChange>
                </w:rPr>
                <w:t>SuccessAddWebSalesmanUIController</w:t>
              </w:r>
            </w:ins>
          </w:p>
        </w:tc>
        <w:tc>
          <w:tcPr>
            <w:tcW w:w="2772" w:type="dxa"/>
          </w:tcPr>
          <w:p w:rsidR="003D42C5" w:rsidRPr="00224E9F" w:rsidRDefault="003D42C5" w:rsidP="00224E9F">
            <w:pPr>
              <w:rPr>
                <w:ins w:id="2665" w:author="蔚滢璐" w:date="2017-01-02T12:27:00Z"/>
                <w:rFonts w:asciiTheme="minorEastAsia" w:hAnsiTheme="minorEastAsia"/>
                <w:sz w:val="21"/>
                <w:szCs w:val="21"/>
                <w:rPrChange w:id="2666" w:author="蔚滢璐" w:date="2017-01-02T12:59:00Z">
                  <w:rPr>
                    <w:ins w:id="2667" w:author="蔚滢璐" w:date="2017-01-02T12:27:00Z"/>
                  </w:rPr>
                </w:rPrChange>
              </w:rPr>
            </w:pPr>
            <w:ins w:id="2668" w:author="蔚滢璐" w:date="2017-01-02T12:2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2669" w:author="蔚滢璐" w:date="2017-01-02T12:59:00Z">
                    <w:rPr>
                      <w:rFonts w:hint="eastAsia"/>
                    </w:rPr>
                  </w:rPrChange>
                </w:rPr>
                <w:t>提示添加网站营销人员成功成功，显示账号和密码</w:t>
              </w:r>
            </w:ins>
          </w:p>
        </w:tc>
      </w:tr>
      <w:tr w:rsidR="00224E9F" w:rsidRPr="00224E9F" w:rsidTr="003D42C5">
        <w:tblPrEx>
          <w:tblLook w:val="04A0" w:firstRow="1" w:lastRow="0" w:firstColumn="1" w:lastColumn="0" w:noHBand="0" w:noVBand="1"/>
        </w:tblPrEx>
        <w:trPr>
          <w:ins w:id="2670" w:author="蔚滢璐" w:date="2017-01-02T12:27:00Z"/>
        </w:trPr>
        <w:tc>
          <w:tcPr>
            <w:tcW w:w="846" w:type="dxa"/>
            <w:vMerge/>
          </w:tcPr>
          <w:p w:rsidR="003D42C5" w:rsidRPr="00224E9F" w:rsidRDefault="003D42C5" w:rsidP="00224E9F">
            <w:pPr>
              <w:rPr>
                <w:ins w:id="2671" w:author="蔚滢璐" w:date="2017-01-02T12:27:00Z"/>
                <w:rFonts w:asciiTheme="minorEastAsia" w:hAnsiTheme="minorEastAsia"/>
                <w:sz w:val="21"/>
                <w:szCs w:val="21"/>
                <w:rPrChange w:id="2672" w:author="蔚滢璐" w:date="2017-01-02T12:59:00Z">
                  <w:rPr>
                    <w:ins w:id="2673" w:author="蔚滢璐" w:date="2017-01-02T12:27:00Z"/>
                  </w:rPr>
                </w:rPrChange>
              </w:rPr>
            </w:pPr>
          </w:p>
        </w:tc>
        <w:tc>
          <w:tcPr>
            <w:tcW w:w="1559" w:type="dxa"/>
            <w:vMerge w:val="restart"/>
          </w:tcPr>
          <w:p w:rsidR="003D42C5" w:rsidRPr="00224E9F" w:rsidRDefault="003D42C5" w:rsidP="00224E9F">
            <w:pPr>
              <w:rPr>
                <w:ins w:id="2674" w:author="蔚滢璐" w:date="2017-01-02T12:27:00Z"/>
                <w:rFonts w:asciiTheme="minorEastAsia" w:hAnsiTheme="minorEastAsia"/>
                <w:sz w:val="21"/>
                <w:szCs w:val="21"/>
                <w:rPrChange w:id="2675" w:author="蔚滢璐" w:date="2017-01-02T12:59:00Z">
                  <w:rPr>
                    <w:ins w:id="2676" w:author="蔚滢璐" w:date="2017-01-02T12:27:00Z"/>
                  </w:rPr>
                </w:rPrChange>
              </w:rPr>
            </w:pPr>
            <w:ins w:id="2677" w:author="蔚滢璐" w:date="2017-01-02T12:27:00Z">
              <w:r w:rsidRPr="00224E9F">
                <w:rPr>
                  <w:rFonts w:asciiTheme="minorEastAsia" w:hAnsiTheme="minorEastAsia"/>
                  <w:sz w:val="21"/>
                  <w:szCs w:val="21"/>
                  <w:rPrChange w:id="2678" w:author="蔚滢璐" w:date="2017-01-02T12:59:00Z">
                    <w:rPr/>
                  </w:rPrChange>
                </w:rPr>
                <w:t>webmanagercontrollertools</w:t>
              </w:r>
            </w:ins>
          </w:p>
        </w:tc>
        <w:tc>
          <w:tcPr>
            <w:tcW w:w="3119" w:type="dxa"/>
          </w:tcPr>
          <w:p w:rsidR="003D42C5" w:rsidRPr="00224E9F" w:rsidRDefault="003D42C5" w:rsidP="00224E9F">
            <w:pPr>
              <w:rPr>
                <w:ins w:id="2679" w:author="蔚滢璐" w:date="2017-01-02T12:27:00Z"/>
                <w:rFonts w:asciiTheme="minorEastAsia" w:hAnsiTheme="minorEastAsia"/>
                <w:sz w:val="21"/>
                <w:szCs w:val="21"/>
                <w:rPrChange w:id="2680" w:author="蔚滢璐" w:date="2017-01-02T12:59:00Z">
                  <w:rPr>
                    <w:ins w:id="2681" w:author="蔚滢璐" w:date="2017-01-02T12:27:00Z"/>
                  </w:rPr>
                </w:rPrChange>
              </w:rPr>
            </w:pPr>
            <w:ins w:id="2682" w:author="蔚滢璐" w:date="2017-01-02T12:27:00Z">
              <w:r w:rsidRPr="00224E9F">
                <w:rPr>
                  <w:rFonts w:asciiTheme="minorEastAsia" w:hAnsiTheme="minorEastAsia"/>
                  <w:sz w:val="21"/>
                  <w:szCs w:val="21"/>
                  <w:rPrChange w:id="2683" w:author="蔚滢璐" w:date="2017-01-02T12:59:00Z">
                    <w:rPr/>
                  </w:rPrChange>
                </w:rPr>
                <w:t>WebManagerInfoUtil</w:t>
              </w:r>
            </w:ins>
          </w:p>
        </w:tc>
        <w:tc>
          <w:tcPr>
            <w:tcW w:w="2772" w:type="dxa"/>
          </w:tcPr>
          <w:p w:rsidR="003D42C5" w:rsidRPr="00224E9F" w:rsidRDefault="003D42C5" w:rsidP="00224E9F">
            <w:pPr>
              <w:rPr>
                <w:ins w:id="2684" w:author="蔚滢璐" w:date="2017-01-02T12:27:00Z"/>
                <w:rFonts w:asciiTheme="minorEastAsia" w:hAnsiTheme="minorEastAsia"/>
                <w:sz w:val="21"/>
                <w:szCs w:val="21"/>
                <w:rPrChange w:id="2685" w:author="蔚滢璐" w:date="2017-01-02T12:59:00Z">
                  <w:rPr>
                    <w:ins w:id="2686" w:author="蔚滢璐" w:date="2017-01-02T12:27:00Z"/>
                  </w:rPr>
                </w:rPrChange>
              </w:rPr>
            </w:pPr>
            <w:ins w:id="2687" w:author="蔚滢璐" w:date="2017-01-02T12:2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2688" w:author="蔚滢璐" w:date="2017-01-02T12:59:00Z">
                    <w:rPr>
                      <w:rFonts w:hint="eastAsia"/>
                    </w:rPr>
                  </w:rPrChange>
                </w:rPr>
                <w:t>从逻辑层获取数据</w:t>
              </w:r>
            </w:ins>
          </w:p>
        </w:tc>
      </w:tr>
      <w:tr w:rsidR="00224E9F" w:rsidRPr="00224E9F" w:rsidTr="003D42C5">
        <w:tblPrEx>
          <w:tblLook w:val="04A0" w:firstRow="1" w:lastRow="0" w:firstColumn="1" w:lastColumn="0" w:noHBand="0" w:noVBand="1"/>
        </w:tblPrEx>
        <w:trPr>
          <w:ins w:id="2689" w:author="蔚滢璐" w:date="2017-01-02T12:27:00Z"/>
        </w:trPr>
        <w:tc>
          <w:tcPr>
            <w:tcW w:w="846" w:type="dxa"/>
            <w:vMerge/>
          </w:tcPr>
          <w:p w:rsidR="003D42C5" w:rsidRPr="00224E9F" w:rsidRDefault="003D42C5" w:rsidP="00224E9F">
            <w:pPr>
              <w:rPr>
                <w:ins w:id="2690" w:author="蔚滢璐" w:date="2017-01-02T12:27:00Z"/>
                <w:rFonts w:asciiTheme="minorEastAsia" w:hAnsiTheme="minorEastAsia"/>
                <w:sz w:val="21"/>
                <w:szCs w:val="21"/>
                <w:rPrChange w:id="2691" w:author="蔚滢璐" w:date="2017-01-02T12:59:00Z">
                  <w:rPr>
                    <w:ins w:id="2692" w:author="蔚滢璐" w:date="2017-01-02T12:27:00Z"/>
                  </w:rPr>
                </w:rPrChange>
              </w:rPr>
            </w:pPr>
          </w:p>
        </w:tc>
        <w:tc>
          <w:tcPr>
            <w:tcW w:w="1559" w:type="dxa"/>
            <w:vMerge/>
          </w:tcPr>
          <w:p w:rsidR="003D42C5" w:rsidRPr="00224E9F" w:rsidRDefault="003D42C5" w:rsidP="00224E9F">
            <w:pPr>
              <w:rPr>
                <w:ins w:id="2693" w:author="蔚滢璐" w:date="2017-01-02T12:27:00Z"/>
                <w:rFonts w:asciiTheme="minorEastAsia" w:hAnsiTheme="minorEastAsia"/>
                <w:sz w:val="21"/>
                <w:szCs w:val="21"/>
                <w:rPrChange w:id="2694" w:author="蔚滢璐" w:date="2017-01-02T12:59:00Z">
                  <w:rPr>
                    <w:ins w:id="2695" w:author="蔚滢璐" w:date="2017-01-02T12:27:00Z"/>
                  </w:rPr>
                </w:rPrChange>
              </w:rPr>
            </w:pPr>
          </w:p>
        </w:tc>
        <w:tc>
          <w:tcPr>
            <w:tcW w:w="3119" w:type="dxa"/>
          </w:tcPr>
          <w:p w:rsidR="003D42C5" w:rsidRPr="00224E9F" w:rsidRDefault="003D42C5" w:rsidP="00224E9F">
            <w:pPr>
              <w:rPr>
                <w:ins w:id="2696" w:author="蔚滢璐" w:date="2017-01-02T12:27:00Z"/>
                <w:rFonts w:asciiTheme="minorEastAsia" w:hAnsiTheme="minorEastAsia"/>
                <w:sz w:val="21"/>
                <w:szCs w:val="21"/>
                <w:rPrChange w:id="2697" w:author="蔚滢璐" w:date="2017-01-02T12:59:00Z">
                  <w:rPr>
                    <w:ins w:id="2698" w:author="蔚滢璐" w:date="2017-01-02T12:27:00Z"/>
                  </w:rPr>
                </w:rPrChange>
              </w:rPr>
            </w:pPr>
            <w:ins w:id="2699" w:author="蔚滢璐" w:date="2017-01-02T12:27:00Z">
              <w:r w:rsidRPr="00224E9F">
                <w:rPr>
                  <w:rFonts w:asciiTheme="minorEastAsia" w:hAnsiTheme="minorEastAsia"/>
                  <w:sz w:val="21"/>
                  <w:szCs w:val="21"/>
                  <w:rPrChange w:id="2700" w:author="蔚滢璐" w:date="2017-01-02T12:59:00Z">
                    <w:rPr/>
                  </w:rPrChange>
                </w:rPr>
                <w:t>WebManagerUIFXMLFactory</w:t>
              </w:r>
            </w:ins>
          </w:p>
        </w:tc>
        <w:tc>
          <w:tcPr>
            <w:tcW w:w="2772" w:type="dxa"/>
          </w:tcPr>
          <w:p w:rsidR="003D42C5" w:rsidRPr="00224E9F" w:rsidRDefault="003D42C5" w:rsidP="00224E9F">
            <w:pPr>
              <w:rPr>
                <w:ins w:id="2701" w:author="蔚滢璐" w:date="2017-01-02T12:27:00Z"/>
                <w:rFonts w:asciiTheme="minorEastAsia" w:hAnsiTheme="minorEastAsia"/>
                <w:sz w:val="21"/>
                <w:szCs w:val="21"/>
                <w:rPrChange w:id="2702" w:author="蔚滢璐" w:date="2017-01-02T12:59:00Z">
                  <w:rPr>
                    <w:ins w:id="2703" w:author="蔚滢璐" w:date="2017-01-02T12:27:00Z"/>
                  </w:rPr>
                </w:rPrChange>
              </w:rPr>
            </w:pPr>
            <w:ins w:id="2704" w:author="蔚滢璐" w:date="2017-01-02T12:2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2705" w:author="蔚滢璐" w:date="2017-01-02T12:59:00Z">
                    <w:rPr>
                      <w:rFonts w:hint="eastAsia"/>
                    </w:rPr>
                  </w:rPrChange>
                </w:rPr>
                <w:t>加载fxml</w:t>
              </w:r>
            </w:ins>
          </w:p>
        </w:tc>
      </w:tr>
    </w:tbl>
    <w:p w:rsidR="003D42C5" w:rsidRPr="00224E9F" w:rsidRDefault="003D42C5">
      <w:pPr>
        <w:pStyle w:val="a3"/>
        <w:ind w:left="2138" w:firstLineChars="0" w:firstLine="0"/>
        <w:rPr>
          <w:rFonts w:asciiTheme="minorEastAsia" w:hAnsiTheme="minorEastAsia"/>
          <w:sz w:val="21"/>
          <w:szCs w:val="21"/>
          <w:rPrChange w:id="2706" w:author="蔚滢璐" w:date="2017-01-02T12:59:00Z">
            <w:rPr>
              <w:sz w:val="21"/>
              <w:szCs w:val="21"/>
            </w:rPr>
          </w:rPrChange>
        </w:rPr>
        <w:pPrChange w:id="2707" w:author="蔚滢璐" w:date="2017-01-02T12:2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4C0C54" w:rsidRPr="00224E9F" w:rsidRDefault="004930B2">
      <w:pPr>
        <w:pStyle w:val="a3"/>
        <w:numPr>
          <w:ilvl w:val="1"/>
          <w:numId w:val="10"/>
        </w:numPr>
        <w:ind w:firstLineChars="0"/>
        <w:outlineLvl w:val="1"/>
        <w:rPr>
          <w:rFonts w:asciiTheme="minorEastAsia" w:hAnsiTheme="minorEastAsia"/>
          <w:sz w:val="21"/>
          <w:szCs w:val="21"/>
          <w:rPrChange w:id="2708" w:author="蔚滢璐" w:date="2017-01-02T12:59:00Z">
            <w:rPr>
              <w:sz w:val="21"/>
              <w:szCs w:val="21"/>
            </w:rPr>
          </w:rPrChange>
        </w:rPr>
      </w:pPr>
      <w:bookmarkStart w:id="2709" w:name="_Toc471124376"/>
      <w:bookmarkStart w:id="2710" w:name="_Toc471124722"/>
      <w:r w:rsidRPr="00224E9F">
        <w:rPr>
          <w:rFonts w:asciiTheme="minorEastAsia" w:hAnsiTheme="minorEastAsia" w:hint="eastAsia"/>
          <w:sz w:val="21"/>
          <w:szCs w:val="21"/>
          <w:rPrChange w:id="2711" w:author="蔚滢璐" w:date="2017-01-02T12:59:00Z">
            <w:rPr>
              <w:rFonts w:hint="eastAsia"/>
              <w:sz w:val="21"/>
              <w:szCs w:val="21"/>
            </w:rPr>
          </w:rPrChange>
        </w:rPr>
        <w:t>逻辑层的分解</w:t>
      </w:r>
      <w:bookmarkEnd w:id="2709"/>
      <w:bookmarkEnd w:id="2710"/>
    </w:p>
    <w:p w:rsidR="004C0C54" w:rsidRPr="00224E9F" w:rsidRDefault="004C0C54" w:rsidP="004930B2">
      <w:pPr>
        <w:pStyle w:val="a3"/>
        <w:numPr>
          <w:ilvl w:val="2"/>
          <w:numId w:val="10"/>
        </w:numPr>
        <w:ind w:firstLineChars="0"/>
        <w:outlineLvl w:val="2"/>
        <w:rPr>
          <w:rFonts w:asciiTheme="minorEastAsia" w:hAnsiTheme="minorEastAsia"/>
          <w:sz w:val="21"/>
          <w:szCs w:val="21"/>
          <w:rPrChange w:id="2712" w:author="蔚滢璐" w:date="2017-01-02T12:59:00Z">
            <w:rPr>
              <w:sz w:val="21"/>
              <w:szCs w:val="21"/>
            </w:rPr>
          </w:rPrChange>
        </w:rPr>
      </w:pPr>
      <w:bookmarkStart w:id="2713" w:name="_Toc471124377"/>
      <w:bookmarkStart w:id="2714" w:name="_Toc471124723"/>
      <w:r w:rsidRPr="00224E9F">
        <w:rPr>
          <w:rFonts w:asciiTheme="minorEastAsia" w:hAnsiTheme="minorEastAsia" w:hint="eastAsia"/>
          <w:sz w:val="21"/>
          <w:szCs w:val="21"/>
          <w:rPrChange w:id="2715" w:author="蔚滢璐" w:date="2017-01-02T12:59:00Z">
            <w:rPr>
              <w:rFonts w:hint="eastAsia"/>
              <w:sz w:val="21"/>
              <w:szCs w:val="21"/>
            </w:rPr>
          </w:rPrChange>
        </w:rPr>
        <w:lastRenderedPageBreak/>
        <w:t>逻辑层模块综述</w:t>
      </w:r>
      <w:bookmarkEnd w:id="2713"/>
      <w:bookmarkEnd w:id="2714"/>
    </w:p>
    <w:p w:rsidR="00335DA8" w:rsidRPr="00224E9F" w:rsidRDefault="00F0273B">
      <w:pPr>
        <w:ind w:left="840" w:firstLine="420"/>
        <w:rPr>
          <w:rFonts w:asciiTheme="minorEastAsia" w:hAnsiTheme="minorEastAsia"/>
          <w:sz w:val="21"/>
          <w:szCs w:val="21"/>
          <w:rPrChange w:id="2716" w:author="蔚滢璐" w:date="2017-01-02T12:59:00Z">
            <w:rPr>
              <w:sz w:val="21"/>
              <w:szCs w:val="21"/>
            </w:rPr>
          </w:rPrChange>
        </w:rPr>
        <w:pPrChange w:id="2717" w:author="蔚滢璐" w:date="2017-01-02T13:27:00Z">
          <w:pPr>
            <w:ind w:left="851" w:firstLine="409"/>
            <w:outlineLvl w:val="2"/>
          </w:pPr>
        </w:pPrChange>
      </w:pPr>
      <w:r w:rsidRPr="00224E9F">
        <w:rPr>
          <w:rFonts w:asciiTheme="minorEastAsia" w:hAnsiTheme="minorEastAsia" w:hint="eastAsia"/>
          <w:sz w:val="21"/>
          <w:szCs w:val="21"/>
          <w:rPrChange w:id="2718" w:author="蔚滢璐" w:date="2017-01-02T12:59:00Z">
            <w:rPr>
              <w:rFonts w:hint="eastAsia"/>
              <w:sz w:val="21"/>
              <w:szCs w:val="21"/>
            </w:rPr>
          </w:rPrChange>
        </w:rPr>
        <w:t>逻辑层分为login，user，hotel，order，promotion，webstaff六个模块。每个模块向上层提供接口，</w:t>
      </w:r>
      <w:r w:rsidR="00335DA8" w:rsidRPr="00224E9F">
        <w:rPr>
          <w:rFonts w:asciiTheme="minorEastAsia" w:hAnsiTheme="minorEastAsia" w:hint="eastAsia"/>
          <w:sz w:val="21"/>
          <w:szCs w:val="21"/>
          <w:rPrChange w:id="2719" w:author="蔚滢璐" w:date="2017-01-02T12:59:00Z">
            <w:rPr>
              <w:rFonts w:hint="eastAsia"/>
              <w:sz w:val="21"/>
              <w:szCs w:val="21"/>
            </w:rPr>
          </w:rPrChange>
        </w:rPr>
        <w:t>并通过相应的controller类实现，实现过程中可能需要调用模块内部的其他类或数据层提供的接口。逻辑层中不同模块中向上层提供的接口类可能不止一个，相应的controller类也可能不止一个。</w:t>
      </w:r>
    </w:p>
    <w:p w:rsidR="00335DA8" w:rsidRPr="00224E9F" w:rsidRDefault="00335DA8">
      <w:pPr>
        <w:ind w:left="840" w:firstLine="420"/>
        <w:rPr>
          <w:rFonts w:asciiTheme="minorEastAsia" w:hAnsiTheme="minorEastAsia"/>
          <w:sz w:val="21"/>
          <w:szCs w:val="21"/>
          <w:rPrChange w:id="2720" w:author="蔚滢璐" w:date="2017-01-02T12:59:00Z">
            <w:rPr>
              <w:sz w:val="21"/>
              <w:szCs w:val="21"/>
            </w:rPr>
          </w:rPrChange>
        </w:rPr>
        <w:pPrChange w:id="2721" w:author="蔚滢璐" w:date="2017-01-02T13:27:00Z">
          <w:pPr>
            <w:ind w:left="851" w:firstLine="409"/>
            <w:outlineLvl w:val="2"/>
          </w:pPr>
        </w:pPrChange>
      </w:pPr>
      <w:r w:rsidRPr="00224E9F">
        <w:rPr>
          <w:rFonts w:asciiTheme="minorEastAsia" w:hAnsiTheme="minorEastAsia" w:hint="eastAsia"/>
          <w:sz w:val="21"/>
          <w:szCs w:val="21"/>
          <w:rPrChange w:id="2722" w:author="蔚滢璐" w:date="2017-01-02T12:59:00Z">
            <w:rPr>
              <w:rFonts w:hint="eastAsia"/>
              <w:sz w:val="21"/>
              <w:szCs w:val="21"/>
            </w:rPr>
          </w:rPrChange>
        </w:rPr>
        <w:t>数据层内部，模块与模块之间的调用通过调用其他模块中的controller类实现。</w:t>
      </w:r>
      <w:r w:rsidRPr="00224E9F">
        <w:rPr>
          <w:rFonts w:asciiTheme="minorEastAsia" w:hAnsiTheme="minorEastAsia"/>
          <w:sz w:val="21"/>
          <w:szCs w:val="21"/>
          <w:rPrChange w:id="2723" w:author="蔚滢璐" w:date="2017-01-02T12:59:00Z">
            <w:rPr>
              <w:sz w:val="21"/>
              <w:szCs w:val="21"/>
            </w:rPr>
          </w:rPrChange>
        </w:rPr>
        <w:t>C</w:t>
      </w:r>
      <w:r w:rsidRPr="00224E9F">
        <w:rPr>
          <w:rFonts w:asciiTheme="minorEastAsia" w:hAnsiTheme="minorEastAsia" w:hint="eastAsia"/>
          <w:sz w:val="21"/>
          <w:szCs w:val="21"/>
          <w:rPrChange w:id="2724" w:author="蔚滢璐" w:date="2017-01-02T12:59:00Z">
            <w:rPr>
              <w:rFonts w:hint="eastAsia"/>
              <w:sz w:val="21"/>
              <w:szCs w:val="21"/>
            </w:rPr>
          </w:rPrChange>
        </w:rPr>
        <w:t>ontroller类中不止有实现向上层提供的接口的方法，还包括想逻辑层内其他模块提供的方法，以及类内部调用的方法。</w:t>
      </w:r>
    </w:p>
    <w:p w:rsidR="004930B2" w:rsidRPr="00224E9F" w:rsidRDefault="004C0C54" w:rsidP="004930B2">
      <w:pPr>
        <w:pStyle w:val="a3"/>
        <w:numPr>
          <w:ilvl w:val="2"/>
          <w:numId w:val="10"/>
        </w:numPr>
        <w:ind w:firstLineChars="0"/>
        <w:outlineLvl w:val="2"/>
        <w:rPr>
          <w:rFonts w:asciiTheme="minorEastAsia" w:hAnsiTheme="minorEastAsia"/>
          <w:sz w:val="21"/>
          <w:szCs w:val="21"/>
          <w:rPrChange w:id="2725" w:author="蔚滢璐" w:date="2017-01-02T12:59:00Z">
            <w:rPr>
              <w:sz w:val="21"/>
              <w:szCs w:val="21"/>
            </w:rPr>
          </w:rPrChange>
        </w:rPr>
      </w:pPr>
      <w:bookmarkStart w:id="2726" w:name="_Toc471124378"/>
      <w:bookmarkStart w:id="2727" w:name="_Toc471124724"/>
      <w:r w:rsidRPr="00224E9F">
        <w:rPr>
          <w:rFonts w:asciiTheme="minorEastAsia" w:hAnsiTheme="minorEastAsia"/>
          <w:sz w:val="21"/>
          <w:szCs w:val="21"/>
          <w:rPrChange w:id="2728" w:author="蔚滢璐" w:date="2017-01-02T12:59:00Z">
            <w:rPr>
              <w:sz w:val="21"/>
              <w:szCs w:val="21"/>
            </w:rPr>
          </w:rPrChange>
        </w:rPr>
        <w:t xml:space="preserve">Login </w:t>
      </w:r>
      <w:r w:rsidRPr="00224E9F">
        <w:rPr>
          <w:rFonts w:asciiTheme="minorEastAsia" w:hAnsiTheme="minorEastAsia" w:hint="eastAsia"/>
          <w:sz w:val="21"/>
          <w:szCs w:val="21"/>
          <w:rPrChange w:id="2729" w:author="蔚滢璐" w:date="2017-01-02T12:59:00Z">
            <w:rPr>
              <w:rFonts w:hint="eastAsia"/>
              <w:sz w:val="21"/>
              <w:szCs w:val="21"/>
            </w:rPr>
          </w:rPrChange>
        </w:rPr>
        <w:t>模块</w:t>
      </w:r>
      <w:bookmarkEnd w:id="2726"/>
      <w:bookmarkEnd w:id="2727"/>
    </w:p>
    <w:p w:rsidR="00335DA8" w:rsidRPr="00224E9F" w:rsidRDefault="004C0C54" w:rsidP="00335DA8">
      <w:pPr>
        <w:pStyle w:val="a3"/>
        <w:numPr>
          <w:ilvl w:val="0"/>
          <w:numId w:val="21"/>
        </w:numPr>
        <w:ind w:firstLineChars="0"/>
        <w:rPr>
          <w:rFonts w:asciiTheme="minorEastAsia" w:hAnsiTheme="minorEastAsia"/>
          <w:sz w:val="21"/>
          <w:szCs w:val="21"/>
          <w:rPrChange w:id="2730" w:author="蔚滢璐" w:date="2017-01-02T12:59:00Z">
            <w:rPr>
              <w:sz w:val="21"/>
              <w:szCs w:val="21"/>
            </w:rPr>
          </w:rPrChange>
        </w:rPr>
      </w:pPr>
      <w:r w:rsidRPr="00224E9F">
        <w:rPr>
          <w:rFonts w:asciiTheme="minorEastAsia" w:hAnsiTheme="minorEastAsia" w:hint="eastAsia"/>
          <w:sz w:val="21"/>
          <w:szCs w:val="21"/>
          <w:rPrChange w:id="2731" w:author="蔚滢璐" w:date="2017-01-02T12:59:00Z">
            <w:rPr>
              <w:rFonts w:hint="eastAsia"/>
              <w:sz w:val="21"/>
              <w:szCs w:val="21"/>
            </w:rPr>
          </w:rPrChange>
        </w:rPr>
        <w:t>模块概述</w:t>
      </w:r>
    </w:p>
    <w:p w:rsidR="004C0C54" w:rsidRPr="00224E9F" w:rsidRDefault="000D2FC3" w:rsidP="000D2FC3">
      <w:pPr>
        <w:ind w:left="1260" w:firstLine="420"/>
        <w:rPr>
          <w:rFonts w:asciiTheme="minorEastAsia" w:hAnsiTheme="minorEastAsia"/>
          <w:sz w:val="21"/>
          <w:szCs w:val="21"/>
          <w:rPrChange w:id="2732" w:author="蔚滢璐" w:date="2017-01-02T12:59:00Z">
            <w:rPr>
              <w:sz w:val="21"/>
              <w:szCs w:val="21"/>
            </w:rPr>
          </w:rPrChange>
        </w:rPr>
      </w:pPr>
      <w:r w:rsidRPr="00224E9F">
        <w:rPr>
          <w:rFonts w:asciiTheme="minorEastAsia" w:hAnsiTheme="minorEastAsia" w:hint="eastAsia"/>
          <w:sz w:val="21"/>
          <w:szCs w:val="21"/>
          <w:rPrChange w:id="2733" w:author="蔚滢璐" w:date="2017-01-02T12:59:00Z">
            <w:rPr>
              <w:rFonts w:hint="eastAsia"/>
              <w:sz w:val="21"/>
              <w:szCs w:val="21"/>
            </w:rPr>
          </w:rPrChange>
        </w:rPr>
        <w:t>逻辑层l</w:t>
      </w:r>
      <w:r w:rsidR="004C0C54" w:rsidRPr="00224E9F">
        <w:rPr>
          <w:rFonts w:asciiTheme="minorEastAsia" w:hAnsiTheme="minorEastAsia" w:hint="eastAsia"/>
          <w:sz w:val="21"/>
          <w:szCs w:val="21"/>
          <w:rPrChange w:id="2734" w:author="蔚滢璐" w:date="2017-01-02T12:59:00Z">
            <w:rPr>
              <w:rFonts w:hint="eastAsia"/>
              <w:sz w:val="21"/>
              <w:szCs w:val="21"/>
            </w:rPr>
          </w:rPrChange>
        </w:rPr>
        <w:t>ogin模块承担的需求参见需求规格说明文档功能需求及相关非功能需求。</w:t>
      </w:r>
    </w:p>
    <w:p w:rsidR="004C0C54" w:rsidRPr="00224E9F" w:rsidRDefault="000D2FC3" w:rsidP="00335DA8">
      <w:pPr>
        <w:ind w:left="1260" w:firstLine="420"/>
        <w:rPr>
          <w:rFonts w:asciiTheme="minorEastAsia" w:hAnsiTheme="minorEastAsia"/>
          <w:sz w:val="21"/>
          <w:szCs w:val="21"/>
          <w:rPrChange w:id="2735" w:author="蔚滢璐" w:date="2017-01-02T12:59:00Z">
            <w:rPr>
              <w:sz w:val="21"/>
              <w:szCs w:val="21"/>
            </w:rPr>
          </w:rPrChange>
        </w:rPr>
      </w:pPr>
      <w:r w:rsidRPr="00224E9F">
        <w:rPr>
          <w:rFonts w:asciiTheme="minorEastAsia" w:hAnsiTheme="minorEastAsia" w:hint="eastAsia"/>
          <w:sz w:val="21"/>
          <w:szCs w:val="21"/>
          <w:rPrChange w:id="2736" w:author="蔚滢璐" w:date="2017-01-02T12:59:00Z">
            <w:rPr>
              <w:rFonts w:hint="eastAsia"/>
              <w:sz w:val="21"/>
              <w:szCs w:val="21"/>
            </w:rPr>
          </w:rPrChange>
        </w:rPr>
        <w:t>逻辑层l</w:t>
      </w:r>
      <w:r w:rsidR="004C0C54" w:rsidRPr="00224E9F">
        <w:rPr>
          <w:rFonts w:asciiTheme="minorEastAsia" w:hAnsiTheme="minorEastAsia" w:hint="eastAsia"/>
          <w:sz w:val="21"/>
          <w:szCs w:val="21"/>
          <w:rPrChange w:id="2737" w:author="蔚滢璐" w:date="2017-01-02T12:59:00Z">
            <w:rPr>
              <w:rFonts w:hint="eastAsia"/>
              <w:sz w:val="21"/>
              <w:szCs w:val="21"/>
            </w:rPr>
          </w:rPrChange>
        </w:rPr>
        <w:t>ogin模块的职责和接口参见软件体系结构文档对该模块的描述。</w:t>
      </w:r>
    </w:p>
    <w:p w:rsidR="004C0C54" w:rsidRPr="00224E9F" w:rsidRDefault="004C0C54" w:rsidP="007939FE">
      <w:pPr>
        <w:pStyle w:val="a3"/>
        <w:numPr>
          <w:ilvl w:val="0"/>
          <w:numId w:val="21"/>
        </w:numPr>
        <w:ind w:firstLineChars="0"/>
        <w:rPr>
          <w:rFonts w:asciiTheme="minorEastAsia" w:hAnsiTheme="minorEastAsia"/>
          <w:sz w:val="21"/>
          <w:szCs w:val="21"/>
          <w:rPrChange w:id="2738" w:author="蔚滢璐" w:date="2017-01-02T12:59:00Z">
            <w:rPr>
              <w:sz w:val="21"/>
              <w:szCs w:val="21"/>
            </w:rPr>
          </w:rPrChange>
        </w:rPr>
      </w:pPr>
      <w:r w:rsidRPr="00224E9F">
        <w:rPr>
          <w:rFonts w:asciiTheme="minorEastAsia" w:hAnsiTheme="minorEastAsia" w:hint="eastAsia"/>
          <w:sz w:val="21"/>
          <w:szCs w:val="21"/>
          <w:rPrChange w:id="2739" w:author="蔚滢璐" w:date="2017-01-02T12:59:00Z">
            <w:rPr>
              <w:rFonts w:hint="eastAsia"/>
              <w:sz w:val="21"/>
              <w:szCs w:val="21"/>
            </w:rPr>
          </w:rPrChange>
        </w:rPr>
        <w:t>整体结构</w:t>
      </w:r>
    </w:p>
    <w:p w:rsidR="000D2FC3" w:rsidRPr="00224E9F" w:rsidRDefault="000D2FC3" w:rsidP="000D2FC3">
      <w:pPr>
        <w:ind w:left="1260" w:firstLine="420"/>
        <w:rPr>
          <w:rFonts w:asciiTheme="minorEastAsia" w:hAnsiTheme="minorEastAsia"/>
          <w:sz w:val="21"/>
          <w:szCs w:val="21"/>
          <w:rPrChange w:id="2740" w:author="蔚滢璐" w:date="2017-01-02T12:59:00Z">
            <w:rPr>
              <w:sz w:val="21"/>
              <w:szCs w:val="21"/>
            </w:rPr>
          </w:rPrChange>
        </w:rPr>
      </w:pPr>
      <w:r w:rsidRPr="00224E9F">
        <w:rPr>
          <w:rFonts w:asciiTheme="minorEastAsia" w:hAnsiTheme="minorEastAsia" w:hint="eastAsia"/>
          <w:sz w:val="21"/>
          <w:szCs w:val="21"/>
          <w:rPrChange w:id="2741" w:author="蔚滢璐" w:date="2017-01-02T12:59:00Z">
            <w:rPr>
              <w:rFonts w:hint="eastAsia"/>
              <w:sz w:val="21"/>
              <w:szCs w:val="21"/>
            </w:rPr>
          </w:rPrChange>
        </w:rPr>
        <w:t>逻辑层l</w:t>
      </w:r>
      <w:r w:rsidR="007939FE" w:rsidRPr="00224E9F">
        <w:rPr>
          <w:rFonts w:asciiTheme="minorEastAsia" w:hAnsiTheme="minorEastAsia" w:hint="eastAsia"/>
          <w:sz w:val="21"/>
          <w:szCs w:val="21"/>
          <w:rPrChange w:id="2742" w:author="蔚滢璐" w:date="2017-01-02T12:59:00Z">
            <w:rPr>
              <w:rFonts w:hint="eastAsia"/>
              <w:sz w:val="21"/>
              <w:szCs w:val="21"/>
            </w:rPr>
          </w:rPrChange>
        </w:rPr>
        <w:t>ogin模块</w:t>
      </w:r>
      <w:r w:rsidRPr="00224E9F">
        <w:rPr>
          <w:rFonts w:asciiTheme="minorEastAsia" w:hAnsiTheme="minorEastAsia" w:hint="eastAsia"/>
          <w:sz w:val="21"/>
          <w:szCs w:val="21"/>
          <w:rPrChange w:id="2743" w:author="蔚滢璐" w:date="2017-01-02T12:59:00Z">
            <w:rPr>
              <w:rFonts w:hint="eastAsia"/>
              <w:sz w:val="21"/>
              <w:szCs w:val="21"/>
            </w:rPr>
          </w:rPrChange>
        </w:rPr>
        <w:t>具有</w:t>
      </w:r>
      <w:r w:rsidR="007939FE" w:rsidRPr="00224E9F">
        <w:rPr>
          <w:rFonts w:asciiTheme="minorEastAsia" w:hAnsiTheme="minorEastAsia" w:hint="eastAsia"/>
          <w:sz w:val="21"/>
          <w:szCs w:val="21"/>
          <w:rPrChange w:id="2744" w:author="蔚滢璐" w:date="2017-01-02T12:59:00Z">
            <w:rPr>
              <w:rFonts w:hint="eastAsia"/>
              <w:sz w:val="21"/>
              <w:szCs w:val="21"/>
            </w:rPr>
          </w:rPrChange>
        </w:rPr>
        <w:t>用户、酒店、网站营销人员与网站管理人员的登陆</w:t>
      </w:r>
      <w:r w:rsidR="006D7330" w:rsidRPr="00224E9F">
        <w:rPr>
          <w:rFonts w:asciiTheme="minorEastAsia" w:hAnsiTheme="minorEastAsia" w:hint="eastAsia"/>
          <w:sz w:val="21"/>
          <w:szCs w:val="21"/>
          <w:rPrChange w:id="2745" w:author="蔚滢璐" w:date="2017-01-02T12:59:00Z">
            <w:rPr>
              <w:rFonts w:hint="eastAsia"/>
              <w:sz w:val="21"/>
              <w:szCs w:val="21"/>
            </w:rPr>
          </w:rPrChange>
        </w:rPr>
        <w:t>、离线</w:t>
      </w:r>
      <w:r w:rsidRPr="00224E9F">
        <w:rPr>
          <w:rFonts w:asciiTheme="minorEastAsia" w:hAnsiTheme="minorEastAsia" w:hint="eastAsia"/>
          <w:sz w:val="21"/>
          <w:szCs w:val="21"/>
          <w:rPrChange w:id="2746" w:author="蔚滢璐" w:date="2017-01-02T12:59:00Z">
            <w:rPr>
              <w:rFonts w:hint="eastAsia"/>
              <w:sz w:val="21"/>
              <w:szCs w:val="21"/>
            </w:rPr>
          </w:rPrChange>
        </w:rPr>
        <w:t>职责</w:t>
      </w:r>
      <w:r w:rsidR="007939FE" w:rsidRPr="00224E9F">
        <w:rPr>
          <w:rFonts w:asciiTheme="minorEastAsia" w:hAnsiTheme="minorEastAsia" w:hint="eastAsia"/>
          <w:sz w:val="21"/>
          <w:szCs w:val="21"/>
          <w:rPrChange w:id="2747" w:author="蔚滢璐" w:date="2017-01-02T12:59:00Z">
            <w:rPr>
              <w:rFonts w:hint="eastAsia"/>
              <w:sz w:val="21"/>
              <w:szCs w:val="21"/>
            </w:rPr>
          </w:rPrChange>
        </w:rPr>
        <w:t>，以及用户的注册</w:t>
      </w:r>
      <w:r w:rsidRPr="00224E9F">
        <w:rPr>
          <w:rFonts w:asciiTheme="minorEastAsia" w:hAnsiTheme="minorEastAsia" w:hint="eastAsia"/>
          <w:sz w:val="21"/>
          <w:szCs w:val="21"/>
          <w:rPrChange w:id="2748" w:author="蔚滢璐" w:date="2017-01-02T12:59:00Z">
            <w:rPr>
              <w:rFonts w:hint="eastAsia"/>
              <w:sz w:val="21"/>
              <w:szCs w:val="21"/>
            </w:rPr>
          </w:rPrChange>
        </w:rPr>
        <w:t>职责。</w:t>
      </w:r>
    </w:p>
    <w:p w:rsidR="006D7330" w:rsidRPr="00224E9F" w:rsidRDefault="006D7330" w:rsidP="006D7330">
      <w:pPr>
        <w:ind w:left="1260" w:firstLine="420"/>
        <w:rPr>
          <w:rFonts w:asciiTheme="minorEastAsia" w:hAnsiTheme="minorEastAsia"/>
          <w:sz w:val="21"/>
          <w:szCs w:val="21"/>
          <w:rPrChange w:id="2749" w:author="蔚滢璐" w:date="2017-01-02T12:59:00Z">
            <w:rPr>
              <w:sz w:val="21"/>
              <w:szCs w:val="21"/>
            </w:rPr>
          </w:rPrChange>
        </w:rPr>
      </w:pPr>
      <w:r w:rsidRPr="00224E9F">
        <w:rPr>
          <w:rFonts w:asciiTheme="minorEastAsia" w:hAnsiTheme="minorEastAsia" w:hint="eastAsia"/>
          <w:sz w:val="21"/>
          <w:szCs w:val="21"/>
          <w:rPrChange w:id="2750" w:author="蔚滢璐" w:date="2017-01-02T12:59:00Z">
            <w:rPr>
              <w:rFonts w:hint="eastAsia"/>
              <w:sz w:val="21"/>
              <w:szCs w:val="21"/>
            </w:rPr>
          </w:rPrChange>
        </w:rPr>
        <w:t>LoginController类会将登陆、离线的业务逻辑处理委托给Login类，将用户的注册的逻辑处理委托给user模块。</w:t>
      </w:r>
    </w:p>
    <w:p w:rsidR="000D2FC3" w:rsidRPr="00224E9F" w:rsidRDefault="006D7330" w:rsidP="006D7330">
      <w:pPr>
        <w:ind w:left="1260" w:firstLine="420"/>
        <w:rPr>
          <w:rFonts w:asciiTheme="minorEastAsia" w:hAnsiTheme="minorEastAsia"/>
          <w:sz w:val="21"/>
          <w:szCs w:val="21"/>
          <w:rPrChange w:id="2751" w:author="蔚滢璐" w:date="2017-01-02T12:59:00Z">
            <w:rPr>
              <w:sz w:val="21"/>
              <w:szCs w:val="21"/>
            </w:rPr>
          </w:rPrChange>
        </w:rPr>
      </w:pPr>
      <w:r w:rsidRPr="00224E9F">
        <w:rPr>
          <w:rFonts w:asciiTheme="minorEastAsia" w:hAnsiTheme="minorEastAsia"/>
          <w:sz w:val="21"/>
          <w:szCs w:val="21"/>
          <w:rPrChange w:id="2752" w:author="蔚滢璐" w:date="2017-01-02T12:59:00Z">
            <w:rPr>
              <w:sz w:val="21"/>
              <w:szCs w:val="21"/>
            </w:rPr>
          </w:rPrChange>
        </w:rPr>
        <w:t>Login</w:t>
      </w:r>
      <w:r w:rsidRPr="00224E9F">
        <w:rPr>
          <w:rFonts w:asciiTheme="minorEastAsia" w:hAnsiTheme="minorEastAsia" w:hint="eastAsia"/>
          <w:sz w:val="21"/>
          <w:szCs w:val="21"/>
          <w:rPrChange w:id="2753" w:author="蔚滢璐" w:date="2017-01-02T12:59:00Z">
            <w:rPr>
              <w:rFonts w:hint="eastAsia"/>
              <w:sz w:val="21"/>
              <w:szCs w:val="21"/>
            </w:rPr>
          </w:rPrChange>
        </w:rPr>
        <w:t>类会将检查密码的业务逻辑处理委托给user、hotel、webstaff模块，通过调用数据曾提供的接口修改在线人员持久化对象。</w:t>
      </w:r>
    </w:p>
    <w:p w:rsidR="006D7330" w:rsidRPr="00224E9F" w:rsidRDefault="006D7330" w:rsidP="006B2898">
      <w:pPr>
        <w:ind w:left="840" w:firstLine="420"/>
        <w:rPr>
          <w:rFonts w:asciiTheme="minorEastAsia" w:hAnsiTheme="minorEastAsia"/>
          <w:sz w:val="21"/>
          <w:szCs w:val="21"/>
          <w:rPrChange w:id="2754" w:author="蔚滢璐" w:date="2017-01-02T12:59:00Z">
            <w:rPr>
              <w:sz w:val="21"/>
              <w:szCs w:val="21"/>
            </w:rPr>
          </w:rPrChange>
        </w:rPr>
      </w:pPr>
      <w:r w:rsidRPr="00224E9F">
        <w:rPr>
          <w:rFonts w:asciiTheme="minorEastAsia" w:hAnsiTheme="minorEastAsia" w:hint="eastAsia"/>
          <w:sz w:val="21"/>
          <w:szCs w:val="21"/>
          <w:rPrChange w:id="2755" w:author="蔚滢璐" w:date="2017-01-02T12:59:00Z">
            <w:rPr>
              <w:rFonts w:hint="eastAsia"/>
              <w:sz w:val="21"/>
              <w:szCs w:val="21"/>
            </w:rPr>
          </w:rPrChange>
        </w:rPr>
        <w:t>逻辑层login模块的设计如下图所示：</w:t>
      </w:r>
    </w:p>
    <w:p w:rsidR="006D7330" w:rsidRPr="00224E9F" w:rsidRDefault="006B2898" w:rsidP="006B2898">
      <w:pPr>
        <w:ind w:left="840" w:firstLine="420"/>
        <w:rPr>
          <w:rFonts w:asciiTheme="minorEastAsia" w:hAnsiTheme="minorEastAsia"/>
          <w:sz w:val="21"/>
          <w:szCs w:val="21"/>
          <w:rPrChange w:id="2756" w:author="蔚滢璐" w:date="2017-01-02T12:59:00Z">
            <w:rPr>
              <w:sz w:val="21"/>
              <w:szCs w:val="21"/>
            </w:rPr>
          </w:rPrChange>
        </w:rPr>
      </w:pPr>
      <w:r w:rsidRPr="00224E9F">
        <w:rPr>
          <w:rFonts w:asciiTheme="minorEastAsia" w:hAnsiTheme="minorEastAsia" w:hint="eastAsia"/>
          <w:sz w:val="21"/>
          <w:szCs w:val="21"/>
          <w:rPrChange w:id="2757" w:author="蔚滢璐" w:date="2017-01-02T12:59:00Z">
            <w:rPr>
              <w:rFonts w:hint="eastAsia"/>
              <w:sz w:val="21"/>
              <w:szCs w:val="21"/>
            </w:rPr>
          </w:rPrChange>
        </w:rPr>
        <w:t>逻辑层login模块各个类的职责如下表所示：</w:t>
      </w:r>
    </w:p>
    <w:p w:rsidR="00251799" w:rsidRPr="00224E9F" w:rsidRDefault="00251799" w:rsidP="00251799">
      <w:pPr>
        <w:pStyle w:val="a6"/>
        <w:keepNext/>
        <w:jc w:val="center"/>
        <w:rPr>
          <w:rFonts w:asciiTheme="minorEastAsia" w:hAnsiTheme="minorEastAsia"/>
          <w:color w:val="auto"/>
          <w:sz w:val="21"/>
          <w:szCs w:val="21"/>
          <w:rPrChange w:id="2758" w:author="蔚滢璐" w:date="2017-01-02T12:59:00Z">
            <w:rPr>
              <w:sz w:val="21"/>
              <w:szCs w:val="21"/>
            </w:rPr>
          </w:rPrChange>
        </w:rPr>
      </w:pPr>
      <w:r w:rsidRPr="00224E9F">
        <w:rPr>
          <w:rFonts w:asciiTheme="minorEastAsia" w:hAnsiTheme="minorEastAsia" w:hint="eastAsia"/>
          <w:color w:val="auto"/>
          <w:sz w:val="21"/>
          <w:szCs w:val="21"/>
          <w:rPrChange w:id="2759" w:author="蔚滢璐" w:date="2017-01-02T12:59:00Z">
            <w:rPr>
              <w:rFonts w:hint="eastAsia"/>
              <w:sz w:val="21"/>
              <w:szCs w:val="21"/>
            </w:rPr>
          </w:rPrChange>
        </w:rPr>
        <w:t xml:space="preserve">表 </w:t>
      </w:r>
      <w:r w:rsidRPr="00224E9F">
        <w:rPr>
          <w:rFonts w:asciiTheme="minorEastAsia" w:hAnsiTheme="minorEastAsia"/>
          <w:color w:val="auto"/>
          <w:sz w:val="21"/>
          <w:szCs w:val="21"/>
          <w:rPrChange w:id="2760" w:author="蔚滢璐" w:date="2017-01-02T12:59:00Z">
            <w:rPr>
              <w:sz w:val="21"/>
              <w:szCs w:val="21"/>
            </w:rPr>
          </w:rPrChange>
        </w:rPr>
        <w:fldChar w:fldCharType="begin"/>
      </w:r>
      <w:r w:rsidRPr="00224E9F">
        <w:rPr>
          <w:rFonts w:asciiTheme="minorEastAsia" w:hAnsiTheme="minorEastAsia"/>
          <w:color w:val="auto"/>
          <w:sz w:val="21"/>
          <w:szCs w:val="21"/>
          <w:rPrChange w:id="2761" w:author="蔚滢璐" w:date="2017-01-02T12:59:00Z">
            <w:rPr>
              <w:sz w:val="21"/>
              <w:szCs w:val="21"/>
            </w:rPr>
          </w:rPrChange>
        </w:rPr>
        <w:instrText xml:space="preserve"> SEQ </w:instrText>
      </w:r>
      <w:r w:rsidRPr="00224E9F">
        <w:rPr>
          <w:rFonts w:asciiTheme="minorEastAsia" w:hAnsiTheme="minorEastAsia" w:hint="eastAsia"/>
          <w:color w:val="auto"/>
          <w:sz w:val="21"/>
          <w:szCs w:val="21"/>
          <w:rPrChange w:id="2762" w:author="蔚滢璐" w:date="2017-01-02T12:59:00Z">
            <w:rPr>
              <w:rFonts w:hint="eastAsia"/>
              <w:sz w:val="21"/>
              <w:szCs w:val="21"/>
            </w:rPr>
          </w:rPrChange>
        </w:rPr>
        <w:instrText>表</w:instrText>
      </w:r>
      <w:r w:rsidRPr="00224E9F">
        <w:rPr>
          <w:rFonts w:asciiTheme="minorEastAsia" w:hAnsiTheme="minorEastAsia"/>
          <w:color w:val="auto"/>
          <w:sz w:val="21"/>
          <w:szCs w:val="21"/>
          <w:rPrChange w:id="2763" w:author="蔚滢璐" w:date="2017-01-02T12:59:00Z">
            <w:rPr>
              <w:sz w:val="21"/>
              <w:szCs w:val="21"/>
            </w:rPr>
          </w:rPrChange>
        </w:rPr>
        <w:instrText xml:space="preserve"> \* ARABIC </w:instrText>
      </w:r>
      <w:r w:rsidRPr="00224E9F">
        <w:rPr>
          <w:rFonts w:asciiTheme="minorEastAsia" w:hAnsiTheme="minorEastAsia"/>
          <w:color w:val="auto"/>
          <w:sz w:val="21"/>
          <w:szCs w:val="21"/>
          <w:rPrChange w:id="2764" w:author="蔚滢璐" w:date="2017-01-02T12:59:00Z">
            <w:rPr>
              <w:sz w:val="21"/>
              <w:szCs w:val="21"/>
            </w:rPr>
          </w:rPrChange>
        </w:rPr>
        <w:fldChar w:fldCharType="separate"/>
      </w:r>
      <w:r w:rsidRPr="00224E9F">
        <w:rPr>
          <w:rFonts w:asciiTheme="minorEastAsia" w:hAnsiTheme="minorEastAsia"/>
          <w:noProof/>
          <w:color w:val="auto"/>
          <w:sz w:val="21"/>
          <w:szCs w:val="21"/>
          <w:rPrChange w:id="2765" w:author="蔚滢璐" w:date="2017-01-02T12:59:00Z">
            <w:rPr>
              <w:noProof/>
              <w:sz w:val="21"/>
              <w:szCs w:val="21"/>
            </w:rPr>
          </w:rPrChange>
        </w:rPr>
        <w:t>1</w:t>
      </w:r>
      <w:r w:rsidRPr="00224E9F">
        <w:rPr>
          <w:rFonts w:asciiTheme="minorEastAsia" w:hAnsiTheme="minorEastAsia"/>
          <w:color w:val="auto"/>
          <w:sz w:val="21"/>
          <w:szCs w:val="21"/>
          <w:rPrChange w:id="2766" w:author="蔚滢璐" w:date="2017-01-02T12:59:00Z">
            <w:rPr>
              <w:sz w:val="21"/>
              <w:szCs w:val="21"/>
            </w:rPr>
          </w:rPrChange>
        </w:rPr>
        <w:fldChar w:fldCharType="end"/>
      </w:r>
      <w:r w:rsidRPr="00224E9F">
        <w:rPr>
          <w:rFonts w:asciiTheme="minorEastAsia" w:hAnsiTheme="minorEastAsia"/>
          <w:color w:val="auto"/>
          <w:sz w:val="21"/>
          <w:szCs w:val="21"/>
          <w:rPrChange w:id="2767" w:author="蔚滢璐" w:date="2017-01-02T12:59:00Z">
            <w:rPr>
              <w:sz w:val="21"/>
              <w:szCs w:val="21"/>
            </w:rPr>
          </w:rPrChange>
        </w:rPr>
        <w:t xml:space="preserve"> </w:t>
      </w:r>
      <w:r w:rsidRPr="00224E9F">
        <w:rPr>
          <w:rFonts w:asciiTheme="minorEastAsia" w:hAnsiTheme="minorEastAsia" w:hint="eastAsia"/>
          <w:color w:val="auto"/>
          <w:sz w:val="21"/>
          <w:szCs w:val="21"/>
          <w:rPrChange w:id="2768" w:author="蔚滢璐" w:date="2017-01-02T12:59:00Z">
            <w:rPr>
              <w:rFonts w:hint="eastAsia"/>
              <w:sz w:val="21"/>
              <w:szCs w:val="21"/>
            </w:rPr>
          </w:rPrChange>
        </w:rPr>
        <w:t>逻辑层login模块各个类的职责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5749"/>
      </w:tblGrid>
      <w:tr w:rsidR="00224E9F" w:rsidRPr="00224E9F" w:rsidTr="006B2898">
        <w:tc>
          <w:tcPr>
            <w:tcW w:w="1535" w:type="pct"/>
          </w:tcPr>
          <w:p w:rsidR="006B2898" w:rsidRPr="00224E9F" w:rsidRDefault="006B2898" w:rsidP="006B2898">
            <w:pPr>
              <w:jc w:val="center"/>
              <w:rPr>
                <w:rFonts w:asciiTheme="minorEastAsia" w:hAnsiTheme="minorEastAsia"/>
                <w:sz w:val="21"/>
                <w:szCs w:val="21"/>
                <w:rPrChange w:id="2769" w:author="蔚滢璐" w:date="2017-01-02T12:59:00Z">
                  <w:rPr>
                    <w:sz w:val="21"/>
                    <w:szCs w:val="21"/>
                  </w:rPr>
                </w:rPrChange>
              </w:rPr>
            </w:pPr>
            <w:r w:rsidRPr="00224E9F">
              <w:rPr>
                <w:rFonts w:asciiTheme="minorEastAsia" w:hAnsiTheme="minorEastAsia" w:hint="eastAsia"/>
                <w:sz w:val="21"/>
                <w:szCs w:val="21"/>
                <w:rPrChange w:id="2770" w:author="蔚滢璐" w:date="2017-01-02T12:59:00Z">
                  <w:rPr>
                    <w:rFonts w:hint="eastAsia"/>
                    <w:sz w:val="21"/>
                    <w:szCs w:val="21"/>
                  </w:rPr>
                </w:rPrChange>
              </w:rPr>
              <w:t>模块</w:t>
            </w:r>
          </w:p>
        </w:tc>
        <w:tc>
          <w:tcPr>
            <w:tcW w:w="3465" w:type="pct"/>
          </w:tcPr>
          <w:p w:rsidR="006B2898" w:rsidRPr="00224E9F" w:rsidRDefault="006B2898" w:rsidP="006B2898">
            <w:pPr>
              <w:jc w:val="center"/>
              <w:rPr>
                <w:rFonts w:asciiTheme="minorEastAsia" w:hAnsiTheme="minorEastAsia"/>
                <w:sz w:val="21"/>
                <w:szCs w:val="21"/>
                <w:rPrChange w:id="2771" w:author="蔚滢璐" w:date="2017-01-02T12:59:00Z">
                  <w:rPr>
                    <w:sz w:val="21"/>
                    <w:szCs w:val="21"/>
                  </w:rPr>
                </w:rPrChange>
              </w:rPr>
            </w:pPr>
            <w:r w:rsidRPr="00224E9F">
              <w:rPr>
                <w:rFonts w:asciiTheme="minorEastAsia" w:hAnsiTheme="minorEastAsia" w:hint="eastAsia"/>
                <w:sz w:val="21"/>
                <w:szCs w:val="21"/>
                <w:rPrChange w:id="2772" w:author="蔚滢璐" w:date="2017-01-02T12:59:00Z">
                  <w:rPr>
                    <w:rFonts w:hint="eastAsia"/>
                    <w:sz w:val="21"/>
                    <w:szCs w:val="21"/>
                  </w:rPr>
                </w:rPrChange>
              </w:rPr>
              <w:t>职责</w:t>
            </w:r>
          </w:p>
        </w:tc>
      </w:tr>
      <w:tr w:rsidR="006B2898" w:rsidRPr="00224E9F" w:rsidTr="006B2898">
        <w:tc>
          <w:tcPr>
            <w:tcW w:w="1535" w:type="pct"/>
          </w:tcPr>
          <w:p w:rsidR="006B2898" w:rsidRPr="00224E9F" w:rsidRDefault="006B2898" w:rsidP="006B2898">
            <w:pPr>
              <w:spacing w:line="276" w:lineRule="auto"/>
              <w:rPr>
                <w:rFonts w:asciiTheme="minorEastAsia" w:hAnsiTheme="minorEastAsia" w:cs="宋体"/>
                <w:sz w:val="21"/>
                <w:szCs w:val="21"/>
                <w:u w:color="FFFFFF"/>
                <w:lang w:val="zh-TW" w:eastAsia="zh-TW"/>
                <w:rPrChange w:id="2773" w:author="蔚滢璐" w:date="2017-01-02T12:59:00Z">
                  <w:rPr>
                    <w:rFonts w:asciiTheme="majorEastAsia" w:eastAsiaTheme="majorEastAsia" w:hAnsiTheme="majorEastAsia" w:cs="宋体"/>
                    <w:sz w:val="21"/>
                    <w:szCs w:val="21"/>
                    <w:u w:color="FFFFFF"/>
                    <w:lang w:val="zh-TW" w:eastAsia="zh-TW"/>
                  </w:rPr>
                </w:rPrChange>
              </w:rPr>
            </w:pPr>
            <w:r w:rsidRPr="00224E9F">
              <w:rPr>
                <w:rFonts w:asciiTheme="minorEastAsia" w:hAnsiTheme="minorEastAsia" w:cs="宋体"/>
                <w:sz w:val="21"/>
                <w:szCs w:val="21"/>
                <w:u w:color="FFFFFF"/>
                <w:lang w:val="zh-TW" w:eastAsia="zh-TW"/>
                <w:rPrChange w:id="2774" w:author="蔚滢璐" w:date="2017-01-02T12:59:00Z">
                  <w:rPr>
                    <w:rFonts w:asciiTheme="majorEastAsia" w:eastAsiaTheme="majorEastAsia" w:hAnsiTheme="majorEastAsia" w:cs="宋体"/>
                    <w:sz w:val="21"/>
                    <w:szCs w:val="21"/>
                    <w:u w:color="FFFFFF"/>
                    <w:lang w:val="zh-TW" w:eastAsia="zh-TW"/>
                  </w:rPr>
                </w:rPrChange>
              </w:rPr>
              <w:t>LoginController</w:t>
            </w:r>
          </w:p>
        </w:tc>
        <w:tc>
          <w:tcPr>
            <w:tcW w:w="3465" w:type="pct"/>
          </w:tcPr>
          <w:p w:rsidR="006B2898" w:rsidRPr="00224E9F" w:rsidRDefault="006B2898" w:rsidP="006B2898">
            <w:pPr>
              <w:spacing w:line="276" w:lineRule="auto"/>
              <w:rPr>
                <w:rFonts w:asciiTheme="minorEastAsia" w:hAnsiTheme="minorEastAsia" w:cs="宋体"/>
                <w:sz w:val="21"/>
                <w:szCs w:val="21"/>
                <w:u w:color="FFFFFF"/>
                <w:lang w:val="zh-TW" w:eastAsia="zh-TW"/>
                <w:rPrChange w:id="2775" w:author="蔚滢璐" w:date="2017-01-02T12:59:00Z">
                  <w:rPr>
                    <w:rFonts w:asciiTheme="majorEastAsia" w:eastAsiaTheme="majorEastAsia" w:hAnsiTheme="majorEastAsia" w:cs="宋体"/>
                    <w:sz w:val="21"/>
                    <w:szCs w:val="21"/>
                    <w:u w:color="FFFFFF"/>
                    <w:lang w:val="zh-TW" w:eastAsia="zh-TW"/>
                  </w:rPr>
                </w:rPrChange>
              </w:rPr>
            </w:pPr>
            <w:r w:rsidRPr="00224E9F">
              <w:rPr>
                <w:rFonts w:asciiTheme="minorEastAsia" w:hAnsiTheme="minorEastAsia" w:cs="宋体" w:hint="eastAsia"/>
                <w:sz w:val="21"/>
                <w:szCs w:val="21"/>
                <w:u w:color="FFFFFF"/>
                <w:lang w:val="zh-TW" w:eastAsia="zh-TW"/>
                <w:rPrChange w:id="2776" w:author="蔚滢璐" w:date="2017-01-02T12:59:00Z">
                  <w:rPr>
                    <w:rFonts w:asciiTheme="majorEastAsia" w:eastAsiaTheme="majorEastAsia" w:hAnsiTheme="majorEastAsia" w:cs="宋体" w:hint="eastAsia"/>
                    <w:sz w:val="21"/>
                    <w:szCs w:val="21"/>
                    <w:u w:color="FFFFFF"/>
                    <w:lang w:val="zh-TW" w:eastAsia="zh-TW"/>
                  </w:rPr>
                </w:rPrChange>
              </w:rPr>
              <w:t>负责对应于登陆注册界面所需要的服务</w:t>
            </w:r>
          </w:p>
        </w:tc>
      </w:tr>
      <w:tr w:rsidR="006B2898" w:rsidRPr="00224E9F" w:rsidTr="006B2898">
        <w:tc>
          <w:tcPr>
            <w:tcW w:w="1535" w:type="pct"/>
          </w:tcPr>
          <w:p w:rsidR="006B2898" w:rsidRPr="00224E9F" w:rsidRDefault="006B2898" w:rsidP="006B2898">
            <w:pPr>
              <w:spacing w:line="276" w:lineRule="auto"/>
              <w:rPr>
                <w:rFonts w:asciiTheme="minorEastAsia" w:hAnsiTheme="minorEastAsia" w:cs="宋体"/>
                <w:sz w:val="21"/>
                <w:szCs w:val="21"/>
                <w:u w:color="FFFFFF"/>
                <w:lang w:val="zh-TW" w:eastAsia="zh-TW"/>
                <w:rPrChange w:id="2777" w:author="蔚滢璐" w:date="2017-01-02T12:59:00Z">
                  <w:rPr>
                    <w:rFonts w:asciiTheme="majorEastAsia" w:eastAsiaTheme="majorEastAsia" w:hAnsiTheme="majorEastAsia" w:cs="宋体"/>
                    <w:sz w:val="21"/>
                    <w:szCs w:val="21"/>
                    <w:u w:color="FFFFFF"/>
                    <w:lang w:val="zh-TW" w:eastAsia="zh-TW"/>
                  </w:rPr>
                </w:rPrChange>
              </w:rPr>
            </w:pPr>
            <w:r w:rsidRPr="00224E9F">
              <w:rPr>
                <w:rFonts w:asciiTheme="minorEastAsia" w:hAnsiTheme="minorEastAsia" w:cs="宋体"/>
                <w:sz w:val="21"/>
                <w:szCs w:val="21"/>
                <w:u w:color="FFFFFF"/>
                <w:lang w:val="zh-TW" w:eastAsia="zh-TW"/>
                <w:rPrChange w:id="2778" w:author="蔚滢璐" w:date="2017-01-02T12:59:00Z">
                  <w:rPr>
                    <w:rFonts w:asciiTheme="majorEastAsia" w:eastAsiaTheme="majorEastAsia" w:hAnsiTheme="majorEastAsia" w:cs="宋体"/>
                    <w:sz w:val="21"/>
                    <w:szCs w:val="21"/>
                    <w:u w:color="FFFFFF"/>
                    <w:lang w:val="zh-TW" w:eastAsia="zh-TW"/>
                  </w:rPr>
                </w:rPrChange>
              </w:rPr>
              <w:t>Login</w:t>
            </w:r>
          </w:p>
        </w:tc>
        <w:tc>
          <w:tcPr>
            <w:tcW w:w="3465" w:type="pct"/>
          </w:tcPr>
          <w:p w:rsidR="006B2898" w:rsidRPr="00224E9F" w:rsidRDefault="006B2898" w:rsidP="006B2898">
            <w:pPr>
              <w:spacing w:line="276" w:lineRule="auto"/>
              <w:rPr>
                <w:rFonts w:asciiTheme="minorEastAsia" w:hAnsiTheme="minorEastAsia" w:cs="宋体"/>
                <w:sz w:val="21"/>
                <w:szCs w:val="21"/>
                <w:u w:color="FFFFFF"/>
                <w:lang w:val="zh-TW" w:eastAsia="zh-TW"/>
                <w:rPrChange w:id="2779" w:author="蔚滢璐" w:date="2017-01-02T12:59:00Z">
                  <w:rPr>
                    <w:rFonts w:asciiTheme="majorEastAsia" w:eastAsiaTheme="majorEastAsia" w:hAnsiTheme="majorEastAsia" w:cs="宋体"/>
                    <w:sz w:val="21"/>
                    <w:szCs w:val="21"/>
                    <w:u w:color="FFFFFF"/>
                    <w:lang w:val="zh-TW" w:eastAsia="zh-TW"/>
                  </w:rPr>
                </w:rPrChange>
              </w:rPr>
            </w:pPr>
            <w:r w:rsidRPr="00224E9F">
              <w:rPr>
                <w:rFonts w:asciiTheme="minorEastAsia" w:hAnsiTheme="minorEastAsia" w:cs="宋体" w:hint="eastAsia"/>
                <w:sz w:val="21"/>
                <w:szCs w:val="21"/>
                <w:u w:color="FFFFFF"/>
                <w:lang w:val="zh-TW" w:eastAsia="zh-TW"/>
                <w:rPrChange w:id="2780" w:author="蔚滢璐" w:date="2017-01-02T12:59:00Z">
                  <w:rPr>
                    <w:rFonts w:asciiTheme="majorEastAsia" w:eastAsiaTheme="majorEastAsia" w:hAnsiTheme="majorEastAsia" w:cs="宋体" w:hint="eastAsia"/>
                    <w:sz w:val="21"/>
                    <w:szCs w:val="21"/>
                    <w:u w:color="FFFFFF"/>
                    <w:lang w:val="zh-TW" w:eastAsia="zh-TW"/>
                  </w:rPr>
                </w:rPrChange>
              </w:rPr>
              <w:t>处理登陆和退出的逻辑</w:t>
            </w:r>
          </w:p>
        </w:tc>
      </w:tr>
    </w:tbl>
    <w:p w:rsidR="006B2898" w:rsidRPr="00224E9F" w:rsidRDefault="006B2898" w:rsidP="006B2898">
      <w:pPr>
        <w:pStyle w:val="a3"/>
        <w:ind w:left="2498" w:firstLineChars="0" w:firstLine="0"/>
        <w:rPr>
          <w:rFonts w:asciiTheme="minorEastAsia" w:hAnsiTheme="minorEastAsia"/>
          <w:sz w:val="21"/>
          <w:szCs w:val="21"/>
          <w:rPrChange w:id="2781" w:author="蔚滢璐" w:date="2017-01-02T12:59:00Z">
            <w:rPr>
              <w:sz w:val="21"/>
              <w:szCs w:val="21"/>
            </w:rPr>
          </w:rPrChange>
        </w:rPr>
      </w:pPr>
    </w:p>
    <w:p w:rsidR="004C0C54" w:rsidRPr="00224E9F" w:rsidRDefault="004C0C54" w:rsidP="004C0C54">
      <w:pPr>
        <w:pStyle w:val="a3"/>
        <w:numPr>
          <w:ilvl w:val="0"/>
          <w:numId w:val="21"/>
        </w:numPr>
        <w:ind w:firstLineChars="0"/>
        <w:rPr>
          <w:rFonts w:asciiTheme="minorEastAsia" w:hAnsiTheme="minorEastAsia"/>
          <w:sz w:val="21"/>
          <w:szCs w:val="21"/>
          <w:rPrChange w:id="2782" w:author="蔚滢璐" w:date="2017-01-02T12:59:00Z">
            <w:rPr>
              <w:sz w:val="21"/>
              <w:szCs w:val="21"/>
            </w:rPr>
          </w:rPrChange>
        </w:rPr>
      </w:pPr>
      <w:r w:rsidRPr="00224E9F">
        <w:rPr>
          <w:rFonts w:asciiTheme="minorEastAsia" w:hAnsiTheme="minorEastAsia" w:hint="eastAsia"/>
          <w:sz w:val="21"/>
          <w:szCs w:val="21"/>
          <w:rPrChange w:id="2783" w:author="蔚滢璐" w:date="2017-01-02T12:59:00Z">
            <w:rPr>
              <w:rFonts w:hint="eastAsia"/>
              <w:sz w:val="21"/>
              <w:szCs w:val="21"/>
            </w:rPr>
          </w:rPrChange>
        </w:rPr>
        <w:t>模块内部类的接口规范</w:t>
      </w:r>
    </w:p>
    <w:p w:rsidR="006B2898" w:rsidRPr="00224E9F" w:rsidRDefault="00251799" w:rsidP="00251799">
      <w:pPr>
        <w:ind w:left="1418"/>
        <w:rPr>
          <w:rFonts w:asciiTheme="minorEastAsia" w:hAnsiTheme="minorEastAsia"/>
          <w:sz w:val="21"/>
          <w:szCs w:val="21"/>
          <w:rPrChange w:id="2784" w:author="蔚滢璐" w:date="2017-01-02T12:59:00Z">
            <w:rPr>
              <w:sz w:val="21"/>
              <w:szCs w:val="21"/>
            </w:rPr>
          </w:rPrChange>
        </w:rPr>
      </w:pPr>
      <w:r w:rsidRPr="00224E9F">
        <w:rPr>
          <w:rFonts w:asciiTheme="minorEastAsia" w:hAnsiTheme="minorEastAsia"/>
          <w:sz w:val="21"/>
          <w:szCs w:val="21"/>
          <w:rPrChange w:id="2785" w:author="蔚滢璐" w:date="2017-01-02T12:59:00Z">
            <w:rPr>
              <w:sz w:val="21"/>
              <w:szCs w:val="21"/>
            </w:rPr>
          </w:rPrChange>
        </w:rPr>
        <w:t xml:space="preserve">LoginController </w:t>
      </w:r>
      <w:r w:rsidRPr="00224E9F">
        <w:rPr>
          <w:rFonts w:asciiTheme="minorEastAsia" w:hAnsiTheme="minorEastAsia" w:hint="eastAsia"/>
          <w:sz w:val="21"/>
          <w:szCs w:val="21"/>
          <w:rPrChange w:id="2786" w:author="蔚滢璐" w:date="2017-01-02T12:59:00Z">
            <w:rPr>
              <w:rFonts w:hint="eastAsia"/>
              <w:sz w:val="21"/>
              <w:szCs w:val="21"/>
            </w:rPr>
          </w:rPrChange>
        </w:rPr>
        <w:t>的接口规范如下表所示：</w:t>
      </w:r>
    </w:p>
    <w:tbl>
      <w:tblPr>
        <w:tblStyle w:val="af3"/>
        <w:tblW w:w="5000" w:type="pct"/>
        <w:tblLayout w:type="fixed"/>
        <w:tblLook w:val="04A0" w:firstRow="1" w:lastRow="0" w:firstColumn="1" w:lastColumn="0" w:noHBand="0" w:noVBand="1"/>
        <w:tblPrChange w:id="2787" w:author="蔚滢璐" w:date="2017-01-02T13:27:00Z">
          <w:tblPr>
            <w:tblStyle w:val="af3"/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2830"/>
        <w:gridCol w:w="1102"/>
        <w:gridCol w:w="4364"/>
        <w:tblGridChange w:id="2788">
          <w:tblGrid>
            <w:gridCol w:w="3051"/>
            <w:gridCol w:w="881"/>
            <w:gridCol w:w="4364"/>
          </w:tblGrid>
        </w:tblGridChange>
      </w:tblGrid>
      <w:tr w:rsidR="00224E9F" w:rsidRPr="00224E9F" w:rsidTr="00F52417">
        <w:tc>
          <w:tcPr>
            <w:tcW w:w="5000" w:type="pct"/>
            <w:gridSpan w:val="3"/>
            <w:tcPrChange w:id="2789" w:author="蔚滢璐" w:date="2017-01-02T13:27:00Z">
              <w:tcPr>
                <w:tcW w:w="5000" w:type="pct"/>
                <w:gridSpan w:val="3"/>
              </w:tcPr>
            </w:tcPrChange>
          </w:tcPr>
          <w:p w:rsidR="00251799" w:rsidRPr="00224E9F" w:rsidRDefault="00251799" w:rsidP="00251799">
            <w:pPr>
              <w:jc w:val="center"/>
              <w:rPr>
                <w:rFonts w:asciiTheme="minorEastAsia" w:hAnsiTheme="minorEastAsia"/>
                <w:sz w:val="21"/>
                <w:szCs w:val="21"/>
                <w:rPrChange w:id="2790" w:author="蔚滢璐" w:date="2017-01-02T12:59:00Z">
                  <w:rPr>
                    <w:sz w:val="21"/>
                    <w:szCs w:val="21"/>
                  </w:rPr>
                </w:rPrChange>
              </w:rPr>
            </w:pPr>
            <w:r w:rsidRPr="00224E9F">
              <w:rPr>
                <w:rFonts w:asciiTheme="minorEastAsia" w:hAnsiTheme="minorEastAsia" w:hint="eastAsia"/>
                <w:sz w:val="21"/>
                <w:szCs w:val="21"/>
                <w:rPrChange w:id="2791" w:author="蔚滢璐" w:date="2017-01-02T12:59:00Z">
                  <w:rPr>
                    <w:rFonts w:hint="eastAsia"/>
                    <w:sz w:val="21"/>
                    <w:szCs w:val="21"/>
                  </w:rPr>
                </w:rPrChange>
              </w:rPr>
              <w:lastRenderedPageBreak/>
              <w:t>提供的服务（供接口）</w:t>
            </w:r>
          </w:p>
        </w:tc>
      </w:tr>
      <w:tr w:rsidR="00224E9F" w:rsidRPr="00224E9F" w:rsidTr="00F52417">
        <w:tc>
          <w:tcPr>
            <w:tcW w:w="1706" w:type="pct"/>
            <w:vMerge w:val="restart"/>
            <w:tcPrChange w:id="2792" w:author="蔚滢璐" w:date="2017-01-02T13:27:00Z">
              <w:tcPr>
                <w:tcW w:w="1589" w:type="pct"/>
                <w:vMerge w:val="restart"/>
              </w:tcPr>
            </w:tcPrChange>
          </w:tcPr>
          <w:p w:rsidR="00B717B6" w:rsidRPr="00224E9F" w:rsidRDefault="00B717B6" w:rsidP="00251799">
            <w:pPr>
              <w:rPr>
                <w:rFonts w:asciiTheme="minorEastAsia" w:hAnsiTheme="minorEastAsia"/>
                <w:sz w:val="21"/>
                <w:szCs w:val="21"/>
                <w:rPrChange w:id="2793" w:author="蔚滢璐" w:date="2017-01-02T12:59:00Z">
                  <w:rPr>
                    <w:sz w:val="21"/>
                    <w:szCs w:val="21"/>
                  </w:rPr>
                </w:rPrChange>
              </w:rPr>
            </w:pPr>
            <w:r w:rsidRPr="00224E9F">
              <w:rPr>
                <w:rFonts w:asciiTheme="minorEastAsia" w:hAnsiTheme="minorEastAsia"/>
                <w:sz w:val="21"/>
                <w:szCs w:val="21"/>
                <w:rPrChange w:id="2794" w:author="蔚滢璐" w:date="2017-01-02T12:59:00Z">
                  <w:rPr>
                    <w:sz w:val="21"/>
                    <w:szCs w:val="21"/>
                  </w:rPr>
                </w:rPrChange>
              </w:rPr>
              <w:t>LoginController.register</w:t>
            </w:r>
          </w:p>
        </w:tc>
        <w:tc>
          <w:tcPr>
            <w:tcW w:w="664" w:type="pct"/>
            <w:tcPrChange w:id="2795" w:author="蔚滢璐" w:date="2017-01-02T13:27:00Z">
              <w:tcPr>
                <w:tcW w:w="656" w:type="pct"/>
              </w:tcPr>
            </w:tcPrChange>
          </w:tcPr>
          <w:p w:rsidR="00B717B6" w:rsidRPr="00224E9F" w:rsidRDefault="00B717B6" w:rsidP="00251799">
            <w:pPr>
              <w:rPr>
                <w:rFonts w:asciiTheme="minorEastAsia" w:hAnsiTheme="minorEastAsia"/>
                <w:sz w:val="21"/>
                <w:szCs w:val="21"/>
                <w:rPrChange w:id="2796" w:author="蔚滢璐" w:date="2017-01-02T12:59:00Z">
                  <w:rPr>
                    <w:sz w:val="21"/>
                    <w:szCs w:val="21"/>
                  </w:rPr>
                </w:rPrChange>
              </w:rPr>
            </w:pPr>
            <w:r w:rsidRPr="00224E9F">
              <w:rPr>
                <w:rFonts w:asciiTheme="minorEastAsia" w:hAnsiTheme="minorEastAsia" w:hint="eastAsia"/>
                <w:sz w:val="21"/>
                <w:szCs w:val="21"/>
                <w:rPrChange w:id="2797" w:author="蔚滢璐" w:date="2017-01-02T12:59:00Z">
                  <w:rPr>
                    <w:rFonts w:hint="eastAsia"/>
                    <w:sz w:val="21"/>
                    <w:szCs w:val="21"/>
                  </w:rPr>
                </w:rPrChange>
              </w:rPr>
              <w:t>语法</w:t>
            </w:r>
          </w:p>
        </w:tc>
        <w:tc>
          <w:tcPr>
            <w:tcW w:w="2630" w:type="pct"/>
            <w:tcPrChange w:id="2798" w:author="蔚滢璐" w:date="2017-01-02T13:27:00Z">
              <w:tcPr>
                <w:tcW w:w="2755" w:type="pct"/>
              </w:tcPr>
            </w:tcPrChange>
          </w:tcPr>
          <w:p w:rsidR="00B717B6" w:rsidRPr="00224E9F" w:rsidRDefault="00B717B6" w:rsidP="00251799">
            <w:pPr>
              <w:rPr>
                <w:rFonts w:asciiTheme="minorEastAsia" w:hAnsiTheme="minorEastAsia"/>
                <w:sz w:val="21"/>
                <w:szCs w:val="21"/>
                <w:rPrChange w:id="2799" w:author="蔚滢璐" w:date="2017-01-02T12:59:00Z">
                  <w:rPr>
                    <w:sz w:val="21"/>
                    <w:szCs w:val="21"/>
                  </w:rPr>
                </w:rPrChange>
              </w:rPr>
            </w:pPr>
            <w:r w:rsidRPr="00224E9F">
              <w:rPr>
                <w:rFonts w:asciiTheme="minorEastAsia" w:hAnsiTheme="minorEastAsia"/>
                <w:sz w:val="21"/>
                <w:szCs w:val="21"/>
                <w:rPrChange w:id="2800" w:author="蔚滢璐" w:date="2017-01-02T12:59:00Z">
                  <w:rPr>
                    <w:sz w:val="21"/>
                    <w:szCs w:val="21"/>
                  </w:rPr>
                </w:rPrChange>
              </w:rPr>
              <w:t xml:space="preserve">public </w:t>
            </w:r>
            <w:ins w:id="2801" w:author="蔚滢璐" w:date="2017-01-01T15:18:00Z">
              <w:r w:rsidR="00833DB1" w:rsidRPr="00224E9F">
                <w:rPr>
                  <w:rFonts w:asciiTheme="minorEastAsia" w:hAnsiTheme="minorEastAsia"/>
                  <w:sz w:val="21"/>
                  <w:szCs w:val="21"/>
                  <w:rPrChange w:id="2802" w:author="蔚滢璐" w:date="2017-01-02T12:59:00Z">
                    <w:rPr>
                      <w:sz w:val="21"/>
                      <w:szCs w:val="21"/>
                    </w:rPr>
                  </w:rPrChange>
                </w:rPr>
                <w:t>ResultMessage register(UserVO vo)</w:t>
              </w:r>
            </w:ins>
          </w:p>
        </w:tc>
      </w:tr>
      <w:tr w:rsidR="00224E9F" w:rsidRPr="00224E9F" w:rsidTr="00F52417">
        <w:tc>
          <w:tcPr>
            <w:tcW w:w="1706" w:type="pct"/>
            <w:vMerge/>
            <w:tcPrChange w:id="2803" w:author="蔚滢璐" w:date="2017-01-02T13:27:00Z">
              <w:tcPr>
                <w:tcW w:w="1589" w:type="pct"/>
                <w:vMerge/>
              </w:tcPr>
            </w:tcPrChange>
          </w:tcPr>
          <w:p w:rsidR="00B717B6" w:rsidRPr="00224E9F" w:rsidRDefault="00B717B6" w:rsidP="00251799">
            <w:pPr>
              <w:rPr>
                <w:rFonts w:asciiTheme="minorEastAsia" w:hAnsiTheme="minorEastAsia"/>
                <w:sz w:val="21"/>
                <w:szCs w:val="21"/>
                <w:rPrChange w:id="2804" w:author="蔚滢璐" w:date="2017-01-02T12:59:00Z">
                  <w:rPr>
                    <w:sz w:val="21"/>
                    <w:szCs w:val="21"/>
                  </w:rPr>
                </w:rPrChange>
              </w:rPr>
            </w:pPr>
          </w:p>
        </w:tc>
        <w:tc>
          <w:tcPr>
            <w:tcW w:w="664" w:type="pct"/>
            <w:tcPrChange w:id="2805" w:author="蔚滢璐" w:date="2017-01-02T13:27:00Z">
              <w:tcPr>
                <w:tcW w:w="656" w:type="pct"/>
              </w:tcPr>
            </w:tcPrChange>
          </w:tcPr>
          <w:p w:rsidR="00B717B6" w:rsidRPr="00224E9F" w:rsidRDefault="00B717B6" w:rsidP="00251799">
            <w:pPr>
              <w:rPr>
                <w:rFonts w:asciiTheme="minorEastAsia" w:hAnsiTheme="minorEastAsia"/>
                <w:sz w:val="21"/>
                <w:szCs w:val="21"/>
                <w:rPrChange w:id="2806" w:author="蔚滢璐" w:date="2017-01-02T12:59:00Z">
                  <w:rPr>
                    <w:sz w:val="21"/>
                    <w:szCs w:val="21"/>
                  </w:rPr>
                </w:rPrChange>
              </w:rPr>
            </w:pPr>
            <w:r w:rsidRPr="00224E9F">
              <w:rPr>
                <w:rFonts w:asciiTheme="minorEastAsia" w:hAnsiTheme="minorEastAsia" w:hint="eastAsia"/>
                <w:sz w:val="21"/>
                <w:szCs w:val="21"/>
                <w:rPrChange w:id="2807" w:author="蔚滢璐" w:date="2017-01-02T12:59:00Z">
                  <w:rPr>
                    <w:rFonts w:hint="eastAsia"/>
                    <w:sz w:val="21"/>
                    <w:szCs w:val="21"/>
                  </w:rPr>
                </w:rPrChange>
              </w:rPr>
              <w:t>前置条件</w:t>
            </w:r>
          </w:p>
        </w:tc>
        <w:tc>
          <w:tcPr>
            <w:tcW w:w="2630" w:type="pct"/>
            <w:tcPrChange w:id="2808" w:author="蔚滢璐" w:date="2017-01-02T13:27:00Z">
              <w:tcPr>
                <w:tcW w:w="2755" w:type="pct"/>
              </w:tcPr>
            </w:tcPrChange>
          </w:tcPr>
          <w:p w:rsidR="00B717B6" w:rsidRPr="00224E9F" w:rsidRDefault="00833DB1" w:rsidP="00251799">
            <w:pPr>
              <w:rPr>
                <w:rFonts w:asciiTheme="minorEastAsia" w:hAnsiTheme="minorEastAsia"/>
                <w:sz w:val="21"/>
                <w:szCs w:val="21"/>
                <w:rPrChange w:id="2809" w:author="蔚滢璐" w:date="2017-01-02T12:59:00Z">
                  <w:rPr>
                    <w:sz w:val="21"/>
                    <w:szCs w:val="21"/>
                  </w:rPr>
                </w:rPrChange>
              </w:rPr>
            </w:pPr>
            <w:ins w:id="2810" w:author="蔚滢璐" w:date="2017-01-01T15:1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281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输入符合输入规则</w:t>
              </w:r>
            </w:ins>
          </w:p>
        </w:tc>
      </w:tr>
      <w:tr w:rsidR="00224E9F" w:rsidRPr="00224E9F" w:rsidTr="00F52417">
        <w:tc>
          <w:tcPr>
            <w:tcW w:w="1706" w:type="pct"/>
            <w:vMerge/>
            <w:tcPrChange w:id="2812" w:author="蔚滢璐" w:date="2017-01-02T13:27:00Z">
              <w:tcPr>
                <w:tcW w:w="1589" w:type="pct"/>
                <w:vMerge/>
              </w:tcPr>
            </w:tcPrChange>
          </w:tcPr>
          <w:p w:rsidR="00B717B6" w:rsidRPr="00224E9F" w:rsidRDefault="00B717B6" w:rsidP="00251799">
            <w:pPr>
              <w:rPr>
                <w:rFonts w:asciiTheme="minorEastAsia" w:hAnsiTheme="minorEastAsia"/>
                <w:sz w:val="21"/>
                <w:szCs w:val="21"/>
                <w:rPrChange w:id="2813" w:author="蔚滢璐" w:date="2017-01-02T12:59:00Z">
                  <w:rPr>
                    <w:sz w:val="21"/>
                    <w:szCs w:val="21"/>
                  </w:rPr>
                </w:rPrChange>
              </w:rPr>
            </w:pPr>
          </w:p>
        </w:tc>
        <w:tc>
          <w:tcPr>
            <w:tcW w:w="664" w:type="pct"/>
            <w:tcPrChange w:id="2814" w:author="蔚滢璐" w:date="2017-01-02T13:27:00Z">
              <w:tcPr>
                <w:tcW w:w="656" w:type="pct"/>
              </w:tcPr>
            </w:tcPrChange>
          </w:tcPr>
          <w:p w:rsidR="00B717B6" w:rsidRPr="00224E9F" w:rsidRDefault="00B717B6" w:rsidP="00251799">
            <w:pPr>
              <w:rPr>
                <w:rFonts w:asciiTheme="minorEastAsia" w:hAnsiTheme="minorEastAsia"/>
                <w:sz w:val="21"/>
                <w:szCs w:val="21"/>
                <w:rPrChange w:id="2815" w:author="蔚滢璐" w:date="2017-01-02T12:59:00Z">
                  <w:rPr>
                    <w:sz w:val="21"/>
                    <w:szCs w:val="21"/>
                  </w:rPr>
                </w:rPrChange>
              </w:rPr>
            </w:pPr>
            <w:r w:rsidRPr="00224E9F">
              <w:rPr>
                <w:rFonts w:asciiTheme="minorEastAsia" w:hAnsiTheme="minorEastAsia" w:hint="eastAsia"/>
                <w:sz w:val="21"/>
                <w:szCs w:val="21"/>
                <w:rPrChange w:id="2816" w:author="蔚滢璐" w:date="2017-01-02T12:59:00Z">
                  <w:rPr>
                    <w:rFonts w:hint="eastAsia"/>
                    <w:sz w:val="21"/>
                    <w:szCs w:val="21"/>
                  </w:rPr>
                </w:rPrChange>
              </w:rPr>
              <w:t>后置条件</w:t>
            </w:r>
          </w:p>
        </w:tc>
        <w:tc>
          <w:tcPr>
            <w:tcW w:w="2630" w:type="pct"/>
            <w:tcPrChange w:id="2817" w:author="蔚滢璐" w:date="2017-01-02T13:27:00Z">
              <w:tcPr>
                <w:tcW w:w="2755" w:type="pct"/>
              </w:tcPr>
            </w:tcPrChange>
          </w:tcPr>
          <w:p w:rsidR="00B717B6" w:rsidRPr="00224E9F" w:rsidRDefault="00833DB1" w:rsidP="00251799">
            <w:pPr>
              <w:rPr>
                <w:rFonts w:asciiTheme="minorEastAsia" w:hAnsiTheme="minorEastAsia"/>
                <w:sz w:val="21"/>
                <w:szCs w:val="21"/>
                <w:rPrChange w:id="2818" w:author="蔚滢璐" w:date="2017-01-02T12:59:00Z">
                  <w:rPr>
                    <w:sz w:val="21"/>
                    <w:szCs w:val="21"/>
                  </w:rPr>
                </w:rPrChange>
              </w:rPr>
            </w:pPr>
            <w:ins w:id="2819" w:author="蔚滢璐" w:date="2017-01-01T15:2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282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调用User</w:t>
              </w:r>
              <w:r w:rsidRPr="00224E9F">
                <w:rPr>
                  <w:rFonts w:asciiTheme="minorEastAsia" w:hAnsiTheme="minorEastAsia"/>
                  <w:sz w:val="21"/>
                  <w:szCs w:val="21"/>
                  <w:rPrChange w:id="2821" w:author="蔚滢璐" w:date="2017-01-02T12:59:00Z">
                    <w:rPr>
                      <w:sz w:val="21"/>
                      <w:szCs w:val="21"/>
                    </w:rPr>
                  </w:rPrChange>
                </w:rPr>
                <w:t>Controller</w:t>
              </w:r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282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类的add方法</w:t>
              </w:r>
            </w:ins>
          </w:p>
        </w:tc>
      </w:tr>
      <w:tr w:rsidR="00224E9F" w:rsidRPr="00224E9F" w:rsidTr="00F52417">
        <w:trPr>
          <w:ins w:id="2823" w:author="蔚滢璐" w:date="2017-01-01T15:21:00Z"/>
        </w:trPr>
        <w:tc>
          <w:tcPr>
            <w:tcW w:w="1706" w:type="pct"/>
            <w:vMerge w:val="restart"/>
            <w:tcPrChange w:id="2824" w:author="蔚滢璐" w:date="2017-01-02T13:27:00Z">
              <w:tcPr>
                <w:tcW w:w="1589" w:type="pct"/>
                <w:vMerge w:val="restart"/>
              </w:tcPr>
            </w:tcPrChange>
          </w:tcPr>
          <w:p w:rsidR="00833DB1" w:rsidRPr="00224E9F" w:rsidRDefault="00833DB1" w:rsidP="00833DB1">
            <w:pPr>
              <w:rPr>
                <w:ins w:id="2825" w:author="蔚滢璐" w:date="2017-01-01T15:21:00Z"/>
                <w:rFonts w:asciiTheme="minorEastAsia" w:hAnsiTheme="minorEastAsia"/>
                <w:sz w:val="21"/>
                <w:szCs w:val="21"/>
                <w:rPrChange w:id="2826" w:author="蔚滢璐" w:date="2017-01-02T12:59:00Z">
                  <w:rPr>
                    <w:ins w:id="2827" w:author="蔚滢璐" w:date="2017-01-01T15:21:00Z"/>
                    <w:sz w:val="21"/>
                    <w:szCs w:val="21"/>
                  </w:rPr>
                </w:rPrChange>
              </w:rPr>
            </w:pPr>
            <w:ins w:id="2828" w:author="蔚滢璐" w:date="2017-01-01T15:21:00Z">
              <w:r w:rsidRPr="00224E9F">
                <w:rPr>
                  <w:rFonts w:asciiTheme="minorEastAsia" w:hAnsiTheme="minorEastAsia"/>
                  <w:sz w:val="21"/>
                  <w:szCs w:val="21"/>
                  <w:rPrChange w:id="2829" w:author="蔚滢璐" w:date="2017-01-02T12:59:00Z">
                    <w:rPr>
                      <w:sz w:val="21"/>
                      <w:szCs w:val="21"/>
                    </w:rPr>
                  </w:rPrChange>
                </w:rPr>
                <w:t>LoginController.checkOnline</w:t>
              </w:r>
            </w:ins>
          </w:p>
        </w:tc>
        <w:tc>
          <w:tcPr>
            <w:tcW w:w="664" w:type="pct"/>
            <w:tcPrChange w:id="2830" w:author="蔚滢璐" w:date="2017-01-02T13:27:00Z">
              <w:tcPr>
                <w:tcW w:w="656" w:type="pct"/>
              </w:tcPr>
            </w:tcPrChange>
          </w:tcPr>
          <w:p w:rsidR="00833DB1" w:rsidRPr="00224E9F" w:rsidRDefault="00833DB1" w:rsidP="00833DB1">
            <w:pPr>
              <w:rPr>
                <w:ins w:id="2831" w:author="蔚滢璐" w:date="2017-01-01T15:21:00Z"/>
                <w:rFonts w:asciiTheme="minorEastAsia" w:hAnsiTheme="minorEastAsia"/>
                <w:sz w:val="21"/>
                <w:szCs w:val="21"/>
                <w:rPrChange w:id="2832" w:author="蔚滢璐" w:date="2017-01-02T12:59:00Z">
                  <w:rPr>
                    <w:ins w:id="2833" w:author="蔚滢璐" w:date="2017-01-01T15:21:00Z"/>
                    <w:sz w:val="21"/>
                    <w:szCs w:val="21"/>
                  </w:rPr>
                </w:rPrChange>
              </w:rPr>
            </w:pPr>
            <w:ins w:id="2834" w:author="蔚滢璐" w:date="2017-01-01T15:2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283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630" w:type="pct"/>
            <w:tcPrChange w:id="2836" w:author="蔚滢璐" w:date="2017-01-02T13:27:00Z">
              <w:tcPr>
                <w:tcW w:w="2755" w:type="pct"/>
              </w:tcPr>
            </w:tcPrChange>
          </w:tcPr>
          <w:p w:rsidR="00833DB1" w:rsidRPr="00224E9F" w:rsidRDefault="00833DB1" w:rsidP="00833DB1">
            <w:pPr>
              <w:rPr>
                <w:ins w:id="2837" w:author="蔚滢璐" w:date="2017-01-01T15:21:00Z"/>
                <w:rFonts w:asciiTheme="minorEastAsia" w:hAnsiTheme="minorEastAsia"/>
                <w:sz w:val="21"/>
                <w:szCs w:val="21"/>
                <w:rPrChange w:id="2838" w:author="蔚滢璐" w:date="2017-01-02T12:59:00Z">
                  <w:rPr>
                    <w:ins w:id="2839" w:author="蔚滢璐" w:date="2017-01-01T15:21:00Z"/>
                    <w:sz w:val="21"/>
                    <w:szCs w:val="21"/>
                  </w:rPr>
                </w:rPrChange>
              </w:rPr>
            </w:pPr>
            <w:ins w:id="2840" w:author="蔚滢璐" w:date="2017-01-01T15:21:00Z">
              <w:r w:rsidRPr="00224E9F">
                <w:rPr>
                  <w:rFonts w:asciiTheme="minorEastAsia" w:hAnsiTheme="minorEastAsia"/>
                  <w:sz w:val="21"/>
                  <w:szCs w:val="21"/>
                  <w:rPrChange w:id="2841" w:author="蔚滢璐" w:date="2017-01-02T12:59:00Z">
                    <w:rPr>
                      <w:sz w:val="21"/>
                      <w:szCs w:val="21"/>
                    </w:rPr>
                  </w:rPrChange>
                </w:rPr>
                <w:t xml:space="preserve">public ResultMessage checkOnline(Role role, String </w:t>
              </w:r>
            </w:ins>
            <w:ins w:id="2842" w:author="蔚滢璐" w:date="2017-01-01T15:22:00Z">
              <w:r w:rsidRPr="00224E9F">
                <w:rPr>
                  <w:rFonts w:asciiTheme="minorEastAsia" w:hAnsiTheme="minorEastAsia"/>
                  <w:sz w:val="21"/>
                  <w:szCs w:val="21"/>
                  <w:rPrChange w:id="2843" w:author="蔚滢璐" w:date="2017-01-02T12:59:00Z">
                    <w:rPr>
                      <w:sz w:val="21"/>
                      <w:szCs w:val="21"/>
                    </w:rPr>
                  </w:rPrChange>
                </w:rPr>
                <w:t>id, String password)</w:t>
              </w:r>
            </w:ins>
          </w:p>
        </w:tc>
      </w:tr>
      <w:tr w:rsidR="00224E9F" w:rsidRPr="00224E9F" w:rsidTr="00F52417">
        <w:trPr>
          <w:ins w:id="2844" w:author="蔚滢璐" w:date="2017-01-01T15:21:00Z"/>
        </w:trPr>
        <w:tc>
          <w:tcPr>
            <w:tcW w:w="1706" w:type="pct"/>
            <w:vMerge/>
            <w:tcPrChange w:id="2845" w:author="蔚滢璐" w:date="2017-01-02T13:27:00Z">
              <w:tcPr>
                <w:tcW w:w="1589" w:type="pct"/>
                <w:vMerge/>
              </w:tcPr>
            </w:tcPrChange>
          </w:tcPr>
          <w:p w:rsidR="00833DB1" w:rsidRPr="00224E9F" w:rsidRDefault="00833DB1" w:rsidP="00833DB1">
            <w:pPr>
              <w:rPr>
                <w:ins w:id="2846" w:author="蔚滢璐" w:date="2017-01-01T15:21:00Z"/>
                <w:rFonts w:asciiTheme="minorEastAsia" w:hAnsiTheme="minorEastAsia"/>
                <w:sz w:val="21"/>
                <w:szCs w:val="21"/>
                <w:rPrChange w:id="2847" w:author="蔚滢璐" w:date="2017-01-02T12:59:00Z">
                  <w:rPr>
                    <w:ins w:id="2848" w:author="蔚滢璐" w:date="2017-01-01T15:21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64" w:type="pct"/>
            <w:tcPrChange w:id="2849" w:author="蔚滢璐" w:date="2017-01-02T13:27:00Z">
              <w:tcPr>
                <w:tcW w:w="656" w:type="pct"/>
              </w:tcPr>
            </w:tcPrChange>
          </w:tcPr>
          <w:p w:rsidR="00833DB1" w:rsidRPr="00224E9F" w:rsidRDefault="00833DB1" w:rsidP="00833DB1">
            <w:pPr>
              <w:rPr>
                <w:ins w:id="2850" w:author="蔚滢璐" w:date="2017-01-01T15:21:00Z"/>
                <w:rFonts w:asciiTheme="minorEastAsia" w:hAnsiTheme="minorEastAsia"/>
                <w:sz w:val="21"/>
                <w:szCs w:val="21"/>
                <w:rPrChange w:id="2851" w:author="蔚滢璐" w:date="2017-01-02T12:59:00Z">
                  <w:rPr>
                    <w:ins w:id="2852" w:author="蔚滢璐" w:date="2017-01-01T15:21:00Z"/>
                    <w:sz w:val="21"/>
                    <w:szCs w:val="21"/>
                  </w:rPr>
                </w:rPrChange>
              </w:rPr>
            </w:pPr>
            <w:ins w:id="2853" w:author="蔚滢璐" w:date="2017-01-01T15:2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285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630" w:type="pct"/>
            <w:tcPrChange w:id="2855" w:author="蔚滢璐" w:date="2017-01-02T13:27:00Z">
              <w:tcPr>
                <w:tcW w:w="2756" w:type="pct"/>
              </w:tcPr>
            </w:tcPrChange>
          </w:tcPr>
          <w:p w:rsidR="00833DB1" w:rsidRPr="00224E9F" w:rsidRDefault="00833DB1" w:rsidP="00833DB1">
            <w:pPr>
              <w:rPr>
                <w:ins w:id="2856" w:author="蔚滢璐" w:date="2017-01-01T15:21:00Z"/>
                <w:rFonts w:asciiTheme="minorEastAsia" w:hAnsiTheme="minorEastAsia"/>
                <w:sz w:val="21"/>
                <w:szCs w:val="21"/>
                <w:rPrChange w:id="2857" w:author="蔚滢璐" w:date="2017-01-02T12:59:00Z">
                  <w:rPr>
                    <w:ins w:id="2858" w:author="蔚滢璐" w:date="2017-01-01T15:21:00Z"/>
                    <w:sz w:val="21"/>
                    <w:szCs w:val="21"/>
                  </w:rPr>
                </w:rPrChange>
              </w:rPr>
            </w:pPr>
            <w:ins w:id="2859" w:author="蔚滢璐" w:date="2017-01-01T15:22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286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无</w:t>
              </w:r>
            </w:ins>
          </w:p>
        </w:tc>
      </w:tr>
      <w:tr w:rsidR="00224E9F" w:rsidRPr="00224E9F" w:rsidTr="00F52417">
        <w:trPr>
          <w:ins w:id="2861" w:author="蔚滢璐" w:date="2017-01-01T15:20:00Z"/>
        </w:trPr>
        <w:tc>
          <w:tcPr>
            <w:tcW w:w="1706" w:type="pct"/>
            <w:vMerge/>
            <w:tcPrChange w:id="2862" w:author="蔚滢璐" w:date="2017-01-02T13:27:00Z">
              <w:tcPr>
                <w:tcW w:w="1589" w:type="pct"/>
                <w:vMerge/>
              </w:tcPr>
            </w:tcPrChange>
          </w:tcPr>
          <w:p w:rsidR="00833DB1" w:rsidRPr="00224E9F" w:rsidRDefault="00833DB1" w:rsidP="00833DB1">
            <w:pPr>
              <w:rPr>
                <w:ins w:id="2863" w:author="蔚滢璐" w:date="2017-01-01T15:20:00Z"/>
                <w:rFonts w:asciiTheme="minorEastAsia" w:hAnsiTheme="minorEastAsia"/>
                <w:sz w:val="21"/>
                <w:szCs w:val="21"/>
                <w:rPrChange w:id="2864" w:author="蔚滢璐" w:date="2017-01-02T12:59:00Z">
                  <w:rPr>
                    <w:ins w:id="2865" w:author="蔚滢璐" w:date="2017-01-01T15:20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64" w:type="pct"/>
            <w:tcPrChange w:id="2866" w:author="蔚滢璐" w:date="2017-01-02T13:27:00Z">
              <w:tcPr>
                <w:tcW w:w="656" w:type="pct"/>
              </w:tcPr>
            </w:tcPrChange>
          </w:tcPr>
          <w:p w:rsidR="00833DB1" w:rsidRPr="00224E9F" w:rsidRDefault="00833DB1" w:rsidP="00833DB1">
            <w:pPr>
              <w:rPr>
                <w:ins w:id="2867" w:author="蔚滢璐" w:date="2017-01-01T15:20:00Z"/>
                <w:rFonts w:asciiTheme="minorEastAsia" w:hAnsiTheme="minorEastAsia"/>
                <w:sz w:val="21"/>
                <w:szCs w:val="21"/>
                <w:rPrChange w:id="2868" w:author="蔚滢璐" w:date="2017-01-02T12:59:00Z">
                  <w:rPr>
                    <w:ins w:id="2869" w:author="蔚滢璐" w:date="2017-01-01T15:20:00Z"/>
                    <w:sz w:val="21"/>
                    <w:szCs w:val="21"/>
                  </w:rPr>
                </w:rPrChange>
              </w:rPr>
            </w:pPr>
            <w:ins w:id="2870" w:author="蔚滢璐" w:date="2017-01-01T15:2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287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630" w:type="pct"/>
            <w:tcPrChange w:id="2872" w:author="蔚滢璐" w:date="2017-01-02T13:27:00Z">
              <w:tcPr>
                <w:tcW w:w="2756" w:type="pct"/>
              </w:tcPr>
            </w:tcPrChange>
          </w:tcPr>
          <w:p w:rsidR="00833DB1" w:rsidRPr="00224E9F" w:rsidRDefault="00833DB1" w:rsidP="00833DB1">
            <w:pPr>
              <w:rPr>
                <w:ins w:id="2873" w:author="蔚滢璐" w:date="2017-01-01T15:20:00Z"/>
                <w:rFonts w:asciiTheme="minorEastAsia" w:hAnsiTheme="minorEastAsia"/>
                <w:sz w:val="21"/>
                <w:szCs w:val="21"/>
                <w:rPrChange w:id="2874" w:author="蔚滢璐" w:date="2017-01-02T12:59:00Z">
                  <w:rPr>
                    <w:ins w:id="2875" w:author="蔚滢璐" w:date="2017-01-01T15:20:00Z"/>
                    <w:sz w:val="21"/>
                    <w:szCs w:val="21"/>
                  </w:rPr>
                </w:rPrChange>
              </w:rPr>
            </w:pPr>
            <w:ins w:id="2876" w:author="蔚滢璐" w:date="2017-01-01T15:22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287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</w:t>
              </w:r>
            </w:ins>
            <w:ins w:id="2878" w:author="蔚滢璐" w:date="2017-01-01T15:2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287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Login类的check</w:t>
              </w:r>
              <w:r w:rsidRPr="00224E9F">
                <w:rPr>
                  <w:rFonts w:asciiTheme="minorEastAsia" w:hAnsiTheme="minorEastAsia"/>
                  <w:sz w:val="21"/>
                  <w:szCs w:val="21"/>
                  <w:rPrChange w:id="2880" w:author="蔚滢璐" w:date="2017-01-02T12:59:00Z">
                    <w:rPr>
                      <w:sz w:val="21"/>
                      <w:szCs w:val="21"/>
                    </w:rPr>
                  </w:rPrChange>
                </w:rPr>
                <w:t>Online</w:t>
              </w:r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288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方法</w:t>
              </w:r>
            </w:ins>
          </w:p>
        </w:tc>
      </w:tr>
      <w:tr w:rsidR="00224E9F" w:rsidRPr="00224E9F" w:rsidTr="00F52417">
        <w:trPr>
          <w:ins w:id="2882" w:author="蔚滢璐" w:date="2017-01-01T15:20:00Z"/>
        </w:trPr>
        <w:tc>
          <w:tcPr>
            <w:tcW w:w="1706" w:type="pct"/>
            <w:vMerge w:val="restart"/>
            <w:tcPrChange w:id="2883" w:author="蔚滢璐" w:date="2017-01-02T13:27:00Z">
              <w:tcPr>
                <w:tcW w:w="1589" w:type="pct"/>
                <w:vMerge w:val="restart"/>
              </w:tcPr>
            </w:tcPrChange>
          </w:tcPr>
          <w:p w:rsidR="00833DB1" w:rsidRPr="00224E9F" w:rsidRDefault="00833DB1" w:rsidP="00833DB1">
            <w:pPr>
              <w:rPr>
                <w:ins w:id="2884" w:author="蔚滢璐" w:date="2017-01-01T15:20:00Z"/>
                <w:rFonts w:asciiTheme="minorEastAsia" w:hAnsiTheme="minorEastAsia"/>
                <w:sz w:val="21"/>
                <w:szCs w:val="21"/>
                <w:rPrChange w:id="2885" w:author="蔚滢璐" w:date="2017-01-02T12:59:00Z">
                  <w:rPr>
                    <w:ins w:id="2886" w:author="蔚滢璐" w:date="2017-01-01T15:20:00Z"/>
                    <w:sz w:val="21"/>
                    <w:szCs w:val="21"/>
                  </w:rPr>
                </w:rPrChange>
              </w:rPr>
            </w:pPr>
            <w:ins w:id="2887" w:author="蔚滢璐" w:date="2017-01-01T15:24:00Z">
              <w:r w:rsidRPr="00224E9F">
                <w:rPr>
                  <w:rFonts w:asciiTheme="minorEastAsia" w:hAnsiTheme="minorEastAsia"/>
                  <w:sz w:val="21"/>
                  <w:szCs w:val="21"/>
                  <w:rPrChange w:id="2888" w:author="蔚滢璐" w:date="2017-01-02T12:59:00Z">
                    <w:rPr>
                      <w:sz w:val="21"/>
                      <w:szCs w:val="21"/>
                    </w:rPr>
                  </w:rPrChange>
                </w:rPr>
                <w:t>LoginController.logout</w:t>
              </w:r>
            </w:ins>
          </w:p>
        </w:tc>
        <w:tc>
          <w:tcPr>
            <w:tcW w:w="664" w:type="pct"/>
            <w:tcPrChange w:id="2889" w:author="蔚滢璐" w:date="2017-01-02T13:27:00Z">
              <w:tcPr>
                <w:tcW w:w="656" w:type="pct"/>
              </w:tcPr>
            </w:tcPrChange>
          </w:tcPr>
          <w:p w:rsidR="00833DB1" w:rsidRPr="00224E9F" w:rsidRDefault="00833DB1" w:rsidP="00833DB1">
            <w:pPr>
              <w:rPr>
                <w:ins w:id="2890" w:author="蔚滢璐" w:date="2017-01-01T15:20:00Z"/>
                <w:rFonts w:asciiTheme="minorEastAsia" w:hAnsiTheme="minorEastAsia"/>
                <w:sz w:val="21"/>
                <w:szCs w:val="21"/>
                <w:rPrChange w:id="2891" w:author="蔚滢璐" w:date="2017-01-02T12:59:00Z">
                  <w:rPr>
                    <w:ins w:id="2892" w:author="蔚滢璐" w:date="2017-01-01T15:20:00Z"/>
                    <w:sz w:val="21"/>
                    <w:szCs w:val="21"/>
                  </w:rPr>
                </w:rPrChange>
              </w:rPr>
            </w:pPr>
            <w:ins w:id="2893" w:author="蔚滢璐" w:date="2017-01-01T15:2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289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630" w:type="pct"/>
            <w:tcPrChange w:id="2895" w:author="蔚滢璐" w:date="2017-01-02T13:27:00Z">
              <w:tcPr>
                <w:tcW w:w="2756" w:type="pct"/>
              </w:tcPr>
            </w:tcPrChange>
          </w:tcPr>
          <w:p w:rsidR="00833DB1" w:rsidRPr="00224E9F" w:rsidRDefault="00833DB1" w:rsidP="00833DB1">
            <w:pPr>
              <w:rPr>
                <w:ins w:id="2896" w:author="蔚滢璐" w:date="2017-01-01T15:20:00Z"/>
                <w:rFonts w:asciiTheme="minorEastAsia" w:hAnsiTheme="minorEastAsia"/>
                <w:sz w:val="21"/>
                <w:szCs w:val="21"/>
                <w:rPrChange w:id="2897" w:author="蔚滢璐" w:date="2017-01-02T12:59:00Z">
                  <w:rPr>
                    <w:ins w:id="2898" w:author="蔚滢璐" w:date="2017-01-01T15:20:00Z"/>
                    <w:sz w:val="21"/>
                    <w:szCs w:val="21"/>
                  </w:rPr>
                </w:rPrChange>
              </w:rPr>
            </w:pPr>
            <w:ins w:id="2899" w:author="蔚滢璐" w:date="2017-01-01T15:25:00Z">
              <w:r w:rsidRPr="00224E9F">
                <w:rPr>
                  <w:rFonts w:asciiTheme="minorEastAsia" w:hAnsiTheme="minorEastAsia"/>
                  <w:sz w:val="21"/>
                  <w:szCs w:val="21"/>
                  <w:rPrChange w:id="2900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ResultMessage logout(Role role, String id)</w:t>
              </w:r>
            </w:ins>
          </w:p>
        </w:tc>
      </w:tr>
      <w:tr w:rsidR="00224E9F" w:rsidRPr="00224E9F" w:rsidTr="00F52417">
        <w:trPr>
          <w:ins w:id="2901" w:author="蔚滢璐" w:date="2017-01-01T15:23:00Z"/>
        </w:trPr>
        <w:tc>
          <w:tcPr>
            <w:tcW w:w="1706" w:type="pct"/>
            <w:vMerge/>
            <w:tcPrChange w:id="2902" w:author="蔚滢璐" w:date="2017-01-02T13:27:00Z">
              <w:tcPr>
                <w:tcW w:w="1589" w:type="pct"/>
                <w:vMerge/>
              </w:tcPr>
            </w:tcPrChange>
          </w:tcPr>
          <w:p w:rsidR="00833DB1" w:rsidRPr="00224E9F" w:rsidRDefault="00833DB1" w:rsidP="00833DB1">
            <w:pPr>
              <w:rPr>
                <w:ins w:id="2903" w:author="蔚滢璐" w:date="2017-01-01T15:23:00Z"/>
                <w:rFonts w:asciiTheme="minorEastAsia" w:hAnsiTheme="minorEastAsia"/>
                <w:sz w:val="21"/>
                <w:szCs w:val="21"/>
                <w:rPrChange w:id="2904" w:author="蔚滢璐" w:date="2017-01-02T12:59:00Z">
                  <w:rPr>
                    <w:ins w:id="2905" w:author="蔚滢璐" w:date="2017-01-01T15:23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64" w:type="pct"/>
            <w:tcPrChange w:id="2906" w:author="蔚滢璐" w:date="2017-01-02T13:27:00Z">
              <w:tcPr>
                <w:tcW w:w="656" w:type="pct"/>
              </w:tcPr>
            </w:tcPrChange>
          </w:tcPr>
          <w:p w:rsidR="00833DB1" w:rsidRPr="00224E9F" w:rsidRDefault="00833DB1" w:rsidP="00833DB1">
            <w:pPr>
              <w:rPr>
                <w:ins w:id="2907" w:author="蔚滢璐" w:date="2017-01-01T15:23:00Z"/>
                <w:rFonts w:asciiTheme="minorEastAsia" w:hAnsiTheme="minorEastAsia"/>
                <w:sz w:val="21"/>
                <w:szCs w:val="21"/>
                <w:rPrChange w:id="2908" w:author="蔚滢璐" w:date="2017-01-02T12:59:00Z">
                  <w:rPr>
                    <w:ins w:id="2909" w:author="蔚滢璐" w:date="2017-01-01T15:23:00Z"/>
                    <w:sz w:val="21"/>
                    <w:szCs w:val="21"/>
                  </w:rPr>
                </w:rPrChange>
              </w:rPr>
            </w:pPr>
            <w:ins w:id="2910" w:author="蔚滢璐" w:date="2017-01-01T15:2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291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630" w:type="pct"/>
            <w:tcPrChange w:id="2912" w:author="蔚滢璐" w:date="2017-01-02T13:27:00Z">
              <w:tcPr>
                <w:tcW w:w="2755" w:type="pct"/>
              </w:tcPr>
            </w:tcPrChange>
          </w:tcPr>
          <w:p w:rsidR="00833DB1" w:rsidRPr="00224E9F" w:rsidRDefault="00833DB1" w:rsidP="00833DB1">
            <w:pPr>
              <w:rPr>
                <w:ins w:id="2913" w:author="蔚滢璐" w:date="2017-01-01T15:23:00Z"/>
                <w:rFonts w:asciiTheme="minorEastAsia" w:hAnsiTheme="minorEastAsia"/>
                <w:sz w:val="21"/>
                <w:szCs w:val="21"/>
                <w:rPrChange w:id="2914" w:author="蔚滢璐" w:date="2017-01-02T12:59:00Z">
                  <w:rPr>
                    <w:ins w:id="2915" w:author="蔚滢璐" w:date="2017-01-01T15:23:00Z"/>
                    <w:sz w:val="21"/>
                    <w:szCs w:val="21"/>
                  </w:rPr>
                </w:rPrChange>
              </w:rPr>
            </w:pPr>
            <w:ins w:id="2916" w:author="蔚滢璐" w:date="2017-01-01T15:2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291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无</w:t>
              </w:r>
            </w:ins>
          </w:p>
        </w:tc>
      </w:tr>
      <w:tr w:rsidR="00224E9F" w:rsidRPr="00224E9F" w:rsidTr="00F52417">
        <w:trPr>
          <w:ins w:id="2918" w:author="蔚滢璐" w:date="2017-01-01T15:23:00Z"/>
        </w:trPr>
        <w:tc>
          <w:tcPr>
            <w:tcW w:w="1706" w:type="pct"/>
            <w:vMerge/>
            <w:tcPrChange w:id="2919" w:author="蔚滢璐" w:date="2017-01-02T13:27:00Z">
              <w:tcPr>
                <w:tcW w:w="1589" w:type="pct"/>
                <w:vMerge/>
              </w:tcPr>
            </w:tcPrChange>
          </w:tcPr>
          <w:p w:rsidR="00833DB1" w:rsidRPr="00224E9F" w:rsidRDefault="00833DB1" w:rsidP="00833DB1">
            <w:pPr>
              <w:rPr>
                <w:ins w:id="2920" w:author="蔚滢璐" w:date="2017-01-01T15:23:00Z"/>
                <w:rFonts w:asciiTheme="minorEastAsia" w:hAnsiTheme="minorEastAsia"/>
                <w:sz w:val="21"/>
                <w:szCs w:val="21"/>
                <w:rPrChange w:id="2921" w:author="蔚滢璐" w:date="2017-01-02T12:59:00Z">
                  <w:rPr>
                    <w:ins w:id="2922" w:author="蔚滢璐" w:date="2017-01-01T15:23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64" w:type="pct"/>
            <w:tcPrChange w:id="2923" w:author="蔚滢璐" w:date="2017-01-02T13:27:00Z">
              <w:tcPr>
                <w:tcW w:w="656" w:type="pct"/>
              </w:tcPr>
            </w:tcPrChange>
          </w:tcPr>
          <w:p w:rsidR="00833DB1" w:rsidRPr="00224E9F" w:rsidRDefault="00833DB1" w:rsidP="00833DB1">
            <w:pPr>
              <w:rPr>
                <w:ins w:id="2924" w:author="蔚滢璐" w:date="2017-01-01T15:23:00Z"/>
                <w:rFonts w:asciiTheme="minorEastAsia" w:hAnsiTheme="minorEastAsia"/>
                <w:sz w:val="21"/>
                <w:szCs w:val="21"/>
                <w:rPrChange w:id="2925" w:author="蔚滢璐" w:date="2017-01-02T12:59:00Z">
                  <w:rPr>
                    <w:ins w:id="2926" w:author="蔚滢璐" w:date="2017-01-01T15:23:00Z"/>
                    <w:sz w:val="21"/>
                    <w:szCs w:val="21"/>
                  </w:rPr>
                </w:rPrChange>
              </w:rPr>
            </w:pPr>
            <w:ins w:id="2927" w:author="蔚滢璐" w:date="2017-01-01T15:2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292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630" w:type="pct"/>
            <w:tcPrChange w:id="2929" w:author="蔚滢璐" w:date="2017-01-02T13:27:00Z">
              <w:tcPr>
                <w:tcW w:w="2755" w:type="pct"/>
              </w:tcPr>
            </w:tcPrChange>
          </w:tcPr>
          <w:p w:rsidR="00833DB1" w:rsidRPr="00224E9F" w:rsidRDefault="00833DB1" w:rsidP="00833DB1">
            <w:pPr>
              <w:rPr>
                <w:ins w:id="2930" w:author="蔚滢璐" w:date="2017-01-01T15:23:00Z"/>
                <w:rFonts w:asciiTheme="minorEastAsia" w:hAnsiTheme="minorEastAsia"/>
                <w:sz w:val="21"/>
                <w:szCs w:val="21"/>
                <w:rPrChange w:id="2931" w:author="蔚滢璐" w:date="2017-01-02T12:59:00Z">
                  <w:rPr>
                    <w:ins w:id="2932" w:author="蔚滢璐" w:date="2017-01-01T15:23:00Z"/>
                    <w:sz w:val="21"/>
                    <w:szCs w:val="21"/>
                  </w:rPr>
                </w:rPrChange>
              </w:rPr>
            </w:pPr>
            <w:ins w:id="2933" w:author="蔚滢璐" w:date="2017-01-01T15:2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293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调用Login类的logout方法</w:t>
              </w:r>
            </w:ins>
          </w:p>
        </w:tc>
      </w:tr>
      <w:tr w:rsidR="00833DB1" w:rsidRPr="00224E9F" w:rsidTr="00F52417">
        <w:tc>
          <w:tcPr>
            <w:tcW w:w="5000" w:type="pct"/>
            <w:gridSpan w:val="3"/>
            <w:tcPrChange w:id="2935" w:author="蔚滢璐" w:date="2017-01-02T13:27:00Z">
              <w:tcPr>
                <w:tcW w:w="5000" w:type="pct"/>
                <w:gridSpan w:val="3"/>
              </w:tcPr>
            </w:tcPrChange>
          </w:tcPr>
          <w:p w:rsidR="00833DB1" w:rsidRPr="00224E9F" w:rsidRDefault="00833DB1" w:rsidP="00833DB1">
            <w:pPr>
              <w:jc w:val="center"/>
              <w:rPr>
                <w:rFonts w:asciiTheme="minorEastAsia" w:hAnsiTheme="minorEastAsia"/>
                <w:sz w:val="21"/>
                <w:szCs w:val="21"/>
                <w:rPrChange w:id="2936" w:author="蔚滢璐" w:date="2017-01-02T12:59:00Z">
                  <w:rPr>
                    <w:sz w:val="21"/>
                    <w:szCs w:val="21"/>
                  </w:rPr>
                </w:rPrChange>
              </w:rPr>
            </w:pPr>
            <w:r w:rsidRPr="00224E9F">
              <w:rPr>
                <w:rFonts w:asciiTheme="minorEastAsia" w:hAnsiTheme="minorEastAsia" w:hint="eastAsia"/>
                <w:sz w:val="21"/>
                <w:szCs w:val="21"/>
                <w:rPrChange w:id="2937" w:author="蔚滢璐" w:date="2017-01-02T12:59:00Z">
                  <w:rPr>
                    <w:rFonts w:hint="eastAsia"/>
                    <w:sz w:val="21"/>
                    <w:szCs w:val="21"/>
                  </w:rPr>
                </w:rPrChange>
              </w:rPr>
              <w:t>需要的服务（需接口）</w:t>
            </w:r>
          </w:p>
        </w:tc>
      </w:tr>
      <w:tr w:rsidR="00224E9F" w:rsidRPr="00224E9F" w:rsidTr="00F52417">
        <w:tc>
          <w:tcPr>
            <w:tcW w:w="1706" w:type="pct"/>
            <w:tcPrChange w:id="2938" w:author="蔚滢璐" w:date="2017-01-02T13:27:00Z">
              <w:tcPr>
                <w:tcW w:w="1589" w:type="pct"/>
              </w:tcPr>
            </w:tcPrChange>
          </w:tcPr>
          <w:p w:rsidR="00833DB1" w:rsidRPr="00224E9F" w:rsidRDefault="00901E46" w:rsidP="00833DB1">
            <w:pPr>
              <w:rPr>
                <w:rFonts w:asciiTheme="minorEastAsia" w:hAnsiTheme="minorEastAsia"/>
                <w:sz w:val="21"/>
                <w:szCs w:val="21"/>
                <w:rPrChange w:id="2939" w:author="蔚滢璐" w:date="2017-01-02T12:59:00Z">
                  <w:rPr>
                    <w:sz w:val="21"/>
                    <w:szCs w:val="21"/>
                  </w:rPr>
                </w:rPrChange>
              </w:rPr>
            </w:pPr>
            <w:ins w:id="2940" w:author="蔚滢璐" w:date="2017-01-01T15:2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294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服务名</w:t>
              </w:r>
            </w:ins>
          </w:p>
        </w:tc>
        <w:tc>
          <w:tcPr>
            <w:tcW w:w="3294" w:type="pct"/>
            <w:gridSpan w:val="2"/>
            <w:tcPrChange w:id="2942" w:author="蔚滢璐" w:date="2017-01-02T13:27:00Z">
              <w:tcPr>
                <w:tcW w:w="1" w:type="pct"/>
                <w:gridSpan w:val="2"/>
              </w:tcPr>
            </w:tcPrChange>
          </w:tcPr>
          <w:p w:rsidR="00833DB1" w:rsidRPr="00224E9F" w:rsidRDefault="00901E46" w:rsidP="00833DB1">
            <w:pPr>
              <w:rPr>
                <w:rFonts w:asciiTheme="minorEastAsia" w:hAnsiTheme="minorEastAsia"/>
                <w:sz w:val="21"/>
                <w:szCs w:val="21"/>
                <w:rPrChange w:id="2943" w:author="蔚滢璐" w:date="2017-01-02T12:59:00Z">
                  <w:rPr>
                    <w:sz w:val="21"/>
                    <w:szCs w:val="21"/>
                  </w:rPr>
                </w:rPrChange>
              </w:rPr>
            </w:pPr>
            <w:ins w:id="2944" w:author="蔚滢璐" w:date="2017-01-01T15:2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294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服务</w:t>
              </w:r>
            </w:ins>
          </w:p>
        </w:tc>
      </w:tr>
      <w:tr w:rsidR="00224E9F" w:rsidRPr="00224E9F" w:rsidTr="00F52417">
        <w:trPr>
          <w:ins w:id="2946" w:author="蔚滢璐" w:date="2017-01-01T15:27:00Z"/>
        </w:trPr>
        <w:tc>
          <w:tcPr>
            <w:tcW w:w="1706" w:type="pct"/>
            <w:tcPrChange w:id="2947" w:author="蔚滢璐" w:date="2017-01-02T13:27:00Z">
              <w:tcPr>
                <w:tcW w:w="1589" w:type="pct"/>
              </w:tcPr>
            </w:tcPrChange>
          </w:tcPr>
          <w:p w:rsidR="00833DB1" w:rsidRPr="00224E9F" w:rsidRDefault="00833DB1" w:rsidP="00833DB1">
            <w:pPr>
              <w:rPr>
                <w:ins w:id="2948" w:author="蔚滢璐" w:date="2017-01-01T15:27:00Z"/>
                <w:rFonts w:asciiTheme="minorEastAsia" w:hAnsiTheme="minorEastAsia"/>
                <w:sz w:val="21"/>
                <w:szCs w:val="21"/>
                <w:rPrChange w:id="2949" w:author="蔚滢璐" w:date="2017-01-02T12:59:00Z">
                  <w:rPr>
                    <w:ins w:id="2950" w:author="蔚滢璐" w:date="2017-01-01T15:27:00Z"/>
                    <w:sz w:val="21"/>
                    <w:szCs w:val="21"/>
                  </w:rPr>
                </w:rPrChange>
              </w:rPr>
            </w:pPr>
            <w:ins w:id="2951" w:author="蔚滢璐" w:date="2017-01-01T15:27:00Z">
              <w:r w:rsidRPr="00224E9F">
                <w:rPr>
                  <w:rFonts w:asciiTheme="minorEastAsia" w:hAnsiTheme="minorEastAsia"/>
                  <w:sz w:val="21"/>
                  <w:szCs w:val="21"/>
                  <w:rPrChange w:id="2952" w:author="蔚滢璐" w:date="2017-01-02T12:59:00Z">
                    <w:rPr>
                      <w:sz w:val="21"/>
                      <w:szCs w:val="21"/>
                    </w:rPr>
                  </w:rPrChange>
                </w:rPr>
                <w:t>UserController.add(</w:t>
              </w:r>
            </w:ins>
            <w:ins w:id="2953" w:author="蔚滢璐" w:date="2017-01-01T15:33:00Z">
              <w:r w:rsidR="00901E46" w:rsidRPr="00224E9F">
                <w:rPr>
                  <w:rFonts w:asciiTheme="minorEastAsia" w:hAnsiTheme="minorEastAsia"/>
                  <w:sz w:val="21"/>
                  <w:szCs w:val="21"/>
                  <w:rPrChange w:id="2954" w:author="蔚滢璐" w:date="2017-01-02T12:59:00Z">
                    <w:rPr>
                      <w:sz w:val="21"/>
                      <w:szCs w:val="21"/>
                    </w:rPr>
                  </w:rPrChange>
                </w:rPr>
                <w:t xml:space="preserve">UserVO </w:t>
              </w:r>
            </w:ins>
            <w:ins w:id="2955" w:author="蔚滢璐" w:date="2017-01-01T15:27:00Z">
              <w:r w:rsidRPr="00224E9F">
                <w:rPr>
                  <w:rFonts w:asciiTheme="minorEastAsia" w:hAnsiTheme="minorEastAsia"/>
                  <w:sz w:val="21"/>
                  <w:szCs w:val="21"/>
                  <w:rPrChange w:id="2956" w:author="蔚滢璐" w:date="2017-01-02T12:59:00Z">
                    <w:rPr>
                      <w:sz w:val="21"/>
                      <w:szCs w:val="21"/>
                    </w:rPr>
                  </w:rPrChange>
                </w:rPr>
                <w:t>userVO)</w:t>
              </w:r>
            </w:ins>
          </w:p>
        </w:tc>
        <w:tc>
          <w:tcPr>
            <w:tcW w:w="3294" w:type="pct"/>
            <w:gridSpan w:val="2"/>
            <w:tcPrChange w:id="2957" w:author="蔚滢璐" w:date="2017-01-02T13:27:00Z">
              <w:tcPr>
                <w:tcW w:w="1" w:type="pct"/>
                <w:gridSpan w:val="2"/>
              </w:tcPr>
            </w:tcPrChange>
          </w:tcPr>
          <w:p w:rsidR="00833DB1" w:rsidRPr="00224E9F" w:rsidRDefault="00901E46" w:rsidP="00833DB1">
            <w:pPr>
              <w:rPr>
                <w:ins w:id="2958" w:author="蔚滢璐" w:date="2017-01-01T15:27:00Z"/>
                <w:rFonts w:asciiTheme="minorEastAsia" w:hAnsiTheme="minorEastAsia"/>
                <w:sz w:val="21"/>
                <w:szCs w:val="21"/>
                <w:rPrChange w:id="2959" w:author="蔚滢璐" w:date="2017-01-02T12:59:00Z">
                  <w:rPr>
                    <w:ins w:id="2960" w:author="蔚滢璐" w:date="2017-01-01T15:27:00Z"/>
                    <w:sz w:val="21"/>
                    <w:szCs w:val="21"/>
                  </w:rPr>
                </w:rPrChange>
              </w:rPr>
            </w:pPr>
            <w:ins w:id="2961" w:author="蔚滢璐" w:date="2017-01-01T15:3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296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注册对象并返回注册的结果</w:t>
              </w:r>
            </w:ins>
          </w:p>
        </w:tc>
      </w:tr>
      <w:tr w:rsidR="00224E9F" w:rsidRPr="00224E9F" w:rsidTr="00F52417">
        <w:trPr>
          <w:ins w:id="2963" w:author="蔚滢璐" w:date="2017-01-01T15:31:00Z"/>
        </w:trPr>
        <w:tc>
          <w:tcPr>
            <w:tcW w:w="1706" w:type="pct"/>
            <w:tcPrChange w:id="2964" w:author="蔚滢璐" w:date="2017-01-02T13:27:00Z">
              <w:tcPr>
                <w:tcW w:w="1589" w:type="pct"/>
              </w:tcPr>
            </w:tcPrChange>
          </w:tcPr>
          <w:p w:rsidR="00901E46" w:rsidRPr="00224E9F" w:rsidRDefault="00901E46" w:rsidP="00833DB1">
            <w:pPr>
              <w:rPr>
                <w:ins w:id="2965" w:author="蔚滢璐" w:date="2017-01-01T15:31:00Z"/>
                <w:rFonts w:asciiTheme="minorEastAsia" w:hAnsiTheme="minorEastAsia"/>
                <w:sz w:val="21"/>
                <w:szCs w:val="21"/>
                <w:rPrChange w:id="2966" w:author="蔚滢璐" w:date="2017-01-02T12:59:00Z">
                  <w:rPr>
                    <w:ins w:id="2967" w:author="蔚滢璐" w:date="2017-01-01T15:31:00Z"/>
                    <w:sz w:val="21"/>
                    <w:szCs w:val="21"/>
                  </w:rPr>
                </w:rPrChange>
              </w:rPr>
            </w:pPr>
            <w:ins w:id="2968" w:author="蔚滢璐" w:date="2017-01-01T15:32:00Z">
              <w:r w:rsidRPr="00224E9F">
                <w:rPr>
                  <w:rFonts w:asciiTheme="minorEastAsia" w:hAnsiTheme="minorEastAsia"/>
                  <w:sz w:val="21"/>
                  <w:szCs w:val="21"/>
                  <w:rPrChange w:id="2969" w:author="蔚滢璐" w:date="2017-01-02T12:59:00Z">
                    <w:rPr>
                      <w:sz w:val="21"/>
                      <w:szCs w:val="21"/>
                    </w:rPr>
                  </w:rPrChange>
                </w:rPr>
                <w:t>Login.checkOnline(</w:t>
              </w:r>
            </w:ins>
            <w:ins w:id="2970" w:author="蔚滢璐" w:date="2017-01-01T15:33:00Z">
              <w:r w:rsidRPr="00224E9F">
                <w:rPr>
                  <w:rFonts w:asciiTheme="minorEastAsia" w:hAnsiTheme="minorEastAsia"/>
                  <w:sz w:val="21"/>
                  <w:szCs w:val="21"/>
                  <w:rPrChange w:id="2971" w:author="蔚滢璐" w:date="2017-01-02T12:59:00Z">
                    <w:rPr>
                      <w:sz w:val="21"/>
                      <w:szCs w:val="21"/>
                    </w:rPr>
                  </w:rPrChange>
                </w:rPr>
                <w:t>Role role, String id, String password</w:t>
              </w:r>
            </w:ins>
          </w:p>
        </w:tc>
        <w:tc>
          <w:tcPr>
            <w:tcW w:w="3294" w:type="pct"/>
            <w:gridSpan w:val="2"/>
            <w:tcPrChange w:id="2972" w:author="蔚滢璐" w:date="2017-01-02T13:27:00Z">
              <w:tcPr>
                <w:tcW w:w="1" w:type="pct"/>
                <w:gridSpan w:val="2"/>
              </w:tcPr>
            </w:tcPrChange>
          </w:tcPr>
          <w:p w:rsidR="00901E46" w:rsidRPr="00224E9F" w:rsidRDefault="00901E46" w:rsidP="00833DB1">
            <w:pPr>
              <w:rPr>
                <w:ins w:id="2973" w:author="蔚滢璐" w:date="2017-01-01T15:31:00Z"/>
                <w:rFonts w:asciiTheme="minorEastAsia" w:hAnsiTheme="minorEastAsia"/>
                <w:sz w:val="21"/>
                <w:szCs w:val="21"/>
                <w:rPrChange w:id="2974" w:author="蔚滢璐" w:date="2017-01-02T12:59:00Z">
                  <w:rPr>
                    <w:ins w:id="2975" w:author="蔚滢璐" w:date="2017-01-01T15:31:00Z"/>
                    <w:sz w:val="21"/>
                    <w:szCs w:val="21"/>
                  </w:rPr>
                </w:rPrChange>
              </w:rPr>
            </w:pPr>
            <w:ins w:id="2976" w:author="蔚滢璐" w:date="2017-01-01T15:3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297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用户登陆并返回登陆的</w:t>
              </w:r>
            </w:ins>
            <w:ins w:id="2978" w:author="蔚滢璐" w:date="2017-01-01T15:3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297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结果</w:t>
              </w:r>
            </w:ins>
          </w:p>
        </w:tc>
      </w:tr>
      <w:tr w:rsidR="00224E9F" w:rsidRPr="00224E9F" w:rsidTr="00F52417">
        <w:trPr>
          <w:ins w:id="2980" w:author="蔚滢璐" w:date="2017-01-01T15:34:00Z"/>
        </w:trPr>
        <w:tc>
          <w:tcPr>
            <w:tcW w:w="1706" w:type="pct"/>
            <w:tcPrChange w:id="2981" w:author="蔚滢璐" w:date="2017-01-02T13:27:00Z">
              <w:tcPr>
                <w:tcW w:w="1589" w:type="pct"/>
              </w:tcPr>
            </w:tcPrChange>
          </w:tcPr>
          <w:p w:rsidR="00901E46" w:rsidRPr="00224E9F" w:rsidRDefault="00901E46" w:rsidP="00833DB1">
            <w:pPr>
              <w:rPr>
                <w:ins w:id="2982" w:author="蔚滢璐" w:date="2017-01-01T15:34:00Z"/>
                <w:rFonts w:asciiTheme="minorEastAsia" w:hAnsiTheme="minorEastAsia"/>
                <w:sz w:val="21"/>
                <w:szCs w:val="21"/>
                <w:rPrChange w:id="2983" w:author="蔚滢璐" w:date="2017-01-02T12:59:00Z">
                  <w:rPr>
                    <w:ins w:id="2984" w:author="蔚滢璐" w:date="2017-01-01T15:34:00Z"/>
                    <w:sz w:val="21"/>
                    <w:szCs w:val="21"/>
                  </w:rPr>
                </w:rPrChange>
              </w:rPr>
            </w:pPr>
            <w:ins w:id="2985" w:author="蔚滢璐" w:date="2017-01-01T15:34:00Z">
              <w:r w:rsidRPr="00224E9F">
                <w:rPr>
                  <w:rFonts w:asciiTheme="minorEastAsia" w:hAnsiTheme="minorEastAsia"/>
                  <w:sz w:val="21"/>
                  <w:szCs w:val="21"/>
                  <w:rPrChange w:id="2986" w:author="蔚滢璐" w:date="2017-01-02T12:59:00Z">
                    <w:rPr>
                      <w:sz w:val="21"/>
                      <w:szCs w:val="21"/>
                    </w:rPr>
                  </w:rPrChange>
                </w:rPr>
                <w:t>Login.logout(Role role, String id)</w:t>
              </w:r>
            </w:ins>
          </w:p>
        </w:tc>
        <w:tc>
          <w:tcPr>
            <w:tcW w:w="3294" w:type="pct"/>
            <w:gridSpan w:val="2"/>
            <w:tcPrChange w:id="2987" w:author="蔚滢璐" w:date="2017-01-02T13:27:00Z">
              <w:tcPr>
                <w:tcW w:w="1" w:type="pct"/>
                <w:gridSpan w:val="2"/>
              </w:tcPr>
            </w:tcPrChange>
          </w:tcPr>
          <w:p w:rsidR="00901E46" w:rsidRPr="00224E9F" w:rsidRDefault="00901E46" w:rsidP="00833DB1">
            <w:pPr>
              <w:rPr>
                <w:ins w:id="2988" w:author="蔚滢璐" w:date="2017-01-01T15:34:00Z"/>
                <w:rFonts w:asciiTheme="minorEastAsia" w:hAnsiTheme="minorEastAsia"/>
                <w:sz w:val="21"/>
                <w:szCs w:val="21"/>
                <w:rPrChange w:id="2989" w:author="蔚滢璐" w:date="2017-01-02T12:59:00Z">
                  <w:rPr>
                    <w:ins w:id="2990" w:author="蔚滢璐" w:date="2017-01-01T15:34:00Z"/>
                    <w:sz w:val="21"/>
                    <w:szCs w:val="21"/>
                  </w:rPr>
                </w:rPrChange>
              </w:rPr>
            </w:pPr>
            <w:ins w:id="2991" w:author="蔚滢璐" w:date="2017-01-01T15:3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299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用户</w:t>
              </w:r>
            </w:ins>
            <w:ins w:id="2993" w:author="蔚滢璐" w:date="2017-01-01T15:3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299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离</w:t>
              </w:r>
            </w:ins>
            <w:ins w:id="2995" w:author="蔚滢璐" w:date="2017-01-01T15:3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299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线并返回</w:t>
              </w:r>
            </w:ins>
            <w:ins w:id="2997" w:author="蔚滢璐" w:date="2017-01-01T15:3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299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离</w:t>
              </w:r>
            </w:ins>
            <w:ins w:id="2999" w:author="蔚滢璐" w:date="2017-01-01T15:3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00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线的结果</w:t>
              </w:r>
            </w:ins>
          </w:p>
        </w:tc>
      </w:tr>
    </w:tbl>
    <w:p w:rsidR="00251799" w:rsidRPr="00224E9F" w:rsidRDefault="00251799" w:rsidP="00251799">
      <w:pPr>
        <w:ind w:left="1418"/>
        <w:rPr>
          <w:ins w:id="3001" w:author="蔚滢璐" w:date="2017-01-01T15:37:00Z"/>
          <w:rFonts w:asciiTheme="minorEastAsia" w:hAnsiTheme="minorEastAsia"/>
          <w:sz w:val="21"/>
          <w:szCs w:val="21"/>
          <w:rPrChange w:id="3002" w:author="蔚滢璐" w:date="2017-01-02T12:59:00Z">
            <w:rPr>
              <w:ins w:id="3003" w:author="蔚滢璐" w:date="2017-01-01T15:37:00Z"/>
              <w:sz w:val="21"/>
              <w:szCs w:val="21"/>
            </w:rPr>
          </w:rPrChange>
        </w:rPr>
      </w:pPr>
    </w:p>
    <w:p w:rsidR="00901E46" w:rsidRPr="00224E9F" w:rsidRDefault="00901E46" w:rsidP="00251799">
      <w:pPr>
        <w:ind w:left="1418"/>
        <w:rPr>
          <w:rFonts w:asciiTheme="minorEastAsia" w:hAnsiTheme="minorEastAsia"/>
          <w:sz w:val="21"/>
          <w:szCs w:val="21"/>
          <w:rPrChange w:id="3004" w:author="蔚滢璐" w:date="2017-01-02T12:59:00Z">
            <w:rPr>
              <w:sz w:val="21"/>
              <w:szCs w:val="21"/>
            </w:rPr>
          </w:rPrChange>
        </w:rPr>
      </w:pPr>
      <w:ins w:id="3005" w:author="蔚滢璐" w:date="2017-01-01T15:38:00Z">
        <w:r w:rsidRPr="00224E9F">
          <w:rPr>
            <w:rFonts w:asciiTheme="minorEastAsia" w:hAnsiTheme="minorEastAsia" w:hint="eastAsia"/>
            <w:sz w:val="21"/>
            <w:szCs w:val="21"/>
            <w:rPrChange w:id="3006" w:author="蔚滢璐" w:date="2017-01-02T12:59:00Z">
              <w:rPr>
                <w:rFonts w:hint="eastAsia"/>
                <w:sz w:val="21"/>
                <w:szCs w:val="21"/>
              </w:rPr>
            </w:rPrChange>
          </w:rPr>
          <w:t>Login的接口规范如下表所示</w:t>
        </w:r>
      </w:ins>
      <w:ins w:id="3007" w:author="蔚滢璐" w:date="2017-01-01T15:40:00Z">
        <w:r w:rsidR="00B95FAB" w:rsidRPr="00224E9F">
          <w:rPr>
            <w:rFonts w:asciiTheme="minorEastAsia" w:hAnsiTheme="minorEastAsia" w:hint="eastAsia"/>
            <w:sz w:val="21"/>
            <w:szCs w:val="21"/>
            <w:rPrChange w:id="3008" w:author="蔚滢璐" w:date="2017-01-02T12:59:00Z">
              <w:rPr>
                <w:rFonts w:hint="eastAsia"/>
                <w:sz w:val="21"/>
                <w:szCs w:val="21"/>
              </w:rPr>
            </w:rPrChange>
          </w:rPr>
          <w:t>：</w:t>
        </w:r>
      </w:ins>
    </w:p>
    <w:tbl>
      <w:tblPr>
        <w:tblStyle w:val="af3"/>
        <w:tblW w:w="5000" w:type="pct"/>
        <w:tblLayout w:type="fixed"/>
        <w:tblLook w:val="04A0" w:firstRow="1" w:lastRow="0" w:firstColumn="1" w:lastColumn="0" w:noHBand="0" w:noVBand="1"/>
      </w:tblPr>
      <w:tblGrid>
        <w:gridCol w:w="3114"/>
        <w:gridCol w:w="1190"/>
        <w:gridCol w:w="3992"/>
        <w:tblGridChange w:id="3009">
          <w:tblGrid>
            <w:gridCol w:w="113"/>
            <w:gridCol w:w="3682"/>
            <w:gridCol w:w="509"/>
            <w:gridCol w:w="3992"/>
            <w:gridCol w:w="113"/>
          </w:tblGrid>
        </w:tblGridChange>
      </w:tblGrid>
      <w:tr w:rsidR="00224E9F" w:rsidRPr="00224E9F" w:rsidTr="00DA08B0">
        <w:tc>
          <w:tcPr>
            <w:tcW w:w="5000" w:type="pct"/>
            <w:gridSpan w:val="3"/>
          </w:tcPr>
          <w:p w:rsidR="00B717B6" w:rsidRPr="00224E9F" w:rsidRDefault="00B717B6" w:rsidP="00B95FAB">
            <w:pPr>
              <w:jc w:val="center"/>
              <w:rPr>
                <w:rFonts w:asciiTheme="minorEastAsia" w:hAnsiTheme="minorEastAsia"/>
                <w:sz w:val="21"/>
                <w:szCs w:val="21"/>
                <w:rPrChange w:id="3010" w:author="蔚滢璐" w:date="2017-01-02T12:59:00Z">
                  <w:rPr>
                    <w:sz w:val="21"/>
                    <w:szCs w:val="21"/>
                  </w:rPr>
                </w:rPrChange>
              </w:rPr>
            </w:pPr>
            <w:r w:rsidRPr="00224E9F">
              <w:rPr>
                <w:rFonts w:asciiTheme="minorEastAsia" w:hAnsiTheme="minorEastAsia" w:hint="eastAsia"/>
                <w:sz w:val="21"/>
                <w:szCs w:val="21"/>
                <w:rPrChange w:id="3011" w:author="蔚滢璐" w:date="2017-01-02T12:59:00Z">
                  <w:rPr>
                    <w:rFonts w:hint="eastAsia"/>
                    <w:sz w:val="21"/>
                    <w:szCs w:val="21"/>
                  </w:rPr>
                </w:rPrChange>
              </w:rPr>
              <w:t>提供的服务（供接口）</w:t>
            </w:r>
          </w:p>
        </w:tc>
      </w:tr>
      <w:tr w:rsidR="00B95FAB" w:rsidRPr="00224E9F" w:rsidTr="00DA08B0">
        <w:tblPrEx>
          <w:tblW w:w="5000" w:type="pct"/>
          <w:tblLayout w:type="fixed"/>
          <w:tblPrExChange w:id="3012" w:author="蔚滢璐" w:date="2017-01-01T15:51:00Z">
            <w:tblPrEx>
              <w:tblW w:w="5000" w:type="pct"/>
              <w:tblLayout w:type="fixed"/>
            </w:tblPrEx>
          </w:tblPrExChange>
        </w:tblPrEx>
        <w:trPr>
          <w:trPrChange w:id="3013" w:author="蔚滢璐" w:date="2017-01-01T15:51:00Z">
            <w:trPr>
              <w:gridAfter w:val="0"/>
            </w:trPr>
          </w:trPrChange>
        </w:trPr>
        <w:tc>
          <w:tcPr>
            <w:tcW w:w="1877" w:type="pct"/>
            <w:vMerge w:val="restart"/>
            <w:tcPrChange w:id="3014" w:author="蔚滢璐" w:date="2017-01-01T15:51:00Z">
              <w:tcPr>
                <w:tcW w:w="1535" w:type="pct"/>
                <w:gridSpan w:val="2"/>
                <w:vMerge w:val="restart"/>
              </w:tcPr>
            </w:tcPrChange>
          </w:tcPr>
          <w:p w:rsidR="00B717B6" w:rsidRPr="00224E9F" w:rsidRDefault="00B95FAB" w:rsidP="00B95FAB">
            <w:pPr>
              <w:rPr>
                <w:rFonts w:asciiTheme="minorEastAsia" w:hAnsiTheme="minorEastAsia"/>
                <w:sz w:val="21"/>
                <w:szCs w:val="21"/>
                <w:rPrChange w:id="3015" w:author="蔚滢璐" w:date="2017-01-02T12:59:00Z">
                  <w:rPr>
                    <w:sz w:val="21"/>
                    <w:szCs w:val="21"/>
                  </w:rPr>
                </w:rPrChange>
              </w:rPr>
            </w:pPr>
            <w:ins w:id="3016" w:author="蔚滢璐" w:date="2017-01-01T15:40:00Z">
              <w:r w:rsidRPr="00224E9F">
                <w:rPr>
                  <w:rFonts w:asciiTheme="minorEastAsia" w:hAnsiTheme="minorEastAsia"/>
                  <w:sz w:val="21"/>
                  <w:szCs w:val="21"/>
                  <w:rPrChange w:id="3017" w:author="蔚滢璐" w:date="2017-01-02T12:59:00Z">
                    <w:rPr>
                      <w:sz w:val="21"/>
                      <w:szCs w:val="21"/>
                    </w:rPr>
                  </w:rPrChange>
                </w:rPr>
                <w:t>Login.checkOnline</w:t>
              </w:r>
            </w:ins>
          </w:p>
        </w:tc>
        <w:tc>
          <w:tcPr>
            <w:tcW w:w="717" w:type="pct"/>
            <w:tcPrChange w:id="3018" w:author="蔚滢璐" w:date="2017-01-01T15:51:00Z">
              <w:tcPr>
                <w:tcW w:w="683" w:type="pct"/>
              </w:tcPr>
            </w:tcPrChange>
          </w:tcPr>
          <w:p w:rsidR="00B717B6" w:rsidRPr="00224E9F" w:rsidRDefault="00B717B6" w:rsidP="00B95FAB">
            <w:pPr>
              <w:rPr>
                <w:rFonts w:asciiTheme="minorEastAsia" w:hAnsiTheme="minorEastAsia"/>
                <w:sz w:val="21"/>
                <w:szCs w:val="21"/>
                <w:rPrChange w:id="3019" w:author="蔚滢璐" w:date="2017-01-02T12:59:00Z">
                  <w:rPr>
                    <w:sz w:val="21"/>
                    <w:szCs w:val="21"/>
                  </w:rPr>
                </w:rPrChange>
              </w:rPr>
            </w:pPr>
            <w:r w:rsidRPr="00224E9F">
              <w:rPr>
                <w:rFonts w:asciiTheme="minorEastAsia" w:hAnsiTheme="minorEastAsia" w:hint="eastAsia"/>
                <w:sz w:val="21"/>
                <w:szCs w:val="21"/>
                <w:rPrChange w:id="3020" w:author="蔚滢璐" w:date="2017-01-02T12:59:00Z">
                  <w:rPr>
                    <w:rFonts w:hint="eastAsia"/>
                    <w:sz w:val="21"/>
                    <w:szCs w:val="21"/>
                  </w:rPr>
                </w:rPrChange>
              </w:rPr>
              <w:t>语法</w:t>
            </w:r>
          </w:p>
        </w:tc>
        <w:tc>
          <w:tcPr>
            <w:tcW w:w="2406" w:type="pct"/>
            <w:tcPrChange w:id="3021" w:author="蔚滢璐" w:date="2017-01-01T15:51:00Z">
              <w:tcPr>
                <w:tcW w:w="2782" w:type="pct"/>
              </w:tcPr>
            </w:tcPrChange>
          </w:tcPr>
          <w:p w:rsidR="00B717B6" w:rsidRPr="00224E9F" w:rsidRDefault="00B95FAB" w:rsidP="00B95FAB">
            <w:pPr>
              <w:rPr>
                <w:rFonts w:asciiTheme="minorEastAsia" w:hAnsiTheme="minorEastAsia"/>
                <w:sz w:val="21"/>
                <w:szCs w:val="21"/>
                <w:rPrChange w:id="3022" w:author="蔚滢璐" w:date="2017-01-02T12:59:00Z">
                  <w:rPr>
                    <w:sz w:val="21"/>
                    <w:szCs w:val="21"/>
                  </w:rPr>
                </w:rPrChange>
              </w:rPr>
            </w:pPr>
            <w:ins w:id="3023" w:author="蔚滢璐" w:date="2017-01-01T15:40:00Z">
              <w:r w:rsidRPr="00224E9F">
                <w:rPr>
                  <w:rFonts w:asciiTheme="minorEastAsia" w:hAnsiTheme="minorEastAsia"/>
                  <w:sz w:val="21"/>
                  <w:szCs w:val="21"/>
                  <w:rPrChange w:id="3024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static Result</w:t>
              </w:r>
              <w:r w:rsidR="00DA08B0" w:rsidRPr="00224E9F">
                <w:rPr>
                  <w:rFonts w:asciiTheme="minorEastAsia" w:hAnsiTheme="minorEastAsia"/>
                  <w:sz w:val="21"/>
                  <w:szCs w:val="21"/>
                  <w:rPrChange w:id="3025" w:author="蔚滢璐" w:date="2017-01-02T12:59:00Z">
                    <w:rPr>
                      <w:sz w:val="21"/>
                      <w:szCs w:val="21"/>
                    </w:rPr>
                  </w:rPrChange>
                </w:rPr>
                <w:t>Message checkOnlin</w:t>
              </w:r>
            </w:ins>
            <w:ins w:id="3026" w:author="蔚滢璐" w:date="2017-01-01T15:56:00Z">
              <w:r w:rsidR="00DA08B0" w:rsidRPr="00224E9F">
                <w:rPr>
                  <w:rFonts w:asciiTheme="minorEastAsia" w:hAnsiTheme="minorEastAsia"/>
                  <w:sz w:val="21"/>
                  <w:szCs w:val="21"/>
                  <w:rPrChange w:id="3027" w:author="蔚滢璐" w:date="2017-01-02T12:59:00Z">
                    <w:rPr>
                      <w:sz w:val="21"/>
                      <w:szCs w:val="21"/>
                    </w:rPr>
                  </w:rPrChange>
                </w:rPr>
                <w:t>e</w:t>
              </w:r>
            </w:ins>
            <w:ins w:id="3028" w:author="蔚滢璐" w:date="2017-01-01T15:40:00Z">
              <w:r w:rsidRPr="00224E9F">
                <w:rPr>
                  <w:rFonts w:asciiTheme="minorEastAsia" w:hAnsiTheme="minorEastAsia"/>
                  <w:sz w:val="21"/>
                  <w:szCs w:val="21"/>
                  <w:rPrChange w:id="3029" w:author="蔚滢璐" w:date="2017-01-02T12:59:00Z">
                    <w:rPr>
                      <w:sz w:val="21"/>
                      <w:szCs w:val="21"/>
                    </w:rPr>
                  </w:rPrChange>
                </w:rPr>
                <w:t xml:space="preserve">(Role role, String </w:t>
              </w:r>
            </w:ins>
            <w:ins w:id="3030" w:author="蔚滢璐" w:date="2017-01-01T15:41:00Z">
              <w:r w:rsidRPr="00224E9F">
                <w:rPr>
                  <w:rFonts w:asciiTheme="minorEastAsia" w:hAnsiTheme="minorEastAsia"/>
                  <w:sz w:val="21"/>
                  <w:szCs w:val="21"/>
                  <w:rPrChange w:id="3031" w:author="蔚滢璐" w:date="2017-01-02T12:59:00Z">
                    <w:rPr>
                      <w:sz w:val="21"/>
                      <w:szCs w:val="21"/>
                    </w:rPr>
                  </w:rPrChange>
                </w:rPr>
                <w:t>id, String password)</w:t>
              </w:r>
            </w:ins>
          </w:p>
        </w:tc>
      </w:tr>
      <w:tr w:rsidR="00B95FAB" w:rsidRPr="00224E9F" w:rsidTr="00DA08B0">
        <w:tblPrEx>
          <w:tblW w:w="5000" w:type="pct"/>
          <w:tblLayout w:type="fixed"/>
          <w:tblPrExChange w:id="3032" w:author="蔚滢璐" w:date="2017-01-01T15:51:00Z">
            <w:tblPrEx>
              <w:tblW w:w="5000" w:type="pct"/>
              <w:tblLayout w:type="fixed"/>
            </w:tblPrEx>
          </w:tblPrExChange>
        </w:tblPrEx>
        <w:trPr>
          <w:trPrChange w:id="3033" w:author="蔚滢璐" w:date="2017-01-01T15:51:00Z">
            <w:trPr>
              <w:gridAfter w:val="0"/>
            </w:trPr>
          </w:trPrChange>
        </w:trPr>
        <w:tc>
          <w:tcPr>
            <w:tcW w:w="1877" w:type="pct"/>
            <w:vMerge/>
            <w:tcPrChange w:id="3034" w:author="蔚滢璐" w:date="2017-01-01T15:51:00Z">
              <w:tcPr>
                <w:tcW w:w="1535" w:type="pct"/>
                <w:gridSpan w:val="2"/>
                <w:vMerge/>
              </w:tcPr>
            </w:tcPrChange>
          </w:tcPr>
          <w:p w:rsidR="00B717B6" w:rsidRPr="00224E9F" w:rsidRDefault="00B717B6" w:rsidP="00B95FAB">
            <w:pPr>
              <w:rPr>
                <w:rFonts w:asciiTheme="minorEastAsia" w:hAnsiTheme="minorEastAsia"/>
                <w:sz w:val="21"/>
                <w:szCs w:val="21"/>
                <w:rPrChange w:id="3035" w:author="蔚滢璐" w:date="2017-01-02T12:59:00Z">
                  <w:rPr>
                    <w:sz w:val="21"/>
                    <w:szCs w:val="21"/>
                  </w:rPr>
                </w:rPrChange>
              </w:rPr>
            </w:pPr>
          </w:p>
        </w:tc>
        <w:tc>
          <w:tcPr>
            <w:tcW w:w="717" w:type="pct"/>
            <w:tcPrChange w:id="3036" w:author="蔚滢璐" w:date="2017-01-01T15:51:00Z">
              <w:tcPr>
                <w:tcW w:w="683" w:type="pct"/>
              </w:tcPr>
            </w:tcPrChange>
          </w:tcPr>
          <w:p w:rsidR="00B717B6" w:rsidRPr="00224E9F" w:rsidRDefault="00B717B6" w:rsidP="00B95FAB">
            <w:pPr>
              <w:rPr>
                <w:rFonts w:asciiTheme="minorEastAsia" w:hAnsiTheme="minorEastAsia"/>
                <w:sz w:val="21"/>
                <w:szCs w:val="21"/>
                <w:rPrChange w:id="3037" w:author="蔚滢璐" w:date="2017-01-02T12:59:00Z">
                  <w:rPr>
                    <w:sz w:val="21"/>
                    <w:szCs w:val="21"/>
                  </w:rPr>
                </w:rPrChange>
              </w:rPr>
            </w:pPr>
            <w:r w:rsidRPr="00224E9F">
              <w:rPr>
                <w:rFonts w:asciiTheme="minorEastAsia" w:hAnsiTheme="minorEastAsia" w:hint="eastAsia"/>
                <w:sz w:val="21"/>
                <w:szCs w:val="21"/>
                <w:rPrChange w:id="3038" w:author="蔚滢璐" w:date="2017-01-02T12:59:00Z">
                  <w:rPr>
                    <w:rFonts w:hint="eastAsia"/>
                    <w:sz w:val="21"/>
                    <w:szCs w:val="21"/>
                  </w:rPr>
                </w:rPrChange>
              </w:rPr>
              <w:t>前置条件</w:t>
            </w:r>
          </w:p>
        </w:tc>
        <w:tc>
          <w:tcPr>
            <w:tcW w:w="2406" w:type="pct"/>
            <w:tcPrChange w:id="3039" w:author="蔚滢璐" w:date="2017-01-01T15:51:00Z">
              <w:tcPr>
                <w:tcW w:w="2782" w:type="pct"/>
              </w:tcPr>
            </w:tcPrChange>
          </w:tcPr>
          <w:p w:rsidR="00B717B6" w:rsidRPr="00224E9F" w:rsidRDefault="00B95FAB" w:rsidP="00B95FAB">
            <w:pPr>
              <w:rPr>
                <w:rFonts w:asciiTheme="minorEastAsia" w:hAnsiTheme="minorEastAsia"/>
                <w:sz w:val="21"/>
                <w:szCs w:val="21"/>
                <w:rPrChange w:id="3040" w:author="蔚滢璐" w:date="2017-01-02T12:59:00Z">
                  <w:rPr>
                    <w:sz w:val="21"/>
                    <w:szCs w:val="21"/>
                  </w:rPr>
                </w:rPrChange>
              </w:rPr>
            </w:pPr>
            <w:ins w:id="3041" w:author="蔚滢璐" w:date="2017-01-01T15:42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04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账号与密码匹配，且账号处于离线状态</w:t>
              </w:r>
            </w:ins>
          </w:p>
        </w:tc>
      </w:tr>
      <w:tr w:rsidR="00B95FAB" w:rsidRPr="00224E9F" w:rsidTr="00DA08B0">
        <w:tblPrEx>
          <w:tblW w:w="5000" w:type="pct"/>
          <w:tblLayout w:type="fixed"/>
          <w:tblPrExChange w:id="3043" w:author="蔚滢璐" w:date="2017-01-01T15:51:00Z">
            <w:tblPrEx>
              <w:tblW w:w="5000" w:type="pct"/>
              <w:tblLayout w:type="fixed"/>
            </w:tblPrEx>
          </w:tblPrExChange>
        </w:tblPrEx>
        <w:trPr>
          <w:trPrChange w:id="3044" w:author="蔚滢璐" w:date="2017-01-01T15:51:00Z">
            <w:trPr>
              <w:gridAfter w:val="0"/>
            </w:trPr>
          </w:trPrChange>
        </w:trPr>
        <w:tc>
          <w:tcPr>
            <w:tcW w:w="1877" w:type="pct"/>
            <w:vMerge/>
            <w:tcPrChange w:id="3045" w:author="蔚滢璐" w:date="2017-01-01T15:51:00Z">
              <w:tcPr>
                <w:tcW w:w="1535" w:type="pct"/>
                <w:gridSpan w:val="2"/>
                <w:vMerge/>
              </w:tcPr>
            </w:tcPrChange>
          </w:tcPr>
          <w:p w:rsidR="00B717B6" w:rsidRPr="00224E9F" w:rsidRDefault="00B717B6" w:rsidP="00B95FAB">
            <w:pPr>
              <w:rPr>
                <w:rFonts w:asciiTheme="minorEastAsia" w:hAnsiTheme="minorEastAsia"/>
                <w:sz w:val="21"/>
                <w:szCs w:val="21"/>
                <w:rPrChange w:id="3046" w:author="蔚滢璐" w:date="2017-01-02T12:59:00Z">
                  <w:rPr>
                    <w:sz w:val="21"/>
                    <w:szCs w:val="21"/>
                  </w:rPr>
                </w:rPrChange>
              </w:rPr>
            </w:pPr>
          </w:p>
        </w:tc>
        <w:tc>
          <w:tcPr>
            <w:tcW w:w="717" w:type="pct"/>
            <w:tcPrChange w:id="3047" w:author="蔚滢璐" w:date="2017-01-01T15:51:00Z">
              <w:tcPr>
                <w:tcW w:w="683" w:type="pct"/>
              </w:tcPr>
            </w:tcPrChange>
          </w:tcPr>
          <w:p w:rsidR="00B717B6" w:rsidRPr="00224E9F" w:rsidRDefault="00B717B6" w:rsidP="00B95FAB">
            <w:pPr>
              <w:rPr>
                <w:rFonts w:asciiTheme="minorEastAsia" w:hAnsiTheme="minorEastAsia"/>
                <w:sz w:val="21"/>
                <w:szCs w:val="21"/>
                <w:rPrChange w:id="3048" w:author="蔚滢璐" w:date="2017-01-02T12:59:00Z">
                  <w:rPr>
                    <w:sz w:val="21"/>
                    <w:szCs w:val="21"/>
                  </w:rPr>
                </w:rPrChange>
              </w:rPr>
            </w:pPr>
            <w:r w:rsidRPr="00224E9F">
              <w:rPr>
                <w:rFonts w:asciiTheme="minorEastAsia" w:hAnsiTheme="minorEastAsia" w:hint="eastAsia"/>
                <w:sz w:val="21"/>
                <w:szCs w:val="21"/>
                <w:rPrChange w:id="3049" w:author="蔚滢璐" w:date="2017-01-02T12:59:00Z">
                  <w:rPr>
                    <w:rFonts w:hint="eastAsia"/>
                    <w:sz w:val="21"/>
                    <w:szCs w:val="21"/>
                  </w:rPr>
                </w:rPrChange>
              </w:rPr>
              <w:t>后置条件</w:t>
            </w:r>
          </w:p>
        </w:tc>
        <w:tc>
          <w:tcPr>
            <w:tcW w:w="2406" w:type="pct"/>
            <w:tcPrChange w:id="3050" w:author="蔚滢璐" w:date="2017-01-01T15:51:00Z">
              <w:tcPr>
                <w:tcW w:w="2782" w:type="pct"/>
              </w:tcPr>
            </w:tcPrChange>
          </w:tcPr>
          <w:p w:rsidR="00B717B6" w:rsidRPr="00224E9F" w:rsidRDefault="00B95FAB" w:rsidP="00B95FAB">
            <w:pPr>
              <w:rPr>
                <w:rFonts w:asciiTheme="minorEastAsia" w:hAnsiTheme="minorEastAsia"/>
                <w:sz w:val="21"/>
                <w:szCs w:val="21"/>
                <w:rPrChange w:id="3051" w:author="蔚滢璐" w:date="2017-01-02T12:59:00Z">
                  <w:rPr>
                    <w:sz w:val="21"/>
                    <w:szCs w:val="21"/>
                  </w:rPr>
                </w:rPrChange>
              </w:rPr>
            </w:pPr>
            <w:ins w:id="3052" w:author="蔚滢璐" w:date="2017-01-01T15:42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05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增加该账号的</w:t>
              </w:r>
            </w:ins>
            <w:ins w:id="3054" w:author="蔚滢璐" w:date="2017-01-01T15:4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05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在线持久化对象。</w:t>
              </w:r>
            </w:ins>
          </w:p>
        </w:tc>
      </w:tr>
      <w:tr w:rsidR="00901E46" w:rsidRPr="00224E9F" w:rsidTr="00DA08B0">
        <w:tblPrEx>
          <w:tblW w:w="5000" w:type="pct"/>
          <w:tblLayout w:type="fixed"/>
          <w:tblPrExChange w:id="3056" w:author="蔚滢璐" w:date="2017-01-01T15:51:00Z">
            <w:tblPrEx>
              <w:tblW w:w="5000" w:type="pct"/>
              <w:tblLayout w:type="fixed"/>
            </w:tblPrEx>
          </w:tblPrExChange>
        </w:tblPrEx>
        <w:trPr>
          <w:ins w:id="3057" w:author="蔚滢璐" w:date="2017-01-01T15:36:00Z"/>
          <w:trPrChange w:id="3058" w:author="蔚滢璐" w:date="2017-01-01T15:51:00Z">
            <w:trPr>
              <w:gridAfter w:val="0"/>
            </w:trPr>
          </w:trPrChange>
        </w:trPr>
        <w:tc>
          <w:tcPr>
            <w:tcW w:w="1877" w:type="pct"/>
            <w:vMerge w:val="restart"/>
            <w:tcPrChange w:id="3059" w:author="蔚滢璐" w:date="2017-01-01T15:51:00Z">
              <w:tcPr>
                <w:tcW w:w="1535" w:type="pct"/>
                <w:gridSpan w:val="2"/>
                <w:vMerge w:val="restart"/>
              </w:tcPr>
            </w:tcPrChange>
          </w:tcPr>
          <w:p w:rsidR="00DA08B0" w:rsidRPr="00224E9F" w:rsidRDefault="00B95FAB" w:rsidP="00901E46">
            <w:pPr>
              <w:rPr>
                <w:ins w:id="3060" w:author="蔚滢璐" w:date="2017-01-01T15:36:00Z"/>
                <w:rFonts w:asciiTheme="minorEastAsia" w:hAnsiTheme="minorEastAsia"/>
                <w:sz w:val="21"/>
                <w:szCs w:val="21"/>
                <w:rPrChange w:id="3061" w:author="蔚滢璐" w:date="2017-01-02T12:59:00Z">
                  <w:rPr>
                    <w:ins w:id="3062" w:author="蔚滢璐" w:date="2017-01-01T15:36:00Z"/>
                    <w:sz w:val="21"/>
                    <w:szCs w:val="21"/>
                  </w:rPr>
                </w:rPrChange>
              </w:rPr>
            </w:pPr>
            <w:ins w:id="3063" w:author="蔚滢璐" w:date="2017-01-01T15:43:00Z">
              <w:r w:rsidRPr="00224E9F">
                <w:rPr>
                  <w:rFonts w:asciiTheme="minorEastAsia" w:hAnsiTheme="minorEastAsia"/>
                  <w:sz w:val="21"/>
                  <w:szCs w:val="21"/>
                  <w:rPrChange w:id="3064" w:author="蔚滢璐" w:date="2017-01-02T12:59:00Z">
                    <w:rPr>
                      <w:sz w:val="21"/>
                      <w:szCs w:val="21"/>
                    </w:rPr>
                  </w:rPrChange>
                </w:rPr>
                <w:t>Login.</w:t>
              </w:r>
            </w:ins>
            <w:ins w:id="3065" w:author="蔚滢璐" w:date="2017-01-01T15:50:00Z">
              <w:r w:rsidR="00DA08B0" w:rsidRPr="00224E9F">
                <w:rPr>
                  <w:rFonts w:asciiTheme="minorEastAsia" w:hAnsiTheme="minorEastAsia"/>
                  <w:sz w:val="21"/>
                  <w:szCs w:val="21"/>
                  <w:rPrChange w:id="3066" w:author="蔚滢璐" w:date="2017-01-02T12:59:00Z">
                    <w:rPr>
                      <w:sz w:val="21"/>
                      <w:szCs w:val="21"/>
                    </w:rPr>
                  </w:rPrChange>
                </w:rPr>
                <w:t>logout</w:t>
              </w:r>
            </w:ins>
          </w:p>
        </w:tc>
        <w:tc>
          <w:tcPr>
            <w:tcW w:w="717" w:type="pct"/>
            <w:tcPrChange w:id="3067" w:author="蔚滢璐" w:date="2017-01-01T15:51:00Z">
              <w:tcPr>
                <w:tcW w:w="683" w:type="pct"/>
              </w:tcPr>
            </w:tcPrChange>
          </w:tcPr>
          <w:p w:rsidR="00901E46" w:rsidRPr="00224E9F" w:rsidRDefault="00901E46" w:rsidP="00901E46">
            <w:pPr>
              <w:rPr>
                <w:ins w:id="3068" w:author="蔚滢璐" w:date="2017-01-01T15:36:00Z"/>
                <w:rFonts w:asciiTheme="minorEastAsia" w:hAnsiTheme="minorEastAsia"/>
                <w:sz w:val="21"/>
                <w:szCs w:val="21"/>
                <w:rPrChange w:id="3069" w:author="蔚滢璐" w:date="2017-01-02T12:59:00Z">
                  <w:rPr>
                    <w:ins w:id="3070" w:author="蔚滢璐" w:date="2017-01-01T15:36:00Z"/>
                    <w:sz w:val="21"/>
                    <w:szCs w:val="21"/>
                  </w:rPr>
                </w:rPrChange>
              </w:rPr>
            </w:pPr>
            <w:ins w:id="3071" w:author="蔚滢璐" w:date="2017-01-01T15:36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07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406" w:type="pct"/>
            <w:tcPrChange w:id="3073" w:author="蔚滢璐" w:date="2017-01-01T15:51:00Z">
              <w:tcPr>
                <w:tcW w:w="2782" w:type="pct"/>
              </w:tcPr>
            </w:tcPrChange>
          </w:tcPr>
          <w:p w:rsidR="00901E46" w:rsidRPr="00224E9F" w:rsidRDefault="00DA08B0" w:rsidP="00901E46">
            <w:pPr>
              <w:rPr>
                <w:ins w:id="3074" w:author="蔚滢璐" w:date="2017-01-01T15:36:00Z"/>
                <w:rFonts w:asciiTheme="minorEastAsia" w:hAnsiTheme="minorEastAsia"/>
                <w:sz w:val="21"/>
                <w:szCs w:val="21"/>
                <w:rPrChange w:id="3075" w:author="蔚滢璐" w:date="2017-01-02T12:59:00Z">
                  <w:rPr>
                    <w:ins w:id="3076" w:author="蔚滢璐" w:date="2017-01-01T15:36:00Z"/>
                    <w:sz w:val="21"/>
                    <w:szCs w:val="21"/>
                  </w:rPr>
                </w:rPrChange>
              </w:rPr>
            </w:pPr>
            <w:ins w:id="3077" w:author="蔚滢璐" w:date="2017-01-01T15:51:00Z">
              <w:r w:rsidRPr="00224E9F">
                <w:rPr>
                  <w:rFonts w:asciiTheme="minorEastAsia" w:hAnsiTheme="minorEastAsia"/>
                  <w:sz w:val="21"/>
                  <w:szCs w:val="21"/>
                  <w:rPrChange w:id="3078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static ResultMessage logout(Role role, String id)</w:t>
              </w:r>
            </w:ins>
          </w:p>
        </w:tc>
      </w:tr>
      <w:tr w:rsidR="00901E46" w:rsidRPr="00224E9F" w:rsidTr="00DA08B0">
        <w:tblPrEx>
          <w:tblW w:w="5000" w:type="pct"/>
          <w:tblLayout w:type="fixed"/>
          <w:tblPrExChange w:id="3079" w:author="蔚滢璐" w:date="2017-01-01T15:51:00Z">
            <w:tblPrEx>
              <w:tblW w:w="5000" w:type="pct"/>
              <w:tblLayout w:type="fixed"/>
            </w:tblPrEx>
          </w:tblPrExChange>
        </w:tblPrEx>
        <w:trPr>
          <w:ins w:id="3080" w:author="蔚滢璐" w:date="2017-01-01T15:36:00Z"/>
          <w:trPrChange w:id="3081" w:author="蔚滢璐" w:date="2017-01-01T15:51:00Z">
            <w:trPr>
              <w:gridAfter w:val="0"/>
            </w:trPr>
          </w:trPrChange>
        </w:trPr>
        <w:tc>
          <w:tcPr>
            <w:tcW w:w="1877" w:type="pct"/>
            <w:vMerge/>
            <w:tcPrChange w:id="3082" w:author="蔚滢璐" w:date="2017-01-01T15:51:00Z">
              <w:tcPr>
                <w:tcW w:w="1535" w:type="pct"/>
                <w:gridSpan w:val="2"/>
                <w:vMerge/>
              </w:tcPr>
            </w:tcPrChange>
          </w:tcPr>
          <w:p w:rsidR="00901E46" w:rsidRPr="00224E9F" w:rsidRDefault="00901E46" w:rsidP="00901E46">
            <w:pPr>
              <w:rPr>
                <w:ins w:id="3083" w:author="蔚滢璐" w:date="2017-01-01T15:36:00Z"/>
                <w:rFonts w:asciiTheme="minorEastAsia" w:hAnsiTheme="minorEastAsia"/>
                <w:sz w:val="21"/>
                <w:szCs w:val="21"/>
                <w:rPrChange w:id="3084" w:author="蔚滢璐" w:date="2017-01-02T12:59:00Z">
                  <w:rPr>
                    <w:ins w:id="3085" w:author="蔚滢璐" w:date="2017-01-01T15:36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717" w:type="pct"/>
            <w:tcPrChange w:id="3086" w:author="蔚滢璐" w:date="2017-01-01T15:51:00Z">
              <w:tcPr>
                <w:tcW w:w="683" w:type="pct"/>
              </w:tcPr>
            </w:tcPrChange>
          </w:tcPr>
          <w:p w:rsidR="00901E46" w:rsidRPr="00224E9F" w:rsidRDefault="00901E46" w:rsidP="00901E46">
            <w:pPr>
              <w:rPr>
                <w:ins w:id="3087" w:author="蔚滢璐" w:date="2017-01-01T15:36:00Z"/>
                <w:rFonts w:asciiTheme="minorEastAsia" w:hAnsiTheme="minorEastAsia"/>
                <w:sz w:val="21"/>
                <w:szCs w:val="21"/>
                <w:rPrChange w:id="3088" w:author="蔚滢璐" w:date="2017-01-02T12:59:00Z">
                  <w:rPr>
                    <w:ins w:id="3089" w:author="蔚滢璐" w:date="2017-01-01T15:36:00Z"/>
                    <w:sz w:val="21"/>
                    <w:szCs w:val="21"/>
                  </w:rPr>
                </w:rPrChange>
              </w:rPr>
            </w:pPr>
            <w:ins w:id="3090" w:author="蔚滢璐" w:date="2017-01-01T15:36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09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406" w:type="pct"/>
            <w:tcPrChange w:id="3092" w:author="蔚滢璐" w:date="2017-01-01T15:51:00Z">
              <w:tcPr>
                <w:tcW w:w="2782" w:type="pct"/>
              </w:tcPr>
            </w:tcPrChange>
          </w:tcPr>
          <w:p w:rsidR="00901E46" w:rsidRPr="00224E9F" w:rsidRDefault="00DA08B0" w:rsidP="00901E46">
            <w:pPr>
              <w:rPr>
                <w:ins w:id="3093" w:author="蔚滢璐" w:date="2017-01-01T15:36:00Z"/>
                <w:rFonts w:asciiTheme="minorEastAsia" w:hAnsiTheme="minorEastAsia"/>
                <w:sz w:val="21"/>
                <w:szCs w:val="21"/>
                <w:rPrChange w:id="3094" w:author="蔚滢璐" w:date="2017-01-02T12:59:00Z">
                  <w:rPr>
                    <w:ins w:id="3095" w:author="蔚滢璐" w:date="2017-01-01T15:36:00Z"/>
                    <w:sz w:val="21"/>
                    <w:szCs w:val="21"/>
                  </w:rPr>
                </w:rPrChange>
              </w:rPr>
            </w:pPr>
            <w:ins w:id="3096" w:author="蔚滢璐" w:date="2017-01-01T15:5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09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该账号处于登陆状态</w:t>
              </w:r>
            </w:ins>
          </w:p>
        </w:tc>
      </w:tr>
      <w:tr w:rsidR="00901E46" w:rsidRPr="00224E9F" w:rsidTr="00DA08B0">
        <w:tblPrEx>
          <w:tblW w:w="5000" w:type="pct"/>
          <w:tblLayout w:type="fixed"/>
          <w:tblPrExChange w:id="3098" w:author="蔚滢璐" w:date="2017-01-01T15:51:00Z">
            <w:tblPrEx>
              <w:tblW w:w="5000" w:type="pct"/>
              <w:tblLayout w:type="fixed"/>
            </w:tblPrEx>
          </w:tblPrExChange>
        </w:tblPrEx>
        <w:trPr>
          <w:ins w:id="3099" w:author="蔚滢璐" w:date="2017-01-01T15:36:00Z"/>
          <w:trPrChange w:id="3100" w:author="蔚滢璐" w:date="2017-01-01T15:51:00Z">
            <w:trPr>
              <w:gridAfter w:val="0"/>
            </w:trPr>
          </w:trPrChange>
        </w:trPr>
        <w:tc>
          <w:tcPr>
            <w:tcW w:w="1877" w:type="pct"/>
            <w:vMerge/>
            <w:tcPrChange w:id="3101" w:author="蔚滢璐" w:date="2017-01-01T15:51:00Z">
              <w:tcPr>
                <w:tcW w:w="1535" w:type="pct"/>
                <w:gridSpan w:val="2"/>
                <w:vMerge/>
              </w:tcPr>
            </w:tcPrChange>
          </w:tcPr>
          <w:p w:rsidR="00901E46" w:rsidRPr="00224E9F" w:rsidRDefault="00901E46" w:rsidP="00901E46">
            <w:pPr>
              <w:rPr>
                <w:ins w:id="3102" w:author="蔚滢璐" w:date="2017-01-01T15:36:00Z"/>
                <w:rFonts w:asciiTheme="minorEastAsia" w:hAnsiTheme="minorEastAsia"/>
                <w:sz w:val="21"/>
                <w:szCs w:val="21"/>
                <w:rPrChange w:id="3103" w:author="蔚滢璐" w:date="2017-01-02T12:59:00Z">
                  <w:rPr>
                    <w:ins w:id="3104" w:author="蔚滢璐" w:date="2017-01-01T15:36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717" w:type="pct"/>
            <w:tcPrChange w:id="3105" w:author="蔚滢璐" w:date="2017-01-01T15:51:00Z">
              <w:tcPr>
                <w:tcW w:w="683" w:type="pct"/>
              </w:tcPr>
            </w:tcPrChange>
          </w:tcPr>
          <w:p w:rsidR="00901E46" w:rsidRPr="00224E9F" w:rsidRDefault="00901E46" w:rsidP="00901E46">
            <w:pPr>
              <w:rPr>
                <w:ins w:id="3106" w:author="蔚滢璐" w:date="2017-01-01T15:36:00Z"/>
                <w:rFonts w:asciiTheme="minorEastAsia" w:hAnsiTheme="minorEastAsia"/>
                <w:sz w:val="21"/>
                <w:szCs w:val="21"/>
                <w:rPrChange w:id="3107" w:author="蔚滢璐" w:date="2017-01-02T12:59:00Z">
                  <w:rPr>
                    <w:ins w:id="3108" w:author="蔚滢璐" w:date="2017-01-01T15:36:00Z"/>
                    <w:sz w:val="21"/>
                    <w:szCs w:val="21"/>
                  </w:rPr>
                </w:rPrChange>
              </w:rPr>
            </w:pPr>
            <w:ins w:id="3109" w:author="蔚滢璐" w:date="2017-01-01T15:36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11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406" w:type="pct"/>
            <w:tcPrChange w:id="3111" w:author="蔚滢璐" w:date="2017-01-01T15:51:00Z">
              <w:tcPr>
                <w:tcW w:w="2782" w:type="pct"/>
              </w:tcPr>
            </w:tcPrChange>
          </w:tcPr>
          <w:p w:rsidR="00901E46" w:rsidRPr="00224E9F" w:rsidRDefault="00DA08B0" w:rsidP="00901E46">
            <w:pPr>
              <w:rPr>
                <w:ins w:id="3112" w:author="蔚滢璐" w:date="2017-01-01T15:36:00Z"/>
                <w:rFonts w:asciiTheme="minorEastAsia" w:hAnsiTheme="minorEastAsia"/>
                <w:sz w:val="21"/>
                <w:szCs w:val="21"/>
                <w:rPrChange w:id="3113" w:author="蔚滢璐" w:date="2017-01-02T12:59:00Z">
                  <w:rPr>
                    <w:ins w:id="3114" w:author="蔚滢璐" w:date="2017-01-01T15:36:00Z"/>
                    <w:sz w:val="21"/>
                    <w:szCs w:val="21"/>
                  </w:rPr>
                </w:rPrChange>
              </w:rPr>
            </w:pPr>
            <w:ins w:id="3115" w:author="蔚滢璐" w:date="2017-01-01T15:52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11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删除该账号的在线持久化对象</w:t>
              </w:r>
            </w:ins>
          </w:p>
        </w:tc>
      </w:tr>
      <w:tr w:rsidR="00901E46" w:rsidRPr="00224E9F" w:rsidTr="00DA08B0">
        <w:tblPrEx>
          <w:tblW w:w="5000" w:type="pct"/>
          <w:tblLayout w:type="fixed"/>
          <w:tblPrExChange w:id="3117" w:author="蔚滢璐" w:date="2017-01-01T15:51:00Z">
            <w:tblPrEx>
              <w:tblW w:w="5000" w:type="pct"/>
              <w:tblLayout w:type="fixed"/>
            </w:tblPrEx>
          </w:tblPrExChange>
        </w:tblPrEx>
        <w:trPr>
          <w:trPrChange w:id="3118" w:author="蔚滢璐" w:date="2017-01-01T15:51:00Z">
            <w:trPr>
              <w:gridAfter w:val="0"/>
            </w:trPr>
          </w:trPrChange>
        </w:trPr>
        <w:tc>
          <w:tcPr>
            <w:tcW w:w="5000" w:type="pct"/>
            <w:gridSpan w:val="3"/>
            <w:tcPrChange w:id="3119" w:author="蔚滢璐" w:date="2017-01-01T15:51:00Z">
              <w:tcPr>
                <w:tcW w:w="5000" w:type="pct"/>
                <w:gridSpan w:val="4"/>
              </w:tcPr>
            </w:tcPrChange>
          </w:tcPr>
          <w:p w:rsidR="00901E46" w:rsidRPr="00224E9F" w:rsidRDefault="00901E46" w:rsidP="00901E46">
            <w:pPr>
              <w:jc w:val="center"/>
              <w:rPr>
                <w:rFonts w:asciiTheme="minorEastAsia" w:hAnsiTheme="minorEastAsia"/>
                <w:sz w:val="21"/>
                <w:szCs w:val="21"/>
                <w:rPrChange w:id="3120" w:author="蔚滢璐" w:date="2017-01-02T12:59:00Z">
                  <w:rPr>
                    <w:sz w:val="21"/>
                    <w:szCs w:val="21"/>
                  </w:rPr>
                </w:rPrChange>
              </w:rPr>
            </w:pPr>
            <w:r w:rsidRPr="00224E9F">
              <w:rPr>
                <w:rFonts w:asciiTheme="minorEastAsia" w:hAnsiTheme="minorEastAsia" w:hint="eastAsia"/>
                <w:sz w:val="21"/>
                <w:szCs w:val="21"/>
                <w:rPrChange w:id="3121" w:author="蔚滢璐" w:date="2017-01-02T12:59:00Z">
                  <w:rPr>
                    <w:rFonts w:hint="eastAsia"/>
                    <w:sz w:val="21"/>
                    <w:szCs w:val="21"/>
                  </w:rPr>
                </w:rPrChange>
              </w:rPr>
              <w:t>需要的服务（需接口）</w:t>
            </w:r>
          </w:p>
        </w:tc>
      </w:tr>
      <w:tr w:rsidR="00901E46" w:rsidRPr="00224E9F" w:rsidTr="00DA08B0">
        <w:tblPrEx>
          <w:tblW w:w="5000" w:type="pct"/>
          <w:tblLayout w:type="fixed"/>
          <w:tblPrExChange w:id="3122" w:author="蔚滢璐" w:date="2017-01-01T15:51:00Z">
            <w:tblPrEx>
              <w:tblW w:w="5000" w:type="pct"/>
              <w:tblLayout w:type="fixed"/>
            </w:tblPrEx>
          </w:tblPrExChange>
        </w:tblPrEx>
        <w:trPr>
          <w:trPrChange w:id="3123" w:author="蔚滢璐" w:date="2017-01-01T15:51:00Z">
            <w:trPr>
              <w:gridAfter w:val="0"/>
            </w:trPr>
          </w:trPrChange>
        </w:trPr>
        <w:tc>
          <w:tcPr>
            <w:tcW w:w="1877" w:type="pct"/>
            <w:tcPrChange w:id="3124" w:author="蔚滢璐" w:date="2017-01-01T15:51:00Z">
              <w:tcPr>
                <w:tcW w:w="1535" w:type="pct"/>
                <w:gridSpan w:val="2"/>
              </w:tcPr>
            </w:tcPrChange>
          </w:tcPr>
          <w:p w:rsidR="00901E46" w:rsidRPr="00224E9F" w:rsidRDefault="00901E46" w:rsidP="00901E46">
            <w:pPr>
              <w:rPr>
                <w:rFonts w:asciiTheme="minorEastAsia" w:hAnsiTheme="minorEastAsia"/>
                <w:sz w:val="21"/>
                <w:szCs w:val="21"/>
                <w:rPrChange w:id="3125" w:author="蔚滢璐" w:date="2017-01-02T12:59:00Z">
                  <w:rPr>
                    <w:sz w:val="21"/>
                    <w:szCs w:val="21"/>
                  </w:rPr>
                </w:rPrChange>
              </w:rPr>
            </w:pPr>
            <w:ins w:id="3126" w:author="蔚滢璐" w:date="2017-01-01T15:3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12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服务名</w:t>
              </w:r>
            </w:ins>
          </w:p>
        </w:tc>
        <w:tc>
          <w:tcPr>
            <w:tcW w:w="3123" w:type="pct"/>
            <w:gridSpan w:val="2"/>
            <w:tcPrChange w:id="3128" w:author="蔚滢璐" w:date="2017-01-01T15:51:00Z">
              <w:tcPr>
                <w:tcW w:w="3465" w:type="pct"/>
                <w:gridSpan w:val="2"/>
              </w:tcPr>
            </w:tcPrChange>
          </w:tcPr>
          <w:p w:rsidR="00901E46" w:rsidRPr="00224E9F" w:rsidRDefault="00901E46" w:rsidP="00901E46">
            <w:pPr>
              <w:rPr>
                <w:rFonts w:asciiTheme="minorEastAsia" w:hAnsiTheme="minorEastAsia"/>
                <w:sz w:val="21"/>
                <w:szCs w:val="21"/>
                <w:rPrChange w:id="3129" w:author="蔚滢璐" w:date="2017-01-02T12:59:00Z">
                  <w:rPr>
                    <w:sz w:val="21"/>
                    <w:szCs w:val="21"/>
                  </w:rPr>
                </w:rPrChange>
              </w:rPr>
            </w:pPr>
            <w:ins w:id="3130" w:author="蔚滢璐" w:date="2017-01-01T15:3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13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服务</w:t>
              </w:r>
            </w:ins>
          </w:p>
        </w:tc>
      </w:tr>
      <w:tr w:rsidR="00B95FAB" w:rsidRPr="00224E9F" w:rsidTr="00DA08B0">
        <w:tblPrEx>
          <w:tblW w:w="5000" w:type="pct"/>
          <w:tblLayout w:type="fixed"/>
          <w:tblPrExChange w:id="3132" w:author="蔚滢璐" w:date="2017-01-01T15:51:00Z">
            <w:tblPrEx>
              <w:tblW w:w="5000" w:type="pct"/>
              <w:tblLayout w:type="fixed"/>
            </w:tblPrEx>
          </w:tblPrExChange>
        </w:tblPrEx>
        <w:trPr>
          <w:ins w:id="3133" w:author="蔚滢璐" w:date="2017-01-01T15:43:00Z"/>
          <w:trPrChange w:id="3134" w:author="蔚滢璐" w:date="2017-01-01T15:51:00Z">
            <w:trPr>
              <w:gridAfter w:val="0"/>
            </w:trPr>
          </w:trPrChange>
        </w:trPr>
        <w:tc>
          <w:tcPr>
            <w:tcW w:w="1877" w:type="pct"/>
            <w:tcPrChange w:id="3135" w:author="蔚滢璐" w:date="2017-01-01T15:51:00Z">
              <w:tcPr>
                <w:tcW w:w="1535" w:type="pct"/>
                <w:gridSpan w:val="2"/>
              </w:tcPr>
            </w:tcPrChange>
          </w:tcPr>
          <w:p w:rsidR="00B95FAB" w:rsidRPr="00224E9F" w:rsidRDefault="00B95FAB" w:rsidP="00901E46">
            <w:pPr>
              <w:rPr>
                <w:ins w:id="3136" w:author="蔚滢璐" w:date="2017-01-01T15:43:00Z"/>
                <w:rFonts w:asciiTheme="minorEastAsia" w:hAnsiTheme="minorEastAsia"/>
                <w:sz w:val="21"/>
                <w:szCs w:val="21"/>
                <w:rPrChange w:id="3137" w:author="蔚滢璐" w:date="2017-01-02T12:59:00Z">
                  <w:rPr>
                    <w:ins w:id="3138" w:author="蔚滢璐" w:date="2017-01-01T15:43:00Z"/>
                    <w:sz w:val="21"/>
                    <w:szCs w:val="21"/>
                  </w:rPr>
                </w:rPrChange>
              </w:rPr>
            </w:pPr>
            <w:ins w:id="3139" w:author="蔚滢璐" w:date="2017-01-01T15:43:00Z">
              <w:r w:rsidRPr="00224E9F">
                <w:rPr>
                  <w:rFonts w:asciiTheme="minorEastAsia" w:hAnsiTheme="minorEastAsia"/>
                  <w:sz w:val="21"/>
                  <w:szCs w:val="21"/>
                  <w:rPrChange w:id="3140" w:author="蔚滢璐" w:date="2017-01-02T12:59:00Z">
                    <w:rPr>
                      <w:sz w:val="21"/>
                      <w:szCs w:val="21"/>
                    </w:rPr>
                  </w:rPrChange>
                </w:rPr>
                <w:t>UserController.checkPassword</w:t>
              </w:r>
            </w:ins>
            <w:ins w:id="3141" w:author="蔚滢璐" w:date="2017-01-01T15:44:00Z">
              <w:r w:rsidRPr="00224E9F">
                <w:rPr>
                  <w:rFonts w:asciiTheme="minorEastAsia" w:hAnsiTheme="minorEastAsia"/>
                  <w:sz w:val="21"/>
                  <w:szCs w:val="21"/>
                  <w:rPrChange w:id="3142" w:author="蔚滢璐" w:date="2017-01-02T12:59:00Z">
                    <w:rPr>
                      <w:sz w:val="21"/>
                      <w:szCs w:val="21"/>
                    </w:rPr>
                  </w:rPrChange>
                </w:rPr>
                <w:t>(</w:t>
              </w:r>
            </w:ins>
            <w:ins w:id="3143" w:author="蔚滢璐" w:date="2017-01-01T15:45:00Z">
              <w:r w:rsidRPr="00224E9F">
                <w:rPr>
                  <w:rFonts w:asciiTheme="minorEastAsia" w:hAnsiTheme="minorEastAsia"/>
                  <w:sz w:val="21"/>
                  <w:szCs w:val="21"/>
                  <w:rPrChange w:id="3144" w:author="蔚滢璐" w:date="2017-01-02T12:59:00Z">
                    <w:rPr>
                      <w:sz w:val="21"/>
                      <w:szCs w:val="21"/>
                    </w:rPr>
                  </w:rPrChange>
                </w:rPr>
                <w:t>String userID, String password)</w:t>
              </w:r>
            </w:ins>
          </w:p>
        </w:tc>
        <w:tc>
          <w:tcPr>
            <w:tcW w:w="3123" w:type="pct"/>
            <w:gridSpan w:val="2"/>
            <w:tcPrChange w:id="3145" w:author="蔚滢璐" w:date="2017-01-01T15:51:00Z">
              <w:tcPr>
                <w:tcW w:w="3465" w:type="pct"/>
                <w:gridSpan w:val="2"/>
              </w:tcPr>
            </w:tcPrChange>
          </w:tcPr>
          <w:p w:rsidR="00B95FAB" w:rsidRPr="00224E9F" w:rsidRDefault="00B95FAB" w:rsidP="00901E46">
            <w:pPr>
              <w:rPr>
                <w:ins w:id="3146" w:author="蔚滢璐" w:date="2017-01-01T15:43:00Z"/>
                <w:rFonts w:asciiTheme="minorEastAsia" w:hAnsiTheme="minorEastAsia"/>
                <w:sz w:val="21"/>
                <w:szCs w:val="21"/>
                <w:rPrChange w:id="3147" w:author="蔚滢璐" w:date="2017-01-02T12:59:00Z">
                  <w:rPr>
                    <w:ins w:id="3148" w:author="蔚滢璐" w:date="2017-01-01T15:43:00Z"/>
                    <w:sz w:val="21"/>
                    <w:szCs w:val="21"/>
                  </w:rPr>
                </w:rPrChange>
              </w:rPr>
            </w:pPr>
            <w:ins w:id="3149" w:author="蔚滢璐" w:date="2017-01-01T15:46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15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判断用户账号与密码是否匹配并返回结果</w:t>
              </w:r>
            </w:ins>
          </w:p>
        </w:tc>
      </w:tr>
      <w:tr w:rsidR="00B95FAB" w:rsidRPr="00224E9F" w:rsidTr="00DA08B0">
        <w:tblPrEx>
          <w:tblW w:w="5000" w:type="pct"/>
          <w:tblLayout w:type="fixed"/>
          <w:tblPrExChange w:id="3151" w:author="蔚滢璐" w:date="2017-01-01T15:51:00Z">
            <w:tblPrEx>
              <w:tblW w:w="5000" w:type="pct"/>
              <w:tblLayout w:type="fixed"/>
            </w:tblPrEx>
          </w:tblPrExChange>
        </w:tblPrEx>
        <w:trPr>
          <w:ins w:id="3152" w:author="蔚滢璐" w:date="2017-01-01T15:46:00Z"/>
          <w:trPrChange w:id="3153" w:author="蔚滢璐" w:date="2017-01-01T15:51:00Z">
            <w:trPr>
              <w:gridAfter w:val="0"/>
            </w:trPr>
          </w:trPrChange>
        </w:trPr>
        <w:tc>
          <w:tcPr>
            <w:tcW w:w="1877" w:type="pct"/>
            <w:tcPrChange w:id="3154" w:author="蔚滢璐" w:date="2017-01-01T15:51:00Z">
              <w:tcPr>
                <w:tcW w:w="1535" w:type="pct"/>
                <w:gridSpan w:val="2"/>
              </w:tcPr>
            </w:tcPrChange>
          </w:tcPr>
          <w:p w:rsidR="00B95FAB" w:rsidRPr="00224E9F" w:rsidRDefault="00B95FAB" w:rsidP="00901E46">
            <w:pPr>
              <w:rPr>
                <w:ins w:id="3155" w:author="蔚滢璐" w:date="2017-01-01T15:46:00Z"/>
                <w:rFonts w:asciiTheme="minorEastAsia" w:hAnsiTheme="minorEastAsia"/>
                <w:sz w:val="21"/>
                <w:szCs w:val="21"/>
                <w:rPrChange w:id="3156" w:author="蔚滢璐" w:date="2017-01-02T12:59:00Z">
                  <w:rPr>
                    <w:ins w:id="3157" w:author="蔚滢璐" w:date="2017-01-01T15:46:00Z"/>
                    <w:sz w:val="21"/>
                    <w:szCs w:val="21"/>
                  </w:rPr>
                </w:rPrChange>
              </w:rPr>
            </w:pPr>
            <w:ins w:id="3158" w:author="蔚滢璐" w:date="2017-01-01T15:46:00Z">
              <w:r w:rsidRPr="00224E9F">
                <w:rPr>
                  <w:rFonts w:asciiTheme="minorEastAsia" w:hAnsiTheme="minorEastAsia"/>
                  <w:sz w:val="21"/>
                  <w:szCs w:val="21"/>
                  <w:rPrChange w:id="3159" w:author="蔚滢璐" w:date="2017-01-02T12:59:00Z">
                    <w:rPr>
                      <w:sz w:val="21"/>
                      <w:szCs w:val="21"/>
                    </w:rPr>
                  </w:rPrChange>
                </w:rPr>
                <w:t>HotelController.checkPassword(String hotelID, String password)</w:t>
              </w:r>
            </w:ins>
          </w:p>
        </w:tc>
        <w:tc>
          <w:tcPr>
            <w:tcW w:w="3123" w:type="pct"/>
            <w:gridSpan w:val="2"/>
            <w:tcPrChange w:id="3160" w:author="蔚滢璐" w:date="2017-01-01T15:51:00Z">
              <w:tcPr>
                <w:tcW w:w="3465" w:type="pct"/>
                <w:gridSpan w:val="2"/>
              </w:tcPr>
            </w:tcPrChange>
          </w:tcPr>
          <w:p w:rsidR="00B95FAB" w:rsidRPr="00224E9F" w:rsidRDefault="00B95FAB" w:rsidP="00901E46">
            <w:pPr>
              <w:rPr>
                <w:ins w:id="3161" w:author="蔚滢璐" w:date="2017-01-01T15:46:00Z"/>
                <w:rFonts w:asciiTheme="minorEastAsia" w:hAnsiTheme="minorEastAsia"/>
                <w:sz w:val="21"/>
                <w:szCs w:val="21"/>
                <w:rPrChange w:id="3162" w:author="蔚滢璐" w:date="2017-01-02T12:59:00Z">
                  <w:rPr>
                    <w:ins w:id="3163" w:author="蔚滢璐" w:date="2017-01-01T15:46:00Z"/>
                    <w:sz w:val="21"/>
                    <w:szCs w:val="21"/>
                  </w:rPr>
                </w:rPrChange>
              </w:rPr>
            </w:pPr>
            <w:ins w:id="3164" w:author="蔚滢璐" w:date="2017-01-01T15:4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16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判断酒店账号与密码是否匹配并返回结果</w:t>
              </w:r>
            </w:ins>
          </w:p>
        </w:tc>
      </w:tr>
      <w:tr w:rsidR="00B95FAB" w:rsidRPr="00224E9F" w:rsidTr="00DA08B0">
        <w:tblPrEx>
          <w:tblW w:w="5000" w:type="pct"/>
          <w:tblLayout w:type="fixed"/>
          <w:tblPrExChange w:id="3166" w:author="蔚滢璐" w:date="2017-01-01T15:51:00Z">
            <w:tblPrEx>
              <w:tblW w:w="5000" w:type="pct"/>
              <w:tblLayout w:type="fixed"/>
            </w:tblPrEx>
          </w:tblPrExChange>
        </w:tblPrEx>
        <w:trPr>
          <w:ins w:id="3167" w:author="蔚滢璐" w:date="2017-01-01T15:47:00Z"/>
          <w:trPrChange w:id="3168" w:author="蔚滢璐" w:date="2017-01-01T15:51:00Z">
            <w:trPr>
              <w:gridAfter w:val="0"/>
            </w:trPr>
          </w:trPrChange>
        </w:trPr>
        <w:tc>
          <w:tcPr>
            <w:tcW w:w="1877" w:type="pct"/>
            <w:tcPrChange w:id="3169" w:author="蔚滢璐" w:date="2017-01-01T15:51:00Z">
              <w:tcPr>
                <w:tcW w:w="1535" w:type="pct"/>
                <w:gridSpan w:val="2"/>
              </w:tcPr>
            </w:tcPrChange>
          </w:tcPr>
          <w:p w:rsidR="00B95FAB" w:rsidRPr="00224E9F" w:rsidRDefault="00B95FAB" w:rsidP="00901E46">
            <w:pPr>
              <w:rPr>
                <w:ins w:id="3170" w:author="蔚滢璐" w:date="2017-01-01T15:47:00Z"/>
                <w:rFonts w:asciiTheme="minorEastAsia" w:hAnsiTheme="minorEastAsia"/>
                <w:sz w:val="21"/>
                <w:szCs w:val="21"/>
                <w:rPrChange w:id="3171" w:author="蔚滢璐" w:date="2017-01-02T12:59:00Z">
                  <w:rPr>
                    <w:ins w:id="3172" w:author="蔚滢璐" w:date="2017-01-01T15:47:00Z"/>
                    <w:sz w:val="21"/>
                    <w:szCs w:val="21"/>
                  </w:rPr>
                </w:rPrChange>
              </w:rPr>
            </w:pPr>
            <w:ins w:id="3173" w:author="蔚滢璐" w:date="2017-01-01T15:47:00Z">
              <w:r w:rsidRPr="00224E9F">
                <w:rPr>
                  <w:rFonts w:asciiTheme="minorEastAsia" w:hAnsiTheme="minorEastAsia"/>
                  <w:sz w:val="21"/>
                  <w:szCs w:val="21"/>
                  <w:rPrChange w:id="3174" w:author="蔚滢璐" w:date="2017-01-02T12:59:00Z">
                    <w:rPr>
                      <w:sz w:val="21"/>
                      <w:szCs w:val="21"/>
                    </w:rPr>
                  </w:rPrChange>
                </w:rPr>
                <w:lastRenderedPageBreak/>
                <w:t>WebStaffController.checkPassword(String  id, String password)</w:t>
              </w:r>
            </w:ins>
          </w:p>
        </w:tc>
        <w:tc>
          <w:tcPr>
            <w:tcW w:w="3123" w:type="pct"/>
            <w:gridSpan w:val="2"/>
            <w:tcPrChange w:id="3175" w:author="蔚滢璐" w:date="2017-01-01T15:51:00Z">
              <w:tcPr>
                <w:tcW w:w="3465" w:type="pct"/>
                <w:gridSpan w:val="2"/>
              </w:tcPr>
            </w:tcPrChange>
          </w:tcPr>
          <w:p w:rsidR="00B95FAB" w:rsidRPr="00224E9F" w:rsidRDefault="00B95FAB" w:rsidP="00901E46">
            <w:pPr>
              <w:rPr>
                <w:ins w:id="3176" w:author="蔚滢璐" w:date="2017-01-01T15:47:00Z"/>
                <w:rFonts w:asciiTheme="minorEastAsia" w:hAnsiTheme="minorEastAsia"/>
                <w:sz w:val="21"/>
                <w:szCs w:val="21"/>
                <w:rPrChange w:id="3177" w:author="蔚滢璐" w:date="2017-01-02T12:59:00Z">
                  <w:rPr>
                    <w:ins w:id="3178" w:author="蔚滢璐" w:date="2017-01-01T15:47:00Z"/>
                    <w:sz w:val="21"/>
                    <w:szCs w:val="21"/>
                  </w:rPr>
                </w:rPrChange>
              </w:rPr>
            </w:pPr>
            <w:ins w:id="3179" w:author="蔚滢璐" w:date="2017-01-01T15:4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18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判断网站</w:t>
              </w:r>
            </w:ins>
            <w:ins w:id="3181" w:author="蔚滢璐" w:date="2017-01-01T15:4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18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工作人员（营销人员与管理人员）的账号与密码是否匹配并返回结果</w:t>
              </w:r>
            </w:ins>
          </w:p>
        </w:tc>
      </w:tr>
      <w:tr w:rsidR="00B95FAB" w:rsidRPr="00224E9F" w:rsidTr="00DA08B0">
        <w:tblPrEx>
          <w:tblW w:w="5000" w:type="pct"/>
          <w:tblLayout w:type="fixed"/>
          <w:tblPrExChange w:id="3183" w:author="蔚滢璐" w:date="2017-01-01T15:51:00Z">
            <w:tblPrEx>
              <w:tblW w:w="5000" w:type="pct"/>
              <w:tblLayout w:type="fixed"/>
            </w:tblPrEx>
          </w:tblPrExChange>
        </w:tblPrEx>
        <w:trPr>
          <w:ins w:id="3184" w:author="蔚滢璐" w:date="2017-01-01T15:48:00Z"/>
          <w:trPrChange w:id="3185" w:author="蔚滢璐" w:date="2017-01-01T15:51:00Z">
            <w:trPr>
              <w:gridAfter w:val="0"/>
            </w:trPr>
          </w:trPrChange>
        </w:trPr>
        <w:tc>
          <w:tcPr>
            <w:tcW w:w="1877" w:type="pct"/>
            <w:tcPrChange w:id="3186" w:author="蔚滢璐" w:date="2017-01-01T15:51:00Z">
              <w:tcPr>
                <w:tcW w:w="1535" w:type="pct"/>
                <w:gridSpan w:val="2"/>
              </w:tcPr>
            </w:tcPrChange>
          </w:tcPr>
          <w:p w:rsidR="00B95FAB" w:rsidRPr="00224E9F" w:rsidRDefault="00DA08B0" w:rsidP="00901E46">
            <w:pPr>
              <w:rPr>
                <w:ins w:id="3187" w:author="蔚滢璐" w:date="2017-01-01T15:48:00Z"/>
                <w:rFonts w:asciiTheme="minorEastAsia" w:hAnsiTheme="minorEastAsia"/>
                <w:sz w:val="21"/>
                <w:szCs w:val="21"/>
                <w:rPrChange w:id="3188" w:author="蔚滢璐" w:date="2017-01-02T12:59:00Z">
                  <w:rPr>
                    <w:ins w:id="3189" w:author="蔚滢璐" w:date="2017-01-01T15:48:00Z"/>
                    <w:sz w:val="21"/>
                    <w:szCs w:val="21"/>
                  </w:rPr>
                </w:rPrChange>
              </w:rPr>
            </w:pPr>
            <w:ins w:id="3190" w:author="蔚滢璐" w:date="2017-01-01T15:48:00Z">
              <w:r w:rsidRPr="00224E9F">
                <w:rPr>
                  <w:rFonts w:asciiTheme="minorEastAsia" w:hAnsiTheme="minorEastAsia"/>
                  <w:sz w:val="21"/>
                  <w:szCs w:val="21"/>
                  <w:rPrChange w:id="3191" w:author="蔚滢璐" w:date="2017-01-02T12:59:00Z">
                    <w:rPr>
                      <w:sz w:val="21"/>
                      <w:szCs w:val="21"/>
                    </w:rPr>
                  </w:rPrChange>
                </w:rPr>
                <w:t>LoginDao.addOnline(OnlinpersonPO po)</w:t>
              </w:r>
            </w:ins>
          </w:p>
        </w:tc>
        <w:tc>
          <w:tcPr>
            <w:tcW w:w="3123" w:type="pct"/>
            <w:gridSpan w:val="2"/>
            <w:tcPrChange w:id="3192" w:author="蔚滢璐" w:date="2017-01-01T15:51:00Z">
              <w:tcPr>
                <w:tcW w:w="3465" w:type="pct"/>
                <w:gridSpan w:val="2"/>
              </w:tcPr>
            </w:tcPrChange>
          </w:tcPr>
          <w:p w:rsidR="00B95FAB" w:rsidRPr="00224E9F" w:rsidRDefault="00DA08B0" w:rsidP="00901E46">
            <w:pPr>
              <w:rPr>
                <w:ins w:id="3193" w:author="蔚滢璐" w:date="2017-01-01T15:48:00Z"/>
                <w:rFonts w:asciiTheme="minorEastAsia" w:hAnsiTheme="minorEastAsia"/>
                <w:sz w:val="21"/>
                <w:szCs w:val="21"/>
                <w:rPrChange w:id="3194" w:author="蔚滢璐" w:date="2017-01-02T12:59:00Z">
                  <w:rPr>
                    <w:ins w:id="3195" w:author="蔚滢璐" w:date="2017-01-01T15:48:00Z"/>
                    <w:sz w:val="21"/>
                    <w:szCs w:val="21"/>
                  </w:rPr>
                </w:rPrChange>
              </w:rPr>
            </w:pPr>
            <w:ins w:id="3196" w:author="蔚滢璐" w:date="2017-01-01T15:4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19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增加在</w:t>
              </w:r>
            </w:ins>
            <w:ins w:id="3198" w:author="蔚滢璐" w:date="2017-01-01T15:5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19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线</w:t>
              </w:r>
            </w:ins>
            <w:ins w:id="3200" w:author="蔚滢璐" w:date="2017-01-01T15:4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20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人员持久化</w:t>
              </w:r>
            </w:ins>
            <w:ins w:id="3202" w:author="蔚滢璐" w:date="2017-01-01T15:5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20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对象，并返回增加结果（包括是否有登陆冲突）</w:t>
              </w:r>
            </w:ins>
          </w:p>
        </w:tc>
      </w:tr>
      <w:tr w:rsidR="00DA08B0" w:rsidRPr="00224E9F" w:rsidTr="00DA08B0">
        <w:tblPrEx>
          <w:tblW w:w="5000" w:type="pct"/>
          <w:tblLayout w:type="fixed"/>
          <w:tblPrExChange w:id="3204" w:author="蔚滢璐" w:date="2017-01-01T15:51:00Z">
            <w:tblPrEx>
              <w:tblW w:w="5000" w:type="pct"/>
              <w:tblLayout w:type="fixed"/>
            </w:tblPrEx>
          </w:tblPrExChange>
        </w:tblPrEx>
        <w:trPr>
          <w:ins w:id="3205" w:author="蔚滢璐" w:date="2017-01-01T15:50:00Z"/>
          <w:trPrChange w:id="3206" w:author="蔚滢璐" w:date="2017-01-01T15:51:00Z">
            <w:trPr>
              <w:gridAfter w:val="0"/>
            </w:trPr>
          </w:trPrChange>
        </w:trPr>
        <w:tc>
          <w:tcPr>
            <w:tcW w:w="1877" w:type="pct"/>
            <w:tcPrChange w:id="3207" w:author="蔚滢璐" w:date="2017-01-01T15:51:00Z">
              <w:tcPr>
                <w:tcW w:w="1535" w:type="pct"/>
                <w:gridSpan w:val="2"/>
              </w:tcPr>
            </w:tcPrChange>
          </w:tcPr>
          <w:p w:rsidR="00DA08B0" w:rsidRPr="00224E9F" w:rsidRDefault="00DA08B0" w:rsidP="00901E46">
            <w:pPr>
              <w:rPr>
                <w:ins w:id="3208" w:author="蔚滢璐" w:date="2017-01-01T15:50:00Z"/>
                <w:rFonts w:asciiTheme="minorEastAsia" w:hAnsiTheme="minorEastAsia"/>
                <w:sz w:val="21"/>
                <w:szCs w:val="21"/>
                <w:rPrChange w:id="3209" w:author="蔚滢璐" w:date="2017-01-02T12:59:00Z">
                  <w:rPr>
                    <w:ins w:id="3210" w:author="蔚滢璐" w:date="2017-01-01T15:50:00Z"/>
                    <w:sz w:val="21"/>
                    <w:szCs w:val="21"/>
                  </w:rPr>
                </w:rPrChange>
              </w:rPr>
            </w:pPr>
            <w:ins w:id="3211" w:author="蔚滢璐" w:date="2017-01-01T15:52:00Z">
              <w:r w:rsidRPr="00224E9F">
                <w:rPr>
                  <w:rFonts w:asciiTheme="minorEastAsia" w:hAnsiTheme="minorEastAsia"/>
                  <w:sz w:val="21"/>
                  <w:szCs w:val="21"/>
                  <w:rPrChange w:id="3212" w:author="蔚滢璐" w:date="2017-01-02T12:59:00Z">
                    <w:rPr>
                      <w:sz w:val="21"/>
                      <w:szCs w:val="21"/>
                    </w:rPr>
                  </w:rPrChange>
                </w:rPr>
                <w:t>LoginDao.deleteOnline(Role role, String id)</w:t>
              </w:r>
            </w:ins>
          </w:p>
        </w:tc>
        <w:tc>
          <w:tcPr>
            <w:tcW w:w="3123" w:type="pct"/>
            <w:gridSpan w:val="2"/>
            <w:tcPrChange w:id="3213" w:author="蔚滢璐" w:date="2017-01-01T15:51:00Z">
              <w:tcPr>
                <w:tcW w:w="3465" w:type="pct"/>
                <w:gridSpan w:val="2"/>
              </w:tcPr>
            </w:tcPrChange>
          </w:tcPr>
          <w:p w:rsidR="00DA08B0" w:rsidRPr="00224E9F" w:rsidRDefault="00DA08B0" w:rsidP="00901E46">
            <w:pPr>
              <w:rPr>
                <w:ins w:id="3214" w:author="蔚滢璐" w:date="2017-01-01T15:50:00Z"/>
                <w:rFonts w:asciiTheme="minorEastAsia" w:hAnsiTheme="minorEastAsia"/>
                <w:sz w:val="21"/>
                <w:szCs w:val="21"/>
                <w:rPrChange w:id="3215" w:author="蔚滢璐" w:date="2017-01-02T12:59:00Z">
                  <w:rPr>
                    <w:ins w:id="3216" w:author="蔚滢璐" w:date="2017-01-01T15:50:00Z"/>
                    <w:sz w:val="21"/>
                    <w:szCs w:val="21"/>
                  </w:rPr>
                </w:rPrChange>
              </w:rPr>
            </w:pPr>
            <w:ins w:id="3217" w:author="蔚滢璐" w:date="2017-01-01T15:5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21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删除在线人员持久化对象，并返回删除结果（包括是否</w:t>
              </w:r>
            </w:ins>
            <w:ins w:id="3219" w:author="蔚滢璐" w:date="2017-01-01T15:5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22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已经登陆</w:t>
              </w:r>
            </w:ins>
            <w:ins w:id="3221" w:author="蔚滢璐" w:date="2017-01-01T15:5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22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）</w:t>
              </w:r>
            </w:ins>
          </w:p>
        </w:tc>
      </w:tr>
    </w:tbl>
    <w:p w:rsidR="00B717B6" w:rsidRPr="00224E9F" w:rsidRDefault="00B717B6" w:rsidP="00251799">
      <w:pPr>
        <w:ind w:left="1418"/>
        <w:rPr>
          <w:rFonts w:asciiTheme="minorEastAsia" w:hAnsiTheme="minorEastAsia"/>
          <w:sz w:val="21"/>
          <w:szCs w:val="21"/>
          <w:rPrChange w:id="3223" w:author="蔚滢璐" w:date="2017-01-02T12:59:00Z">
            <w:rPr>
              <w:sz w:val="21"/>
              <w:szCs w:val="21"/>
            </w:rPr>
          </w:rPrChange>
        </w:rPr>
      </w:pPr>
    </w:p>
    <w:p w:rsidR="004C0C54" w:rsidRPr="00224E9F" w:rsidRDefault="004C0C54" w:rsidP="004C0C54">
      <w:pPr>
        <w:pStyle w:val="a3"/>
        <w:numPr>
          <w:ilvl w:val="0"/>
          <w:numId w:val="21"/>
        </w:numPr>
        <w:ind w:firstLineChars="0"/>
        <w:rPr>
          <w:ins w:id="3224" w:author="蔚滢璐" w:date="2017-01-01T15:56:00Z"/>
          <w:rFonts w:asciiTheme="minorEastAsia" w:hAnsiTheme="minorEastAsia"/>
          <w:sz w:val="21"/>
          <w:szCs w:val="21"/>
          <w:rPrChange w:id="3225" w:author="蔚滢璐" w:date="2017-01-02T12:59:00Z">
            <w:rPr>
              <w:ins w:id="3226" w:author="蔚滢璐" w:date="2017-01-01T15:56:00Z"/>
              <w:sz w:val="21"/>
              <w:szCs w:val="21"/>
            </w:rPr>
          </w:rPrChange>
        </w:rPr>
      </w:pPr>
      <w:r w:rsidRPr="00224E9F">
        <w:rPr>
          <w:rFonts w:asciiTheme="minorEastAsia" w:hAnsiTheme="minorEastAsia" w:hint="eastAsia"/>
          <w:sz w:val="21"/>
          <w:szCs w:val="21"/>
          <w:rPrChange w:id="3227" w:author="蔚滢璐" w:date="2017-01-02T12:59:00Z">
            <w:rPr>
              <w:rFonts w:hint="eastAsia"/>
              <w:sz w:val="21"/>
              <w:szCs w:val="21"/>
            </w:rPr>
          </w:rPrChange>
        </w:rPr>
        <w:t>业务逻辑层的动态模型</w:t>
      </w:r>
    </w:p>
    <w:p w:rsidR="00DA08B0" w:rsidRPr="00224E9F" w:rsidRDefault="00002DA7">
      <w:pPr>
        <w:ind w:left="1418"/>
        <w:rPr>
          <w:rFonts w:asciiTheme="minorEastAsia" w:hAnsiTheme="minorEastAsia"/>
          <w:sz w:val="21"/>
          <w:szCs w:val="21"/>
          <w:rPrChange w:id="3228" w:author="蔚滢璐" w:date="2017-01-02T12:59:00Z">
            <w:rPr/>
          </w:rPrChange>
        </w:rPr>
        <w:pPrChange w:id="3229" w:author="蔚滢璐" w:date="2017-01-01T15:58:00Z">
          <w:pPr>
            <w:pStyle w:val="a3"/>
            <w:numPr>
              <w:numId w:val="21"/>
            </w:numPr>
            <w:ind w:left="2498" w:firstLineChars="0" w:hanging="1080"/>
          </w:pPr>
        </w:pPrChange>
      </w:pPr>
      <w:ins w:id="3230" w:author="蔚滢璐" w:date="2017-01-01T15:58:00Z">
        <w:r w:rsidRPr="00224E9F">
          <w:rPr>
            <w:rFonts w:asciiTheme="minorEastAsia" w:hAnsiTheme="minorEastAsia" w:hint="eastAsia"/>
            <w:sz w:val="21"/>
            <w:szCs w:val="21"/>
            <w:rPrChange w:id="3231" w:author="蔚滢璐" w:date="2017-01-02T12:59:00Z">
              <w:rPr>
                <w:rFonts w:hint="eastAsia"/>
                <w:sz w:val="21"/>
                <w:szCs w:val="21"/>
              </w:rPr>
            </w:rPrChange>
          </w:rPr>
          <w:t>其中用户注册的</w:t>
        </w:r>
      </w:ins>
      <w:ins w:id="3232" w:author="蔚滢璐" w:date="2017-01-01T15:59:00Z">
        <w:r w:rsidRPr="00224E9F">
          <w:rPr>
            <w:rFonts w:asciiTheme="minorEastAsia" w:hAnsiTheme="minorEastAsia" w:hint="eastAsia"/>
            <w:sz w:val="21"/>
            <w:szCs w:val="21"/>
            <w:rPrChange w:id="3233" w:author="蔚滢璐" w:date="2017-01-02T12:59:00Z">
              <w:rPr>
                <w:rFonts w:hint="eastAsia"/>
                <w:sz w:val="21"/>
                <w:szCs w:val="21"/>
              </w:rPr>
            </w:rPrChange>
          </w:rPr>
          <w:t>相关对象之间的协作为：</w:t>
        </w:r>
        <w:r w:rsidRPr="00224E9F">
          <w:rPr>
            <w:rFonts w:asciiTheme="minorEastAsia" w:hAnsiTheme="minorEastAsia" w:cs="宋体"/>
            <w:noProof/>
            <w:sz w:val="21"/>
            <w:szCs w:val="21"/>
            <w:rPrChange w:id="3234" w:author="蔚滢璐" w:date="2017-01-02T12:59:00Z">
              <w:rPr>
                <w:noProof/>
              </w:rPr>
            </w:rPrChange>
          </w:rPr>
          <w:drawing>
            <wp:inline distT="0" distB="0" distL="0" distR="0" wp14:anchorId="7EF9CB28" wp14:editId="4FF3BE55">
              <wp:extent cx="5269865" cy="2606675"/>
              <wp:effectExtent l="0" t="0" r="0" b="0"/>
              <wp:docPr id="11" name="图片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图片 17"/>
                      <pic:cNvPicPr>
                        <a:picLocks noChangeAspect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0498" cy="260691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4930B2" w:rsidRPr="00224E9F" w:rsidRDefault="00002DA7" w:rsidP="004930B2">
      <w:pPr>
        <w:pStyle w:val="a3"/>
        <w:numPr>
          <w:ilvl w:val="2"/>
          <w:numId w:val="10"/>
        </w:numPr>
        <w:ind w:firstLineChars="0"/>
        <w:outlineLvl w:val="2"/>
        <w:rPr>
          <w:ins w:id="3235" w:author="蔚滢璐" w:date="2017-01-01T16:00:00Z"/>
          <w:rFonts w:asciiTheme="minorEastAsia" w:hAnsiTheme="minorEastAsia"/>
          <w:sz w:val="21"/>
          <w:szCs w:val="21"/>
          <w:rPrChange w:id="3236" w:author="蔚滢璐" w:date="2017-01-02T12:59:00Z">
            <w:rPr>
              <w:ins w:id="3237" w:author="蔚滢璐" w:date="2017-01-01T16:00:00Z"/>
              <w:sz w:val="21"/>
              <w:szCs w:val="21"/>
            </w:rPr>
          </w:rPrChange>
        </w:rPr>
      </w:pPr>
      <w:bookmarkStart w:id="3238" w:name="_Toc471124379"/>
      <w:bookmarkStart w:id="3239" w:name="_Toc471124725"/>
      <w:ins w:id="3240" w:author="蔚滢璐" w:date="2017-01-01T16:03:00Z">
        <w:r w:rsidRPr="00224E9F">
          <w:rPr>
            <w:rFonts w:asciiTheme="minorEastAsia" w:hAnsiTheme="minorEastAsia"/>
            <w:sz w:val="21"/>
            <w:szCs w:val="21"/>
            <w:rPrChange w:id="3241" w:author="蔚滢璐" w:date="2017-01-02T12:59:00Z">
              <w:rPr>
                <w:sz w:val="21"/>
                <w:szCs w:val="21"/>
              </w:rPr>
            </w:rPrChange>
          </w:rPr>
          <w:t>u</w:t>
        </w:r>
      </w:ins>
      <w:del w:id="3242" w:author="蔚滢璐" w:date="2017-01-01T16:03:00Z">
        <w:r w:rsidRPr="00224E9F" w:rsidDel="00002DA7">
          <w:rPr>
            <w:rFonts w:asciiTheme="minorEastAsia" w:hAnsiTheme="minorEastAsia"/>
            <w:sz w:val="21"/>
            <w:szCs w:val="21"/>
            <w:rPrChange w:id="3243" w:author="蔚滢璐" w:date="2017-01-02T12:59:00Z">
              <w:rPr>
                <w:sz w:val="21"/>
                <w:szCs w:val="21"/>
              </w:rPr>
            </w:rPrChange>
          </w:rPr>
          <w:delText>U</w:delText>
        </w:r>
      </w:del>
      <w:r w:rsidRPr="00224E9F">
        <w:rPr>
          <w:rFonts w:asciiTheme="minorEastAsia" w:hAnsiTheme="minorEastAsia"/>
          <w:sz w:val="21"/>
          <w:szCs w:val="21"/>
          <w:rPrChange w:id="3244" w:author="蔚滢璐" w:date="2017-01-02T12:59:00Z">
            <w:rPr>
              <w:sz w:val="21"/>
              <w:szCs w:val="21"/>
            </w:rPr>
          </w:rPrChange>
        </w:rPr>
        <w:t xml:space="preserve">ser </w:t>
      </w:r>
      <w:r w:rsidRPr="00224E9F">
        <w:rPr>
          <w:rFonts w:asciiTheme="minorEastAsia" w:hAnsiTheme="minorEastAsia" w:hint="eastAsia"/>
          <w:sz w:val="21"/>
          <w:szCs w:val="21"/>
          <w:rPrChange w:id="3245" w:author="蔚滢璐" w:date="2017-01-02T12:59:00Z">
            <w:rPr>
              <w:rFonts w:hint="eastAsia"/>
              <w:sz w:val="21"/>
              <w:szCs w:val="21"/>
            </w:rPr>
          </w:rPrChange>
        </w:rPr>
        <w:t>模块</w:t>
      </w:r>
      <w:bookmarkEnd w:id="3238"/>
      <w:bookmarkEnd w:id="3239"/>
    </w:p>
    <w:p w:rsidR="00002DA7" w:rsidRPr="00224E9F" w:rsidRDefault="00002DA7">
      <w:pPr>
        <w:pStyle w:val="a3"/>
        <w:numPr>
          <w:ilvl w:val="0"/>
          <w:numId w:val="22"/>
        </w:numPr>
        <w:ind w:firstLineChars="0"/>
        <w:rPr>
          <w:ins w:id="3246" w:author="蔚滢璐" w:date="2017-01-01T16:03:00Z"/>
          <w:rFonts w:asciiTheme="minorEastAsia" w:hAnsiTheme="minorEastAsia"/>
          <w:sz w:val="21"/>
          <w:szCs w:val="21"/>
          <w:rPrChange w:id="3247" w:author="蔚滢璐" w:date="2017-01-02T12:59:00Z">
            <w:rPr>
              <w:ins w:id="3248" w:author="蔚滢璐" w:date="2017-01-01T16:03:00Z"/>
              <w:sz w:val="21"/>
              <w:szCs w:val="21"/>
            </w:rPr>
          </w:rPrChange>
        </w:rPr>
        <w:pPrChange w:id="3249" w:author="蔚滢璐" w:date="2017-01-01T20:54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3250" w:author="蔚滢璐" w:date="2017-01-01T16:00:00Z">
        <w:r w:rsidRPr="00224E9F">
          <w:rPr>
            <w:rFonts w:asciiTheme="minorEastAsia" w:hAnsiTheme="minorEastAsia" w:hint="eastAsia"/>
            <w:sz w:val="21"/>
            <w:szCs w:val="21"/>
            <w:rPrChange w:id="3251" w:author="蔚滢璐" w:date="2017-01-02T12:59:00Z">
              <w:rPr>
                <w:rFonts w:hint="eastAsia"/>
                <w:sz w:val="21"/>
                <w:szCs w:val="21"/>
              </w:rPr>
            </w:rPrChange>
          </w:rPr>
          <w:t>模块概述</w:t>
        </w:r>
      </w:ins>
    </w:p>
    <w:p w:rsidR="00002DA7" w:rsidRPr="00224E9F" w:rsidRDefault="00002DA7">
      <w:pPr>
        <w:ind w:left="572" w:firstLine="420"/>
        <w:rPr>
          <w:ins w:id="3252" w:author="蔚滢璐" w:date="2017-01-01T16:04:00Z"/>
          <w:rFonts w:asciiTheme="minorEastAsia" w:hAnsiTheme="minorEastAsia"/>
          <w:sz w:val="21"/>
          <w:szCs w:val="21"/>
          <w:rPrChange w:id="3253" w:author="蔚滢璐" w:date="2017-01-02T12:59:00Z">
            <w:rPr>
              <w:ins w:id="3254" w:author="蔚滢璐" w:date="2017-01-01T16:04:00Z"/>
              <w:sz w:val="21"/>
              <w:szCs w:val="21"/>
            </w:rPr>
          </w:rPrChange>
        </w:rPr>
        <w:pPrChange w:id="3255" w:author="蔚滢璐" w:date="2017-01-01T21:00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3256" w:author="蔚滢璐" w:date="2017-01-01T16:03:00Z">
        <w:r w:rsidRPr="00224E9F">
          <w:rPr>
            <w:rFonts w:asciiTheme="minorEastAsia" w:hAnsiTheme="minorEastAsia" w:hint="eastAsia"/>
            <w:sz w:val="21"/>
            <w:szCs w:val="21"/>
            <w:rPrChange w:id="3257" w:author="蔚滢璐" w:date="2017-01-02T12:59:00Z">
              <w:rPr>
                <w:rFonts w:hint="eastAsia"/>
                <w:sz w:val="21"/>
                <w:szCs w:val="21"/>
              </w:rPr>
            </w:rPrChange>
          </w:rPr>
          <w:t>逻辑层user模块承担的需求参见需求规格</w:t>
        </w:r>
      </w:ins>
      <w:ins w:id="3258" w:author="蔚滢璐" w:date="2017-01-01T16:04:00Z">
        <w:r w:rsidRPr="00224E9F">
          <w:rPr>
            <w:rFonts w:asciiTheme="minorEastAsia" w:hAnsiTheme="minorEastAsia" w:hint="eastAsia"/>
            <w:sz w:val="21"/>
            <w:szCs w:val="21"/>
            <w:rPrChange w:id="3259" w:author="蔚滢璐" w:date="2017-01-02T12:59:00Z">
              <w:rPr>
                <w:rFonts w:hint="eastAsia"/>
                <w:sz w:val="21"/>
                <w:szCs w:val="21"/>
              </w:rPr>
            </w:rPrChange>
          </w:rPr>
          <w:t>说明文档。</w:t>
        </w:r>
      </w:ins>
    </w:p>
    <w:p w:rsidR="00002DA7" w:rsidRPr="00224E9F" w:rsidRDefault="00002DA7">
      <w:pPr>
        <w:ind w:left="572" w:firstLine="420"/>
        <w:rPr>
          <w:ins w:id="3260" w:author="蔚滢璐" w:date="2017-01-01T16:00:00Z"/>
          <w:rFonts w:asciiTheme="minorEastAsia" w:hAnsiTheme="minorEastAsia"/>
          <w:sz w:val="21"/>
          <w:szCs w:val="21"/>
          <w:rPrChange w:id="3261" w:author="蔚滢璐" w:date="2017-01-02T12:59:00Z">
            <w:rPr>
              <w:ins w:id="3262" w:author="蔚滢璐" w:date="2017-01-01T16:00:00Z"/>
            </w:rPr>
          </w:rPrChange>
        </w:rPr>
        <w:pPrChange w:id="3263" w:author="蔚滢璐" w:date="2017-01-01T21:01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3264" w:author="蔚滢璐" w:date="2017-01-01T16:04:00Z">
        <w:r w:rsidRPr="00224E9F">
          <w:rPr>
            <w:rFonts w:asciiTheme="minorEastAsia" w:hAnsiTheme="minorEastAsia" w:hint="eastAsia"/>
            <w:sz w:val="21"/>
            <w:szCs w:val="21"/>
            <w:rPrChange w:id="3265" w:author="蔚滢璐" w:date="2017-01-02T12:59:00Z">
              <w:rPr>
                <w:rFonts w:hint="eastAsia"/>
                <w:sz w:val="21"/>
                <w:szCs w:val="21"/>
              </w:rPr>
            </w:rPrChange>
          </w:rPr>
          <w:t>逻辑层user模块的职责及接口参见软件体系结构</w:t>
        </w:r>
      </w:ins>
      <w:ins w:id="3266" w:author="蔚滢璐" w:date="2017-01-01T16:05:00Z">
        <w:r w:rsidRPr="00224E9F">
          <w:rPr>
            <w:rFonts w:asciiTheme="minorEastAsia" w:hAnsiTheme="minorEastAsia" w:hint="eastAsia"/>
            <w:sz w:val="21"/>
            <w:szCs w:val="21"/>
            <w:rPrChange w:id="3267" w:author="蔚滢璐" w:date="2017-01-02T12:59:00Z">
              <w:rPr>
                <w:rFonts w:hint="eastAsia"/>
                <w:sz w:val="21"/>
                <w:szCs w:val="21"/>
              </w:rPr>
            </w:rPrChange>
          </w:rPr>
          <w:t>说明文档。</w:t>
        </w:r>
      </w:ins>
    </w:p>
    <w:p w:rsidR="00002DA7" w:rsidRPr="00224E9F" w:rsidRDefault="00002DA7">
      <w:pPr>
        <w:pStyle w:val="a3"/>
        <w:numPr>
          <w:ilvl w:val="0"/>
          <w:numId w:val="22"/>
        </w:numPr>
        <w:ind w:firstLineChars="0"/>
        <w:rPr>
          <w:ins w:id="3268" w:author="蔚滢璐" w:date="2017-01-01T16:05:00Z"/>
          <w:rFonts w:asciiTheme="minorEastAsia" w:hAnsiTheme="minorEastAsia"/>
          <w:sz w:val="21"/>
          <w:szCs w:val="21"/>
          <w:rPrChange w:id="3269" w:author="蔚滢璐" w:date="2017-01-02T12:59:00Z">
            <w:rPr>
              <w:ins w:id="3270" w:author="蔚滢璐" w:date="2017-01-01T16:05:00Z"/>
              <w:sz w:val="21"/>
              <w:szCs w:val="21"/>
            </w:rPr>
          </w:rPrChange>
        </w:rPr>
        <w:pPrChange w:id="3271" w:author="蔚滢璐" w:date="2017-01-01T20:54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3272" w:author="蔚滢璐" w:date="2017-01-01T16:00:00Z">
        <w:r w:rsidRPr="00224E9F">
          <w:rPr>
            <w:rFonts w:asciiTheme="minorEastAsia" w:hAnsiTheme="minorEastAsia" w:hint="eastAsia"/>
            <w:sz w:val="21"/>
            <w:szCs w:val="21"/>
            <w:rPrChange w:id="3273" w:author="蔚滢璐" w:date="2017-01-02T12:59:00Z">
              <w:rPr>
                <w:rFonts w:hint="eastAsia"/>
                <w:sz w:val="21"/>
                <w:szCs w:val="21"/>
              </w:rPr>
            </w:rPrChange>
          </w:rPr>
          <w:t>整体结构</w:t>
        </w:r>
      </w:ins>
    </w:p>
    <w:p w:rsidR="00002DA7" w:rsidRPr="00224E9F" w:rsidRDefault="00002DA7">
      <w:pPr>
        <w:ind w:left="992" w:firstLine="420"/>
        <w:rPr>
          <w:ins w:id="3274" w:author="蔚滢璐" w:date="2017-01-01T16:13:00Z"/>
          <w:rFonts w:asciiTheme="minorEastAsia" w:hAnsiTheme="minorEastAsia"/>
          <w:sz w:val="21"/>
          <w:szCs w:val="21"/>
          <w:rPrChange w:id="3275" w:author="蔚滢璐" w:date="2017-01-02T12:59:00Z">
            <w:rPr>
              <w:ins w:id="3276" w:author="蔚滢璐" w:date="2017-01-01T16:13:00Z"/>
              <w:sz w:val="21"/>
              <w:szCs w:val="21"/>
            </w:rPr>
          </w:rPrChange>
        </w:rPr>
        <w:pPrChange w:id="3277" w:author="蔚滢璐" w:date="2017-01-01T21:01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3278" w:author="蔚滢璐" w:date="2017-01-01T16:06:00Z">
        <w:r w:rsidRPr="00224E9F">
          <w:rPr>
            <w:rFonts w:asciiTheme="minorEastAsia" w:hAnsiTheme="minorEastAsia" w:hint="eastAsia"/>
            <w:sz w:val="21"/>
            <w:szCs w:val="21"/>
            <w:rPrChange w:id="3279" w:author="蔚滢璐" w:date="2017-01-02T12:59:00Z">
              <w:rPr>
                <w:rFonts w:hint="eastAsia"/>
                <w:sz w:val="21"/>
                <w:szCs w:val="21"/>
              </w:rPr>
            </w:rPrChange>
          </w:rPr>
          <w:t>逻辑层user模块</w:t>
        </w:r>
      </w:ins>
      <w:ins w:id="3280" w:author="蔚滢璐" w:date="2017-01-01T16:07:00Z">
        <w:r w:rsidRPr="00224E9F">
          <w:rPr>
            <w:rFonts w:asciiTheme="minorEastAsia" w:hAnsiTheme="minorEastAsia" w:hint="eastAsia"/>
            <w:sz w:val="21"/>
            <w:szCs w:val="21"/>
            <w:rPrChange w:id="3281" w:author="蔚滢璐" w:date="2017-01-02T12:59:00Z">
              <w:rPr>
                <w:rFonts w:hint="eastAsia"/>
                <w:sz w:val="21"/>
                <w:szCs w:val="21"/>
              </w:rPr>
            </w:rPrChange>
          </w:rPr>
          <w:t>向上层提供</w:t>
        </w:r>
        <w:r w:rsidRPr="00224E9F">
          <w:rPr>
            <w:rFonts w:asciiTheme="minorEastAsia" w:hAnsiTheme="minorEastAsia"/>
            <w:sz w:val="21"/>
            <w:szCs w:val="21"/>
            <w:rPrChange w:id="3282" w:author="蔚滢璐" w:date="2017-01-02T12:59:00Z">
              <w:rPr>
                <w:sz w:val="21"/>
                <w:szCs w:val="21"/>
              </w:rPr>
            </w:rPrChange>
          </w:rPr>
          <w:t>UserService</w:t>
        </w:r>
        <w:r w:rsidRPr="00224E9F">
          <w:rPr>
            <w:rFonts w:asciiTheme="minorEastAsia" w:hAnsiTheme="minorEastAsia" w:hint="eastAsia"/>
            <w:sz w:val="21"/>
            <w:szCs w:val="21"/>
            <w:rPrChange w:id="3283" w:author="蔚滢璐" w:date="2017-01-02T12:59:00Z">
              <w:rPr>
                <w:rFonts w:hint="eastAsia"/>
                <w:sz w:val="21"/>
                <w:szCs w:val="21"/>
              </w:rPr>
            </w:rPrChange>
          </w:rPr>
          <w:t>接口，</w:t>
        </w:r>
      </w:ins>
      <w:ins w:id="3284" w:author="蔚滢璐" w:date="2017-01-01T16:09:00Z">
        <w:r w:rsidR="00B21C2B" w:rsidRPr="00224E9F">
          <w:rPr>
            <w:rFonts w:asciiTheme="minorEastAsia" w:hAnsiTheme="minorEastAsia" w:hint="eastAsia"/>
            <w:sz w:val="21"/>
            <w:szCs w:val="21"/>
            <w:rPrChange w:id="3285" w:author="蔚滢璐" w:date="2017-01-02T12:59:00Z">
              <w:rPr>
                <w:rFonts w:hint="eastAsia"/>
                <w:sz w:val="21"/>
                <w:szCs w:val="21"/>
              </w:rPr>
            </w:rPrChange>
          </w:rPr>
          <w:t>由UserController类实现。为消除</w:t>
        </w:r>
      </w:ins>
      <w:ins w:id="3286" w:author="蔚滢璐" w:date="2017-01-01T16:10:00Z">
        <w:r w:rsidR="00B21C2B" w:rsidRPr="00224E9F">
          <w:rPr>
            <w:rFonts w:asciiTheme="minorEastAsia" w:hAnsiTheme="minorEastAsia" w:hint="eastAsia"/>
            <w:sz w:val="21"/>
            <w:szCs w:val="21"/>
            <w:rPrChange w:id="3287" w:author="蔚滢璐" w:date="2017-01-02T12:59:00Z">
              <w:rPr>
                <w:rFonts w:hint="eastAsia"/>
                <w:sz w:val="21"/>
                <w:szCs w:val="21"/>
              </w:rPr>
            </w:rPrChange>
          </w:rPr>
          <w:t>user与order模块的双向依赖，在order模块内部增加</w:t>
        </w:r>
      </w:ins>
      <w:ins w:id="3288" w:author="蔚滢璐" w:date="2017-01-01T16:11:00Z">
        <w:r w:rsidR="00B21C2B" w:rsidRPr="00224E9F">
          <w:rPr>
            <w:rFonts w:asciiTheme="minorEastAsia" w:hAnsiTheme="minorEastAsia" w:hint="eastAsia"/>
            <w:sz w:val="21"/>
            <w:szCs w:val="21"/>
            <w:rPrChange w:id="3289" w:author="蔚滢璐" w:date="2017-01-02T12:59:00Z">
              <w:rPr>
                <w:rFonts w:hint="eastAsia"/>
                <w:sz w:val="21"/>
                <w:szCs w:val="21"/>
              </w:rPr>
            </w:rPrChange>
          </w:rPr>
          <w:t>了相应的接口，并在user模块内增加了相应的实现类UserForOrderController</w:t>
        </w:r>
      </w:ins>
      <w:ins w:id="3290" w:author="蔚滢璐" w:date="2017-01-01T16:12:00Z">
        <w:r w:rsidR="00B21C2B" w:rsidRPr="00224E9F">
          <w:rPr>
            <w:rFonts w:asciiTheme="minorEastAsia" w:hAnsiTheme="minorEastAsia" w:hint="eastAsia"/>
            <w:sz w:val="21"/>
            <w:szCs w:val="21"/>
            <w:rPrChange w:id="3291" w:author="蔚滢璐" w:date="2017-01-02T12:59:00Z">
              <w:rPr>
                <w:rFonts w:hint="eastAsia"/>
                <w:sz w:val="21"/>
                <w:szCs w:val="21"/>
              </w:rPr>
            </w:rPrChange>
          </w:rPr>
          <w:t>。</w:t>
        </w:r>
      </w:ins>
    </w:p>
    <w:p w:rsidR="00B21C2B" w:rsidRPr="00224E9F" w:rsidRDefault="00B21C2B">
      <w:pPr>
        <w:ind w:left="992" w:firstLine="420"/>
        <w:rPr>
          <w:ins w:id="3292" w:author="蔚滢璐" w:date="2017-01-01T16:19:00Z"/>
          <w:rFonts w:asciiTheme="minorEastAsia" w:hAnsiTheme="minorEastAsia"/>
          <w:sz w:val="21"/>
          <w:szCs w:val="21"/>
          <w:rPrChange w:id="3293" w:author="蔚滢璐" w:date="2017-01-02T12:59:00Z">
            <w:rPr>
              <w:ins w:id="3294" w:author="蔚滢璐" w:date="2017-01-01T16:19:00Z"/>
              <w:sz w:val="21"/>
              <w:szCs w:val="21"/>
            </w:rPr>
          </w:rPrChange>
        </w:rPr>
        <w:pPrChange w:id="3295" w:author="蔚滢璐" w:date="2017-01-01T21:01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3296" w:author="蔚滢璐" w:date="2017-01-01T16:14:00Z">
        <w:r w:rsidRPr="00224E9F">
          <w:rPr>
            <w:rFonts w:asciiTheme="minorEastAsia" w:hAnsiTheme="minorEastAsia" w:hint="eastAsia"/>
            <w:sz w:val="21"/>
            <w:szCs w:val="21"/>
            <w:rPrChange w:id="3297" w:author="蔚滢璐" w:date="2017-01-02T12:59:00Z">
              <w:rPr>
                <w:rFonts w:hint="eastAsia"/>
                <w:sz w:val="21"/>
                <w:szCs w:val="21"/>
              </w:rPr>
            </w:rPrChange>
          </w:rPr>
          <w:t>模块内部有User对象处理与</w:t>
        </w:r>
      </w:ins>
      <w:ins w:id="3298" w:author="蔚滢璐" w:date="2017-01-01T16:15:00Z">
        <w:r w:rsidRPr="00224E9F">
          <w:rPr>
            <w:rFonts w:asciiTheme="minorEastAsia" w:hAnsiTheme="minorEastAsia" w:hint="eastAsia"/>
            <w:sz w:val="21"/>
            <w:szCs w:val="21"/>
            <w:rPrChange w:id="3299" w:author="蔚滢璐" w:date="2017-01-02T12:59:00Z">
              <w:rPr>
                <w:rFonts w:hint="eastAsia"/>
                <w:sz w:val="21"/>
                <w:szCs w:val="21"/>
              </w:rPr>
            </w:rPrChange>
          </w:rPr>
          <w:t>User数据有关的逻辑职责，U</w:t>
        </w:r>
        <w:r w:rsidRPr="00224E9F">
          <w:rPr>
            <w:rFonts w:asciiTheme="minorEastAsia" w:hAnsiTheme="minorEastAsia"/>
            <w:sz w:val="21"/>
            <w:szCs w:val="21"/>
            <w:rPrChange w:id="3300" w:author="蔚滢璐" w:date="2017-01-02T12:59:00Z">
              <w:rPr>
                <w:sz w:val="21"/>
                <w:szCs w:val="21"/>
              </w:rPr>
            </w:rPrChange>
          </w:rPr>
          <w:t>ser</w:t>
        </w:r>
      </w:ins>
      <w:ins w:id="3301" w:author="蔚滢璐" w:date="2017-01-01T16:16:00Z">
        <w:r w:rsidRPr="00224E9F">
          <w:rPr>
            <w:rFonts w:asciiTheme="minorEastAsia" w:hAnsiTheme="minorEastAsia" w:hint="eastAsia"/>
            <w:sz w:val="21"/>
            <w:szCs w:val="21"/>
            <w:rPrChange w:id="3302" w:author="蔚滢璐" w:date="2017-01-02T12:59:00Z">
              <w:rPr>
                <w:rFonts w:hint="eastAsia"/>
                <w:sz w:val="21"/>
                <w:szCs w:val="21"/>
              </w:rPr>
            </w:rPrChange>
          </w:rPr>
          <w:t>对象持有一个UserPO对象的引用以记录对象的相关属性。</w:t>
        </w:r>
      </w:ins>
      <w:ins w:id="3303" w:author="蔚滢璐" w:date="2017-01-01T16:17:00Z">
        <w:r w:rsidRPr="00224E9F">
          <w:rPr>
            <w:rFonts w:asciiTheme="minorEastAsia" w:hAnsiTheme="minorEastAsia"/>
            <w:sz w:val="21"/>
            <w:szCs w:val="21"/>
            <w:rPrChange w:id="3304" w:author="蔚滢璐" w:date="2017-01-02T12:59:00Z">
              <w:rPr>
                <w:sz w:val="21"/>
                <w:szCs w:val="21"/>
              </w:rPr>
            </w:rPrChange>
          </w:rPr>
          <w:t>CreditRecordList</w:t>
        </w:r>
        <w:r w:rsidRPr="00224E9F">
          <w:rPr>
            <w:rFonts w:asciiTheme="minorEastAsia" w:hAnsiTheme="minorEastAsia" w:hint="eastAsia"/>
            <w:sz w:val="21"/>
            <w:szCs w:val="21"/>
            <w:rPrChange w:id="3305" w:author="蔚滢璐" w:date="2017-01-02T12:59:00Z">
              <w:rPr>
                <w:rFonts w:hint="eastAsia"/>
                <w:sz w:val="21"/>
                <w:szCs w:val="21"/>
              </w:rPr>
            </w:rPrChange>
          </w:rPr>
          <w:t>对象处理与信用记录有关的职责，MemberHelper</w:t>
        </w:r>
      </w:ins>
      <w:ins w:id="3306" w:author="蔚滢璐" w:date="2017-01-01T16:18:00Z">
        <w:r w:rsidRPr="00224E9F">
          <w:rPr>
            <w:rFonts w:asciiTheme="minorEastAsia" w:hAnsiTheme="minorEastAsia" w:hint="eastAsia"/>
            <w:sz w:val="21"/>
            <w:szCs w:val="21"/>
            <w:rPrChange w:id="3307" w:author="蔚滢璐" w:date="2017-01-02T12:59:00Z">
              <w:rPr>
                <w:rFonts w:hint="eastAsia"/>
                <w:sz w:val="21"/>
                <w:szCs w:val="21"/>
              </w:rPr>
            </w:rPrChange>
          </w:rPr>
          <w:t>类处理信用与会员等级之间的变化关系。</w:t>
        </w:r>
      </w:ins>
    </w:p>
    <w:tbl>
      <w:tblPr>
        <w:tblStyle w:val="af3"/>
        <w:tblpPr w:leftFromText="180" w:rightFromText="180" w:vertAnchor="text" w:horzAnchor="page" w:tblpX="1386" w:tblpY="504"/>
        <w:tblW w:w="5000" w:type="pct"/>
        <w:tblLook w:val="04A0" w:firstRow="1" w:lastRow="0" w:firstColumn="1" w:lastColumn="0" w:noHBand="0" w:noVBand="1"/>
      </w:tblPr>
      <w:tblGrid>
        <w:gridCol w:w="2547"/>
        <w:gridCol w:w="5749"/>
        <w:tblGridChange w:id="3308">
          <w:tblGrid>
            <w:gridCol w:w="113"/>
            <w:gridCol w:w="2434"/>
            <w:gridCol w:w="113"/>
            <w:gridCol w:w="5636"/>
            <w:gridCol w:w="113"/>
          </w:tblGrid>
        </w:tblGridChange>
      </w:tblGrid>
      <w:tr w:rsidR="00224E9F" w:rsidRPr="00224E9F" w:rsidTr="00DE2F2F">
        <w:trPr>
          <w:ins w:id="3309" w:author="蔚滢璐" w:date="2017-01-01T16:28:00Z"/>
        </w:trPr>
        <w:tc>
          <w:tcPr>
            <w:tcW w:w="1535" w:type="pct"/>
          </w:tcPr>
          <w:p w:rsidR="008D279E" w:rsidRPr="00224E9F" w:rsidRDefault="008D279E">
            <w:pPr>
              <w:jc w:val="center"/>
              <w:rPr>
                <w:ins w:id="3310" w:author="蔚滢璐" w:date="2017-01-01T16:28:00Z"/>
                <w:rFonts w:asciiTheme="minorEastAsia" w:hAnsiTheme="minorEastAsia"/>
                <w:sz w:val="21"/>
                <w:szCs w:val="21"/>
                <w:rPrChange w:id="3311" w:author="蔚滢璐" w:date="2017-01-02T12:59:00Z">
                  <w:rPr>
                    <w:ins w:id="3312" w:author="蔚滢璐" w:date="2017-01-01T16:28:00Z"/>
                    <w:sz w:val="21"/>
                    <w:szCs w:val="21"/>
                  </w:rPr>
                </w:rPrChange>
              </w:rPr>
              <w:pPrChange w:id="3313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3314" w:author="蔚滢璐" w:date="2017-01-01T16:2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31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lastRenderedPageBreak/>
                <w:t>模块</w:t>
              </w:r>
            </w:ins>
          </w:p>
        </w:tc>
        <w:tc>
          <w:tcPr>
            <w:tcW w:w="3465" w:type="pct"/>
          </w:tcPr>
          <w:p w:rsidR="008D279E" w:rsidRPr="00224E9F" w:rsidRDefault="008D279E">
            <w:pPr>
              <w:jc w:val="center"/>
              <w:rPr>
                <w:ins w:id="3316" w:author="蔚滢璐" w:date="2017-01-01T16:28:00Z"/>
                <w:rFonts w:asciiTheme="minorEastAsia" w:hAnsiTheme="minorEastAsia"/>
                <w:sz w:val="21"/>
                <w:szCs w:val="21"/>
                <w:rPrChange w:id="3317" w:author="蔚滢璐" w:date="2017-01-02T12:59:00Z">
                  <w:rPr>
                    <w:ins w:id="3318" w:author="蔚滢璐" w:date="2017-01-01T16:28:00Z"/>
                    <w:sz w:val="21"/>
                    <w:szCs w:val="21"/>
                  </w:rPr>
                </w:rPrChange>
              </w:rPr>
              <w:pPrChange w:id="3319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3320" w:author="蔚滢璐" w:date="2017-01-01T16:2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32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职责</w:t>
              </w:r>
            </w:ins>
          </w:p>
        </w:tc>
      </w:tr>
      <w:tr w:rsidR="008D279E" w:rsidRPr="00224E9F" w:rsidTr="00DE2F2F">
        <w:tblPrEx>
          <w:tblW w:w="5000" w:type="pct"/>
          <w:tblPrExChange w:id="3322" w:author="蔚滢璐" w:date="2017-01-01T21:01:00Z">
            <w:tblPrEx>
              <w:tblW w:w="5000" w:type="pct"/>
            </w:tblPrEx>
          </w:tblPrExChange>
        </w:tblPrEx>
        <w:trPr>
          <w:ins w:id="3323" w:author="蔚滢璐" w:date="2017-01-01T16:28:00Z"/>
          <w:trPrChange w:id="3324" w:author="蔚滢璐" w:date="2017-01-01T21:01:00Z">
            <w:trPr>
              <w:gridAfter w:val="0"/>
            </w:trPr>
          </w:trPrChange>
        </w:trPr>
        <w:tc>
          <w:tcPr>
            <w:tcW w:w="1535" w:type="pct"/>
            <w:tcPrChange w:id="3325" w:author="蔚滢璐" w:date="2017-01-01T21:01:00Z">
              <w:tcPr>
                <w:tcW w:w="1535" w:type="pct"/>
                <w:gridSpan w:val="2"/>
              </w:tcPr>
            </w:tcPrChange>
          </w:tcPr>
          <w:p w:rsidR="008D279E" w:rsidRPr="00224E9F" w:rsidRDefault="008D279E">
            <w:pPr>
              <w:jc w:val="center"/>
              <w:rPr>
                <w:ins w:id="3326" w:author="蔚滢璐" w:date="2017-01-01T16:28:00Z"/>
                <w:rFonts w:asciiTheme="minorEastAsia" w:hAnsiTheme="minorEastAsia"/>
                <w:sz w:val="21"/>
                <w:szCs w:val="21"/>
                <w:rPrChange w:id="3327" w:author="蔚滢璐" w:date="2017-01-02T12:59:00Z">
                  <w:rPr>
                    <w:ins w:id="3328" w:author="蔚滢璐" w:date="2017-01-01T16:28:00Z"/>
                    <w:sz w:val="21"/>
                    <w:szCs w:val="21"/>
                  </w:rPr>
                </w:rPrChange>
              </w:rPr>
              <w:pPrChange w:id="3329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3330" w:author="蔚滢璐" w:date="2017-01-01T16:28:00Z">
              <w:r w:rsidRPr="00224E9F">
                <w:rPr>
                  <w:rFonts w:asciiTheme="minorEastAsia" w:hAnsiTheme="minorEastAsia"/>
                  <w:sz w:val="21"/>
                  <w:szCs w:val="21"/>
                  <w:rPrChange w:id="3331" w:author="蔚滢璐" w:date="2017-01-02T12:59:00Z">
                    <w:rPr>
                      <w:sz w:val="21"/>
                      <w:szCs w:val="21"/>
                    </w:rPr>
                  </w:rPrChange>
                </w:rPr>
                <w:t>UserController</w:t>
              </w:r>
            </w:ins>
          </w:p>
        </w:tc>
        <w:tc>
          <w:tcPr>
            <w:tcW w:w="3465" w:type="pct"/>
            <w:tcPrChange w:id="3332" w:author="蔚滢璐" w:date="2017-01-01T21:01:00Z">
              <w:tcPr>
                <w:tcW w:w="3465" w:type="pct"/>
                <w:gridSpan w:val="2"/>
              </w:tcPr>
            </w:tcPrChange>
          </w:tcPr>
          <w:p w:rsidR="008D279E" w:rsidRPr="00224E9F" w:rsidRDefault="008D279E">
            <w:pPr>
              <w:jc w:val="center"/>
              <w:rPr>
                <w:ins w:id="3333" w:author="蔚滢璐" w:date="2017-01-01T16:28:00Z"/>
                <w:rFonts w:asciiTheme="minorEastAsia" w:hAnsiTheme="minorEastAsia"/>
                <w:sz w:val="21"/>
                <w:szCs w:val="21"/>
                <w:rPrChange w:id="3334" w:author="蔚滢璐" w:date="2017-01-02T12:59:00Z">
                  <w:rPr>
                    <w:ins w:id="3335" w:author="蔚滢璐" w:date="2017-01-01T16:28:00Z"/>
                    <w:sz w:val="21"/>
                    <w:szCs w:val="21"/>
                  </w:rPr>
                </w:rPrChange>
              </w:rPr>
              <w:pPrChange w:id="3336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3337" w:author="蔚滢璐" w:date="2017-01-01T16:2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33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实现对应与user界面所需要的服务</w:t>
              </w:r>
            </w:ins>
          </w:p>
        </w:tc>
      </w:tr>
      <w:tr w:rsidR="008D279E" w:rsidRPr="00224E9F" w:rsidTr="00DE2F2F">
        <w:tblPrEx>
          <w:tblW w:w="5000" w:type="pct"/>
          <w:tblPrExChange w:id="3339" w:author="蔚滢璐" w:date="2017-01-01T21:01:00Z">
            <w:tblPrEx>
              <w:tblW w:w="5000" w:type="pct"/>
            </w:tblPrEx>
          </w:tblPrExChange>
        </w:tblPrEx>
        <w:trPr>
          <w:ins w:id="3340" w:author="蔚滢璐" w:date="2017-01-01T16:28:00Z"/>
          <w:trPrChange w:id="3341" w:author="蔚滢璐" w:date="2017-01-01T21:01:00Z">
            <w:trPr>
              <w:gridAfter w:val="0"/>
            </w:trPr>
          </w:trPrChange>
        </w:trPr>
        <w:tc>
          <w:tcPr>
            <w:tcW w:w="1535" w:type="pct"/>
            <w:tcPrChange w:id="3342" w:author="蔚滢璐" w:date="2017-01-01T21:01:00Z">
              <w:tcPr>
                <w:tcW w:w="1535" w:type="pct"/>
                <w:gridSpan w:val="2"/>
              </w:tcPr>
            </w:tcPrChange>
          </w:tcPr>
          <w:p w:rsidR="008D279E" w:rsidRPr="00224E9F" w:rsidRDefault="008D279E">
            <w:pPr>
              <w:jc w:val="center"/>
              <w:rPr>
                <w:ins w:id="3343" w:author="蔚滢璐" w:date="2017-01-01T16:28:00Z"/>
                <w:rFonts w:asciiTheme="minorEastAsia" w:hAnsiTheme="minorEastAsia"/>
                <w:sz w:val="21"/>
                <w:szCs w:val="21"/>
                <w:rPrChange w:id="3344" w:author="蔚滢璐" w:date="2017-01-02T12:59:00Z">
                  <w:rPr>
                    <w:ins w:id="3345" w:author="蔚滢璐" w:date="2017-01-01T16:28:00Z"/>
                    <w:sz w:val="21"/>
                    <w:szCs w:val="21"/>
                  </w:rPr>
                </w:rPrChange>
              </w:rPr>
              <w:pPrChange w:id="3346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3347" w:author="蔚滢璐" w:date="2017-01-01T16:28:00Z">
              <w:r w:rsidRPr="00224E9F">
                <w:rPr>
                  <w:rFonts w:asciiTheme="minorEastAsia" w:hAnsiTheme="minorEastAsia"/>
                  <w:sz w:val="21"/>
                  <w:szCs w:val="21"/>
                  <w:rPrChange w:id="3348" w:author="蔚滢璐" w:date="2017-01-02T12:59:00Z">
                    <w:rPr>
                      <w:sz w:val="21"/>
                      <w:szCs w:val="21"/>
                    </w:rPr>
                  </w:rPrChange>
                </w:rPr>
                <w:t>UserForOrderController</w:t>
              </w:r>
            </w:ins>
          </w:p>
        </w:tc>
        <w:tc>
          <w:tcPr>
            <w:tcW w:w="3465" w:type="pct"/>
            <w:tcPrChange w:id="3349" w:author="蔚滢璐" w:date="2017-01-01T21:01:00Z">
              <w:tcPr>
                <w:tcW w:w="3465" w:type="pct"/>
                <w:gridSpan w:val="2"/>
              </w:tcPr>
            </w:tcPrChange>
          </w:tcPr>
          <w:p w:rsidR="008D279E" w:rsidRPr="00224E9F" w:rsidRDefault="008D279E">
            <w:pPr>
              <w:jc w:val="center"/>
              <w:rPr>
                <w:ins w:id="3350" w:author="蔚滢璐" w:date="2017-01-01T16:28:00Z"/>
                <w:rFonts w:asciiTheme="minorEastAsia" w:hAnsiTheme="minorEastAsia"/>
                <w:sz w:val="21"/>
                <w:szCs w:val="21"/>
                <w:rPrChange w:id="3351" w:author="蔚滢璐" w:date="2017-01-02T12:59:00Z">
                  <w:rPr>
                    <w:ins w:id="3352" w:author="蔚滢璐" w:date="2017-01-01T16:28:00Z"/>
                    <w:sz w:val="21"/>
                    <w:szCs w:val="21"/>
                  </w:rPr>
                </w:rPrChange>
              </w:rPr>
              <w:pPrChange w:id="3353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3354" w:author="蔚滢璐" w:date="2017-01-01T16:2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35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实现为了消除双向依赖而增加的User</w:t>
              </w:r>
              <w:r w:rsidRPr="00224E9F">
                <w:rPr>
                  <w:rFonts w:asciiTheme="minorEastAsia" w:hAnsiTheme="minorEastAsia"/>
                  <w:sz w:val="21"/>
                  <w:szCs w:val="21"/>
                  <w:rPrChange w:id="3356" w:author="蔚滢璐" w:date="2017-01-02T12:59:00Z">
                    <w:rPr>
                      <w:sz w:val="21"/>
                      <w:szCs w:val="21"/>
                    </w:rPr>
                  </w:rPrChange>
                </w:rPr>
                <w:t xml:space="preserve">ForOrderService </w:t>
              </w:r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35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接口</w:t>
              </w:r>
            </w:ins>
          </w:p>
        </w:tc>
      </w:tr>
      <w:tr w:rsidR="008D279E" w:rsidRPr="00224E9F" w:rsidTr="00DE2F2F">
        <w:tblPrEx>
          <w:tblW w:w="5000" w:type="pct"/>
          <w:tblPrExChange w:id="3358" w:author="蔚滢璐" w:date="2017-01-01T21:01:00Z">
            <w:tblPrEx>
              <w:tblW w:w="5000" w:type="pct"/>
            </w:tblPrEx>
          </w:tblPrExChange>
        </w:tblPrEx>
        <w:trPr>
          <w:ins w:id="3359" w:author="蔚滢璐" w:date="2017-01-01T16:28:00Z"/>
          <w:trPrChange w:id="3360" w:author="蔚滢璐" w:date="2017-01-01T21:01:00Z">
            <w:trPr>
              <w:gridAfter w:val="0"/>
            </w:trPr>
          </w:trPrChange>
        </w:trPr>
        <w:tc>
          <w:tcPr>
            <w:tcW w:w="1535" w:type="pct"/>
            <w:tcPrChange w:id="3361" w:author="蔚滢璐" w:date="2017-01-01T21:01:00Z">
              <w:tcPr>
                <w:tcW w:w="1535" w:type="pct"/>
                <w:gridSpan w:val="2"/>
              </w:tcPr>
            </w:tcPrChange>
          </w:tcPr>
          <w:p w:rsidR="008D279E" w:rsidRPr="00224E9F" w:rsidRDefault="008D279E">
            <w:pPr>
              <w:jc w:val="center"/>
              <w:rPr>
                <w:ins w:id="3362" w:author="蔚滢璐" w:date="2017-01-01T16:28:00Z"/>
                <w:rFonts w:asciiTheme="minorEastAsia" w:hAnsiTheme="minorEastAsia"/>
                <w:sz w:val="21"/>
                <w:szCs w:val="21"/>
                <w:rPrChange w:id="3363" w:author="蔚滢璐" w:date="2017-01-02T12:59:00Z">
                  <w:rPr>
                    <w:ins w:id="3364" w:author="蔚滢璐" w:date="2017-01-01T16:28:00Z"/>
                    <w:sz w:val="21"/>
                    <w:szCs w:val="21"/>
                  </w:rPr>
                </w:rPrChange>
              </w:rPr>
              <w:pPrChange w:id="3365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3366" w:author="蔚滢璐" w:date="2017-01-01T16:28:00Z">
              <w:r w:rsidRPr="00224E9F">
                <w:rPr>
                  <w:rFonts w:asciiTheme="minorEastAsia" w:hAnsiTheme="minorEastAsia"/>
                  <w:sz w:val="21"/>
                  <w:szCs w:val="21"/>
                  <w:rPrChange w:id="3367" w:author="蔚滢璐" w:date="2017-01-02T12:59:00Z">
                    <w:rPr>
                      <w:sz w:val="21"/>
                      <w:szCs w:val="21"/>
                    </w:rPr>
                  </w:rPrChange>
                </w:rPr>
                <w:t>User</w:t>
              </w:r>
            </w:ins>
          </w:p>
        </w:tc>
        <w:tc>
          <w:tcPr>
            <w:tcW w:w="3465" w:type="pct"/>
            <w:tcPrChange w:id="3368" w:author="蔚滢璐" w:date="2017-01-01T21:01:00Z">
              <w:tcPr>
                <w:tcW w:w="3465" w:type="pct"/>
                <w:gridSpan w:val="2"/>
              </w:tcPr>
            </w:tcPrChange>
          </w:tcPr>
          <w:p w:rsidR="008D279E" w:rsidRPr="00224E9F" w:rsidRDefault="008D279E">
            <w:pPr>
              <w:jc w:val="center"/>
              <w:rPr>
                <w:ins w:id="3369" w:author="蔚滢璐" w:date="2017-01-01T16:28:00Z"/>
                <w:rFonts w:asciiTheme="minorEastAsia" w:hAnsiTheme="minorEastAsia"/>
                <w:sz w:val="21"/>
                <w:szCs w:val="21"/>
                <w:rPrChange w:id="3370" w:author="蔚滢璐" w:date="2017-01-02T12:59:00Z">
                  <w:rPr>
                    <w:ins w:id="3371" w:author="蔚滢璐" w:date="2017-01-01T16:28:00Z"/>
                    <w:sz w:val="21"/>
                    <w:szCs w:val="21"/>
                  </w:rPr>
                </w:rPrChange>
              </w:rPr>
              <w:pPrChange w:id="3372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3373" w:author="蔚滢璐" w:date="2017-01-01T16:2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37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用户的领域模型对象，拥有用户的账号和相应po的引用，完成对user的增删改查操作。</w:t>
              </w:r>
            </w:ins>
          </w:p>
        </w:tc>
      </w:tr>
      <w:tr w:rsidR="008D279E" w:rsidRPr="00224E9F" w:rsidTr="00DE2F2F">
        <w:tblPrEx>
          <w:tblW w:w="5000" w:type="pct"/>
          <w:tblPrExChange w:id="3375" w:author="蔚滢璐" w:date="2017-01-01T21:01:00Z">
            <w:tblPrEx>
              <w:tblW w:w="5000" w:type="pct"/>
            </w:tblPrEx>
          </w:tblPrExChange>
        </w:tblPrEx>
        <w:trPr>
          <w:ins w:id="3376" w:author="蔚滢璐" w:date="2017-01-01T16:28:00Z"/>
          <w:trPrChange w:id="3377" w:author="蔚滢璐" w:date="2017-01-01T21:01:00Z">
            <w:trPr>
              <w:gridAfter w:val="0"/>
            </w:trPr>
          </w:trPrChange>
        </w:trPr>
        <w:tc>
          <w:tcPr>
            <w:tcW w:w="1535" w:type="pct"/>
            <w:tcPrChange w:id="3378" w:author="蔚滢璐" w:date="2017-01-01T21:01:00Z">
              <w:tcPr>
                <w:tcW w:w="1535" w:type="pct"/>
                <w:gridSpan w:val="2"/>
              </w:tcPr>
            </w:tcPrChange>
          </w:tcPr>
          <w:p w:rsidR="008D279E" w:rsidRPr="00224E9F" w:rsidRDefault="008D279E">
            <w:pPr>
              <w:jc w:val="center"/>
              <w:rPr>
                <w:ins w:id="3379" w:author="蔚滢璐" w:date="2017-01-01T16:28:00Z"/>
                <w:rFonts w:asciiTheme="minorEastAsia" w:hAnsiTheme="minorEastAsia"/>
                <w:sz w:val="21"/>
                <w:szCs w:val="21"/>
                <w:rPrChange w:id="3380" w:author="蔚滢璐" w:date="2017-01-02T12:59:00Z">
                  <w:rPr>
                    <w:ins w:id="3381" w:author="蔚滢璐" w:date="2017-01-01T16:28:00Z"/>
                    <w:sz w:val="21"/>
                    <w:szCs w:val="21"/>
                  </w:rPr>
                </w:rPrChange>
              </w:rPr>
              <w:pPrChange w:id="3382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3383" w:author="蔚滢璐" w:date="2017-01-01T16:28:00Z">
              <w:r w:rsidRPr="00224E9F">
                <w:rPr>
                  <w:rFonts w:asciiTheme="minorEastAsia" w:hAnsiTheme="minorEastAsia"/>
                  <w:sz w:val="21"/>
                  <w:szCs w:val="21"/>
                  <w:rPrChange w:id="3384" w:author="蔚滢璐" w:date="2017-01-02T12:59:00Z">
                    <w:rPr>
                      <w:sz w:val="21"/>
                      <w:szCs w:val="21"/>
                    </w:rPr>
                  </w:rPrChange>
                </w:rPr>
                <w:t>CreditRecordList</w:t>
              </w:r>
            </w:ins>
          </w:p>
        </w:tc>
        <w:tc>
          <w:tcPr>
            <w:tcW w:w="3465" w:type="pct"/>
            <w:tcPrChange w:id="3385" w:author="蔚滢璐" w:date="2017-01-01T21:01:00Z">
              <w:tcPr>
                <w:tcW w:w="3465" w:type="pct"/>
                <w:gridSpan w:val="2"/>
              </w:tcPr>
            </w:tcPrChange>
          </w:tcPr>
          <w:p w:rsidR="008D279E" w:rsidRPr="00224E9F" w:rsidRDefault="008D279E">
            <w:pPr>
              <w:jc w:val="center"/>
              <w:rPr>
                <w:ins w:id="3386" w:author="蔚滢璐" w:date="2017-01-01T16:28:00Z"/>
                <w:rFonts w:asciiTheme="minorEastAsia" w:hAnsiTheme="minorEastAsia"/>
                <w:sz w:val="21"/>
                <w:szCs w:val="21"/>
                <w:rPrChange w:id="3387" w:author="蔚滢璐" w:date="2017-01-02T12:59:00Z">
                  <w:rPr>
                    <w:ins w:id="3388" w:author="蔚滢璐" w:date="2017-01-01T16:28:00Z"/>
                    <w:sz w:val="21"/>
                    <w:szCs w:val="21"/>
                  </w:rPr>
                </w:rPrChange>
              </w:rPr>
              <w:pPrChange w:id="3389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3390" w:author="蔚滢璐" w:date="2017-01-01T16:2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39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信用记录的领域模型对象，完成对用户信用记录的修改</w:t>
              </w:r>
            </w:ins>
          </w:p>
        </w:tc>
      </w:tr>
      <w:tr w:rsidR="008D279E" w:rsidRPr="00224E9F" w:rsidTr="00DE2F2F">
        <w:tblPrEx>
          <w:tblW w:w="5000" w:type="pct"/>
          <w:tblPrExChange w:id="3392" w:author="蔚滢璐" w:date="2017-01-01T21:01:00Z">
            <w:tblPrEx>
              <w:tblW w:w="5000" w:type="pct"/>
            </w:tblPrEx>
          </w:tblPrExChange>
        </w:tblPrEx>
        <w:trPr>
          <w:ins w:id="3393" w:author="蔚滢璐" w:date="2017-01-01T16:28:00Z"/>
          <w:trPrChange w:id="3394" w:author="蔚滢璐" w:date="2017-01-01T21:01:00Z">
            <w:trPr>
              <w:gridAfter w:val="0"/>
            </w:trPr>
          </w:trPrChange>
        </w:trPr>
        <w:tc>
          <w:tcPr>
            <w:tcW w:w="1535" w:type="pct"/>
            <w:tcPrChange w:id="3395" w:author="蔚滢璐" w:date="2017-01-01T21:01:00Z">
              <w:tcPr>
                <w:tcW w:w="1535" w:type="pct"/>
                <w:gridSpan w:val="2"/>
              </w:tcPr>
            </w:tcPrChange>
          </w:tcPr>
          <w:p w:rsidR="008D279E" w:rsidRPr="00224E9F" w:rsidRDefault="008D279E">
            <w:pPr>
              <w:jc w:val="center"/>
              <w:rPr>
                <w:ins w:id="3396" w:author="蔚滢璐" w:date="2017-01-01T16:28:00Z"/>
                <w:rFonts w:asciiTheme="minorEastAsia" w:hAnsiTheme="minorEastAsia"/>
                <w:sz w:val="21"/>
                <w:szCs w:val="21"/>
                <w:rPrChange w:id="3397" w:author="蔚滢璐" w:date="2017-01-02T12:59:00Z">
                  <w:rPr>
                    <w:ins w:id="3398" w:author="蔚滢璐" w:date="2017-01-01T16:28:00Z"/>
                    <w:sz w:val="21"/>
                    <w:szCs w:val="21"/>
                  </w:rPr>
                </w:rPrChange>
              </w:rPr>
              <w:pPrChange w:id="3399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3400" w:author="蔚滢璐" w:date="2017-01-01T16:28:00Z">
              <w:r w:rsidRPr="00224E9F">
                <w:rPr>
                  <w:rFonts w:asciiTheme="minorEastAsia" w:hAnsiTheme="minorEastAsia"/>
                  <w:sz w:val="21"/>
                  <w:szCs w:val="21"/>
                  <w:rPrChange w:id="3401" w:author="蔚滢璐" w:date="2017-01-02T12:59:00Z">
                    <w:rPr>
                      <w:sz w:val="21"/>
                      <w:szCs w:val="21"/>
                    </w:rPr>
                  </w:rPrChange>
                </w:rPr>
                <w:t>MemberHelper</w:t>
              </w:r>
            </w:ins>
          </w:p>
        </w:tc>
        <w:tc>
          <w:tcPr>
            <w:tcW w:w="3465" w:type="pct"/>
            <w:tcPrChange w:id="3402" w:author="蔚滢璐" w:date="2017-01-01T21:01:00Z">
              <w:tcPr>
                <w:tcW w:w="3465" w:type="pct"/>
                <w:gridSpan w:val="2"/>
              </w:tcPr>
            </w:tcPrChange>
          </w:tcPr>
          <w:p w:rsidR="008D279E" w:rsidRPr="00224E9F" w:rsidRDefault="008D279E">
            <w:pPr>
              <w:jc w:val="center"/>
              <w:rPr>
                <w:ins w:id="3403" w:author="蔚滢璐" w:date="2017-01-01T16:28:00Z"/>
                <w:rFonts w:asciiTheme="minorEastAsia" w:hAnsiTheme="minorEastAsia"/>
                <w:sz w:val="21"/>
                <w:szCs w:val="21"/>
                <w:rPrChange w:id="3404" w:author="蔚滢璐" w:date="2017-01-02T12:59:00Z">
                  <w:rPr>
                    <w:ins w:id="3405" w:author="蔚滢璐" w:date="2017-01-01T16:28:00Z"/>
                    <w:sz w:val="21"/>
                    <w:szCs w:val="21"/>
                  </w:rPr>
                </w:rPrChange>
              </w:rPr>
              <w:pPrChange w:id="3406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3407" w:author="蔚滢璐" w:date="2017-01-01T16:2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40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辅助完成信用与会员等级之间的关系计算。</w:t>
              </w:r>
            </w:ins>
          </w:p>
        </w:tc>
      </w:tr>
    </w:tbl>
    <w:p w:rsidR="008D279E" w:rsidRPr="00224E9F" w:rsidRDefault="008D279E">
      <w:pPr>
        <w:ind w:left="1418"/>
        <w:rPr>
          <w:ins w:id="3409" w:author="蔚滢璐" w:date="2017-01-01T16:00:00Z"/>
          <w:rFonts w:asciiTheme="minorEastAsia" w:hAnsiTheme="minorEastAsia"/>
          <w:sz w:val="21"/>
          <w:szCs w:val="21"/>
          <w:rPrChange w:id="3410" w:author="蔚滢璐" w:date="2017-01-02T12:59:00Z">
            <w:rPr>
              <w:ins w:id="3411" w:author="蔚滢璐" w:date="2017-01-01T16:00:00Z"/>
            </w:rPr>
          </w:rPrChange>
        </w:rPr>
        <w:pPrChange w:id="3412" w:author="蔚滢璐" w:date="2017-01-01T21:01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3413" w:author="蔚滢璐" w:date="2017-01-01T16:19:00Z">
        <w:r w:rsidRPr="00224E9F">
          <w:rPr>
            <w:rFonts w:asciiTheme="minorEastAsia" w:hAnsiTheme="minorEastAsia" w:hint="eastAsia"/>
            <w:sz w:val="21"/>
            <w:szCs w:val="21"/>
            <w:rPrChange w:id="3414" w:author="蔚滢璐" w:date="2017-01-02T12:59:00Z">
              <w:rPr>
                <w:rFonts w:hint="eastAsia"/>
                <w:sz w:val="21"/>
                <w:szCs w:val="21"/>
              </w:rPr>
            </w:rPrChange>
          </w:rPr>
          <w:lastRenderedPageBreak/>
          <w:t>逻辑层user模块各个类的职责如下表所示：</w:t>
        </w:r>
        <w:r w:rsidRPr="00224E9F">
          <w:rPr>
            <w:rFonts w:asciiTheme="minorEastAsia" w:hAnsiTheme="minorEastAsia"/>
            <w:sz w:val="21"/>
            <w:szCs w:val="21"/>
            <w:rPrChange w:id="3415" w:author="蔚滢璐" w:date="2017-01-02T12:59:00Z">
              <w:rPr>
                <w:sz w:val="21"/>
                <w:szCs w:val="21"/>
              </w:rPr>
            </w:rPrChange>
          </w:rPr>
          <w:br/>
        </w:r>
      </w:ins>
    </w:p>
    <w:p w:rsidR="00002DA7" w:rsidRPr="00224E9F" w:rsidRDefault="00002DA7">
      <w:pPr>
        <w:pStyle w:val="a3"/>
        <w:numPr>
          <w:ilvl w:val="0"/>
          <w:numId w:val="22"/>
        </w:numPr>
        <w:ind w:firstLineChars="0"/>
        <w:rPr>
          <w:ins w:id="3416" w:author="蔚滢璐" w:date="2017-01-01T16:18:00Z"/>
          <w:rFonts w:asciiTheme="minorEastAsia" w:hAnsiTheme="minorEastAsia"/>
          <w:sz w:val="21"/>
          <w:szCs w:val="21"/>
          <w:rPrChange w:id="3417" w:author="蔚滢璐" w:date="2017-01-02T12:59:00Z">
            <w:rPr>
              <w:ins w:id="3418" w:author="蔚滢璐" w:date="2017-01-01T16:18:00Z"/>
              <w:sz w:val="21"/>
              <w:szCs w:val="21"/>
            </w:rPr>
          </w:rPrChange>
        </w:rPr>
        <w:pPrChange w:id="3419" w:author="蔚滢璐" w:date="2017-01-01T20:54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3420" w:author="蔚滢璐" w:date="2017-01-01T16:00:00Z">
        <w:r w:rsidRPr="00224E9F">
          <w:rPr>
            <w:rFonts w:asciiTheme="minorEastAsia" w:hAnsiTheme="minorEastAsia" w:hint="eastAsia"/>
            <w:sz w:val="21"/>
            <w:szCs w:val="21"/>
            <w:rPrChange w:id="3421" w:author="蔚滢璐" w:date="2017-01-02T12:59:00Z">
              <w:rPr>
                <w:rFonts w:hint="eastAsia"/>
                <w:sz w:val="21"/>
                <w:szCs w:val="21"/>
              </w:rPr>
            </w:rPrChange>
          </w:rPr>
          <w:t>模块内部类的接口规范</w:t>
        </w:r>
      </w:ins>
    </w:p>
    <w:p w:rsidR="008D279E" w:rsidRPr="00224E9F" w:rsidRDefault="00B436A2">
      <w:pPr>
        <w:pStyle w:val="a3"/>
        <w:ind w:left="2138" w:firstLineChars="0" w:firstLine="0"/>
        <w:rPr>
          <w:ins w:id="3422" w:author="蔚滢璐" w:date="2017-01-01T16:30:00Z"/>
          <w:rFonts w:asciiTheme="minorEastAsia" w:hAnsiTheme="minorEastAsia"/>
          <w:sz w:val="21"/>
          <w:szCs w:val="21"/>
          <w:rPrChange w:id="3423" w:author="蔚滢璐" w:date="2017-01-02T12:59:00Z">
            <w:rPr>
              <w:ins w:id="3424" w:author="蔚滢璐" w:date="2017-01-01T16:30:00Z"/>
              <w:sz w:val="21"/>
              <w:szCs w:val="21"/>
            </w:rPr>
          </w:rPrChange>
        </w:rPr>
        <w:pPrChange w:id="3425" w:author="蔚滢璐" w:date="2017-01-01T20:54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3426" w:author="蔚滢璐" w:date="2017-01-01T16:29:00Z">
        <w:r w:rsidRPr="00224E9F">
          <w:rPr>
            <w:rFonts w:asciiTheme="minorEastAsia" w:hAnsiTheme="minorEastAsia"/>
            <w:sz w:val="21"/>
            <w:szCs w:val="21"/>
            <w:rPrChange w:id="3427" w:author="蔚滢璐" w:date="2017-01-02T12:59:00Z">
              <w:rPr>
                <w:sz w:val="21"/>
                <w:szCs w:val="21"/>
              </w:rPr>
            </w:rPrChange>
          </w:rPr>
          <w:t xml:space="preserve">UserController </w:t>
        </w:r>
        <w:r w:rsidRPr="00224E9F">
          <w:rPr>
            <w:rFonts w:asciiTheme="minorEastAsia" w:hAnsiTheme="minorEastAsia" w:hint="eastAsia"/>
            <w:sz w:val="21"/>
            <w:szCs w:val="21"/>
            <w:rPrChange w:id="3428" w:author="蔚滢璐" w:date="2017-01-02T12:59:00Z">
              <w:rPr>
                <w:rFonts w:hint="eastAsia"/>
                <w:sz w:val="21"/>
                <w:szCs w:val="21"/>
              </w:rPr>
            </w:rPrChange>
          </w:rPr>
          <w:t>的接口规范</w:t>
        </w:r>
      </w:ins>
      <w:ins w:id="3429" w:author="蔚滢璐" w:date="2017-01-01T16:30:00Z">
        <w:r w:rsidRPr="00224E9F">
          <w:rPr>
            <w:rFonts w:asciiTheme="minorEastAsia" w:hAnsiTheme="minorEastAsia" w:hint="eastAsia"/>
            <w:sz w:val="21"/>
            <w:szCs w:val="21"/>
            <w:rPrChange w:id="3430" w:author="蔚滢璐" w:date="2017-01-02T12:59:00Z">
              <w:rPr>
                <w:rFonts w:hint="eastAsia"/>
                <w:sz w:val="21"/>
                <w:szCs w:val="21"/>
              </w:rPr>
            </w:rPrChange>
          </w:rPr>
          <w:t>如下表所示：</w:t>
        </w:r>
      </w:ins>
    </w:p>
    <w:tbl>
      <w:tblPr>
        <w:tblStyle w:val="af3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340"/>
        <w:gridCol w:w="748"/>
        <w:gridCol w:w="4236"/>
        <w:tblGridChange w:id="3431">
          <w:tblGrid>
            <w:gridCol w:w="113"/>
            <w:gridCol w:w="2972"/>
            <w:gridCol w:w="227"/>
            <w:gridCol w:w="113"/>
            <w:gridCol w:w="635"/>
            <w:gridCol w:w="113"/>
            <w:gridCol w:w="4123"/>
            <w:gridCol w:w="113"/>
          </w:tblGrid>
        </w:tblGridChange>
      </w:tblGrid>
      <w:tr w:rsidR="00224E9F" w:rsidRPr="00224E9F" w:rsidTr="007D44B8">
        <w:trPr>
          <w:ins w:id="3432" w:author="蔚滢璐" w:date="2017-01-01T16:30:00Z"/>
        </w:trPr>
        <w:tc>
          <w:tcPr>
            <w:tcW w:w="5000" w:type="pct"/>
            <w:gridSpan w:val="4"/>
          </w:tcPr>
          <w:p w:rsidR="00B436A2" w:rsidRPr="00224E9F" w:rsidRDefault="00B436A2">
            <w:pPr>
              <w:jc w:val="center"/>
              <w:rPr>
                <w:ins w:id="3433" w:author="蔚滢璐" w:date="2017-01-01T16:30:00Z"/>
                <w:rFonts w:asciiTheme="minorEastAsia" w:hAnsiTheme="minorEastAsia"/>
                <w:sz w:val="21"/>
                <w:szCs w:val="21"/>
                <w:rPrChange w:id="3434" w:author="蔚滢璐" w:date="2017-01-02T12:59:00Z">
                  <w:rPr>
                    <w:ins w:id="3435" w:author="蔚滢璐" w:date="2017-01-01T16:30:00Z"/>
                    <w:sz w:val="21"/>
                    <w:szCs w:val="21"/>
                  </w:rPr>
                </w:rPrChange>
              </w:rPr>
            </w:pPr>
            <w:ins w:id="3436" w:author="蔚滢璐" w:date="2017-01-01T16:3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43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提供的服务（供接口）</w:t>
              </w:r>
            </w:ins>
          </w:p>
        </w:tc>
      </w:tr>
      <w:tr w:rsidR="00B436A2" w:rsidRPr="00224E9F" w:rsidTr="007D44B8">
        <w:tblPrEx>
          <w:tblW w:w="5000" w:type="pct"/>
          <w:tblLayout w:type="fixed"/>
          <w:tblPrExChange w:id="3438" w:author="蔚滢璐" w:date="2017-01-01T16:43:00Z">
            <w:tblPrEx>
              <w:tblW w:w="5000" w:type="pct"/>
              <w:tblLayout w:type="fixed"/>
            </w:tblPrEx>
          </w:tblPrExChange>
        </w:tblPrEx>
        <w:trPr>
          <w:ins w:id="3439" w:author="蔚滢璐" w:date="2017-01-01T16:30:00Z"/>
          <w:trPrChange w:id="3440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 w:val="restart"/>
            <w:tcPrChange w:id="3441" w:author="蔚滢璐" w:date="2017-01-01T16:43:00Z">
              <w:tcPr>
                <w:tcW w:w="1996" w:type="pct"/>
                <w:gridSpan w:val="3"/>
                <w:vMerge w:val="restart"/>
              </w:tcPr>
            </w:tcPrChange>
          </w:tcPr>
          <w:p w:rsidR="00B436A2" w:rsidRPr="00224E9F" w:rsidRDefault="00B436A2">
            <w:pPr>
              <w:rPr>
                <w:ins w:id="3442" w:author="蔚滢璐" w:date="2017-01-01T16:30:00Z"/>
                <w:rFonts w:asciiTheme="minorEastAsia" w:hAnsiTheme="minorEastAsia"/>
                <w:sz w:val="21"/>
                <w:szCs w:val="21"/>
                <w:rPrChange w:id="3443" w:author="蔚滢璐" w:date="2017-01-02T12:59:00Z">
                  <w:rPr>
                    <w:ins w:id="3444" w:author="蔚滢璐" w:date="2017-01-01T16:30:00Z"/>
                    <w:sz w:val="21"/>
                    <w:szCs w:val="21"/>
                  </w:rPr>
                </w:rPrChange>
              </w:rPr>
            </w:pPr>
            <w:ins w:id="3445" w:author="蔚滢璐" w:date="2017-01-01T16:31:00Z">
              <w:r w:rsidRPr="00224E9F">
                <w:rPr>
                  <w:rFonts w:asciiTheme="minorEastAsia" w:hAnsiTheme="minorEastAsia"/>
                  <w:sz w:val="21"/>
                  <w:szCs w:val="21"/>
                  <w:rPrChange w:id="3446" w:author="蔚滢璐" w:date="2017-01-02T12:59:00Z">
                    <w:rPr>
                      <w:sz w:val="21"/>
                      <w:szCs w:val="21"/>
                    </w:rPr>
                  </w:rPrChange>
                </w:rPr>
                <w:t>UserController.getInfo</w:t>
              </w:r>
            </w:ins>
          </w:p>
        </w:tc>
        <w:tc>
          <w:tcPr>
            <w:tcW w:w="656" w:type="pct"/>
            <w:gridSpan w:val="2"/>
            <w:tcPrChange w:id="3447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224E9F" w:rsidRDefault="00B436A2">
            <w:pPr>
              <w:rPr>
                <w:ins w:id="3448" w:author="蔚滢璐" w:date="2017-01-01T16:30:00Z"/>
                <w:rFonts w:asciiTheme="minorEastAsia" w:hAnsiTheme="minorEastAsia"/>
                <w:sz w:val="21"/>
                <w:szCs w:val="21"/>
                <w:rPrChange w:id="3449" w:author="蔚滢璐" w:date="2017-01-02T12:59:00Z">
                  <w:rPr>
                    <w:ins w:id="3450" w:author="蔚滢璐" w:date="2017-01-01T16:30:00Z"/>
                    <w:sz w:val="21"/>
                    <w:szCs w:val="21"/>
                  </w:rPr>
                </w:rPrChange>
              </w:rPr>
            </w:pPr>
            <w:ins w:id="3451" w:author="蔚滢璐" w:date="2017-01-01T16:3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45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553" w:type="pct"/>
            <w:tcPrChange w:id="3453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224E9F" w:rsidRDefault="00B436A2">
            <w:pPr>
              <w:rPr>
                <w:ins w:id="3454" w:author="蔚滢璐" w:date="2017-01-01T16:30:00Z"/>
                <w:rFonts w:asciiTheme="minorEastAsia" w:hAnsiTheme="minorEastAsia"/>
                <w:sz w:val="21"/>
                <w:szCs w:val="21"/>
                <w:rPrChange w:id="3455" w:author="蔚滢璐" w:date="2017-01-02T12:59:00Z">
                  <w:rPr>
                    <w:ins w:id="3456" w:author="蔚滢璐" w:date="2017-01-01T16:30:00Z"/>
                    <w:sz w:val="21"/>
                    <w:szCs w:val="21"/>
                  </w:rPr>
                </w:rPrChange>
              </w:rPr>
            </w:pPr>
            <w:ins w:id="3457" w:author="蔚滢璐" w:date="2017-01-01T16:31:00Z">
              <w:r w:rsidRPr="00224E9F">
                <w:rPr>
                  <w:rFonts w:asciiTheme="minorEastAsia" w:hAnsiTheme="minorEastAsia"/>
                  <w:sz w:val="21"/>
                  <w:szCs w:val="21"/>
                  <w:rPrChange w:id="3458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userVO getInfo(String userID)</w:t>
              </w:r>
            </w:ins>
          </w:p>
        </w:tc>
      </w:tr>
      <w:tr w:rsidR="00B436A2" w:rsidRPr="00224E9F" w:rsidTr="007D44B8">
        <w:tblPrEx>
          <w:tblW w:w="5000" w:type="pct"/>
          <w:tblLayout w:type="fixed"/>
          <w:tblPrExChange w:id="3459" w:author="蔚滢璐" w:date="2017-01-01T16:43:00Z">
            <w:tblPrEx>
              <w:tblW w:w="5000" w:type="pct"/>
              <w:tblLayout w:type="fixed"/>
            </w:tblPrEx>
          </w:tblPrExChange>
        </w:tblPrEx>
        <w:trPr>
          <w:ins w:id="3460" w:author="蔚滢璐" w:date="2017-01-01T16:30:00Z"/>
          <w:trPrChange w:id="3461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3462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B436A2" w:rsidRPr="00224E9F" w:rsidRDefault="00B436A2">
            <w:pPr>
              <w:rPr>
                <w:ins w:id="3463" w:author="蔚滢璐" w:date="2017-01-01T16:30:00Z"/>
                <w:rFonts w:asciiTheme="minorEastAsia" w:hAnsiTheme="minorEastAsia"/>
                <w:sz w:val="21"/>
                <w:szCs w:val="21"/>
                <w:rPrChange w:id="3464" w:author="蔚滢璐" w:date="2017-01-02T12:59:00Z">
                  <w:rPr>
                    <w:ins w:id="3465" w:author="蔚滢璐" w:date="2017-01-01T16:30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56" w:type="pct"/>
            <w:gridSpan w:val="2"/>
            <w:tcPrChange w:id="3466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224E9F" w:rsidRDefault="00B436A2">
            <w:pPr>
              <w:rPr>
                <w:ins w:id="3467" w:author="蔚滢璐" w:date="2017-01-01T16:30:00Z"/>
                <w:rFonts w:asciiTheme="minorEastAsia" w:hAnsiTheme="minorEastAsia"/>
                <w:sz w:val="21"/>
                <w:szCs w:val="21"/>
                <w:rPrChange w:id="3468" w:author="蔚滢璐" w:date="2017-01-02T12:59:00Z">
                  <w:rPr>
                    <w:ins w:id="3469" w:author="蔚滢璐" w:date="2017-01-01T16:30:00Z"/>
                    <w:sz w:val="21"/>
                    <w:szCs w:val="21"/>
                  </w:rPr>
                </w:rPrChange>
              </w:rPr>
            </w:pPr>
            <w:ins w:id="3470" w:author="蔚滢璐" w:date="2017-01-01T16:3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47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553" w:type="pct"/>
            <w:tcPrChange w:id="3472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224E9F" w:rsidRDefault="00B436A2">
            <w:pPr>
              <w:rPr>
                <w:ins w:id="3473" w:author="蔚滢璐" w:date="2017-01-01T16:30:00Z"/>
                <w:rFonts w:asciiTheme="minorEastAsia" w:hAnsiTheme="minorEastAsia"/>
                <w:sz w:val="21"/>
                <w:szCs w:val="21"/>
                <w:rPrChange w:id="3474" w:author="蔚滢璐" w:date="2017-01-02T12:59:00Z">
                  <w:rPr>
                    <w:ins w:id="3475" w:author="蔚滢璐" w:date="2017-01-01T16:30:00Z"/>
                    <w:sz w:val="21"/>
                    <w:szCs w:val="21"/>
                  </w:rPr>
                </w:rPrChange>
              </w:rPr>
            </w:pPr>
            <w:ins w:id="3476" w:author="蔚滢璐" w:date="2017-01-01T16:3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47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该用户已存在</w:t>
              </w:r>
            </w:ins>
          </w:p>
        </w:tc>
      </w:tr>
      <w:tr w:rsidR="00B436A2" w:rsidRPr="00224E9F" w:rsidTr="007D44B8">
        <w:tblPrEx>
          <w:tblW w:w="5000" w:type="pct"/>
          <w:tblLayout w:type="fixed"/>
          <w:tblPrExChange w:id="3478" w:author="蔚滢璐" w:date="2017-01-01T16:43:00Z">
            <w:tblPrEx>
              <w:tblW w:w="5000" w:type="pct"/>
              <w:tblLayout w:type="fixed"/>
            </w:tblPrEx>
          </w:tblPrExChange>
        </w:tblPrEx>
        <w:trPr>
          <w:ins w:id="3479" w:author="蔚滢璐" w:date="2017-01-01T16:30:00Z"/>
          <w:trPrChange w:id="3480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3481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B436A2" w:rsidRPr="00224E9F" w:rsidRDefault="00B436A2">
            <w:pPr>
              <w:rPr>
                <w:ins w:id="3482" w:author="蔚滢璐" w:date="2017-01-01T16:30:00Z"/>
                <w:rFonts w:asciiTheme="minorEastAsia" w:hAnsiTheme="minorEastAsia"/>
                <w:sz w:val="21"/>
                <w:szCs w:val="21"/>
                <w:rPrChange w:id="3483" w:author="蔚滢璐" w:date="2017-01-02T12:59:00Z">
                  <w:rPr>
                    <w:ins w:id="3484" w:author="蔚滢璐" w:date="2017-01-01T16:30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56" w:type="pct"/>
            <w:gridSpan w:val="2"/>
            <w:tcPrChange w:id="3485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224E9F" w:rsidRDefault="00B436A2">
            <w:pPr>
              <w:rPr>
                <w:ins w:id="3486" w:author="蔚滢璐" w:date="2017-01-01T16:30:00Z"/>
                <w:rFonts w:asciiTheme="minorEastAsia" w:hAnsiTheme="minorEastAsia"/>
                <w:sz w:val="21"/>
                <w:szCs w:val="21"/>
                <w:rPrChange w:id="3487" w:author="蔚滢璐" w:date="2017-01-02T12:59:00Z">
                  <w:rPr>
                    <w:ins w:id="3488" w:author="蔚滢璐" w:date="2017-01-01T16:30:00Z"/>
                    <w:sz w:val="21"/>
                    <w:szCs w:val="21"/>
                  </w:rPr>
                </w:rPrChange>
              </w:rPr>
            </w:pPr>
            <w:ins w:id="3489" w:author="蔚滢璐" w:date="2017-01-01T16:3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49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553" w:type="pct"/>
            <w:tcPrChange w:id="3491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224E9F" w:rsidRDefault="00B436A2">
            <w:pPr>
              <w:rPr>
                <w:ins w:id="3492" w:author="蔚滢璐" w:date="2017-01-01T16:30:00Z"/>
                <w:rFonts w:asciiTheme="minorEastAsia" w:hAnsiTheme="minorEastAsia"/>
                <w:sz w:val="21"/>
                <w:szCs w:val="21"/>
                <w:rPrChange w:id="3493" w:author="蔚滢璐" w:date="2017-01-02T12:59:00Z">
                  <w:rPr>
                    <w:ins w:id="3494" w:author="蔚滢璐" w:date="2017-01-01T16:30:00Z"/>
                    <w:sz w:val="21"/>
                    <w:szCs w:val="21"/>
                  </w:rPr>
                </w:rPrChange>
              </w:rPr>
            </w:pPr>
            <w:ins w:id="3495" w:author="蔚滢璐" w:date="2017-01-01T16:3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49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返回该用户的值对象</w:t>
              </w:r>
            </w:ins>
          </w:p>
        </w:tc>
      </w:tr>
      <w:tr w:rsidR="00B436A2" w:rsidRPr="00224E9F" w:rsidTr="007D44B8">
        <w:tblPrEx>
          <w:tblW w:w="5000" w:type="pct"/>
          <w:tblLayout w:type="fixed"/>
          <w:tblPrExChange w:id="3497" w:author="蔚滢璐" w:date="2017-01-01T16:43:00Z">
            <w:tblPrEx>
              <w:tblW w:w="5000" w:type="pct"/>
              <w:tblLayout w:type="fixed"/>
            </w:tblPrEx>
          </w:tblPrExChange>
        </w:tblPrEx>
        <w:trPr>
          <w:ins w:id="3498" w:author="蔚滢璐" w:date="2017-01-01T16:30:00Z"/>
          <w:trPrChange w:id="3499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 w:val="restart"/>
            <w:tcPrChange w:id="3500" w:author="蔚滢璐" w:date="2017-01-01T16:43:00Z">
              <w:tcPr>
                <w:tcW w:w="1996" w:type="pct"/>
                <w:gridSpan w:val="3"/>
                <w:vMerge w:val="restart"/>
              </w:tcPr>
            </w:tcPrChange>
          </w:tcPr>
          <w:p w:rsidR="00B436A2" w:rsidRPr="00224E9F" w:rsidRDefault="00B436A2">
            <w:pPr>
              <w:rPr>
                <w:ins w:id="3501" w:author="蔚滢璐" w:date="2017-01-01T16:30:00Z"/>
                <w:rFonts w:asciiTheme="minorEastAsia" w:hAnsiTheme="minorEastAsia"/>
                <w:sz w:val="21"/>
                <w:szCs w:val="21"/>
                <w:rPrChange w:id="3502" w:author="蔚滢璐" w:date="2017-01-02T12:59:00Z">
                  <w:rPr>
                    <w:ins w:id="3503" w:author="蔚滢璐" w:date="2017-01-01T16:30:00Z"/>
                    <w:sz w:val="21"/>
                    <w:szCs w:val="21"/>
                  </w:rPr>
                </w:rPrChange>
              </w:rPr>
            </w:pPr>
            <w:ins w:id="3504" w:author="蔚滢璐" w:date="2017-01-01T16:32:00Z">
              <w:r w:rsidRPr="00224E9F">
                <w:rPr>
                  <w:rFonts w:asciiTheme="minorEastAsia" w:hAnsiTheme="minorEastAsia"/>
                  <w:sz w:val="21"/>
                  <w:szCs w:val="21"/>
                  <w:rPrChange w:id="3505" w:author="蔚滢璐" w:date="2017-01-02T12:59:00Z">
                    <w:rPr>
                      <w:sz w:val="21"/>
                      <w:szCs w:val="21"/>
                    </w:rPr>
                  </w:rPrChange>
                </w:rPr>
                <w:t>UserController.update</w:t>
              </w:r>
            </w:ins>
          </w:p>
        </w:tc>
        <w:tc>
          <w:tcPr>
            <w:tcW w:w="656" w:type="pct"/>
            <w:gridSpan w:val="2"/>
            <w:tcPrChange w:id="3506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224E9F" w:rsidRDefault="00B436A2">
            <w:pPr>
              <w:rPr>
                <w:ins w:id="3507" w:author="蔚滢璐" w:date="2017-01-01T16:30:00Z"/>
                <w:rFonts w:asciiTheme="minorEastAsia" w:hAnsiTheme="minorEastAsia"/>
                <w:sz w:val="21"/>
                <w:szCs w:val="21"/>
                <w:rPrChange w:id="3508" w:author="蔚滢璐" w:date="2017-01-02T12:59:00Z">
                  <w:rPr>
                    <w:ins w:id="3509" w:author="蔚滢璐" w:date="2017-01-01T16:30:00Z"/>
                    <w:sz w:val="21"/>
                    <w:szCs w:val="21"/>
                  </w:rPr>
                </w:rPrChange>
              </w:rPr>
            </w:pPr>
            <w:ins w:id="3510" w:author="蔚滢璐" w:date="2017-01-01T16:3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51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553" w:type="pct"/>
            <w:tcPrChange w:id="3512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224E9F" w:rsidRDefault="007D44B8">
            <w:pPr>
              <w:rPr>
                <w:ins w:id="3513" w:author="蔚滢璐" w:date="2017-01-01T16:30:00Z"/>
                <w:rFonts w:asciiTheme="minorEastAsia" w:hAnsiTheme="minorEastAsia"/>
                <w:sz w:val="21"/>
                <w:szCs w:val="21"/>
                <w:rPrChange w:id="3514" w:author="蔚滢璐" w:date="2017-01-02T12:59:00Z">
                  <w:rPr>
                    <w:ins w:id="3515" w:author="蔚滢璐" w:date="2017-01-01T16:30:00Z"/>
                    <w:sz w:val="21"/>
                    <w:szCs w:val="21"/>
                  </w:rPr>
                </w:rPrChange>
              </w:rPr>
            </w:pPr>
            <w:ins w:id="3516" w:author="蔚滢璐" w:date="2017-01-01T16:46:00Z">
              <w:r w:rsidRPr="00224E9F">
                <w:rPr>
                  <w:rFonts w:asciiTheme="minorEastAsia" w:hAnsiTheme="minorEastAsia"/>
                  <w:sz w:val="21"/>
                  <w:szCs w:val="21"/>
                  <w:rPrChange w:id="3517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ResultMessage update(UserVO userVO)</w:t>
              </w:r>
            </w:ins>
          </w:p>
        </w:tc>
      </w:tr>
      <w:tr w:rsidR="00B436A2" w:rsidRPr="00224E9F" w:rsidTr="007D44B8">
        <w:tblPrEx>
          <w:tblW w:w="5000" w:type="pct"/>
          <w:tblLayout w:type="fixed"/>
          <w:tblPrExChange w:id="3518" w:author="蔚滢璐" w:date="2017-01-01T16:43:00Z">
            <w:tblPrEx>
              <w:tblW w:w="5000" w:type="pct"/>
              <w:tblLayout w:type="fixed"/>
            </w:tblPrEx>
          </w:tblPrExChange>
        </w:tblPrEx>
        <w:trPr>
          <w:ins w:id="3519" w:author="蔚滢璐" w:date="2017-01-01T16:30:00Z"/>
          <w:trPrChange w:id="3520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3521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B436A2" w:rsidRPr="00224E9F" w:rsidRDefault="00B436A2">
            <w:pPr>
              <w:rPr>
                <w:ins w:id="3522" w:author="蔚滢璐" w:date="2017-01-01T16:30:00Z"/>
                <w:rFonts w:asciiTheme="minorEastAsia" w:hAnsiTheme="minorEastAsia"/>
                <w:sz w:val="21"/>
                <w:szCs w:val="21"/>
                <w:rPrChange w:id="3523" w:author="蔚滢璐" w:date="2017-01-02T12:59:00Z">
                  <w:rPr>
                    <w:ins w:id="3524" w:author="蔚滢璐" w:date="2017-01-01T16:30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56" w:type="pct"/>
            <w:gridSpan w:val="2"/>
            <w:tcPrChange w:id="3525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224E9F" w:rsidRDefault="00B436A2">
            <w:pPr>
              <w:rPr>
                <w:ins w:id="3526" w:author="蔚滢璐" w:date="2017-01-01T16:30:00Z"/>
                <w:rFonts w:asciiTheme="minorEastAsia" w:hAnsiTheme="minorEastAsia"/>
                <w:sz w:val="21"/>
                <w:szCs w:val="21"/>
                <w:rPrChange w:id="3527" w:author="蔚滢璐" w:date="2017-01-02T12:59:00Z">
                  <w:rPr>
                    <w:ins w:id="3528" w:author="蔚滢璐" w:date="2017-01-01T16:30:00Z"/>
                    <w:sz w:val="21"/>
                    <w:szCs w:val="21"/>
                  </w:rPr>
                </w:rPrChange>
              </w:rPr>
            </w:pPr>
            <w:ins w:id="3529" w:author="蔚滢璐" w:date="2017-01-01T16:3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53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553" w:type="pct"/>
            <w:tcPrChange w:id="3531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224E9F" w:rsidRDefault="007D44B8">
            <w:pPr>
              <w:rPr>
                <w:ins w:id="3532" w:author="蔚滢璐" w:date="2017-01-01T16:30:00Z"/>
                <w:rFonts w:asciiTheme="minorEastAsia" w:hAnsiTheme="minorEastAsia"/>
                <w:sz w:val="21"/>
                <w:szCs w:val="21"/>
                <w:rPrChange w:id="3533" w:author="蔚滢璐" w:date="2017-01-02T12:59:00Z">
                  <w:rPr>
                    <w:ins w:id="3534" w:author="蔚滢璐" w:date="2017-01-01T16:30:00Z"/>
                    <w:sz w:val="21"/>
                    <w:szCs w:val="21"/>
                  </w:rPr>
                </w:rPrChange>
              </w:rPr>
            </w:pPr>
            <w:ins w:id="3535" w:author="蔚滢璐" w:date="2017-01-01T16:4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53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该用户已存在</w:t>
              </w:r>
            </w:ins>
          </w:p>
        </w:tc>
      </w:tr>
      <w:tr w:rsidR="00B436A2" w:rsidRPr="00224E9F" w:rsidTr="007D44B8">
        <w:tblPrEx>
          <w:tblW w:w="5000" w:type="pct"/>
          <w:tblLayout w:type="fixed"/>
          <w:tblPrExChange w:id="3537" w:author="蔚滢璐" w:date="2017-01-01T16:43:00Z">
            <w:tblPrEx>
              <w:tblW w:w="5000" w:type="pct"/>
              <w:tblLayout w:type="fixed"/>
            </w:tblPrEx>
          </w:tblPrExChange>
        </w:tblPrEx>
        <w:trPr>
          <w:ins w:id="3538" w:author="蔚滢璐" w:date="2017-01-01T16:30:00Z"/>
          <w:trPrChange w:id="3539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3540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B436A2" w:rsidRPr="00224E9F" w:rsidRDefault="00B436A2">
            <w:pPr>
              <w:rPr>
                <w:ins w:id="3541" w:author="蔚滢璐" w:date="2017-01-01T16:30:00Z"/>
                <w:rFonts w:asciiTheme="minorEastAsia" w:hAnsiTheme="minorEastAsia"/>
                <w:sz w:val="21"/>
                <w:szCs w:val="21"/>
                <w:rPrChange w:id="3542" w:author="蔚滢璐" w:date="2017-01-02T12:59:00Z">
                  <w:rPr>
                    <w:ins w:id="3543" w:author="蔚滢璐" w:date="2017-01-01T16:30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56" w:type="pct"/>
            <w:gridSpan w:val="2"/>
            <w:tcPrChange w:id="3544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224E9F" w:rsidRDefault="00B436A2">
            <w:pPr>
              <w:rPr>
                <w:ins w:id="3545" w:author="蔚滢璐" w:date="2017-01-01T16:30:00Z"/>
                <w:rFonts w:asciiTheme="minorEastAsia" w:hAnsiTheme="minorEastAsia"/>
                <w:sz w:val="21"/>
                <w:szCs w:val="21"/>
                <w:rPrChange w:id="3546" w:author="蔚滢璐" w:date="2017-01-02T12:59:00Z">
                  <w:rPr>
                    <w:ins w:id="3547" w:author="蔚滢璐" w:date="2017-01-01T16:30:00Z"/>
                    <w:sz w:val="21"/>
                    <w:szCs w:val="21"/>
                  </w:rPr>
                </w:rPrChange>
              </w:rPr>
            </w:pPr>
            <w:ins w:id="3548" w:author="蔚滢璐" w:date="2017-01-01T16:3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54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553" w:type="pct"/>
            <w:tcPrChange w:id="3550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224E9F" w:rsidRDefault="007D44B8">
            <w:pPr>
              <w:rPr>
                <w:ins w:id="3551" w:author="蔚滢璐" w:date="2017-01-01T16:30:00Z"/>
                <w:rFonts w:asciiTheme="minorEastAsia" w:hAnsiTheme="minorEastAsia"/>
                <w:sz w:val="21"/>
                <w:szCs w:val="21"/>
                <w:rPrChange w:id="3552" w:author="蔚滢璐" w:date="2017-01-02T12:59:00Z">
                  <w:rPr>
                    <w:ins w:id="3553" w:author="蔚滢璐" w:date="2017-01-01T16:30:00Z"/>
                    <w:sz w:val="21"/>
                    <w:szCs w:val="21"/>
                  </w:rPr>
                </w:rPrChange>
              </w:rPr>
            </w:pPr>
            <w:ins w:id="3554" w:author="蔚滢璐" w:date="2017-01-01T16:4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55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更新用户信息</w:t>
              </w:r>
            </w:ins>
          </w:p>
        </w:tc>
      </w:tr>
      <w:tr w:rsidR="00B436A2" w:rsidRPr="00224E9F" w:rsidTr="007D44B8">
        <w:tblPrEx>
          <w:tblW w:w="5000" w:type="pct"/>
          <w:tblLayout w:type="fixed"/>
          <w:tblPrExChange w:id="3556" w:author="蔚滢璐" w:date="2017-01-01T16:43:00Z">
            <w:tblPrEx>
              <w:tblW w:w="5000" w:type="pct"/>
              <w:tblLayout w:type="fixed"/>
            </w:tblPrEx>
          </w:tblPrExChange>
        </w:tblPrEx>
        <w:trPr>
          <w:ins w:id="3557" w:author="蔚滢璐" w:date="2017-01-01T16:32:00Z"/>
          <w:trPrChange w:id="3558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 w:val="restart"/>
            <w:tcPrChange w:id="3559" w:author="蔚滢璐" w:date="2017-01-01T16:43:00Z">
              <w:tcPr>
                <w:tcW w:w="1996" w:type="pct"/>
                <w:gridSpan w:val="3"/>
                <w:vMerge w:val="restart"/>
              </w:tcPr>
            </w:tcPrChange>
          </w:tcPr>
          <w:p w:rsidR="00B436A2" w:rsidRPr="00224E9F" w:rsidRDefault="00B436A2">
            <w:pPr>
              <w:rPr>
                <w:ins w:id="3560" w:author="蔚滢璐" w:date="2017-01-01T16:32:00Z"/>
                <w:rFonts w:asciiTheme="minorEastAsia" w:hAnsiTheme="minorEastAsia"/>
                <w:sz w:val="21"/>
                <w:szCs w:val="21"/>
                <w:rPrChange w:id="3561" w:author="蔚滢璐" w:date="2017-01-02T12:59:00Z">
                  <w:rPr>
                    <w:ins w:id="3562" w:author="蔚滢璐" w:date="2017-01-01T16:32:00Z"/>
                    <w:sz w:val="21"/>
                    <w:szCs w:val="21"/>
                  </w:rPr>
                </w:rPrChange>
              </w:rPr>
            </w:pPr>
            <w:ins w:id="3563" w:author="蔚滢璐" w:date="2017-01-01T16:32:00Z">
              <w:r w:rsidRPr="00224E9F">
                <w:rPr>
                  <w:rFonts w:asciiTheme="minorEastAsia" w:hAnsiTheme="minorEastAsia"/>
                  <w:sz w:val="21"/>
                  <w:szCs w:val="21"/>
                  <w:rPrChange w:id="3564" w:author="蔚滢璐" w:date="2017-01-02T12:59:00Z">
                    <w:rPr>
                      <w:sz w:val="21"/>
                      <w:szCs w:val="21"/>
                    </w:rPr>
                  </w:rPrChange>
                </w:rPr>
                <w:t>UserController.</w:t>
              </w:r>
            </w:ins>
            <w:ins w:id="3565" w:author="蔚滢璐" w:date="2017-01-01T16:33:00Z">
              <w:r w:rsidRPr="00224E9F">
                <w:rPr>
                  <w:rFonts w:asciiTheme="minorEastAsia" w:hAnsiTheme="minorEastAsia"/>
                  <w:sz w:val="21"/>
                  <w:szCs w:val="21"/>
                  <w:rPrChange w:id="3566" w:author="蔚滢璐" w:date="2017-01-02T12:59:00Z">
                    <w:rPr>
                      <w:sz w:val="21"/>
                      <w:szCs w:val="21"/>
                    </w:rPr>
                  </w:rPrChange>
                </w:rPr>
                <w:t>addCreditRecord</w:t>
              </w:r>
            </w:ins>
          </w:p>
        </w:tc>
        <w:tc>
          <w:tcPr>
            <w:tcW w:w="656" w:type="pct"/>
            <w:gridSpan w:val="2"/>
            <w:tcPrChange w:id="3567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224E9F" w:rsidRDefault="00B436A2">
            <w:pPr>
              <w:rPr>
                <w:ins w:id="3568" w:author="蔚滢璐" w:date="2017-01-01T16:32:00Z"/>
                <w:rFonts w:asciiTheme="minorEastAsia" w:hAnsiTheme="minorEastAsia"/>
                <w:sz w:val="21"/>
                <w:szCs w:val="21"/>
                <w:rPrChange w:id="3569" w:author="蔚滢璐" w:date="2017-01-02T12:59:00Z">
                  <w:rPr>
                    <w:ins w:id="3570" w:author="蔚滢璐" w:date="2017-01-01T16:32:00Z"/>
                    <w:sz w:val="21"/>
                    <w:szCs w:val="21"/>
                  </w:rPr>
                </w:rPrChange>
              </w:rPr>
            </w:pPr>
            <w:ins w:id="3571" w:author="蔚滢璐" w:date="2017-01-01T16:32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57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553" w:type="pct"/>
            <w:tcPrChange w:id="3573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224E9F" w:rsidRDefault="007D44B8">
            <w:pPr>
              <w:rPr>
                <w:ins w:id="3574" w:author="蔚滢璐" w:date="2017-01-01T16:32:00Z"/>
                <w:rFonts w:asciiTheme="minorEastAsia" w:hAnsiTheme="minorEastAsia"/>
                <w:sz w:val="21"/>
                <w:szCs w:val="21"/>
                <w:rPrChange w:id="3575" w:author="蔚滢璐" w:date="2017-01-02T12:59:00Z">
                  <w:rPr>
                    <w:ins w:id="3576" w:author="蔚滢璐" w:date="2017-01-01T16:32:00Z"/>
                    <w:sz w:val="21"/>
                    <w:szCs w:val="21"/>
                  </w:rPr>
                </w:rPrChange>
              </w:rPr>
            </w:pPr>
            <w:ins w:id="3577" w:author="蔚滢璐" w:date="2017-01-01T16:47:00Z">
              <w:r w:rsidRPr="00224E9F">
                <w:rPr>
                  <w:rFonts w:asciiTheme="minorEastAsia" w:hAnsiTheme="minorEastAsia"/>
                  <w:sz w:val="21"/>
                  <w:szCs w:val="21"/>
                  <w:rPrChange w:id="3578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ResultMessage addCreditRecord</w:t>
              </w:r>
            </w:ins>
            <w:ins w:id="3579" w:author="蔚滢璐" w:date="2017-01-01T16:48:00Z">
              <w:r w:rsidRPr="00224E9F">
                <w:rPr>
                  <w:rFonts w:asciiTheme="minorEastAsia" w:hAnsiTheme="minorEastAsia"/>
                  <w:sz w:val="21"/>
                  <w:szCs w:val="21"/>
                  <w:rPrChange w:id="3580" w:author="蔚滢璐" w:date="2017-01-02T12:59:00Z">
                    <w:rPr>
                      <w:sz w:val="21"/>
                      <w:szCs w:val="21"/>
                    </w:rPr>
                  </w:rPrChange>
                </w:rPr>
                <w:t xml:space="preserve"> </w:t>
              </w:r>
            </w:ins>
            <w:ins w:id="3581" w:author="蔚滢璐" w:date="2017-01-01T16:47:00Z">
              <w:r w:rsidRPr="00224E9F">
                <w:rPr>
                  <w:rFonts w:asciiTheme="minorEastAsia" w:hAnsiTheme="minorEastAsia"/>
                  <w:sz w:val="21"/>
                  <w:szCs w:val="21"/>
                  <w:rPrChange w:id="3582" w:author="蔚滢璐" w:date="2017-01-02T12:59:00Z">
                    <w:rPr>
                      <w:sz w:val="21"/>
                      <w:szCs w:val="21"/>
                    </w:rPr>
                  </w:rPrChange>
                </w:rPr>
                <w:t>(CreditRecord</w:t>
              </w:r>
            </w:ins>
            <w:ins w:id="3583" w:author="蔚滢璐" w:date="2017-01-01T16:48:00Z">
              <w:r w:rsidRPr="00224E9F">
                <w:rPr>
                  <w:rFonts w:asciiTheme="minorEastAsia" w:hAnsiTheme="minorEastAsia"/>
                  <w:sz w:val="21"/>
                  <w:szCs w:val="21"/>
                  <w:rPrChange w:id="3584" w:author="蔚滢璐" w:date="2017-01-02T12:59:00Z">
                    <w:rPr>
                      <w:sz w:val="21"/>
                      <w:szCs w:val="21"/>
                    </w:rPr>
                  </w:rPrChange>
                </w:rPr>
                <w:t>VO vo)</w:t>
              </w:r>
            </w:ins>
          </w:p>
        </w:tc>
      </w:tr>
      <w:tr w:rsidR="00B436A2" w:rsidRPr="00224E9F" w:rsidTr="007D44B8">
        <w:tblPrEx>
          <w:tblW w:w="5000" w:type="pct"/>
          <w:tblLayout w:type="fixed"/>
          <w:tblPrExChange w:id="3585" w:author="蔚滢璐" w:date="2017-01-01T16:43:00Z">
            <w:tblPrEx>
              <w:tblW w:w="5000" w:type="pct"/>
              <w:tblLayout w:type="fixed"/>
            </w:tblPrEx>
          </w:tblPrExChange>
        </w:tblPrEx>
        <w:trPr>
          <w:ins w:id="3586" w:author="蔚滢璐" w:date="2017-01-01T16:32:00Z"/>
          <w:trPrChange w:id="3587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3588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B436A2" w:rsidRPr="00224E9F" w:rsidRDefault="00B436A2">
            <w:pPr>
              <w:rPr>
                <w:ins w:id="3589" w:author="蔚滢璐" w:date="2017-01-01T16:32:00Z"/>
                <w:rFonts w:asciiTheme="minorEastAsia" w:hAnsiTheme="minorEastAsia"/>
                <w:sz w:val="21"/>
                <w:szCs w:val="21"/>
                <w:rPrChange w:id="3590" w:author="蔚滢璐" w:date="2017-01-02T12:59:00Z">
                  <w:rPr>
                    <w:ins w:id="3591" w:author="蔚滢璐" w:date="2017-01-01T16:32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56" w:type="pct"/>
            <w:gridSpan w:val="2"/>
            <w:tcPrChange w:id="3592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224E9F" w:rsidRDefault="00B436A2">
            <w:pPr>
              <w:rPr>
                <w:ins w:id="3593" w:author="蔚滢璐" w:date="2017-01-01T16:32:00Z"/>
                <w:rFonts w:asciiTheme="minorEastAsia" w:hAnsiTheme="minorEastAsia"/>
                <w:sz w:val="21"/>
                <w:szCs w:val="21"/>
                <w:rPrChange w:id="3594" w:author="蔚滢璐" w:date="2017-01-02T12:59:00Z">
                  <w:rPr>
                    <w:ins w:id="3595" w:author="蔚滢璐" w:date="2017-01-01T16:32:00Z"/>
                    <w:sz w:val="21"/>
                    <w:szCs w:val="21"/>
                  </w:rPr>
                </w:rPrChange>
              </w:rPr>
            </w:pPr>
            <w:ins w:id="3596" w:author="蔚滢璐" w:date="2017-01-01T16:32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59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553" w:type="pct"/>
            <w:tcPrChange w:id="3598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224E9F" w:rsidRDefault="007D44B8">
            <w:pPr>
              <w:rPr>
                <w:ins w:id="3599" w:author="蔚滢璐" w:date="2017-01-01T16:32:00Z"/>
                <w:rFonts w:asciiTheme="minorEastAsia" w:hAnsiTheme="minorEastAsia"/>
                <w:sz w:val="21"/>
                <w:szCs w:val="21"/>
                <w:rPrChange w:id="3600" w:author="蔚滢璐" w:date="2017-01-02T12:59:00Z">
                  <w:rPr>
                    <w:ins w:id="3601" w:author="蔚滢璐" w:date="2017-01-01T16:32:00Z"/>
                    <w:sz w:val="21"/>
                    <w:szCs w:val="21"/>
                  </w:rPr>
                </w:rPrChange>
              </w:rPr>
            </w:pPr>
            <w:ins w:id="3602" w:author="蔚滢璐" w:date="2017-01-01T16:4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60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该用户已存在</w:t>
              </w:r>
            </w:ins>
          </w:p>
        </w:tc>
      </w:tr>
      <w:tr w:rsidR="00B436A2" w:rsidRPr="00224E9F" w:rsidTr="007D44B8">
        <w:tblPrEx>
          <w:tblW w:w="5000" w:type="pct"/>
          <w:tblLayout w:type="fixed"/>
          <w:tblPrExChange w:id="3604" w:author="蔚滢璐" w:date="2017-01-01T16:43:00Z">
            <w:tblPrEx>
              <w:tblW w:w="5000" w:type="pct"/>
              <w:tblLayout w:type="fixed"/>
            </w:tblPrEx>
          </w:tblPrExChange>
        </w:tblPrEx>
        <w:trPr>
          <w:ins w:id="3605" w:author="蔚滢璐" w:date="2017-01-01T16:32:00Z"/>
          <w:trPrChange w:id="3606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3607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B436A2" w:rsidRPr="00224E9F" w:rsidRDefault="00B436A2">
            <w:pPr>
              <w:rPr>
                <w:ins w:id="3608" w:author="蔚滢璐" w:date="2017-01-01T16:32:00Z"/>
                <w:rFonts w:asciiTheme="minorEastAsia" w:hAnsiTheme="minorEastAsia"/>
                <w:sz w:val="21"/>
                <w:szCs w:val="21"/>
                <w:rPrChange w:id="3609" w:author="蔚滢璐" w:date="2017-01-02T12:59:00Z">
                  <w:rPr>
                    <w:ins w:id="3610" w:author="蔚滢璐" w:date="2017-01-01T16:32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56" w:type="pct"/>
            <w:gridSpan w:val="2"/>
            <w:tcPrChange w:id="3611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224E9F" w:rsidRDefault="00B436A2">
            <w:pPr>
              <w:rPr>
                <w:ins w:id="3612" w:author="蔚滢璐" w:date="2017-01-01T16:32:00Z"/>
                <w:rFonts w:asciiTheme="minorEastAsia" w:hAnsiTheme="minorEastAsia"/>
                <w:sz w:val="21"/>
                <w:szCs w:val="21"/>
                <w:rPrChange w:id="3613" w:author="蔚滢璐" w:date="2017-01-02T12:59:00Z">
                  <w:rPr>
                    <w:ins w:id="3614" w:author="蔚滢璐" w:date="2017-01-01T16:32:00Z"/>
                    <w:sz w:val="21"/>
                    <w:szCs w:val="21"/>
                  </w:rPr>
                </w:rPrChange>
              </w:rPr>
            </w:pPr>
            <w:ins w:id="3615" w:author="蔚滢璐" w:date="2017-01-01T16:32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61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553" w:type="pct"/>
            <w:tcPrChange w:id="3617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224E9F" w:rsidRDefault="007D44B8">
            <w:pPr>
              <w:rPr>
                <w:ins w:id="3618" w:author="蔚滢璐" w:date="2017-01-01T16:32:00Z"/>
                <w:rFonts w:asciiTheme="minorEastAsia" w:hAnsiTheme="minorEastAsia"/>
                <w:sz w:val="21"/>
                <w:szCs w:val="21"/>
                <w:rPrChange w:id="3619" w:author="蔚滢璐" w:date="2017-01-02T12:59:00Z">
                  <w:rPr>
                    <w:ins w:id="3620" w:author="蔚滢璐" w:date="2017-01-01T16:32:00Z"/>
                    <w:sz w:val="21"/>
                    <w:szCs w:val="21"/>
                  </w:rPr>
                </w:rPrChange>
              </w:rPr>
            </w:pPr>
            <w:ins w:id="3621" w:author="蔚滢璐" w:date="2017-01-01T16:4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62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增加一条信用记录</w:t>
              </w:r>
            </w:ins>
          </w:p>
        </w:tc>
      </w:tr>
      <w:tr w:rsidR="00B436A2" w:rsidRPr="00224E9F" w:rsidTr="007D44B8">
        <w:tblPrEx>
          <w:tblW w:w="5000" w:type="pct"/>
          <w:tblLayout w:type="fixed"/>
          <w:tblPrExChange w:id="3623" w:author="蔚滢璐" w:date="2017-01-01T16:43:00Z">
            <w:tblPrEx>
              <w:tblW w:w="5000" w:type="pct"/>
              <w:tblLayout w:type="fixed"/>
            </w:tblPrEx>
          </w:tblPrExChange>
        </w:tblPrEx>
        <w:trPr>
          <w:ins w:id="3624" w:author="蔚滢璐" w:date="2017-01-01T16:32:00Z"/>
          <w:trPrChange w:id="3625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 w:val="restart"/>
            <w:tcPrChange w:id="3626" w:author="蔚滢璐" w:date="2017-01-01T16:43:00Z">
              <w:tcPr>
                <w:tcW w:w="1996" w:type="pct"/>
                <w:gridSpan w:val="3"/>
                <w:vMerge w:val="restart"/>
              </w:tcPr>
            </w:tcPrChange>
          </w:tcPr>
          <w:p w:rsidR="00B436A2" w:rsidRPr="00224E9F" w:rsidRDefault="00B436A2">
            <w:pPr>
              <w:rPr>
                <w:ins w:id="3627" w:author="蔚滢璐" w:date="2017-01-01T16:32:00Z"/>
                <w:rFonts w:asciiTheme="minorEastAsia" w:hAnsiTheme="minorEastAsia"/>
                <w:sz w:val="21"/>
                <w:szCs w:val="21"/>
                <w:rPrChange w:id="3628" w:author="蔚滢璐" w:date="2017-01-02T12:59:00Z">
                  <w:rPr>
                    <w:ins w:id="3629" w:author="蔚滢璐" w:date="2017-01-01T16:32:00Z"/>
                    <w:sz w:val="21"/>
                    <w:szCs w:val="21"/>
                  </w:rPr>
                </w:rPrChange>
              </w:rPr>
            </w:pPr>
            <w:ins w:id="3630" w:author="蔚滢璐" w:date="2017-01-01T16:33:00Z">
              <w:r w:rsidRPr="00224E9F">
                <w:rPr>
                  <w:rFonts w:asciiTheme="minorEastAsia" w:hAnsiTheme="minorEastAsia"/>
                  <w:sz w:val="21"/>
                  <w:szCs w:val="21"/>
                  <w:rPrChange w:id="3631" w:author="蔚滢璐" w:date="2017-01-02T12:59:00Z">
                    <w:rPr>
                      <w:sz w:val="21"/>
                      <w:szCs w:val="21"/>
                    </w:rPr>
                  </w:rPrChange>
                </w:rPr>
                <w:t>UserController.gerCreditRecordList</w:t>
              </w:r>
            </w:ins>
          </w:p>
        </w:tc>
        <w:tc>
          <w:tcPr>
            <w:tcW w:w="656" w:type="pct"/>
            <w:gridSpan w:val="2"/>
            <w:tcPrChange w:id="3632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224E9F" w:rsidRDefault="00B436A2">
            <w:pPr>
              <w:rPr>
                <w:ins w:id="3633" w:author="蔚滢璐" w:date="2017-01-01T16:32:00Z"/>
                <w:rFonts w:asciiTheme="minorEastAsia" w:hAnsiTheme="minorEastAsia"/>
                <w:sz w:val="21"/>
                <w:szCs w:val="21"/>
                <w:rPrChange w:id="3634" w:author="蔚滢璐" w:date="2017-01-02T12:59:00Z">
                  <w:rPr>
                    <w:ins w:id="3635" w:author="蔚滢璐" w:date="2017-01-01T16:32:00Z"/>
                    <w:sz w:val="21"/>
                    <w:szCs w:val="21"/>
                  </w:rPr>
                </w:rPrChange>
              </w:rPr>
            </w:pPr>
            <w:ins w:id="3636" w:author="蔚滢璐" w:date="2017-01-01T16:3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63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553" w:type="pct"/>
            <w:tcPrChange w:id="3638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224E9F" w:rsidRDefault="007D44B8">
            <w:pPr>
              <w:rPr>
                <w:ins w:id="3639" w:author="蔚滢璐" w:date="2017-01-01T16:32:00Z"/>
                <w:rFonts w:asciiTheme="minorEastAsia" w:hAnsiTheme="minorEastAsia"/>
                <w:sz w:val="21"/>
                <w:szCs w:val="21"/>
                <w:rPrChange w:id="3640" w:author="蔚滢璐" w:date="2017-01-02T12:59:00Z">
                  <w:rPr>
                    <w:ins w:id="3641" w:author="蔚滢璐" w:date="2017-01-01T16:32:00Z"/>
                    <w:sz w:val="21"/>
                    <w:szCs w:val="21"/>
                  </w:rPr>
                </w:rPrChange>
              </w:rPr>
            </w:pPr>
            <w:ins w:id="3642" w:author="蔚滢璐" w:date="2017-01-01T16:48:00Z">
              <w:r w:rsidRPr="00224E9F">
                <w:rPr>
                  <w:rFonts w:asciiTheme="minorEastAsia" w:hAnsiTheme="minorEastAsia"/>
                  <w:sz w:val="21"/>
                  <w:szCs w:val="21"/>
                  <w:rPrChange w:id="3643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Iterator&lt;CreditRecordVO&gt; getCreditRecordList(String userID)</w:t>
              </w:r>
            </w:ins>
          </w:p>
        </w:tc>
      </w:tr>
      <w:tr w:rsidR="00B436A2" w:rsidRPr="00224E9F" w:rsidTr="007D44B8">
        <w:tblPrEx>
          <w:tblW w:w="5000" w:type="pct"/>
          <w:tblLayout w:type="fixed"/>
          <w:tblPrExChange w:id="3644" w:author="蔚滢璐" w:date="2017-01-01T16:43:00Z">
            <w:tblPrEx>
              <w:tblW w:w="5000" w:type="pct"/>
              <w:tblLayout w:type="fixed"/>
            </w:tblPrEx>
          </w:tblPrExChange>
        </w:tblPrEx>
        <w:trPr>
          <w:ins w:id="3645" w:author="蔚滢璐" w:date="2017-01-01T16:32:00Z"/>
          <w:trPrChange w:id="3646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3647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B436A2" w:rsidRPr="00224E9F" w:rsidRDefault="00B436A2">
            <w:pPr>
              <w:rPr>
                <w:ins w:id="3648" w:author="蔚滢璐" w:date="2017-01-01T16:32:00Z"/>
                <w:rFonts w:asciiTheme="minorEastAsia" w:hAnsiTheme="minorEastAsia"/>
                <w:sz w:val="21"/>
                <w:szCs w:val="21"/>
                <w:rPrChange w:id="3649" w:author="蔚滢璐" w:date="2017-01-02T12:59:00Z">
                  <w:rPr>
                    <w:ins w:id="3650" w:author="蔚滢璐" w:date="2017-01-01T16:32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56" w:type="pct"/>
            <w:gridSpan w:val="2"/>
            <w:tcPrChange w:id="3651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224E9F" w:rsidRDefault="00B436A2">
            <w:pPr>
              <w:rPr>
                <w:ins w:id="3652" w:author="蔚滢璐" w:date="2017-01-01T16:32:00Z"/>
                <w:rFonts w:asciiTheme="minorEastAsia" w:hAnsiTheme="minorEastAsia"/>
                <w:sz w:val="21"/>
                <w:szCs w:val="21"/>
                <w:rPrChange w:id="3653" w:author="蔚滢璐" w:date="2017-01-02T12:59:00Z">
                  <w:rPr>
                    <w:ins w:id="3654" w:author="蔚滢璐" w:date="2017-01-01T16:32:00Z"/>
                    <w:sz w:val="21"/>
                    <w:szCs w:val="21"/>
                  </w:rPr>
                </w:rPrChange>
              </w:rPr>
            </w:pPr>
            <w:ins w:id="3655" w:author="蔚滢璐" w:date="2017-01-01T16:3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65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553" w:type="pct"/>
            <w:tcPrChange w:id="3657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224E9F" w:rsidRDefault="007D44B8">
            <w:pPr>
              <w:rPr>
                <w:ins w:id="3658" w:author="蔚滢璐" w:date="2017-01-01T16:32:00Z"/>
                <w:rFonts w:asciiTheme="minorEastAsia" w:hAnsiTheme="minorEastAsia"/>
                <w:sz w:val="21"/>
                <w:szCs w:val="21"/>
                <w:rPrChange w:id="3659" w:author="蔚滢璐" w:date="2017-01-02T12:59:00Z">
                  <w:rPr>
                    <w:ins w:id="3660" w:author="蔚滢璐" w:date="2017-01-01T16:32:00Z"/>
                    <w:sz w:val="21"/>
                    <w:szCs w:val="21"/>
                  </w:rPr>
                </w:rPrChange>
              </w:rPr>
            </w:pPr>
            <w:ins w:id="3661" w:author="蔚滢璐" w:date="2017-01-01T16:4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66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该用户已存在</w:t>
              </w:r>
            </w:ins>
          </w:p>
        </w:tc>
      </w:tr>
      <w:tr w:rsidR="00B436A2" w:rsidRPr="00224E9F" w:rsidTr="007D44B8">
        <w:tblPrEx>
          <w:tblW w:w="5000" w:type="pct"/>
          <w:tblLayout w:type="fixed"/>
          <w:tblPrExChange w:id="3663" w:author="蔚滢璐" w:date="2017-01-01T16:43:00Z">
            <w:tblPrEx>
              <w:tblW w:w="5000" w:type="pct"/>
              <w:tblLayout w:type="fixed"/>
            </w:tblPrEx>
          </w:tblPrExChange>
        </w:tblPrEx>
        <w:trPr>
          <w:ins w:id="3664" w:author="蔚滢璐" w:date="2017-01-01T16:32:00Z"/>
          <w:trPrChange w:id="3665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3666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B436A2" w:rsidRPr="00224E9F" w:rsidRDefault="00B436A2">
            <w:pPr>
              <w:rPr>
                <w:ins w:id="3667" w:author="蔚滢璐" w:date="2017-01-01T16:32:00Z"/>
                <w:rFonts w:asciiTheme="minorEastAsia" w:hAnsiTheme="minorEastAsia"/>
                <w:sz w:val="21"/>
                <w:szCs w:val="21"/>
                <w:rPrChange w:id="3668" w:author="蔚滢璐" w:date="2017-01-02T12:59:00Z">
                  <w:rPr>
                    <w:ins w:id="3669" w:author="蔚滢璐" w:date="2017-01-01T16:32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56" w:type="pct"/>
            <w:gridSpan w:val="2"/>
            <w:tcPrChange w:id="3670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224E9F" w:rsidRDefault="00B436A2">
            <w:pPr>
              <w:rPr>
                <w:ins w:id="3671" w:author="蔚滢璐" w:date="2017-01-01T16:32:00Z"/>
                <w:rFonts w:asciiTheme="minorEastAsia" w:hAnsiTheme="minorEastAsia"/>
                <w:sz w:val="21"/>
                <w:szCs w:val="21"/>
                <w:rPrChange w:id="3672" w:author="蔚滢璐" w:date="2017-01-02T12:59:00Z">
                  <w:rPr>
                    <w:ins w:id="3673" w:author="蔚滢璐" w:date="2017-01-01T16:32:00Z"/>
                    <w:sz w:val="21"/>
                    <w:szCs w:val="21"/>
                  </w:rPr>
                </w:rPrChange>
              </w:rPr>
            </w:pPr>
            <w:ins w:id="3674" w:author="蔚滢璐" w:date="2017-01-01T16:3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67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553" w:type="pct"/>
            <w:tcPrChange w:id="3676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224E9F" w:rsidRDefault="007D44B8">
            <w:pPr>
              <w:rPr>
                <w:ins w:id="3677" w:author="蔚滢璐" w:date="2017-01-01T16:32:00Z"/>
                <w:rFonts w:asciiTheme="minorEastAsia" w:hAnsiTheme="minorEastAsia"/>
                <w:sz w:val="21"/>
                <w:szCs w:val="21"/>
                <w:rPrChange w:id="3678" w:author="蔚滢璐" w:date="2017-01-02T12:59:00Z">
                  <w:rPr>
                    <w:ins w:id="3679" w:author="蔚滢璐" w:date="2017-01-01T16:32:00Z"/>
                    <w:sz w:val="21"/>
                    <w:szCs w:val="21"/>
                  </w:rPr>
                </w:rPrChange>
              </w:rPr>
            </w:pPr>
            <w:ins w:id="3680" w:author="蔚滢璐" w:date="2017-01-01T16:4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68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得到该用户</w:t>
              </w:r>
            </w:ins>
            <w:ins w:id="3682" w:author="蔚滢璐" w:date="2017-01-01T16:51:00Z">
              <w:r w:rsidR="000F6990" w:rsidRPr="00224E9F">
                <w:rPr>
                  <w:rFonts w:asciiTheme="minorEastAsia" w:hAnsiTheme="minorEastAsia" w:hint="eastAsia"/>
                  <w:sz w:val="21"/>
                  <w:szCs w:val="21"/>
                  <w:rPrChange w:id="368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所有</w:t>
              </w:r>
            </w:ins>
            <w:ins w:id="3684" w:author="蔚滢璐" w:date="2017-01-01T16:5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68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的信用</w:t>
              </w:r>
            </w:ins>
            <w:ins w:id="3686" w:author="蔚滢璐" w:date="2017-01-01T16:51:00Z">
              <w:r w:rsidR="000F6990" w:rsidRPr="00224E9F">
                <w:rPr>
                  <w:rFonts w:asciiTheme="minorEastAsia" w:hAnsiTheme="minorEastAsia" w:hint="eastAsia"/>
                  <w:sz w:val="21"/>
                  <w:szCs w:val="21"/>
                  <w:rPrChange w:id="368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记录</w:t>
              </w:r>
            </w:ins>
          </w:p>
        </w:tc>
      </w:tr>
      <w:tr w:rsidR="00B436A2" w:rsidRPr="00224E9F" w:rsidTr="007D44B8">
        <w:tblPrEx>
          <w:tblW w:w="5000" w:type="pct"/>
          <w:tblLayout w:type="fixed"/>
          <w:tblPrExChange w:id="3688" w:author="蔚滢璐" w:date="2017-01-01T16:43:00Z">
            <w:tblPrEx>
              <w:tblW w:w="5000" w:type="pct"/>
              <w:tblLayout w:type="fixed"/>
            </w:tblPrEx>
          </w:tblPrExChange>
        </w:tblPrEx>
        <w:trPr>
          <w:ins w:id="3689" w:author="蔚滢璐" w:date="2017-01-01T16:32:00Z"/>
          <w:trPrChange w:id="3690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 w:val="restart"/>
            <w:tcPrChange w:id="3691" w:author="蔚滢璐" w:date="2017-01-01T16:43:00Z">
              <w:tcPr>
                <w:tcW w:w="1996" w:type="pct"/>
                <w:gridSpan w:val="3"/>
                <w:vMerge w:val="restart"/>
              </w:tcPr>
            </w:tcPrChange>
          </w:tcPr>
          <w:p w:rsidR="00B436A2" w:rsidRPr="00224E9F" w:rsidRDefault="00B436A2">
            <w:pPr>
              <w:rPr>
                <w:ins w:id="3692" w:author="蔚滢璐" w:date="2017-01-01T16:32:00Z"/>
                <w:rFonts w:asciiTheme="minorEastAsia" w:hAnsiTheme="minorEastAsia"/>
                <w:sz w:val="21"/>
                <w:szCs w:val="21"/>
                <w:rPrChange w:id="3693" w:author="蔚滢璐" w:date="2017-01-02T12:59:00Z">
                  <w:rPr>
                    <w:ins w:id="3694" w:author="蔚滢璐" w:date="2017-01-01T16:32:00Z"/>
                    <w:sz w:val="21"/>
                    <w:szCs w:val="21"/>
                  </w:rPr>
                </w:rPrChange>
              </w:rPr>
            </w:pPr>
            <w:ins w:id="3695" w:author="蔚滢璐" w:date="2017-01-01T16:35:00Z">
              <w:r w:rsidRPr="00224E9F">
                <w:rPr>
                  <w:rFonts w:asciiTheme="minorEastAsia" w:hAnsiTheme="minorEastAsia"/>
                  <w:sz w:val="21"/>
                  <w:szCs w:val="21"/>
                  <w:rPrChange w:id="3696" w:author="蔚滢璐" w:date="2017-01-02T12:59:00Z">
                    <w:rPr>
                      <w:sz w:val="21"/>
                      <w:szCs w:val="21"/>
                    </w:rPr>
                  </w:rPrChange>
                </w:rPr>
                <w:t>UserController.registerMember</w:t>
              </w:r>
            </w:ins>
          </w:p>
        </w:tc>
        <w:tc>
          <w:tcPr>
            <w:tcW w:w="656" w:type="pct"/>
            <w:gridSpan w:val="2"/>
            <w:tcPrChange w:id="3697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224E9F" w:rsidRDefault="00B436A2">
            <w:pPr>
              <w:rPr>
                <w:ins w:id="3698" w:author="蔚滢璐" w:date="2017-01-01T16:32:00Z"/>
                <w:rFonts w:asciiTheme="minorEastAsia" w:hAnsiTheme="minorEastAsia"/>
                <w:sz w:val="21"/>
                <w:szCs w:val="21"/>
                <w:rPrChange w:id="3699" w:author="蔚滢璐" w:date="2017-01-02T12:59:00Z">
                  <w:rPr>
                    <w:ins w:id="3700" w:author="蔚滢璐" w:date="2017-01-01T16:32:00Z"/>
                    <w:sz w:val="21"/>
                    <w:szCs w:val="21"/>
                  </w:rPr>
                </w:rPrChange>
              </w:rPr>
            </w:pPr>
            <w:ins w:id="3701" w:author="蔚滢璐" w:date="2017-01-01T16:3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70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553" w:type="pct"/>
            <w:tcPrChange w:id="3703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224E9F" w:rsidRDefault="000F6990">
            <w:pPr>
              <w:rPr>
                <w:ins w:id="3704" w:author="蔚滢璐" w:date="2017-01-01T16:55:00Z"/>
                <w:rFonts w:asciiTheme="minorEastAsia" w:hAnsiTheme="minorEastAsia"/>
                <w:sz w:val="21"/>
                <w:szCs w:val="21"/>
                <w:rPrChange w:id="3705" w:author="蔚滢璐" w:date="2017-01-02T12:59:00Z">
                  <w:rPr>
                    <w:ins w:id="3706" w:author="蔚滢璐" w:date="2017-01-01T16:55:00Z"/>
                    <w:sz w:val="21"/>
                    <w:szCs w:val="21"/>
                  </w:rPr>
                </w:rPrChange>
              </w:rPr>
            </w:pPr>
            <w:ins w:id="3707" w:author="蔚滢璐" w:date="2017-01-01T16:53:00Z">
              <w:r w:rsidRPr="00224E9F">
                <w:rPr>
                  <w:rFonts w:asciiTheme="minorEastAsia" w:hAnsiTheme="minorEastAsia"/>
                  <w:sz w:val="21"/>
                  <w:szCs w:val="21"/>
                  <w:rPrChange w:id="3708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ResultMessage registerMember(String userID)</w:t>
              </w:r>
            </w:ins>
          </w:p>
          <w:p w:rsidR="000F6990" w:rsidRPr="00224E9F" w:rsidRDefault="000F6990">
            <w:pPr>
              <w:rPr>
                <w:ins w:id="3709" w:author="蔚滢璐" w:date="2017-01-01T16:32:00Z"/>
                <w:rFonts w:asciiTheme="minorEastAsia" w:hAnsiTheme="minorEastAsia"/>
                <w:sz w:val="21"/>
                <w:szCs w:val="21"/>
                <w:rPrChange w:id="3710" w:author="蔚滢璐" w:date="2017-01-02T12:59:00Z">
                  <w:rPr>
                    <w:ins w:id="3711" w:author="蔚滢璐" w:date="2017-01-01T16:32:00Z"/>
                    <w:sz w:val="21"/>
                    <w:szCs w:val="21"/>
                  </w:rPr>
                </w:rPrChange>
              </w:rPr>
            </w:pPr>
            <w:ins w:id="3712" w:author="蔚滢璐" w:date="2017-01-01T16:55:00Z">
              <w:r w:rsidRPr="00224E9F">
                <w:rPr>
                  <w:rFonts w:asciiTheme="minorEastAsia" w:hAnsiTheme="minorEastAsia"/>
                  <w:sz w:val="21"/>
                  <w:szCs w:val="21"/>
                  <w:rPrChange w:id="3713" w:author="蔚滢璐" w:date="2017-01-02T12:59:00Z">
                    <w:rPr>
                      <w:sz w:val="21"/>
                      <w:szCs w:val="21"/>
                    </w:rPr>
                  </w:rPrChange>
                </w:rPr>
                <w:t xml:space="preserve">public ResultMessage registerMember(String userID, String </w:t>
              </w:r>
            </w:ins>
            <w:ins w:id="3714" w:author="蔚滢璐" w:date="2017-01-01T16:56:00Z">
              <w:r w:rsidRPr="00224E9F">
                <w:rPr>
                  <w:rFonts w:asciiTheme="minorEastAsia" w:hAnsiTheme="minorEastAsia"/>
                  <w:sz w:val="21"/>
                  <w:szCs w:val="21"/>
                  <w:rPrChange w:id="3715" w:author="蔚滢璐" w:date="2017-01-02T12:59:00Z">
                    <w:rPr>
                      <w:sz w:val="21"/>
                      <w:szCs w:val="21"/>
                    </w:rPr>
                  </w:rPrChange>
                </w:rPr>
                <w:t>commerce</w:t>
              </w:r>
            </w:ins>
            <w:ins w:id="3716" w:author="蔚滢璐" w:date="2017-01-01T16:58:00Z">
              <w:r w:rsidRPr="00224E9F">
                <w:rPr>
                  <w:rFonts w:asciiTheme="minorEastAsia" w:hAnsiTheme="minorEastAsia"/>
                  <w:sz w:val="21"/>
                  <w:szCs w:val="21"/>
                  <w:rPrChange w:id="3717" w:author="蔚滢璐" w:date="2017-01-02T12:59:00Z">
                    <w:rPr>
                      <w:sz w:val="21"/>
                      <w:szCs w:val="21"/>
                    </w:rPr>
                  </w:rPrChange>
                </w:rPr>
                <w:t>Name)</w:t>
              </w:r>
            </w:ins>
          </w:p>
        </w:tc>
      </w:tr>
      <w:tr w:rsidR="00B436A2" w:rsidRPr="00224E9F" w:rsidTr="007D44B8">
        <w:tblPrEx>
          <w:tblW w:w="5000" w:type="pct"/>
          <w:tblLayout w:type="fixed"/>
          <w:tblPrExChange w:id="3718" w:author="蔚滢璐" w:date="2017-01-01T16:43:00Z">
            <w:tblPrEx>
              <w:tblW w:w="5000" w:type="pct"/>
              <w:tblLayout w:type="fixed"/>
            </w:tblPrEx>
          </w:tblPrExChange>
        </w:tblPrEx>
        <w:trPr>
          <w:ins w:id="3719" w:author="蔚滢璐" w:date="2017-01-01T16:34:00Z"/>
          <w:trPrChange w:id="3720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3721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B436A2" w:rsidRPr="00224E9F" w:rsidRDefault="00B436A2">
            <w:pPr>
              <w:rPr>
                <w:ins w:id="3722" w:author="蔚滢璐" w:date="2017-01-01T16:34:00Z"/>
                <w:rFonts w:asciiTheme="minorEastAsia" w:hAnsiTheme="minorEastAsia"/>
                <w:sz w:val="21"/>
                <w:szCs w:val="21"/>
                <w:rPrChange w:id="3723" w:author="蔚滢璐" w:date="2017-01-02T12:59:00Z">
                  <w:rPr>
                    <w:ins w:id="3724" w:author="蔚滢璐" w:date="2017-01-01T16:34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56" w:type="pct"/>
            <w:gridSpan w:val="2"/>
            <w:tcPrChange w:id="3725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224E9F" w:rsidRDefault="00B436A2">
            <w:pPr>
              <w:rPr>
                <w:ins w:id="3726" w:author="蔚滢璐" w:date="2017-01-01T16:34:00Z"/>
                <w:rFonts w:asciiTheme="minorEastAsia" w:hAnsiTheme="minorEastAsia"/>
                <w:sz w:val="21"/>
                <w:szCs w:val="21"/>
                <w:rPrChange w:id="3727" w:author="蔚滢璐" w:date="2017-01-02T12:59:00Z">
                  <w:rPr>
                    <w:ins w:id="3728" w:author="蔚滢璐" w:date="2017-01-01T16:34:00Z"/>
                    <w:sz w:val="21"/>
                    <w:szCs w:val="21"/>
                  </w:rPr>
                </w:rPrChange>
              </w:rPr>
            </w:pPr>
            <w:ins w:id="3729" w:author="蔚滢璐" w:date="2017-01-01T16:3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73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553" w:type="pct"/>
            <w:tcPrChange w:id="3731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224E9F" w:rsidRDefault="000F6990">
            <w:pPr>
              <w:rPr>
                <w:ins w:id="3732" w:author="蔚滢璐" w:date="2017-01-01T16:34:00Z"/>
                <w:rFonts w:asciiTheme="minorEastAsia" w:hAnsiTheme="minorEastAsia"/>
                <w:sz w:val="21"/>
                <w:szCs w:val="21"/>
                <w:rPrChange w:id="3733" w:author="蔚滢璐" w:date="2017-01-02T12:59:00Z">
                  <w:rPr>
                    <w:ins w:id="3734" w:author="蔚滢璐" w:date="2017-01-01T16:34:00Z"/>
                    <w:sz w:val="21"/>
                    <w:szCs w:val="21"/>
                  </w:rPr>
                </w:rPrChange>
              </w:rPr>
            </w:pPr>
            <w:ins w:id="3735" w:author="蔚滢璐" w:date="2017-01-01T16:5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73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该用户已存在</w:t>
              </w:r>
            </w:ins>
          </w:p>
        </w:tc>
      </w:tr>
      <w:tr w:rsidR="00B436A2" w:rsidRPr="00224E9F" w:rsidTr="007D44B8">
        <w:tblPrEx>
          <w:tblW w:w="5000" w:type="pct"/>
          <w:tblLayout w:type="fixed"/>
          <w:tblPrExChange w:id="3737" w:author="蔚滢璐" w:date="2017-01-01T16:43:00Z">
            <w:tblPrEx>
              <w:tblW w:w="5000" w:type="pct"/>
              <w:tblLayout w:type="fixed"/>
            </w:tblPrEx>
          </w:tblPrExChange>
        </w:tblPrEx>
        <w:trPr>
          <w:ins w:id="3738" w:author="蔚滢璐" w:date="2017-01-01T16:34:00Z"/>
          <w:trPrChange w:id="3739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3740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B436A2" w:rsidRPr="00224E9F" w:rsidRDefault="00B436A2">
            <w:pPr>
              <w:rPr>
                <w:ins w:id="3741" w:author="蔚滢璐" w:date="2017-01-01T16:34:00Z"/>
                <w:rFonts w:asciiTheme="minorEastAsia" w:hAnsiTheme="minorEastAsia"/>
                <w:sz w:val="21"/>
                <w:szCs w:val="21"/>
                <w:rPrChange w:id="3742" w:author="蔚滢璐" w:date="2017-01-02T12:59:00Z">
                  <w:rPr>
                    <w:ins w:id="3743" w:author="蔚滢璐" w:date="2017-01-01T16:34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56" w:type="pct"/>
            <w:gridSpan w:val="2"/>
            <w:tcPrChange w:id="3744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224E9F" w:rsidRDefault="00B436A2">
            <w:pPr>
              <w:rPr>
                <w:ins w:id="3745" w:author="蔚滢璐" w:date="2017-01-01T16:34:00Z"/>
                <w:rFonts w:asciiTheme="minorEastAsia" w:hAnsiTheme="minorEastAsia"/>
                <w:sz w:val="21"/>
                <w:szCs w:val="21"/>
                <w:rPrChange w:id="3746" w:author="蔚滢璐" w:date="2017-01-02T12:59:00Z">
                  <w:rPr>
                    <w:ins w:id="3747" w:author="蔚滢璐" w:date="2017-01-01T16:34:00Z"/>
                    <w:sz w:val="21"/>
                    <w:szCs w:val="21"/>
                  </w:rPr>
                </w:rPrChange>
              </w:rPr>
            </w:pPr>
            <w:ins w:id="3748" w:author="蔚滢璐" w:date="2017-01-01T16:3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74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553" w:type="pct"/>
            <w:tcPrChange w:id="3750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224E9F" w:rsidRDefault="000F6990">
            <w:pPr>
              <w:rPr>
                <w:ins w:id="3751" w:author="蔚滢璐" w:date="2017-01-01T16:34:00Z"/>
                <w:rFonts w:asciiTheme="minorEastAsia" w:hAnsiTheme="minorEastAsia"/>
                <w:sz w:val="21"/>
                <w:szCs w:val="21"/>
                <w:rPrChange w:id="3752" w:author="蔚滢璐" w:date="2017-01-02T12:59:00Z">
                  <w:rPr>
                    <w:ins w:id="3753" w:author="蔚滢璐" w:date="2017-01-01T16:34:00Z"/>
                    <w:sz w:val="21"/>
                    <w:szCs w:val="21"/>
                  </w:rPr>
                </w:rPrChange>
              </w:rPr>
            </w:pPr>
            <w:ins w:id="3754" w:author="蔚滢璐" w:date="2017-01-01T16:5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75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调用user领域</w:t>
              </w:r>
            </w:ins>
            <w:ins w:id="3756" w:author="蔚滢璐" w:date="2017-01-01T16:5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75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对象</w:t>
              </w:r>
            </w:ins>
            <w:ins w:id="3758" w:author="蔚滢璐" w:date="2017-01-01T16:5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75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的</w:t>
              </w:r>
            </w:ins>
            <w:ins w:id="3760" w:author="蔚滢璐" w:date="2017-01-01T16:5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76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registerMember方法</w:t>
              </w:r>
            </w:ins>
          </w:p>
        </w:tc>
      </w:tr>
      <w:tr w:rsidR="00B436A2" w:rsidRPr="00224E9F" w:rsidTr="007D44B8">
        <w:tblPrEx>
          <w:tblW w:w="5000" w:type="pct"/>
          <w:tblLayout w:type="fixed"/>
          <w:tblPrExChange w:id="3762" w:author="蔚滢璐" w:date="2017-01-01T16:43:00Z">
            <w:tblPrEx>
              <w:tblW w:w="5000" w:type="pct"/>
              <w:tblLayout w:type="fixed"/>
            </w:tblPrEx>
          </w:tblPrExChange>
        </w:tblPrEx>
        <w:trPr>
          <w:ins w:id="3763" w:author="蔚滢璐" w:date="2017-01-01T16:37:00Z"/>
          <w:trPrChange w:id="3764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 w:val="restart"/>
            <w:tcPrChange w:id="3765" w:author="蔚滢璐" w:date="2017-01-01T16:43:00Z">
              <w:tcPr>
                <w:tcW w:w="1996" w:type="pct"/>
                <w:gridSpan w:val="3"/>
                <w:vMerge w:val="restart"/>
              </w:tcPr>
            </w:tcPrChange>
          </w:tcPr>
          <w:p w:rsidR="00B436A2" w:rsidRPr="00224E9F" w:rsidRDefault="00B436A2">
            <w:pPr>
              <w:rPr>
                <w:ins w:id="3766" w:author="蔚滢璐" w:date="2017-01-01T16:37:00Z"/>
                <w:rFonts w:asciiTheme="minorEastAsia" w:hAnsiTheme="minorEastAsia"/>
                <w:sz w:val="21"/>
                <w:szCs w:val="21"/>
                <w:rPrChange w:id="3767" w:author="蔚滢璐" w:date="2017-01-02T12:59:00Z">
                  <w:rPr>
                    <w:ins w:id="3768" w:author="蔚滢璐" w:date="2017-01-01T16:37:00Z"/>
                    <w:sz w:val="21"/>
                    <w:szCs w:val="21"/>
                  </w:rPr>
                </w:rPrChange>
              </w:rPr>
            </w:pPr>
            <w:ins w:id="3769" w:author="蔚滢璐" w:date="2017-01-01T16:39:00Z">
              <w:r w:rsidRPr="00224E9F">
                <w:rPr>
                  <w:rFonts w:asciiTheme="minorEastAsia" w:hAnsiTheme="minorEastAsia"/>
                  <w:sz w:val="21"/>
                  <w:szCs w:val="21"/>
                  <w:rPrChange w:id="3770" w:author="蔚滢璐" w:date="2017-01-02T12:59:00Z">
                    <w:rPr>
                      <w:sz w:val="21"/>
                      <w:szCs w:val="21"/>
                    </w:rPr>
                  </w:rPrChange>
                </w:rPr>
                <w:t>UserController.setMemberStandard</w:t>
              </w:r>
            </w:ins>
          </w:p>
        </w:tc>
        <w:tc>
          <w:tcPr>
            <w:tcW w:w="656" w:type="pct"/>
            <w:gridSpan w:val="2"/>
            <w:tcPrChange w:id="3771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224E9F" w:rsidRDefault="00B43092">
            <w:pPr>
              <w:rPr>
                <w:ins w:id="3772" w:author="蔚滢璐" w:date="2017-01-01T16:37:00Z"/>
                <w:rFonts w:asciiTheme="minorEastAsia" w:hAnsiTheme="minorEastAsia"/>
                <w:sz w:val="21"/>
                <w:szCs w:val="21"/>
                <w:rPrChange w:id="3773" w:author="蔚滢璐" w:date="2017-01-02T12:59:00Z">
                  <w:rPr>
                    <w:ins w:id="3774" w:author="蔚滢璐" w:date="2017-01-01T16:37:00Z"/>
                    <w:sz w:val="21"/>
                    <w:szCs w:val="21"/>
                  </w:rPr>
                </w:rPrChange>
              </w:rPr>
            </w:pPr>
            <w:ins w:id="3775" w:author="蔚滢璐" w:date="2017-01-01T17:0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77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553" w:type="pct"/>
            <w:tcPrChange w:id="3777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224E9F" w:rsidRDefault="00B43092">
            <w:pPr>
              <w:rPr>
                <w:ins w:id="3778" w:author="蔚滢璐" w:date="2017-01-01T16:37:00Z"/>
                <w:rFonts w:asciiTheme="minorEastAsia" w:hAnsiTheme="minorEastAsia"/>
                <w:sz w:val="21"/>
                <w:szCs w:val="21"/>
                <w:rPrChange w:id="3779" w:author="蔚滢璐" w:date="2017-01-02T12:59:00Z">
                  <w:rPr>
                    <w:ins w:id="3780" w:author="蔚滢璐" w:date="2017-01-01T16:37:00Z"/>
                    <w:sz w:val="21"/>
                    <w:szCs w:val="21"/>
                  </w:rPr>
                </w:rPrChange>
              </w:rPr>
            </w:pPr>
            <w:ins w:id="3781" w:author="蔚滢璐" w:date="2017-01-01T17:01:00Z">
              <w:r w:rsidRPr="00224E9F">
                <w:rPr>
                  <w:rFonts w:asciiTheme="minorEastAsia" w:hAnsiTheme="minorEastAsia"/>
                  <w:sz w:val="21"/>
                  <w:szCs w:val="21"/>
                  <w:rPrChange w:id="3782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ResultMessage serMemberStandard(int boundaryForLevel)</w:t>
              </w:r>
            </w:ins>
          </w:p>
        </w:tc>
      </w:tr>
      <w:tr w:rsidR="00B436A2" w:rsidRPr="00224E9F" w:rsidTr="007D44B8">
        <w:tblPrEx>
          <w:tblW w:w="5000" w:type="pct"/>
          <w:tblLayout w:type="fixed"/>
          <w:tblPrExChange w:id="3783" w:author="蔚滢璐" w:date="2017-01-01T16:43:00Z">
            <w:tblPrEx>
              <w:tblW w:w="5000" w:type="pct"/>
              <w:tblLayout w:type="fixed"/>
            </w:tblPrEx>
          </w:tblPrExChange>
        </w:tblPrEx>
        <w:trPr>
          <w:ins w:id="3784" w:author="蔚滢璐" w:date="2017-01-01T16:37:00Z"/>
          <w:trPrChange w:id="3785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3786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B436A2" w:rsidRPr="00224E9F" w:rsidRDefault="00B436A2">
            <w:pPr>
              <w:rPr>
                <w:ins w:id="3787" w:author="蔚滢璐" w:date="2017-01-01T16:37:00Z"/>
                <w:rFonts w:asciiTheme="minorEastAsia" w:hAnsiTheme="minorEastAsia"/>
                <w:sz w:val="21"/>
                <w:szCs w:val="21"/>
                <w:rPrChange w:id="3788" w:author="蔚滢璐" w:date="2017-01-02T12:59:00Z">
                  <w:rPr>
                    <w:ins w:id="3789" w:author="蔚滢璐" w:date="2017-01-01T16:37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56" w:type="pct"/>
            <w:gridSpan w:val="2"/>
            <w:tcPrChange w:id="3790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224E9F" w:rsidRDefault="00B436A2">
            <w:pPr>
              <w:rPr>
                <w:ins w:id="3791" w:author="蔚滢璐" w:date="2017-01-01T16:37:00Z"/>
                <w:rFonts w:asciiTheme="minorEastAsia" w:hAnsiTheme="minorEastAsia"/>
                <w:sz w:val="21"/>
                <w:szCs w:val="21"/>
                <w:rPrChange w:id="3792" w:author="蔚滢璐" w:date="2017-01-02T12:59:00Z">
                  <w:rPr>
                    <w:ins w:id="3793" w:author="蔚滢璐" w:date="2017-01-01T16:37:00Z"/>
                    <w:sz w:val="21"/>
                    <w:szCs w:val="21"/>
                  </w:rPr>
                </w:rPrChange>
              </w:rPr>
            </w:pPr>
            <w:ins w:id="3794" w:author="蔚滢璐" w:date="2017-01-01T16:3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79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553" w:type="pct"/>
            <w:tcPrChange w:id="3796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224E9F" w:rsidRDefault="00B43092">
            <w:pPr>
              <w:rPr>
                <w:ins w:id="3797" w:author="蔚滢璐" w:date="2017-01-01T16:37:00Z"/>
                <w:rFonts w:asciiTheme="minorEastAsia" w:hAnsiTheme="minorEastAsia"/>
                <w:sz w:val="21"/>
                <w:szCs w:val="21"/>
                <w:rPrChange w:id="3798" w:author="蔚滢璐" w:date="2017-01-02T12:59:00Z">
                  <w:rPr>
                    <w:ins w:id="3799" w:author="蔚滢璐" w:date="2017-01-01T16:37:00Z"/>
                    <w:sz w:val="21"/>
                    <w:szCs w:val="21"/>
                  </w:rPr>
                </w:rPrChange>
              </w:rPr>
            </w:pPr>
            <w:ins w:id="3800" w:author="蔚滢璐" w:date="2017-01-01T17:0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80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无</w:t>
              </w:r>
            </w:ins>
          </w:p>
        </w:tc>
      </w:tr>
      <w:tr w:rsidR="00B436A2" w:rsidRPr="00224E9F" w:rsidTr="007D44B8">
        <w:tblPrEx>
          <w:tblW w:w="5000" w:type="pct"/>
          <w:tblLayout w:type="fixed"/>
          <w:tblPrExChange w:id="3802" w:author="蔚滢璐" w:date="2017-01-01T16:43:00Z">
            <w:tblPrEx>
              <w:tblW w:w="5000" w:type="pct"/>
              <w:tblLayout w:type="fixed"/>
            </w:tblPrEx>
          </w:tblPrExChange>
        </w:tblPrEx>
        <w:trPr>
          <w:ins w:id="3803" w:author="蔚滢璐" w:date="2017-01-01T16:37:00Z"/>
          <w:trPrChange w:id="3804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3805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B436A2" w:rsidRPr="00224E9F" w:rsidRDefault="00B436A2">
            <w:pPr>
              <w:rPr>
                <w:ins w:id="3806" w:author="蔚滢璐" w:date="2017-01-01T16:37:00Z"/>
                <w:rFonts w:asciiTheme="minorEastAsia" w:hAnsiTheme="minorEastAsia"/>
                <w:sz w:val="21"/>
                <w:szCs w:val="21"/>
                <w:rPrChange w:id="3807" w:author="蔚滢璐" w:date="2017-01-02T12:59:00Z">
                  <w:rPr>
                    <w:ins w:id="3808" w:author="蔚滢璐" w:date="2017-01-01T16:37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56" w:type="pct"/>
            <w:gridSpan w:val="2"/>
            <w:tcPrChange w:id="3809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224E9F" w:rsidRDefault="00B43092">
            <w:pPr>
              <w:rPr>
                <w:ins w:id="3810" w:author="蔚滢璐" w:date="2017-01-01T16:37:00Z"/>
                <w:rFonts w:asciiTheme="minorEastAsia" w:hAnsiTheme="minorEastAsia"/>
                <w:sz w:val="21"/>
                <w:szCs w:val="21"/>
                <w:rPrChange w:id="3811" w:author="蔚滢璐" w:date="2017-01-02T12:59:00Z">
                  <w:rPr>
                    <w:ins w:id="3812" w:author="蔚滢璐" w:date="2017-01-01T16:37:00Z"/>
                    <w:sz w:val="21"/>
                    <w:szCs w:val="21"/>
                  </w:rPr>
                </w:rPrChange>
              </w:rPr>
            </w:pPr>
            <w:ins w:id="3813" w:author="蔚滢璐" w:date="2017-01-01T17:02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81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553" w:type="pct"/>
            <w:tcPrChange w:id="3815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224E9F" w:rsidRDefault="00B43092">
            <w:pPr>
              <w:rPr>
                <w:ins w:id="3816" w:author="蔚滢璐" w:date="2017-01-01T16:37:00Z"/>
                <w:rFonts w:asciiTheme="minorEastAsia" w:hAnsiTheme="minorEastAsia"/>
                <w:sz w:val="21"/>
                <w:szCs w:val="21"/>
                <w:rPrChange w:id="3817" w:author="蔚滢璐" w:date="2017-01-02T12:59:00Z">
                  <w:rPr>
                    <w:ins w:id="3818" w:author="蔚滢璐" w:date="2017-01-01T16:37:00Z"/>
                    <w:sz w:val="21"/>
                    <w:szCs w:val="21"/>
                  </w:rPr>
                </w:rPrChange>
              </w:rPr>
            </w:pPr>
            <w:ins w:id="3819" w:author="蔚滢璐" w:date="2017-01-01T17:0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82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调用MemberHelper</w:t>
              </w:r>
              <w:r w:rsidRPr="00224E9F">
                <w:rPr>
                  <w:rFonts w:asciiTheme="minorEastAsia" w:hAnsiTheme="minorEastAsia"/>
                  <w:sz w:val="21"/>
                  <w:szCs w:val="21"/>
                  <w:rPrChange w:id="3821" w:author="蔚滢璐" w:date="2017-01-02T12:59:00Z">
                    <w:rPr>
                      <w:sz w:val="21"/>
                      <w:szCs w:val="21"/>
                    </w:rPr>
                  </w:rPrChange>
                </w:rPr>
                <w:t>.setMemberStandard</w:t>
              </w:r>
            </w:ins>
          </w:p>
        </w:tc>
      </w:tr>
      <w:tr w:rsidR="00B436A2" w:rsidRPr="00224E9F" w:rsidTr="007D44B8">
        <w:tblPrEx>
          <w:tblW w:w="5000" w:type="pct"/>
          <w:tblLayout w:type="fixed"/>
          <w:tblPrExChange w:id="3822" w:author="蔚滢璐" w:date="2017-01-01T16:43:00Z">
            <w:tblPrEx>
              <w:tblW w:w="5000" w:type="pct"/>
              <w:tblLayout w:type="fixed"/>
            </w:tblPrEx>
          </w:tblPrExChange>
        </w:tblPrEx>
        <w:trPr>
          <w:ins w:id="3823" w:author="蔚滢璐" w:date="2017-01-01T16:37:00Z"/>
          <w:trPrChange w:id="3824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 w:val="restart"/>
            <w:tcPrChange w:id="3825" w:author="蔚滢璐" w:date="2017-01-01T16:43:00Z">
              <w:tcPr>
                <w:tcW w:w="1996" w:type="pct"/>
                <w:gridSpan w:val="3"/>
                <w:vMerge w:val="restart"/>
              </w:tcPr>
            </w:tcPrChange>
          </w:tcPr>
          <w:p w:rsidR="00B436A2" w:rsidRPr="00224E9F" w:rsidRDefault="00B436A2">
            <w:pPr>
              <w:rPr>
                <w:ins w:id="3826" w:author="蔚滢璐" w:date="2017-01-01T16:37:00Z"/>
                <w:rFonts w:asciiTheme="minorEastAsia" w:hAnsiTheme="minorEastAsia"/>
                <w:sz w:val="21"/>
                <w:szCs w:val="21"/>
                <w:rPrChange w:id="3827" w:author="蔚滢璐" w:date="2017-01-02T12:59:00Z">
                  <w:rPr>
                    <w:ins w:id="3828" w:author="蔚滢璐" w:date="2017-01-01T16:37:00Z"/>
                    <w:sz w:val="21"/>
                    <w:szCs w:val="21"/>
                  </w:rPr>
                </w:rPrChange>
              </w:rPr>
            </w:pPr>
            <w:ins w:id="3829" w:author="蔚滢璐" w:date="2017-01-01T16:39:00Z">
              <w:r w:rsidRPr="00224E9F">
                <w:rPr>
                  <w:rFonts w:asciiTheme="minorEastAsia" w:hAnsiTheme="minorEastAsia"/>
                  <w:sz w:val="21"/>
                  <w:szCs w:val="21"/>
                  <w:rPrChange w:id="3830" w:author="蔚滢璐" w:date="2017-01-02T12:59:00Z">
                    <w:rPr>
                      <w:sz w:val="21"/>
                      <w:szCs w:val="21"/>
                    </w:rPr>
                  </w:rPrChange>
                </w:rPr>
                <w:t>UserController.getMemberStandard</w:t>
              </w:r>
            </w:ins>
          </w:p>
        </w:tc>
        <w:tc>
          <w:tcPr>
            <w:tcW w:w="656" w:type="pct"/>
            <w:gridSpan w:val="2"/>
            <w:tcPrChange w:id="3831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224E9F" w:rsidRDefault="00B43092">
            <w:pPr>
              <w:rPr>
                <w:ins w:id="3832" w:author="蔚滢璐" w:date="2017-01-01T16:37:00Z"/>
                <w:rFonts w:asciiTheme="minorEastAsia" w:hAnsiTheme="minorEastAsia"/>
                <w:sz w:val="21"/>
                <w:szCs w:val="21"/>
                <w:rPrChange w:id="3833" w:author="蔚滢璐" w:date="2017-01-02T12:59:00Z">
                  <w:rPr>
                    <w:ins w:id="3834" w:author="蔚滢璐" w:date="2017-01-01T16:37:00Z"/>
                    <w:sz w:val="21"/>
                    <w:szCs w:val="21"/>
                  </w:rPr>
                </w:rPrChange>
              </w:rPr>
            </w:pPr>
            <w:ins w:id="3835" w:author="蔚滢璐" w:date="2017-01-01T17:0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83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553" w:type="pct"/>
            <w:tcPrChange w:id="3837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224E9F" w:rsidRDefault="00B43092">
            <w:pPr>
              <w:rPr>
                <w:ins w:id="3838" w:author="蔚滢璐" w:date="2017-01-01T16:37:00Z"/>
                <w:rFonts w:asciiTheme="minorEastAsia" w:hAnsiTheme="minorEastAsia"/>
                <w:sz w:val="21"/>
                <w:szCs w:val="21"/>
                <w:rPrChange w:id="3839" w:author="蔚滢璐" w:date="2017-01-02T12:59:00Z">
                  <w:rPr>
                    <w:ins w:id="3840" w:author="蔚滢璐" w:date="2017-01-01T16:37:00Z"/>
                    <w:sz w:val="21"/>
                    <w:szCs w:val="21"/>
                  </w:rPr>
                </w:rPrChange>
              </w:rPr>
            </w:pPr>
            <w:ins w:id="3841" w:author="蔚滢璐" w:date="2017-01-01T17:04:00Z">
              <w:r w:rsidRPr="00224E9F">
                <w:rPr>
                  <w:rFonts w:asciiTheme="minorEastAsia" w:hAnsiTheme="minorEastAsia"/>
                  <w:sz w:val="21"/>
                  <w:szCs w:val="21"/>
                  <w:rPrChange w:id="3842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int getMemberStandard()</w:t>
              </w:r>
            </w:ins>
          </w:p>
        </w:tc>
      </w:tr>
      <w:tr w:rsidR="00B436A2" w:rsidRPr="00224E9F" w:rsidTr="007D44B8">
        <w:tblPrEx>
          <w:tblW w:w="5000" w:type="pct"/>
          <w:tblLayout w:type="fixed"/>
          <w:tblPrExChange w:id="3843" w:author="蔚滢璐" w:date="2017-01-01T16:43:00Z">
            <w:tblPrEx>
              <w:tblW w:w="5000" w:type="pct"/>
              <w:tblLayout w:type="fixed"/>
            </w:tblPrEx>
          </w:tblPrExChange>
        </w:tblPrEx>
        <w:trPr>
          <w:ins w:id="3844" w:author="蔚滢璐" w:date="2017-01-01T16:37:00Z"/>
          <w:trPrChange w:id="3845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3846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B436A2" w:rsidRPr="00224E9F" w:rsidRDefault="00B436A2">
            <w:pPr>
              <w:rPr>
                <w:ins w:id="3847" w:author="蔚滢璐" w:date="2017-01-01T16:37:00Z"/>
                <w:rFonts w:asciiTheme="minorEastAsia" w:hAnsiTheme="minorEastAsia"/>
                <w:sz w:val="21"/>
                <w:szCs w:val="21"/>
                <w:rPrChange w:id="3848" w:author="蔚滢璐" w:date="2017-01-02T12:59:00Z">
                  <w:rPr>
                    <w:ins w:id="3849" w:author="蔚滢璐" w:date="2017-01-01T16:37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56" w:type="pct"/>
            <w:gridSpan w:val="2"/>
            <w:tcPrChange w:id="3850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224E9F" w:rsidRDefault="00B43092">
            <w:pPr>
              <w:rPr>
                <w:ins w:id="3851" w:author="蔚滢璐" w:date="2017-01-01T16:37:00Z"/>
                <w:rFonts w:asciiTheme="minorEastAsia" w:hAnsiTheme="minorEastAsia"/>
                <w:sz w:val="21"/>
                <w:szCs w:val="21"/>
                <w:rPrChange w:id="3852" w:author="蔚滢璐" w:date="2017-01-02T12:59:00Z">
                  <w:rPr>
                    <w:ins w:id="3853" w:author="蔚滢璐" w:date="2017-01-01T16:37:00Z"/>
                    <w:sz w:val="21"/>
                    <w:szCs w:val="21"/>
                  </w:rPr>
                </w:rPrChange>
              </w:rPr>
            </w:pPr>
            <w:ins w:id="3854" w:author="蔚滢璐" w:date="2017-01-01T17:0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85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553" w:type="pct"/>
            <w:tcPrChange w:id="3856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224E9F" w:rsidRDefault="00B43092">
            <w:pPr>
              <w:rPr>
                <w:ins w:id="3857" w:author="蔚滢璐" w:date="2017-01-01T16:37:00Z"/>
                <w:rFonts w:asciiTheme="minorEastAsia" w:hAnsiTheme="minorEastAsia"/>
                <w:sz w:val="21"/>
                <w:szCs w:val="21"/>
                <w:rPrChange w:id="3858" w:author="蔚滢璐" w:date="2017-01-02T12:59:00Z">
                  <w:rPr>
                    <w:ins w:id="3859" w:author="蔚滢璐" w:date="2017-01-01T16:37:00Z"/>
                    <w:sz w:val="21"/>
                    <w:szCs w:val="21"/>
                  </w:rPr>
                </w:rPrChange>
              </w:rPr>
            </w:pPr>
            <w:ins w:id="3860" w:author="蔚滢璐" w:date="2017-01-01T17:0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86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无</w:t>
              </w:r>
            </w:ins>
          </w:p>
        </w:tc>
      </w:tr>
      <w:tr w:rsidR="00B436A2" w:rsidRPr="00224E9F" w:rsidTr="007D44B8">
        <w:tblPrEx>
          <w:tblW w:w="5000" w:type="pct"/>
          <w:tblLayout w:type="fixed"/>
          <w:tblPrExChange w:id="3862" w:author="蔚滢璐" w:date="2017-01-01T16:43:00Z">
            <w:tblPrEx>
              <w:tblW w:w="5000" w:type="pct"/>
              <w:tblLayout w:type="fixed"/>
            </w:tblPrEx>
          </w:tblPrExChange>
        </w:tblPrEx>
        <w:trPr>
          <w:ins w:id="3863" w:author="蔚滢璐" w:date="2017-01-01T16:37:00Z"/>
          <w:trPrChange w:id="3864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3865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B436A2" w:rsidRPr="00224E9F" w:rsidRDefault="00B436A2">
            <w:pPr>
              <w:rPr>
                <w:ins w:id="3866" w:author="蔚滢璐" w:date="2017-01-01T16:37:00Z"/>
                <w:rFonts w:asciiTheme="minorEastAsia" w:hAnsiTheme="minorEastAsia"/>
                <w:sz w:val="21"/>
                <w:szCs w:val="21"/>
                <w:rPrChange w:id="3867" w:author="蔚滢璐" w:date="2017-01-02T12:59:00Z">
                  <w:rPr>
                    <w:ins w:id="3868" w:author="蔚滢璐" w:date="2017-01-01T16:37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56" w:type="pct"/>
            <w:gridSpan w:val="2"/>
            <w:tcPrChange w:id="3869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224E9F" w:rsidRDefault="00B436A2">
            <w:pPr>
              <w:rPr>
                <w:ins w:id="3870" w:author="蔚滢璐" w:date="2017-01-01T16:37:00Z"/>
                <w:rFonts w:asciiTheme="minorEastAsia" w:hAnsiTheme="minorEastAsia"/>
                <w:sz w:val="21"/>
                <w:szCs w:val="21"/>
                <w:rPrChange w:id="3871" w:author="蔚滢璐" w:date="2017-01-02T12:59:00Z">
                  <w:rPr>
                    <w:ins w:id="3872" w:author="蔚滢璐" w:date="2017-01-01T16:37:00Z"/>
                    <w:sz w:val="21"/>
                    <w:szCs w:val="21"/>
                  </w:rPr>
                </w:rPrChange>
              </w:rPr>
            </w:pPr>
            <w:ins w:id="3873" w:author="蔚滢璐" w:date="2017-01-01T16:3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87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553" w:type="pct"/>
            <w:tcPrChange w:id="3875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224E9F" w:rsidRDefault="00B43092">
            <w:pPr>
              <w:rPr>
                <w:ins w:id="3876" w:author="蔚滢璐" w:date="2017-01-01T16:37:00Z"/>
                <w:rFonts w:asciiTheme="minorEastAsia" w:hAnsiTheme="minorEastAsia"/>
                <w:sz w:val="21"/>
                <w:szCs w:val="21"/>
                <w:rPrChange w:id="3877" w:author="蔚滢璐" w:date="2017-01-02T12:59:00Z">
                  <w:rPr>
                    <w:ins w:id="3878" w:author="蔚滢璐" w:date="2017-01-01T16:37:00Z"/>
                    <w:sz w:val="21"/>
                    <w:szCs w:val="21"/>
                  </w:rPr>
                </w:rPrChange>
              </w:rPr>
            </w:pPr>
            <w:ins w:id="3879" w:author="蔚滢璐" w:date="2017-01-01T17:0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88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</w:t>
              </w:r>
            </w:ins>
            <w:ins w:id="3881" w:author="蔚滢璐" w:date="2017-01-01T17:06:00Z">
              <w:r w:rsidRPr="00224E9F">
                <w:rPr>
                  <w:rFonts w:asciiTheme="minorEastAsia" w:hAnsiTheme="minorEastAsia"/>
                  <w:sz w:val="21"/>
                  <w:szCs w:val="21"/>
                  <w:rPrChange w:id="3882" w:author="蔚滢璐" w:date="2017-01-02T12:59:00Z">
                    <w:rPr>
                      <w:sz w:val="21"/>
                      <w:szCs w:val="21"/>
                    </w:rPr>
                  </w:rPrChange>
                </w:rPr>
                <w:t>MemberHelper.getBoundaryForLevel</w:t>
              </w:r>
            </w:ins>
          </w:p>
        </w:tc>
      </w:tr>
      <w:tr w:rsidR="007D44B8" w:rsidRPr="00224E9F" w:rsidTr="007D44B8">
        <w:tblPrEx>
          <w:tblW w:w="5000" w:type="pct"/>
          <w:tblLayout w:type="fixed"/>
          <w:tblPrExChange w:id="3883" w:author="蔚滢璐" w:date="2017-01-01T16:43:00Z">
            <w:tblPrEx>
              <w:tblW w:w="5000" w:type="pct"/>
              <w:tblLayout w:type="fixed"/>
            </w:tblPrEx>
          </w:tblPrExChange>
        </w:tblPrEx>
        <w:trPr>
          <w:ins w:id="3884" w:author="蔚滢璐" w:date="2017-01-01T16:39:00Z"/>
          <w:trPrChange w:id="3885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 w:val="restart"/>
            <w:tcPrChange w:id="3886" w:author="蔚滢璐" w:date="2017-01-01T16:43:00Z">
              <w:tcPr>
                <w:tcW w:w="1996" w:type="pct"/>
                <w:gridSpan w:val="3"/>
                <w:vMerge w:val="restart"/>
              </w:tcPr>
            </w:tcPrChange>
          </w:tcPr>
          <w:p w:rsidR="007D44B8" w:rsidRPr="00224E9F" w:rsidRDefault="007D44B8">
            <w:pPr>
              <w:rPr>
                <w:ins w:id="3887" w:author="蔚滢璐" w:date="2017-01-01T16:39:00Z"/>
                <w:rFonts w:asciiTheme="minorEastAsia" w:hAnsiTheme="minorEastAsia"/>
                <w:sz w:val="21"/>
                <w:szCs w:val="21"/>
                <w:rPrChange w:id="3888" w:author="蔚滢璐" w:date="2017-01-02T12:59:00Z">
                  <w:rPr>
                    <w:ins w:id="3889" w:author="蔚滢璐" w:date="2017-01-01T16:39:00Z"/>
                    <w:sz w:val="21"/>
                    <w:szCs w:val="21"/>
                  </w:rPr>
                </w:rPrChange>
              </w:rPr>
            </w:pPr>
            <w:ins w:id="3890" w:author="蔚滢璐" w:date="2017-01-01T16:39:00Z">
              <w:r w:rsidRPr="00224E9F">
                <w:rPr>
                  <w:rFonts w:asciiTheme="minorEastAsia" w:hAnsiTheme="minorEastAsia"/>
                  <w:sz w:val="21"/>
                  <w:szCs w:val="21"/>
                  <w:rPrChange w:id="3891" w:author="蔚滢璐" w:date="2017-01-02T12:59:00Z">
                    <w:rPr>
                      <w:sz w:val="21"/>
                      <w:szCs w:val="21"/>
                    </w:rPr>
                  </w:rPrChange>
                </w:rPr>
                <w:t>UserController.getMemberLevel</w:t>
              </w:r>
            </w:ins>
          </w:p>
        </w:tc>
        <w:tc>
          <w:tcPr>
            <w:tcW w:w="656" w:type="pct"/>
            <w:gridSpan w:val="2"/>
            <w:tcPrChange w:id="3892" w:author="蔚滢璐" w:date="2017-01-01T16:43:00Z">
              <w:tcPr>
                <w:tcW w:w="451" w:type="pct"/>
                <w:gridSpan w:val="2"/>
              </w:tcPr>
            </w:tcPrChange>
          </w:tcPr>
          <w:p w:rsidR="007D44B8" w:rsidRPr="00224E9F" w:rsidRDefault="007D44B8">
            <w:pPr>
              <w:rPr>
                <w:ins w:id="3893" w:author="蔚滢璐" w:date="2017-01-01T16:39:00Z"/>
                <w:rFonts w:asciiTheme="minorEastAsia" w:hAnsiTheme="minorEastAsia"/>
                <w:sz w:val="21"/>
                <w:szCs w:val="21"/>
                <w:rPrChange w:id="3894" w:author="蔚滢璐" w:date="2017-01-02T12:59:00Z">
                  <w:rPr>
                    <w:ins w:id="3895" w:author="蔚滢璐" w:date="2017-01-01T16:39:00Z"/>
                    <w:sz w:val="21"/>
                    <w:szCs w:val="21"/>
                  </w:rPr>
                </w:rPrChange>
              </w:rPr>
            </w:pPr>
            <w:ins w:id="3896" w:author="蔚滢璐" w:date="2017-01-01T16:3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89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553" w:type="pct"/>
            <w:tcPrChange w:id="3898" w:author="蔚滢璐" w:date="2017-01-01T16:43:00Z">
              <w:tcPr>
                <w:tcW w:w="2553" w:type="pct"/>
                <w:gridSpan w:val="2"/>
              </w:tcPr>
            </w:tcPrChange>
          </w:tcPr>
          <w:p w:rsidR="007D44B8" w:rsidRPr="00224E9F" w:rsidRDefault="00B43092">
            <w:pPr>
              <w:rPr>
                <w:ins w:id="3899" w:author="蔚滢璐" w:date="2017-01-01T16:39:00Z"/>
                <w:rFonts w:asciiTheme="minorEastAsia" w:hAnsiTheme="minorEastAsia"/>
                <w:sz w:val="21"/>
                <w:szCs w:val="21"/>
                <w:rPrChange w:id="3900" w:author="蔚滢璐" w:date="2017-01-02T12:59:00Z">
                  <w:rPr>
                    <w:ins w:id="3901" w:author="蔚滢璐" w:date="2017-01-01T16:39:00Z"/>
                    <w:sz w:val="21"/>
                    <w:szCs w:val="21"/>
                  </w:rPr>
                </w:rPrChange>
              </w:rPr>
            </w:pPr>
            <w:ins w:id="3902" w:author="蔚滢璐" w:date="2017-01-01T17:06:00Z">
              <w:r w:rsidRPr="00224E9F">
                <w:rPr>
                  <w:rFonts w:asciiTheme="minorEastAsia" w:hAnsiTheme="minorEastAsia"/>
                  <w:sz w:val="21"/>
                  <w:szCs w:val="21"/>
                  <w:rPrChange w:id="3903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int getMemberLevel(int credit)</w:t>
              </w:r>
            </w:ins>
          </w:p>
        </w:tc>
      </w:tr>
      <w:tr w:rsidR="007D44B8" w:rsidRPr="00224E9F" w:rsidTr="007D44B8">
        <w:tblPrEx>
          <w:tblW w:w="5000" w:type="pct"/>
          <w:tblLayout w:type="fixed"/>
          <w:tblPrExChange w:id="3904" w:author="蔚滢璐" w:date="2017-01-01T16:43:00Z">
            <w:tblPrEx>
              <w:tblW w:w="5000" w:type="pct"/>
              <w:tblLayout w:type="fixed"/>
            </w:tblPrEx>
          </w:tblPrExChange>
        </w:tblPrEx>
        <w:trPr>
          <w:ins w:id="3905" w:author="蔚滢璐" w:date="2017-01-01T16:34:00Z"/>
          <w:trPrChange w:id="3906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3907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7D44B8" w:rsidRPr="00224E9F" w:rsidRDefault="007D44B8">
            <w:pPr>
              <w:rPr>
                <w:ins w:id="3908" w:author="蔚滢璐" w:date="2017-01-01T16:34:00Z"/>
                <w:rFonts w:asciiTheme="minorEastAsia" w:hAnsiTheme="minorEastAsia"/>
                <w:sz w:val="21"/>
                <w:szCs w:val="21"/>
                <w:rPrChange w:id="3909" w:author="蔚滢璐" w:date="2017-01-02T12:59:00Z">
                  <w:rPr>
                    <w:ins w:id="3910" w:author="蔚滢璐" w:date="2017-01-01T16:34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56" w:type="pct"/>
            <w:gridSpan w:val="2"/>
            <w:tcPrChange w:id="3911" w:author="蔚滢璐" w:date="2017-01-01T16:43:00Z">
              <w:tcPr>
                <w:tcW w:w="451" w:type="pct"/>
                <w:gridSpan w:val="2"/>
              </w:tcPr>
            </w:tcPrChange>
          </w:tcPr>
          <w:p w:rsidR="007D44B8" w:rsidRPr="00224E9F" w:rsidRDefault="007D44B8">
            <w:pPr>
              <w:rPr>
                <w:ins w:id="3912" w:author="蔚滢璐" w:date="2017-01-01T16:34:00Z"/>
                <w:rFonts w:asciiTheme="minorEastAsia" w:hAnsiTheme="minorEastAsia"/>
                <w:sz w:val="21"/>
                <w:szCs w:val="21"/>
                <w:rPrChange w:id="3913" w:author="蔚滢璐" w:date="2017-01-02T12:59:00Z">
                  <w:rPr>
                    <w:ins w:id="3914" w:author="蔚滢璐" w:date="2017-01-01T16:34:00Z"/>
                    <w:sz w:val="21"/>
                    <w:szCs w:val="21"/>
                  </w:rPr>
                </w:rPrChange>
              </w:rPr>
            </w:pPr>
            <w:ins w:id="3915" w:author="蔚滢璐" w:date="2017-01-01T16:3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91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553" w:type="pct"/>
            <w:tcPrChange w:id="3917" w:author="蔚滢璐" w:date="2017-01-01T16:43:00Z">
              <w:tcPr>
                <w:tcW w:w="2553" w:type="pct"/>
                <w:gridSpan w:val="2"/>
              </w:tcPr>
            </w:tcPrChange>
          </w:tcPr>
          <w:p w:rsidR="007D44B8" w:rsidRPr="00224E9F" w:rsidRDefault="00B43092">
            <w:pPr>
              <w:rPr>
                <w:ins w:id="3918" w:author="蔚滢璐" w:date="2017-01-01T16:34:00Z"/>
                <w:rFonts w:asciiTheme="minorEastAsia" w:hAnsiTheme="minorEastAsia"/>
                <w:sz w:val="21"/>
                <w:szCs w:val="21"/>
                <w:rPrChange w:id="3919" w:author="蔚滢璐" w:date="2017-01-02T12:59:00Z">
                  <w:rPr>
                    <w:ins w:id="3920" w:author="蔚滢璐" w:date="2017-01-01T16:34:00Z"/>
                    <w:sz w:val="21"/>
                    <w:szCs w:val="21"/>
                  </w:rPr>
                </w:rPrChange>
              </w:rPr>
            </w:pPr>
            <w:ins w:id="3921" w:author="蔚滢璐" w:date="2017-01-01T17:0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92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无</w:t>
              </w:r>
            </w:ins>
          </w:p>
        </w:tc>
      </w:tr>
      <w:tr w:rsidR="007D44B8" w:rsidRPr="00224E9F" w:rsidTr="007D44B8">
        <w:tblPrEx>
          <w:tblW w:w="5000" w:type="pct"/>
          <w:tblLayout w:type="fixed"/>
          <w:tblPrExChange w:id="3923" w:author="蔚滢璐" w:date="2017-01-01T16:43:00Z">
            <w:tblPrEx>
              <w:tblW w:w="5000" w:type="pct"/>
              <w:tblLayout w:type="fixed"/>
            </w:tblPrEx>
          </w:tblPrExChange>
        </w:tblPrEx>
        <w:trPr>
          <w:ins w:id="3924" w:author="蔚滢璐" w:date="2017-01-01T16:34:00Z"/>
          <w:trPrChange w:id="3925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3926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7D44B8" w:rsidRPr="00224E9F" w:rsidRDefault="007D44B8">
            <w:pPr>
              <w:rPr>
                <w:ins w:id="3927" w:author="蔚滢璐" w:date="2017-01-01T16:34:00Z"/>
                <w:rFonts w:asciiTheme="minorEastAsia" w:hAnsiTheme="minorEastAsia"/>
                <w:sz w:val="21"/>
                <w:szCs w:val="21"/>
                <w:rPrChange w:id="3928" w:author="蔚滢璐" w:date="2017-01-02T12:59:00Z">
                  <w:rPr>
                    <w:ins w:id="3929" w:author="蔚滢璐" w:date="2017-01-01T16:34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56" w:type="pct"/>
            <w:gridSpan w:val="2"/>
            <w:tcPrChange w:id="3930" w:author="蔚滢璐" w:date="2017-01-01T16:43:00Z">
              <w:tcPr>
                <w:tcW w:w="451" w:type="pct"/>
                <w:gridSpan w:val="2"/>
              </w:tcPr>
            </w:tcPrChange>
          </w:tcPr>
          <w:p w:rsidR="007D44B8" w:rsidRPr="00224E9F" w:rsidRDefault="007D44B8">
            <w:pPr>
              <w:rPr>
                <w:ins w:id="3931" w:author="蔚滢璐" w:date="2017-01-01T16:34:00Z"/>
                <w:rFonts w:asciiTheme="minorEastAsia" w:hAnsiTheme="minorEastAsia"/>
                <w:sz w:val="21"/>
                <w:szCs w:val="21"/>
                <w:rPrChange w:id="3932" w:author="蔚滢璐" w:date="2017-01-02T12:59:00Z">
                  <w:rPr>
                    <w:ins w:id="3933" w:author="蔚滢璐" w:date="2017-01-01T16:34:00Z"/>
                    <w:sz w:val="21"/>
                    <w:szCs w:val="21"/>
                  </w:rPr>
                </w:rPrChange>
              </w:rPr>
            </w:pPr>
            <w:ins w:id="3934" w:author="蔚滢璐" w:date="2017-01-01T16:3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93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553" w:type="pct"/>
            <w:tcPrChange w:id="3936" w:author="蔚滢璐" w:date="2017-01-01T16:43:00Z">
              <w:tcPr>
                <w:tcW w:w="2553" w:type="pct"/>
                <w:gridSpan w:val="2"/>
              </w:tcPr>
            </w:tcPrChange>
          </w:tcPr>
          <w:p w:rsidR="007D44B8" w:rsidRPr="00224E9F" w:rsidRDefault="00B43092">
            <w:pPr>
              <w:rPr>
                <w:ins w:id="3937" w:author="蔚滢璐" w:date="2017-01-01T16:34:00Z"/>
                <w:rFonts w:asciiTheme="minorEastAsia" w:hAnsiTheme="minorEastAsia"/>
                <w:sz w:val="21"/>
                <w:szCs w:val="21"/>
                <w:rPrChange w:id="3938" w:author="蔚滢璐" w:date="2017-01-02T12:59:00Z">
                  <w:rPr>
                    <w:ins w:id="3939" w:author="蔚滢璐" w:date="2017-01-01T16:34:00Z"/>
                    <w:sz w:val="21"/>
                    <w:szCs w:val="21"/>
                  </w:rPr>
                </w:rPrChange>
              </w:rPr>
            </w:pPr>
            <w:ins w:id="3940" w:author="蔚滢璐" w:date="2017-01-01T17:0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94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调用MemberHelper</w:t>
              </w:r>
              <w:r w:rsidRPr="00224E9F">
                <w:rPr>
                  <w:rFonts w:asciiTheme="minorEastAsia" w:hAnsiTheme="minorEastAsia"/>
                  <w:sz w:val="21"/>
                  <w:szCs w:val="21"/>
                  <w:rPrChange w:id="3942" w:author="蔚滢璐" w:date="2017-01-02T12:59:00Z">
                    <w:rPr>
                      <w:sz w:val="21"/>
                      <w:szCs w:val="21"/>
                    </w:rPr>
                  </w:rPrChange>
                </w:rPr>
                <w:t>.getMemberLevel(credit)</w:t>
              </w:r>
            </w:ins>
          </w:p>
        </w:tc>
      </w:tr>
      <w:tr w:rsidR="007D44B8" w:rsidRPr="00224E9F" w:rsidTr="007D44B8">
        <w:tblPrEx>
          <w:tblW w:w="5000" w:type="pct"/>
          <w:tblLayout w:type="fixed"/>
          <w:tblPrExChange w:id="3943" w:author="蔚滢璐" w:date="2017-01-01T16:43:00Z">
            <w:tblPrEx>
              <w:tblW w:w="5000" w:type="pct"/>
              <w:tblLayout w:type="fixed"/>
            </w:tblPrEx>
          </w:tblPrExChange>
        </w:tblPrEx>
        <w:trPr>
          <w:ins w:id="3944" w:author="蔚滢璐" w:date="2017-01-01T16:40:00Z"/>
          <w:trPrChange w:id="3945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 w:val="restart"/>
            <w:tcPrChange w:id="3946" w:author="蔚滢璐" w:date="2017-01-01T16:43:00Z">
              <w:tcPr>
                <w:tcW w:w="1996" w:type="pct"/>
                <w:gridSpan w:val="3"/>
                <w:vMerge w:val="restart"/>
              </w:tcPr>
            </w:tcPrChange>
          </w:tcPr>
          <w:p w:rsidR="007D44B8" w:rsidRPr="00224E9F" w:rsidRDefault="007D44B8">
            <w:pPr>
              <w:rPr>
                <w:ins w:id="3947" w:author="蔚滢璐" w:date="2017-01-01T16:34:00Z"/>
                <w:rFonts w:asciiTheme="minorEastAsia" w:hAnsiTheme="minorEastAsia"/>
                <w:sz w:val="21"/>
                <w:szCs w:val="21"/>
                <w:rPrChange w:id="3948" w:author="蔚滢璐" w:date="2017-01-02T12:59:00Z">
                  <w:rPr>
                    <w:ins w:id="3949" w:author="蔚滢璐" w:date="2017-01-01T16:34:00Z"/>
                    <w:sz w:val="21"/>
                    <w:szCs w:val="21"/>
                  </w:rPr>
                </w:rPrChange>
              </w:rPr>
            </w:pPr>
            <w:ins w:id="3950" w:author="蔚滢璐" w:date="2017-01-01T16:37:00Z">
              <w:r w:rsidRPr="00224E9F">
                <w:rPr>
                  <w:rFonts w:asciiTheme="minorEastAsia" w:hAnsiTheme="minorEastAsia"/>
                  <w:sz w:val="21"/>
                  <w:szCs w:val="21"/>
                  <w:rPrChange w:id="3951" w:author="蔚滢璐" w:date="2017-01-02T12:59:00Z">
                    <w:rPr>
                      <w:sz w:val="21"/>
                      <w:szCs w:val="21"/>
                    </w:rPr>
                  </w:rPrChange>
                </w:rPr>
                <w:t>UserController.changePassword</w:t>
              </w:r>
            </w:ins>
          </w:p>
          <w:p w:rsidR="007D44B8" w:rsidRPr="00224E9F" w:rsidRDefault="007D44B8">
            <w:pPr>
              <w:rPr>
                <w:ins w:id="3952" w:author="蔚滢璐" w:date="2017-01-01T16:40:00Z"/>
                <w:rFonts w:asciiTheme="minorEastAsia" w:hAnsiTheme="minorEastAsia"/>
                <w:sz w:val="21"/>
                <w:szCs w:val="21"/>
                <w:rPrChange w:id="3953" w:author="蔚滢璐" w:date="2017-01-02T12:59:00Z">
                  <w:rPr>
                    <w:ins w:id="3954" w:author="蔚滢璐" w:date="2017-01-01T16:40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56" w:type="pct"/>
            <w:gridSpan w:val="2"/>
            <w:tcPrChange w:id="3955" w:author="蔚滢璐" w:date="2017-01-01T16:43:00Z">
              <w:tcPr>
                <w:tcW w:w="451" w:type="pct"/>
                <w:gridSpan w:val="2"/>
              </w:tcPr>
            </w:tcPrChange>
          </w:tcPr>
          <w:p w:rsidR="007D44B8" w:rsidRPr="00224E9F" w:rsidRDefault="007D44B8">
            <w:pPr>
              <w:rPr>
                <w:ins w:id="3956" w:author="蔚滢璐" w:date="2017-01-01T16:40:00Z"/>
                <w:rFonts w:asciiTheme="minorEastAsia" w:hAnsiTheme="minorEastAsia"/>
                <w:sz w:val="21"/>
                <w:szCs w:val="21"/>
                <w:rPrChange w:id="3957" w:author="蔚滢璐" w:date="2017-01-02T12:59:00Z">
                  <w:rPr>
                    <w:ins w:id="3958" w:author="蔚滢璐" w:date="2017-01-01T16:40:00Z"/>
                    <w:sz w:val="21"/>
                    <w:szCs w:val="21"/>
                  </w:rPr>
                </w:rPrChange>
              </w:rPr>
            </w:pPr>
            <w:ins w:id="3959" w:author="蔚滢璐" w:date="2017-01-01T16:4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96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553" w:type="pct"/>
            <w:tcPrChange w:id="3961" w:author="蔚滢璐" w:date="2017-01-01T16:43:00Z">
              <w:tcPr>
                <w:tcW w:w="2553" w:type="pct"/>
                <w:gridSpan w:val="2"/>
              </w:tcPr>
            </w:tcPrChange>
          </w:tcPr>
          <w:p w:rsidR="007D44B8" w:rsidRPr="00224E9F" w:rsidRDefault="00B43092">
            <w:pPr>
              <w:rPr>
                <w:ins w:id="3962" w:author="蔚滢璐" w:date="2017-01-01T16:40:00Z"/>
                <w:rFonts w:asciiTheme="minorEastAsia" w:hAnsiTheme="minorEastAsia"/>
                <w:sz w:val="21"/>
                <w:szCs w:val="21"/>
                <w:rPrChange w:id="3963" w:author="蔚滢璐" w:date="2017-01-02T12:59:00Z">
                  <w:rPr>
                    <w:ins w:id="3964" w:author="蔚滢璐" w:date="2017-01-01T16:40:00Z"/>
                    <w:sz w:val="21"/>
                    <w:szCs w:val="21"/>
                  </w:rPr>
                </w:rPrChange>
              </w:rPr>
            </w:pPr>
            <w:ins w:id="3965" w:author="蔚滢璐" w:date="2017-01-01T17:08:00Z">
              <w:r w:rsidRPr="00224E9F">
                <w:rPr>
                  <w:rFonts w:asciiTheme="minorEastAsia" w:hAnsiTheme="minorEastAsia"/>
                  <w:sz w:val="21"/>
                  <w:szCs w:val="21"/>
                  <w:rPrChange w:id="3966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ResultMessage(String userID, String oldPassword, String newPassword)</w:t>
              </w:r>
            </w:ins>
          </w:p>
        </w:tc>
      </w:tr>
      <w:tr w:rsidR="007D44B8" w:rsidRPr="00224E9F" w:rsidTr="007D44B8">
        <w:tblPrEx>
          <w:tblW w:w="5000" w:type="pct"/>
          <w:tblLayout w:type="fixed"/>
          <w:tblPrExChange w:id="3967" w:author="蔚滢璐" w:date="2017-01-01T16:43:00Z">
            <w:tblPrEx>
              <w:tblW w:w="5000" w:type="pct"/>
              <w:tblLayout w:type="fixed"/>
            </w:tblPrEx>
          </w:tblPrExChange>
        </w:tblPrEx>
        <w:trPr>
          <w:ins w:id="3968" w:author="蔚滢璐" w:date="2017-01-01T16:34:00Z"/>
          <w:trPrChange w:id="3969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3970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7D44B8" w:rsidRPr="00224E9F" w:rsidRDefault="007D44B8">
            <w:pPr>
              <w:rPr>
                <w:ins w:id="3971" w:author="蔚滢璐" w:date="2017-01-01T16:34:00Z"/>
                <w:rFonts w:asciiTheme="minorEastAsia" w:hAnsiTheme="minorEastAsia"/>
                <w:sz w:val="21"/>
                <w:szCs w:val="21"/>
                <w:rPrChange w:id="3972" w:author="蔚滢璐" w:date="2017-01-02T12:59:00Z">
                  <w:rPr>
                    <w:ins w:id="3973" w:author="蔚滢璐" w:date="2017-01-01T16:34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56" w:type="pct"/>
            <w:gridSpan w:val="2"/>
            <w:tcPrChange w:id="3974" w:author="蔚滢璐" w:date="2017-01-01T16:43:00Z">
              <w:tcPr>
                <w:tcW w:w="451" w:type="pct"/>
                <w:gridSpan w:val="2"/>
              </w:tcPr>
            </w:tcPrChange>
          </w:tcPr>
          <w:p w:rsidR="007D44B8" w:rsidRPr="00224E9F" w:rsidRDefault="007D44B8">
            <w:pPr>
              <w:rPr>
                <w:ins w:id="3975" w:author="蔚滢璐" w:date="2017-01-01T16:34:00Z"/>
                <w:rFonts w:asciiTheme="minorEastAsia" w:hAnsiTheme="minorEastAsia"/>
                <w:sz w:val="21"/>
                <w:szCs w:val="21"/>
                <w:rPrChange w:id="3976" w:author="蔚滢璐" w:date="2017-01-02T12:59:00Z">
                  <w:rPr>
                    <w:ins w:id="3977" w:author="蔚滢璐" w:date="2017-01-01T16:34:00Z"/>
                    <w:sz w:val="21"/>
                    <w:szCs w:val="21"/>
                  </w:rPr>
                </w:rPrChange>
              </w:rPr>
            </w:pPr>
            <w:ins w:id="3978" w:author="蔚滢璐" w:date="2017-01-01T16:4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97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553" w:type="pct"/>
            <w:tcPrChange w:id="3980" w:author="蔚滢璐" w:date="2017-01-01T16:43:00Z">
              <w:tcPr>
                <w:tcW w:w="2553" w:type="pct"/>
                <w:gridSpan w:val="2"/>
              </w:tcPr>
            </w:tcPrChange>
          </w:tcPr>
          <w:p w:rsidR="007D44B8" w:rsidRPr="00224E9F" w:rsidRDefault="00B43092">
            <w:pPr>
              <w:rPr>
                <w:ins w:id="3981" w:author="蔚滢璐" w:date="2017-01-01T16:34:00Z"/>
                <w:rFonts w:asciiTheme="minorEastAsia" w:hAnsiTheme="minorEastAsia"/>
                <w:sz w:val="21"/>
                <w:szCs w:val="21"/>
                <w:rPrChange w:id="3982" w:author="蔚滢璐" w:date="2017-01-02T12:59:00Z">
                  <w:rPr>
                    <w:ins w:id="3983" w:author="蔚滢璐" w:date="2017-01-01T16:34:00Z"/>
                    <w:sz w:val="21"/>
                    <w:szCs w:val="21"/>
                  </w:rPr>
                </w:rPrChange>
              </w:rPr>
            </w:pPr>
            <w:ins w:id="3984" w:author="蔚滢璐" w:date="2017-01-01T17:0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98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账号与密码匹配</w:t>
              </w:r>
            </w:ins>
          </w:p>
        </w:tc>
      </w:tr>
      <w:tr w:rsidR="007D44B8" w:rsidRPr="00224E9F" w:rsidTr="007D44B8">
        <w:tblPrEx>
          <w:tblW w:w="5000" w:type="pct"/>
          <w:tblLayout w:type="fixed"/>
          <w:tblPrExChange w:id="3986" w:author="蔚滢璐" w:date="2017-01-01T16:43:00Z">
            <w:tblPrEx>
              <w:tblW w:w="5000" w:type="pct"/>
              <w:tblLayout w:type="fixed"/>
            </w:tblPrEx>
          </w:tblPrExChange>
        </w:tblPrEx>
        <w:trPr>
          <w:ins w:id="3987" w:author="蔚滢璐" w:date="2017-01-01T16:32:00Z"/>
          <w:trPrChange w:id="3988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3989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7D44B8" w:rsidRPr="00224E9F" w:rsidRDefault="007D44B8">
            <w:pPr>
              <w:rPr>
                <w:ins w:id="3990" w:author="蔚滢璐" w:date="2017-01-01T16:32:00Z"/>
                <w:rFonts w:asciiTheme="minorEastAsia" w:hAnsiTheme="minorEastAsia"/>
                <w:sz w:val="21"/>
                <w:szCs w:val="21"/>
                <w:rPrChange w:id="3991" w:author="蔚滢璐" w:date="2017-01-02T12:59:00Z">
                  <w:rPr>
                    <w:ins w:id="3992" w:author="蔚滢璐" w:date="2017-01-01T16:32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56" w:type="pct"/>
            <w:gridSpan w:val="2"/>
            <w:tcPrChange w:id="3993" w:author="蔚滢璐" w:date="2017-01-01T16:43:00Z">
              <w:tcPr>
                <w:tcW w:w="451" w:type="pct"/>
                <w:gridSpan w:val="2"/>
              </w:tcPr>
            </w:tcPrChange>
          </w:tcPr>
          <w:p w:rsidR="007D44B8" w:rsidRPr="00224E9F" w:rsidRDefault="007D44B8">
            <w:pPr>
              <w:rPr>
                <w:ins w:id="3994" w:author="蔚滢璐" w:date="2017-01-01T16:32:00Z"/>
                <w:rFonts w:asciiTheme="minorEastAsia" w:hAnsiTheme="minorEastAsia"/>
                <w:sz w:val="21"/>
                <w:szCs w:val="21"/>
                <w:rPrChange w:id="3995" w:author="蔚滢璐" w:date="2017-01-02T12:59:00Z">
                  <w:rPr>
                    <w:ins w:id="3996" w:author="蔚滢璐" w:date="2017-01-01T16:32:00Z"/>
                    <w:sz w:val="21"/>
                    <w:szCs w:val="21"/>
                  </w:rPr>
                </w:rPrChange>
              </w:rPr>
            </w:pPr>
            <w:ins w:id="3997" w:author="蔚滢璐" w:date="2017-01-01T16:4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399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553" w:type="pct"/>
            <w:tcPrChange w:id="3999" w:author="蔚滢璐" w:date="2017-01-01T16:43:00Z">
              <w:tcPr>
                <w:tcW w:w="2553" w:type="pct"/>
                <w:gridSpan w:val="2"/>
              </w:tcPr>
            </w:tcPrChange>
          </w:tcPr>
          <w:p w:rsidR="007D44B8" w:rsidRPr="00224E9F" w:rsidRDefault="00B43092">
            <w:pPr>
              <w:rPr>
                <w:ins w:id="4000" w:author="蔚滢璐" w:date="2017-01-01T16:32:00Z"/>
                <w:rFonts w:asciiTheme="minorEastAsia" w:hAnsiTheme="minorEastAsia"/>
                <w:sz w:val="21"/>
                <w:szCs w:val="21"/>
                <w:rPrChange w:id="4001" w:author="蔚滢璐" w:date="2017-01-02T12:59:00Z">
                  <w:rPr>
                    <w:ins w:id="4002" w:author="蔚滢璐" w:date="2017-01-01T16:32:00Z"/>
                    <w:sz w:val="21"/>
                    <w:szCs w:val="21"/>
                  </w:rPr>
                </w:rPrChange>
              </w:rPr>
            </w:pPr>
            <w:ins w:id="4003" w:author="蔚滢璐" w:date="2017-01-01T17:0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00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调用user.</w:t>
              </w:r>
              <w:r w:rsidRPr="00224E9F">
                <w:rPr>
                  <w:rFonts w:asciiTheme="minorEastAsia" w:hAnsiTheme="minorEastAsia"/>
                  <w:sz w:val="21"/>
                  <w:szCs w:val="21"/>
                  <w:rPrChange w:id="4005" w:author="蔚滢璐" w:date="2017-01-02T12:59:00Z">
                    <w:rPr>
                      <w:sz w:val="21"/>
                      <w:szCs w:val="21"/>
                    </w:rPr>
                  </w:rPrChange>
                </w:rPr>
                <w:t>changePassword</w:t>
              </w:r>
            </w:ins>
          </w:p>
        </w:tc>
      </w:tr>
      <w:tr w:rsidR="007D44B8" w:rsidRPr="00224E9F" w:rsidTr="007D44B8">
        <w:tblPrEx>
          <w:tblW w:w="5000" w:type="pct"/>
          <w:tblLayout w:type="fixed"/>
          <w:tblPrExChange w:id="4006" w:author="蔚滢璐" w:date="2017-01-01T16:43:00Z">
            <w:tblPrEx>
              <w:tblW w:w="5000" w:type="pct"/>
              <w:tblLayout w:type="fixed"/>
            </w:tblPrEx>
          </w:tblPrExChange>
        </w:tblPrEx>
        <w:trPr>
          <w:ins w:id="4007" w:author="蔚滢璐" w:date="2017-01-01T16:42:00Z"/>
          <w:trPrChange w:id="4008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 w:val="restart"/>
            <w:tcPrChange w:id="4009" w:author="蔚滢璐" w:date="2017-01-01T16:43:00Z">
              <w:tcPr>
                <w:tcW w:w="1996" w:type="pct"/>
                <w:gridSpan w:val="3"/>
                <w:vMerge w:val="restart"/>
              </w:tcPr>
            </w:tcPrChange>
          </w:tcPr>
          <w:p w:rsidR="007D44B8" w:rsidRPr="00224E9F" w:rsidRDefault="007D44B8">
            <w:pPr>
              <w:rPr>
                <w:ins w:id="4010" w:author="蔚滢璐" w:date="2017-01-01T16:42:00Z"/>
                <w:rFonts w:asciiTheme="minorEastAsia" w:hAnsiTheme="minorEastAsia"/>
                <w:sz w:val="21"/>
                <w:szCs w:val="21"/>
                <w:rPrChange w:id="4011" w:author="蔚滢璐" w:date="2017-01-02T12:59:00Z">
                  <w:rPr>
                    <w:ins w:id="4012" w:author="蔚滢璐" w:date="2017-01-01T16:42:00Z"/>
                    <w:sz w:val="21"/>
                    <w:szCs w:val="21"/>
                  </w:rPr>
                </w:rPrChange>
              </w:rPr>
            </w:pPr>
            <w:ins w:id="4013" w:author="蔚滢璐" w:date="2017-01-01T16:42:00Z">
              <w:r w:rsidRPr="00224E9F">
                <w:rPr>
                  <w:rFonts w:asciiTheme="minorEastAsia" w:hAnsiTheme="minorEastAsia"/>
                  <w:sz w:val="21"/>
                  <w:szCs w:val="21"/>
                  <w:rPrChange w:id="4014" w:author="蔚滢璐" w:date="2017-01-02T12:59:00Z">
                    <w:rPr>
                      <w:sz w:val="21"/>
                      <w:szCs w:val="21"/>
                    </w:rPr>
                  </w:rPrChange>
                </w:rPr>
                <w:t>UserController.checkPassword</w:t>
              </w:r>
            </w:ins>
          </w:p>
        </w:tc>
        <w:tc>
          <w:tcPr>
            <w:tcW w:w="656" w:type="pct"/>
            <w:gridSpan w:val="2"/>
            <w:tcPrChange w:id="4015" w:author="蔚滢璐" w:date="2017-01-01T16:43:00Z">
              <w:tcPr>
                <w:tcW w:w="451" w:type="pct"/>
                <w:gridSpan w:val="2"/>
              </w:tcPr>
            </w:tcPrChange>
          </w:tcPr>
          <w:p w:rsidR="007D44B8" w:rsidRPr="00224E9F" w:rsidRDefault="007D44B8">
            <w:pPr>
              <w:rPr>
                <w:ins w:id="4016" w:author="蔚滢璐" w:date="2017-01-01T16:42:00Z"/>
                <w:rFonts w:asciiTheme="minorEastAsia" w:hAnsiTheme="minorEastAsia"/>
                <w:sz w:val="21"/>
                <w:szCs w:val="21"/>
                <w:rPrChange w:id="4017" w:author="蔚滢璐" w:date="2017-01-02T12:59:00Z">
                  <w:rPr>
                    <w:ins w:id="4018" w:author="蔚滢璐" w:date="2017-01-01T16:42:00Z"/>
                    <w:sz w:val="21"/>
                    <w:szCs w:val="21"/>
                  </w:rPr>
                </w:rPrChange>
              </w:rPr>
            </w:pPr>
            <w:ins w:id="4019" w:author="蔚滢璐" w:date="2017-01-01T16:42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02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553" w:type="pct"/>
            <w:tcPrChange w:id="4021" w:author="蔚滢璐" w:date="2017-01-01T16:43:00Z">
              <w:tcPr>
                <w:tcW w:w="2553" w:type="pct"/>
                <w:gridSpan w:val="2"/>
              </w:tcPr>
            </w:tcPrChange>
          </w:tcPr>
          <w:p w:rsidR="007D44B8" w:rsidRPr="00224E9F" w:rsidRDefault="00D84798">
            <w:pPr>
              <w:rPr>
                <w:ins w:id="4022" w:author="蔚滢璐" w:date="2017-01-01T16:42:00Z"/>
                <w:rFonts w:asciiTheme="minorEastAsia" w:hAnsiTheme="minorEastAsia"/>
                <w:sz w:val="21"/>
                <w:szCs w:val="21"/>
                <w:rPrChange w:id="4023" w:author="蔚滢璐" w:date="2017-01-02T12:59:00Z">
                  <w:rPr>
                    <w:ins w:id="4024" w:author="蔚滢璐" w:date="2017-01-01T16:42:00Z"/>
                    <w:sz w:val="21"/>
                    <w:szCs w:val="21"/>
                  </w:rPr>
                </w:rPrChange>
              </w:rPr>
            </w:pPr>
            <w:ins w:id="4025" w:author="蔚滢璐" w:date="2017-01-01T17:10:00Z">
              <w:r w:rsidRPr="00224E9F">
                <w:rPr>
                  <w:rFonts w:asciiTheme="minorEastAsia" w:hAnsiTheme="minorEastAsia"/>
                  <w:sz w:val="21"/>
                  <w:szCs w:val="21"/>
                  <w:rPrChange w:id="4026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ResultMessage(String userID, String password)</w:t>
              </w:r>
            </w:ins>
          </w:p>
        </w:tc>
      </w:tr>
      <w:tr w:rsidR="007D44B8" w:rsidRPr="00224E9F" w:rsidTr="007D44B8">
        <w:tblPrEx>
          <w:tblW w:w="5000" w:type="pct"/>
          <w:tblLayout w:type="fixed"/>
          <w:tblPrExChange w:id="4027" w:author="蔚滢璐" w:date="2017-01-01T16:43:00Z">
            <w:tblPrEx>
              <w:tblW w:w="5000" w:type="pct"/>
              <w:tblLayout w:type="fixed"/>
            </w:tblPrEx>
          </w:tblPrExChange>
        </w:tblPrEx>
        <w:trPr>
          <w:ins w:id="4028" w:author="蔚滢璐" w:date="2017-01-01T16:42:00Z"/>
          <w:trPrChange w:id="4029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4030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7D44B8" w:rsidRPr="00224E9F" w:rsidRDefault="007D44B8">
            <w:pPr>
              <w:rPr>
                <w:ins w:id="4031" w:author="蔚滢璐" w:date="2017-01-01T16:42:00Z"/>
                <w:rFonts w:asciiTheme="minorEastAsia" w:hAnsiTheme="minorEastAsia"/>
                <w:sz w:val="21"/>
                <w:szCs w:val="21"/>
                <w:rPrChange w:id="4032" w:author="蔚滢璐" w:date="2017-01-02T12:59:00Z">
                  <w:rPr>
                    <w:ins w:id="4033" w:author="蔚滢璐" w:date="2017-01-01T16:42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56" w:type="pct"/>
            <w:gridSpan w:val="2"/>
            <w:tcPrChange w:id="4034" w:author="蔚滢璐" w:date="2017-01-01T16:43:00Z">
              <w:tcPr>
                <w:tcW w:w="451" w:type="pct"/>
                <w:gridSpan w:val="2"/>
              </w:tcPr>
            </w:tcPrChange>
          </w:tcPr>
          <w:p w:rsidR="007D44B8" w:rsidRPr="00224E9F" w:rsidRDefault="007D44B8">
            <w:pPr>
              <w:rPr>
                <w:ins w:id="4035" w:author="蔚滢璐" w:date="2017-01-01T16:42:00Z"/>
                <w:rFonts w:asciiTheme="minorEastAsia" w:hAnsiTheme="minorEastAsia"/>
                <w:sz w:val="21"/>
                <w:szCs w:val="21"/>
                <w:rPrChange w:id="4036" w:author="蔚滢璐" w:date="2017-01-02T12:59:00Z">
                  <w:rPr>
                    <w:ins w:id="4037" w:author="蔚滢璐" w:date="2017-01-01T16:42:00Z"/>
                    <w:sz w:val="21"/>
                    <w:szCs w:val="21"/>
                  </w:rPr>
                </w:rPrChange>
              </w:rPr>
            </w:pPr>
            <w:ins w:id="4038" w:author="蔚滢璐" w:date="2017-01-01T16:42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03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553" w:type="pct"/>
            <w:tcPrChange w:id="4040" w:author="蔚滢璐" w:date="2017-01-01T16:43:00Z">
              <w:tcPr>
                <w:tcW w:w="2553" w:type="pct"/>
                <w:gridSpan w:val="2"/>
              </w:tcPr>
            </w:tcPrChange>
          </w:tcPr>
          <w:p w:rsidR="007D44B8" w:rsidRPr="00224E9F" w:rsidRDefault="00D84798">
            <w:pPr>
              <w:rPr>
                <w:ins w:id="4041" w:author="蔚滢璐" w:date="2017-01-01T16:42:00Z"/>
                <w:rFonts w:asciiTheme="minorEastAsia" w:hAnsiTheme="minorEastAsia"/>
                <w:sz w:val="21"/>
                <w:szCs w:val="21"/>
                <w:rPrChange w:id="4042" w:author="蔚滢璐" w:date="2017-01-02T12:59:00Z">
                  <w:rPr>
                    <w:ins w:id="4043" w:author="蔚滢璐" w:date="2017-01-01T16:42:00Z"/>
                    <w:sz w:val="21"/>
                    <w:szCs w:val="21"/>
                  </w:rPr>
                </w:rPrChange>
              </w:rPr>
            </w:pPr>
            <w:ins w:id="4044" w:author="蔚滢璐" w:date="2017-01-01T17:1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04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该用户存在</w:t>
              </w:r>
            </w:ins>
          </w:p>
        </w:tc>
      </w:tr>
      <w:tr w:rsidR="007D44B8" w:rsidRPr="00224E9F" w:rsidTr="007D44B8">
        <w:tblPrEx>
          <w:tblW w:w="5000" w:type="pct"/>
          <w:tblLayout w:type="fixed"/>
          <w:tblPrExChange w:id="4046" w:author="蔚滢璐" w:date="2017-01-01T16:43:00Z">
            <w:tblPrEx>
              <w:tblW w:w="5000" w:type="pct"/>
              <w:tblLayout w:type="fixed"/>
            </w:tblPrEx>
          </w:tblPrExChange>
        </w:tblPrEx>
        <w:trPr>
          <w:ins w:id="4047" w:author="蔚滢璐" w:date="2017-01-01T16:42:00Z"/>
          <w:trPrChange w:id="4048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4049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7D44B8" w:rsidRPr="00224E9F" w:rsidRDefault="007D44B8">
            <w:pPr>
              <w:rPr>
                <w:ins w:id="4050" w:author="蔚滢璐" w:date="2017-01-01T16:42:00Z"/>
                <w:rFonts w:asciiTheme="minorEastAsia" w:hAnsiTheme="minorEastAsia"/>
                <w:sz w:val="21"/>
                <w:szCs w:val="21"/>
                <w:rPrChange w:id="4051" w:author="蔚滢璐" w:date="2017-01-02T12:59:00Z">
                  <w:rPr>
                    <w:ins w:id="4052" w:author="蔚滢璐" w:date="2017-01-01T16:42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56" w:type="pct"/>
            <w:gridSpan w:val="2"/>
            <w:tcPrChange w:id="4053" w:author="蔚滢璐" w:date="2017-01-01T16:43:00Z">
              <w:tcPr>
                <w:tcW w:w="451" w:type="pct"/>
                <w:gridSpan w:val="2"/>
              </w:tcPr>
            </w:tcPrChange>
          </w:tcPr>
          <w:p w:rsidR="007D44B8" w:rsidRPr="00224E9F" w:rsidRDefault="007D44B8">
            <w:pPr>
              <w:rPr>
                <w:ins w:id="4054" w:author="蔚滢璐" w:date="2017-01-01T16:42:00Z"/>
                <w:rFonts w:asciiTheme="minorEastAsia" w:hAnsiTheme="minorEastAsia"/>
                <w:sz w:val="21"/>
                <w:szCs w:val="21"/>
                <w:rPrChange w:id="4055" w:author="蔚滢璐" w:date="2017-01-02T12:59:00Z">
                  <w:rPr>
                    <w:ins w:id="4056" w:author="蔚滢璐" w:date="2017-01-01T16:42:00Z"/>
                    <w:sz w:val="21"/>
                    <w:szCs w:val="21"/>
                  </w:rPr>
                </w:rPrChange>
              </w:rPr>
            </w:pPr>
            <w:ins w:id="4057" w:author="蔚滢璐" w:date="2017-01-01T16:42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05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553" w:type="pct"/>
            <w:tcPrChange w:id="4059" w:author="蔚滢璐" w:date="2017-01-01T16:43:00Z">
              <w:tcPr>
                <w:tcW w:w="2553" w:type="pct"/>
                <w:gridSpan w:val="2"/>
              </w:tcPr>
            </w:tcPrChange>
          </w:tcPr>
          <w:p w:rsidR="007D44B8" w:rsidRPr="00224E9F" w:rsidRDefault="00D84798">
            <w:pPr>
              <w:rPr>
                <w:ins w:id="4060" w:author="蔚滢璐" w:date="2017-01-01T16:42:00Z"/>
                <w:rFonts w:asciiTheme="minorEastAsia" w:hAnsiTheme="minorEastAsia"/>
                <w:sz w:val="21"/>
                <w:szCs w:val="21"/>
                <w:rPrChange w:id="4061" w:author="蔚滢璐" w:date="2017-01-02T12:59:00Z">
                  <w:rPr>
                    <w:ins w:id="4062" w:author="蔚滢璐" w:date="2017-01-01T16:42:00Z"/>
                    <w:sz w:val="21"/>
                    <w:szCs w:val="21"/>
                  </w:rPr>
                </w:rPrChange>
              </w:rPr>
            </w:pPr>
            <w:ins w:id="4063" w:author="蔚滢璐" w:date="2017-01-01T17:1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06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调用user</w:t>
              </w:r>
              <w:r w:rsidRPr="00224E9F">
                <w:rPr>
                  <w:rFonts w:asciiTheme="minorEastAsia" w:hAnsiTheme="minorEastAsia"/>
                  <w:sz w:val="21"/>
                  <w:szCs w:val="21"/>
                  <w:rPrChange w:id="4065" w:author="蔚滢璐" w:date="2017-01-02T12:59:00Z">
                    <w:rPr>
                      <w:sz w:val="21"/>
                      <w:szCs w:val="21"/>
                    </w:rPr>
                  </w:rPrChange>
                </w:rPr>
                <w:t>.checkPassword</w:t>
              </w:r>
            </w:ins>
          </w:p>
        </w:tc>
      </w:tr>
      <w:tr w:rsidR="007D44B8" w:rsidRPr="00224E9F" w:rsidTr="007D44B8">
        <w:tblPrEx>
          <w:tblW w:w="5000" w:type="pct"/>
          <w:tblLayout w:type="fixed"/>
          <w:tblPrExChange w:id="4066" w:author="蔚滢璐" w:date="2017-01-01T16:43:00Z">
            <w:tblPrEx>
              <w:tblW w:w="5000" w:type="pct"/>
              <w:tblLayout w:type="fixed"/>
            </w:tblPrEx>
          </w:tblPrExChange>
        </w:tblPrEx>
        <w:trPr>
          <w:ins w:id="4067" w:author="蔚滢璐" w:date="2017-01-01T16:43:00Z"/>
          <w:trPrChange w:id="4068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 w:val="restart"/>
            <w:tcPrChange w:id="4069" w:author="蔚滢璐" w:date="2017-01-01T16:43:00Z">
              <w:tcPr>
                <w:tcW w:w="1996" w:type="pct"/>
                <w:gridSpan w:val="3"/>
                <w:vMerge w:val="restart"/>
              </w:tcPr>
            </w:tcPrChange>
          </w:tcPr>
          <w:p w:rsidR="007D44B8" w:rsidRPr="00224E9F" w:rsidRDefault="007D44B8">
            <w:pPr>
              <w:rPr>
                <w:ins w:id="4070" w:author="蔚滢璐" w:date="2017-01-01T16:43:00Z"/>
                <w:rFonts w:asciiTheme="minorEastAsia" w:hAnsiTheme="minorEastAsia"/>
                <w:sz w:val="21"/>
                <w:szCs w:val="21"/>
                <w:rPrChange w:id="4071" w:author="蔚滢璐" w:date="2017-01-02T12:59:00Z">
                  <w:rPr>
                    <w:ins w:id="4072" w:author="蔚滢璐" w:date="2017-01-01T16:43:00Z"/>
                    <w:sz w:val="21"/>
                    <w:szCs w:val="21"/>
                  </w:rPr>
                </w:rPrChange>
              </w:rPr>
            </w:pPr>
            <w:ins w:id="4073" w:author="蔚滢璐" w:date="2017-01-01T16:44:00Z">
              <w:r w:rsidRPr="00224E9F">
                <w:rPr>
                  <w:rFonts w:asciiTheme="minorEastAsia" w:hAnsiTheme="minorEastAsia"/>
                  <w:sz w:val="21"/>
                  <w:szCs w:val="21"/>
                  <w:rPrChange w:id="4074" w:author="蔚滢璐" w:date="2017-01-02T12:59:00Z">
                    <w:rPr>
                      <w:sz w:val="21"/>
                      <w:szCs w:val="21"/>
                    </w:rPr>
                  </w:rPrChange>
                </w:rPr>
                <w:t>UserController.getUserVOS</w:t>
              </w:r>
            </w:ins>
          </w:p>
        </w:tc>
        <w:tc>
          <w:tcPr>
            <w:tcW w:w="656" w:type="pct"/>
            <w:gridSpan w:val="2"/>
            <w:tcPrChange w:id="4075" w:author="蔚滢璐" w:date="2017-01-01T16:43:00Z">
              <w:tcPr>
                <w:tcW w:w="451" w:type="pct"/>
                <w:gridSpan w:val="2"/>
              </w:tcPr>
            </w:tcPrChange>
          </w:tcPr>
          <w:p w:rsidR="007D44B8" w:rsidRPr="00224E9F" w:rsidRDefault="007D44B8">
            <w:pPr>
              <w:rPr>
                <w:ins w:id="4076" w:author="蔚滢璐" w:date="2017-01-01T16:43:00Z"/>
                <w:rFonts w:asciiTheme="minorEastAsia" w:hAnsiTheme="minorEastAsia"/>
                <w:sz w:val="21"/>
                <w:szCs w:val="21"/>
                <w:rPrChange w:id="4077" w:author="蔚滢璐" w:date="2017-01-02T12:59:00Z">
                  <w:rPr>
                    <w:ins w:id="4078" w:author="蔚滢璐" w:date="2017-01-01T16:43:00Z"/>
                    <w:sz w:val="21"/>
                    <w:szCs w:val="21"/>
                  </w:rPr>
                </w:rPrChange>
              </w:rPr>
            </w:pPr>
            <w:ins w:id="4079" w:author="蔚滢璐" w:date="2017-01-01T16:4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08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553" w:type="pct"/>
            <w:tcPrChange w:id="4081" w:author="蔚滢璐" w:date="2017-01-01T16:43:00Z">
              <w:tcPr>
                <w:tcW w:w="2553" w:type="pct"/>
                <w:gridSpan w:val="2"/>
              </w:tcPr>
            </w:tcPrChange>
          </w:tcPr>
          <w:p w:rsidR="007D44B8" w:rsidRPr="00224E9F" w:rsidRDefault="00D84798">
            <w:pPr>
              <w:rPr>
                <w:ins w:id="4082" w:author="蔚滢璐" w:date="2017-01-01T16:43:00Z"/>
                <w:rFonts w:asciiTheme="minorEastAsia" w:hAnsiTheme="minorEastAsia"/>
                <w:sz w:val="21"/>
                <w:szCs w:val="21"/>
                <w:rPrChange w:id="4083" w:author="蔚滢璐" w:date="2017-01-02T12:59:00Z">
                  <w:rPr>
                    <w:ins w:id="4084" w:author="蔚滢璐" w:date="2017-01-01T16:43:00Z"/>
                    <w:sz w:val="21"/>
                    <w:szCs w:val="21"/>
                  </w:rPr>
                </w:rPrChange>
              </w:rPr>
            </w:pPr>
            <w:ins w:id="4085" w:author="蔚滢璐" w:date="2017-01-01T17:11:00Z">
              <w:r w:rsidRPr="00224E9F">
                <w:rPr>
                  <w:rFonts w:asciiTheme="minorEastAsia" w:hAnsiTheme="minorEastAsia"/>
                  <w:sz w:val="21"/>
                  <w:szCs w:val="21"/>
                  <w:rPrChange w:id="4086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ArrayList&lt;UserVO&gt; getUserVOS()</w:t>
              </w:r>
            </w:ins>
          </w:p>
        </w:tc>
      </w:tr>
      <w:tr w:rsidR="007D44B8" w:rsidRPr="00224E9F" w:rsidTr="007D44B8">
        <w:tblPrEx>
          <w:tblW w:w="5000" w:type="pct"/>
          <w:tblLayout w:type="fixed"/>
          <w:tblPrExChange w:id="4087" w:author="蔚滢璐" w:date="2017-01-01T16:43:00Z">
            <w:tblPrEx>
              <w:tblW w:w="5000" w:type="pct"/>
              <w:tblLayout w:type="fixed"/>
            </w:tblPrEx>
          </w:tblPrExChange>
        </w:tblPrEx>
        <w:trPr>
          <w:ins w:id="4088" w:author="蔚滢璐" w:date="2017-01-01T16:43:00Z"/>
          <w:trPrChange w:id="4089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4090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7D44B8" w:rsidRPr="00224E9F" w:rsidRDefault="007D44B8">
            <w:pPr>
              <w:rPr>
                <w:ins w:id="4091" w:author="蔚滢璐" w:date="2017-01-01T16:43:00Z"/>
                <w:rFonts w:asciiTheme="minorEastAsia" w:hAnsiTheme="minorEastAsia"/>
                <w:sz w:val="21"/>
                <w:szCs w:val="21"/>
                <w:rPrChange w:id="4092" w:author="蔚滢璐" w:date="2017-01-02T12:59:00Z">
                  <w:rPr>
                    <w:ins w:id="4093" w:author="蔚滢璐" w:date="2017-01-01T16:43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56" w:type="pct"/>
            <w:gridSpan w:val="2"/>
            <w:tcPrChange w:id="4094" w:author="蔚滢璐" w:date="2017-01-01T16:43:00Z">
              <w:tcPr>
                <w:tcW w:w="451" w:type="pct"/>
                <w:gridSpan w:val="2"/>
              </w:tcPr>
            </w:tcPrChange>
          </w:tcPr>
          <w:p w:rsidR="007D44B8" w:rsidRPr="00224E9F" w:rsidRDefault="007D44B8">
            <w:pPr>
              <w:rPr>
                <w:ins w:id="4095" w:author="蔚滢璐" w:date="2017-01-01T16:43:00Z"/>
                <w:rFonts w:asciiTheme="minorEastAsia" w:hAnsiTheme="minorEastAsia"/>
                <w:sz w:val="21"/>
                <w:szCs w:val="21"/>
                <w:rPrChange w:id="4096" w:author="蔚滢璐" w:date="2017-01-02T12:59:00Z">
                  <w:rPr>
                    <w:ins w:id="4097" w:author="蔚滢璐" w:date="2017-01-01T16:43:00Z"/>
                    <w:sz w:val="21"/>
                    <w:szCs w:val="21"/>
                  </w:rPr>
                </w:rPrChange>
              </w:rPr>
            </w:pPr>
            <w:ins w:id="4098" w:author="蔚滢璐" w:date="2017-01-01T16:4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09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553" w:type="pct"/>
            <w:tcPrChange w:id="4100" w:author="蔚滢璐" w:date="2017-01-01T16:43:00Z">
              <w:tcPr>
                <w:tcW w:w="2553" w:type="pct"/>
                <w:gridSpan w:val="2"/>
              </w:tcPr>
            </w:tcPrChange>
          </w:tcPr>
          <w:p w:rsidR="007D44B8" w:rsidRPr="00224E9F" w:rsidRDefault="00D84798">
            <w:pPr>
              <w:rPr>
                <w:ins w:id="4101" w:author="蔚滢璐" w:date="2017-01-01T16:43:00Z"/>
                <w:rFonts w:asciiTheme="minorEastAsia" w:hAnsiTheme="minorEastAsia"/>
                <w:sz w:val="21"/>
                <w:szCs w:val="21"/>
                <w:rPrChange w:id="4102" w:author="蔚滢璐" w:date="2017-01-02T12:59:00Z">
                  <w:rPr>
                    <w:ins w:id="4103" w:author="蔚滢璐" w:date="2017-01-01T16:43:00Z"/>
                    <w:sz w:val="21"/>
                    <w:szCs w:val="21"/>
                  </w:rPr>
                </w:rPrChange>
              </w:rPr>
            </w:pPr>
            <w:ins w:id="4104" w:author="蔚滢璐" w:date="2017-01-01T17:1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10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无</w:t>
              </w:r>
            </w:ins>
          </w:p>
        </w:tc>
      </w:tr>
      <w:tr w:rsidR="007D44B8" w:rsidRPr="00224E9F" w:rsidTr="007D44B8">
        <w:tblPrEx>
          <w:tblW w:w="5000" w:type="pct"/>
          <w:tblLayout w:type="fixed"/>
          <w:tblPrExChange w:id="4106" w:author="蔚滢璐" w:date="2017-01-01T16:43:00Z">
            <w:tblPrEx>
              <w:tblW w:w="5000" w:type="pct"/>
              <w:tblLayout w:type="fixed"/>
            </w:tblPrEx>
          </w:tblPrExChange>
        </w:tblPrEx>
        <w:trPr>
          <w:ins w:id="4107" w:author="蔚滢璐" w:date="2017-01-01T16:43:00Z"/>
          <w:trPrChange w:id="4108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4109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7D44B8" w:rsidRPr="00224E9F" w:rsidRDefault="007D44B8">
            <w:pPr>
              <w:rPr>
                <w:ins w:id="4110" w:author="蔚滢璐" w:date="2017-01-01T16:43:00Z"/>
                <w:rFonts w:asciiTheme="minorEastAsia" w:hAnsiTheme="minorEastAsia"/>
                <w:sz w:val="21"/>
                <w:szCs w:val="21"/>
                <w:rPrChange w:id="4111" w:author="蔚滢璐" w:date="2017-01-02T12:59:00Z">
                  <w:rPr>
                    <w:ins w:id="4112" w:author="蔚滢璐" w:date="2017-01-01T16:43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56" w:type="pct"/>
            <w:gridSpan w:val="2"/>
            <w:tcPrChange w:id="4113" w:author="蔚滢璐" w:date="2017-01-01T16:43:00Z">
              <w:tcPr>
                <w:tcW w:w="451" w:type="pct"/>
                <w:gridSpan w:val="2"/>
              </w:tcPr>
            </w:tcPrChange>
          </w:tcPr>
          <w:p w:rsidR="007D44B8" w:rsidRPr="00224E9F" w:rsidRDefault="007D44B8">
            <w:pPr>
              <w:rPr>
                <w:ins w:id="4114" w:author="蔚滢璐" w:date="2017-01-01T16:43:00Z"/>
                <w:rFonts w:asciiTheme="minorEastAsia" w:hAnsiTheme="minorEastAsia"/>
                <w:sz w:val="21"/>
                <w:szCs w:val="21"/>
                <w:rPrChange w:id="4115" w:author="蔚滢璐" w:date="2017-01-02T12:59:00Z">
                  <w:rPr>
                    <w:ins w:id="4116" w:author="蔚滢璐" w:date="2017-01-01T16:43:00Z"/>
                    <w:sz w:val="21"/>
                    <w:szCs w:val="21"/>
                  </w:rPr>
                </w:rPrChange>
              </w:rPr>
            </w:pPr>
            <w:ins w:id="4117" w:author="蔚滢璐" w:date="2017-01-01T16:4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11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553" w:type="pct"/>
            <w:tcPrChange w:id="4119" w:author="蔚滢璐" w:date="2017-01-01T16:43:00Z">
              <w:tcPr>
                <w:tcW w:w="2553" w:type="pct"/>
                <w:gridSpan w:val="2"/>
              </w:tcPr>
            </w:tcPrChange>
          </w:tcPr>
          <w:p w:rsidR="007D44B8" w:rsidRPr="00224E9F" w:rsidRDefault="00D84798">
            <w:pPr>
              <w:rPr>
                <w:ins w:id="4120" w:author="蔚滢璐" w:date="2017-01-01T16:43:00Z"/>
                <w:rFonts w:asciiTheme="minorEastAsia" w:hAnsiTheme="minorEastAsia"/>
                <w:sz w:val="21"/>
                <w:szCs w:val="21"/>
                <w:rPrChange w:id="4121" w:author="蔚滢璐" w:date="2017-01-02T12:59:00Z">
                  <w:rPr>
                    <w:ins w:id="4122" w:author="蔚滢璐" w:date="2017-01-01T16:43:00Z"/>
                    <w:sz w:val="21"/>
                    <w:szCs w:val="21"/>
                  </w:rPr>
                </w:rPrChange>
              </w:rPr>
            </w:pPr>
            <w:ins w:id="4123" w:author="蔚滢璐" w:date="2017-01-01T17:1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12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返回</w:t>
              </w:r>
            </w:ins>
            <w:ins w:id="4125" w:author="蔚滢璐" w:date="2017-01-01T17:12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12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所有用户值对象列表</w:t>
              </w:r>
            </w:ins>
          </w:p>
        </w:tc>
      </w:tr>
      <w:tr w:rsidR="007D44B8" w:rsidRPr="00224E9F" w:rsidTr="00405B33">
        <w:trPr>
          <w:ins w:id="4127" w:author="蔚滢璐" w:date="2017-01-01T16:43:00Z"/>
        </w:trPr>
        <w:tc>
          <w:tcPr>
            <w:tcW w:w="1791" w:type="pct"/>
            <w:vMerge w:val="restart"/>
          </w:tcPr>
          <w:p w:rsidR="007D44B8" w:rsidRPr="00224E9F" w:rsidRDefault="007D44B8">
            <w:pPr>
              <w:rPr>
                <w:ins w:id="4128" w:author="蔚滢璐" w:date="2017-01-01T16:43:00Z"/>
                <w:rFonts w:asciiTheme="minorEastAsia" w:hAnsiTheme="minorEastAsia"/>
                <w:sz w:val="21"/>
                <w:szCs w:val="21"/>
                <w:rPrChange w:id="4129" w:author="蔚滢璐" w:date="2017-01-02T12:59:00Z">
                  <w:rPr>
                    <w:ins w:id="4130" w:author="蔚滢璐" w:date="2017-01-01T16:43:00Z"/>
                    <w:sz w:val="21"/>
                    <w:szCs w:val="21"/>
                  </w:rPr>
                </w:rPrChange>
              </w:rPr>
            </w:pPr>
            <w:ins w:id="4131" w:author="蔚滢璐" w:date="2017-01-01T16:44:00Z">
              <w:r w:rsidRPr="00224E9F">
                <w:rPr>
                  <w:rFonts w:asciiTheme="minorEastAsia" w:hAnsiTheme="minorEastAsia"/>
                  <w:sz w:val="21"/>
                  <w:szCs w:val="21"/>
                  <w:rPrChange w:id="4132" w:author="蔚滢璐" w:date="2017-01-02T12:59:00Z">
                    <w:rPr>
                      <w:sz w:val="21"/>
                      <w:szCs w:val="21"/>
                    </w:rPr>
                  </w:rPrChange>
                </w:rPr>
                <w:t>UserController.addCredit</w:t>
              </w:r>
            </w:ins>
          </w:p>
        </w:tc>
        <w:tc>
          <w:tcPr>
            <w:tcW w:w="656" w:type="pct"/>
            <w:gridSpan w:val="2"/>
          </w:tcPr>
          <w:p w:rsidR="007D44B8" w:rsidRPr="00224E9F" w:rsidRDefault="007D44B8">
            <w:pPr>
              <w:rPr>
                <w:ins w:id="4133" w:author="蔚滢璐" w:date="2017-01-01T16:43:00Z"/>
                <w:rFonts w:asciiTheme="minorEastAsia" w:hAnsiTheme="minorEastAsia"/>
                <w:sz w:val="21"/>
                <w:szCs w:val="21"/>
                <w:rPrChange w:id="4134" w:author="蔚滢璐" w:date="2017-01-02T12:59:00Z">
                  <w:rPr>
                    <w:ins w:id="4135" w:author="蔚滢璐" w:date="2017-01-01T16:43:00Z"/>
                    <w:sz w:val="21"/>
                    <w:szCs w:val="21"/>
                  </w:rPr>
                </w:rPrChange>
              </w:rPr>
            </w:pPr>
            <w:ins w:id="4136" w:author="蔚滢璐" w:date="2017-01-01T16:4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13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553" w:type="pct"/>
          </w:tcPr>
          <w:p w:rsidR="007D44B8" w:rsidRPr="00224E9F" w:rsidRDefault="00D84798">
            <w:pPr>
              <w:rPr>
                <w:ins w:id="4138" w:author="蔚滢璐" w:date="2017-01-01T16:43:00Z"/>
                <w:rFonts w:asciiTheme="minorEastAsia" w:hAnsiTheme="minorEastAsia"/>
                <w:sz w:val="21"/>
                <w:szCs w:val="21"/>
                <w:rPrChange w:id="4139" w:author="蔚滢璐" w:date="2017-01-02T12:59:00Z">
                  <w:rPr>
                    <w:ins w:id="4140" w:author="蔚滢璐" w:date="2017-01-01T16:43:00Z"/>
                    <w:sz w:val="21"/>
                    <w:szCs w:val="21"/>
                  </w:rPr>
                </w:rPrChange>
              </w:rPr>
            </w:pPr>
            <w:ins w:id="4141" w:author="蔚滢璐" w:date="2017-01-01T17:12:00Z">
              <w:r w:rsidRPr="00224E9F">
                <w:rPr>
                  <w:rFonts w:asciiTheme="minorEastAsia" w:hAnsiTheme="minorEastAsia"/>
                  <w:sz w:val="21"/>
                  <w:szCs w:val="21"/>
                  <w:rPrChange w:id="4142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ResultMessage addCredit(int value, String userID)</w:t>
              </w:r>
            </w:ins>
          </w:p>
        </w:tc>
      </w:tr>
      <w:tr w:rsidR="007D44B8" w:rsidRPr="00224E9F" w:rsidTr="00405B33">
        <w:trPr>
          <w:ins w:id="4143" w:author="蔚滢璐" w:date="2017-01-01T16:43:00Z"/>
        </w:trPr>
        <w:tc>
          <w:tcPr>
            <w:tcW w:w="1791" w:type="pct"/>
            <w:vMerge/>
          </w:tcPr>
          <w:p w:rsidR="007D44B8" w:rsidRPr="00224E9F" w:rsidRDefault="007D44B8">
            <w:pPr>
              <w:rPr>
                <w:ins w:id="4144" w:author="蔚滢璐" w:date="2017-01-01T16:43:00Z"/>
                <w:rFonts w:asciiTheme="minorEastAsia" w:hAnsiTheme="minorEastAsia"/>
                <w:sz w:val="21"/>
                <w:szCs w:val="21"/>
                <w:rPrChange w:id="4145" w:author="蔚滢璐" w:date="2017-01-02T12:59:00Z">
                  <w:rPr>
                    <w:ins w:id="4146" w:author="蔚滢璐" w:date="2017-01-01T16:43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56" w:type="pct"/>
            <w:gridSpan w:val="2"/>
          </w:tcPr>
          <w:p w:rsidR="007D44B8" w:rsidRPr="00224E9F" w:rsidRDefault="007D44B8">
            <w:pPr>
              <w:rPr>
                <w:ins w:id="4147" w:author="蔚滢璐" w:date="2017-01-01T16:43:00Z"/>
                <w:rFonts w:asciiTheme="minorEastAsia" w:hAnsiTheme="minorEastAsia"/>
                <w:sz w:val="21"/>
                <w:szCs w:val="21"/>
                <w:rPrChange w:id="4148" w:author="蔚滢璐" w:date="2017-01-02T12:59:00Z">
                  <w:rPr>
                    <w:ins w:id="4149" w:author="蔚滢璐" w:date="2017-01-01T16:43:00Z"/>
                    <w:sz w:val="21"/>
                    <w:szCs w:val="21"/>
                  </w:rPr>
                </w:rPrChange>
              </w:rPr>
            </w:pPr>
            <w:ins w:id="4150" w:author="蔚滢璐" w:date="2017-01-01T16:4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15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553" w:type="pct"/>
          </w:tcPr>
          <w:p w:rsidR="007D44B8" w:rsidRPr="00224E9F" w:rsidRDefault="00D84798">
            <w:pPr>
              <w:rPr>
                <w:ins w:id="4152" w:author="蔚滢璐" w:date="2017-01-01T16:43:00Z"/>
                <w:rFonts w:asciiTheme="minorEastAsia" w:hAnsiTheme="minorEastAsia"/>
                <w:sz w:val="21"/>
                <w:szCs w:val="21"/>
                <w:rPrChange w:id="4153" w:author="蔚滢璐" w:date="2017-01-02T12:59:00Z">
                  <w:rPr>
                    <w:ins w:id="4154" w:author="蔚滢璐" w:date="2017-01-01T16:43:00Z"/>
                    <w:sz w:val="21"/>
                    <w:szCs w:val="21"/>
                  </w:rPr>
                </w:rPrChange>
              </w:rPr>
            </w:pPr>
            <w:ins w:id="4155" w:author="蔚滢璐" w:date="2017-01-01T17:1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15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该用户已存在</w:t>
              </w:r>
            </w:ins>
          </w:p>
        </w:tc>
      </w:tr>
      <w:tr w:rsidR="007D44B8" w:rsidRPr="00224E9F" w:rsidTr="00405B33">
        <w:trPr>
          <w:ins w:id="4157" w:author="蔚滢璐" w:date="2017-01-01T16:43:00Z"/>
        </w:trPr>
        <w:tc>
          <w:tcPr>
            <w:tcW w:w="1791" w:type="pct"/>
            <w:vMerge/>
          </w:tcPr>
          <w:p w:rsidR="007D44B8" w:rsidRPr="00224E9F" w:rsidRDefault="007D44B8">
            <w:pPr>
              <w:rPr>
                <w:ins w:id="4158" w:author="蔚滢璐" w:date="2017-01-01T16:43:00Z"/>
                <w:rFonts w:asciiTheme="minorEastAsia" w:hAnsiTheme="minorEastAsia"/>
                <w:sz w:val="21"/>
                <w:szCs w:val="21"/>
                <w:rPrChange w:id="4159" w:author="蔚滢璐" w:date="2017-01-02T12:59:00Z">
                  <w:rPr>
                    <w:ins w:id="4160" w:author="蔚滢璐" w:date="2017-01-01T16:43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56" w:type="pct"/>
            <w:gridSpan w:val="2"/>
          </w:tcPr>
          <w:p w:rsidR="007D44B8" w:rsidRPr="00224E9F" w:rsidRDefault="007D44B8">
            <w:pPr>
              <w:rPr>
                <w:ins w:id="4161" w:author="蔚滢璐" w:date="2017-01-01T16:43:00Z"/>
                <w:rFonts w:asciiTheme="minorEastAsia" w:hAnsiTheme="minorEastAsia"/>
                <w:sz w:val="21"/>
                <w:szCs w:val="21"/>
                <w:rPrChange w:id="4162" w:author="蔚滢璐" w:date="2017-01-02T12:59:00Z">
                  <w:rPr>
                    <w:ins w:id="4163" w:author="蔚滢璐" w:date="2017-01-01T16:43:00Z"/>
                    <w:sz w:val="21"/>
                    <w:szCs w:val="21"/>
                  </w:rPr>
                </w:rPrChange>
              </w:rPr>
            </w:pPr>
            <w:ins w:id="4164" w:author="蔚滢璐" w:date="2017-01-01T16:4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16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553" w:type="pct"/>
          </w:tcPr>
          <w:p w:rsidR="007D44B8" w:rsidRPr="00224E9F" w:rsidRDefault="00D84798">
            <w:pPr>
              <w:rPr>
                <w:ins w:id="4166" w:author="蔚滢璐" w:date="2017-01-01T16:43:00Z"/>
                <w:rFonts w:asciiTheme="minorEastAsia" w:hAnsiTheme="minorEastAsia"/>
                <w:sz w:val="21"/>
                <w:szCs w:val="21"/>
                <w:rPrChange w:id="4167" w:author="蔚滢璐" w:date="2017-01-02T12:59:00Z">
                  <w:rPr>
                    <w:ins w:id="4168" w:author="蔚滢璐" w:date="2017-01-01T16:43:00Z"/>
                    <w:sz w:val="21"/>
                    <w:szCs w:val="21"/>
                  </w:rPr>
                </w:rPrChange>
              </w:rPr>
            </w:pPr>
            <w:ins w:id="4169" w:author="蔚滢璐" w:date="2017-01-01T17:1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17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调用c</w:t>
              </w:r>
              <w:r w:rsidRPr="00224E9F">
                <w:rPr>
                  <w:rFonts w:asciiTheme="minorEastAsia" w:hAnsiTheme="minorEastAsia"/>
                  <w:sz w:val="21"/>
                  <w:szCs w:val="21"/>
                  <w:rPrChange w:id="4171" w:author="蔚滢璐" w:date="2017-01-02T12:59:00Z">
                    <w:rPr>
                      <w:sz w:val="21"/>
                      <w:szCs w:val="21"/>
                    </w:rPr>
                  </w:rPrChange>
                </w:rPr>
                <w:t>reditRecordList.add</w:t>
              </w:r>
            </w:ins>
          </w:p>
        </w:tc>
      </w:tr>
      <w:tr w:rsidR="007D44B8" w:rsidRPr="00224E9F" w:rsidTr="00405B33">
        <w:trPr>
          <w:ins w:id="4172" w:author="蔚滢璐" w:date="2017-01-01T16:43:00Z"/>
        </w:trPr>
        <w:tc>
          <w:tcPr>
            <w:tcW w:w="1791" w:type="pct"/>
            <w:vMerge w:val="restart"/>
          </w:tcPr>
          <w:p w:rsidR="007D44B8" w:rsidRPr="00224E9F" w:rsidRDefault="007D44B8">
            <w:pPr>
              <w:rPr>
                <w:ins w:id="4173" w:author="蔚滢璐" w:date="2017-01-01T16:43:00Z"/>
                <w:rFonts w:asciiTheme="minorEastAsia" w:hAnsiTheme="minorEastAsia"/>
                <w:sz w:val="21"/>
                <w:szCs w:val="21"/>
                <w:rPrChange w:id="4174" w:author="蔚滢璐" w:date="2017-01-02T12:59:00Z">
                  <w:rPr>
                    <w:ins w:id="4175" w:author="蔚滢璐" w:date="2017-01-01T16:43:00Z"/>
                    <w:sz w:val="21"/>
                    <w:szCs w:val="21"/>
                  </w:rPr>
                </w:rPrChange>
              </w:rPr>
            </w:pPr>
            <w:ins w:id="4176" w:author="蔚滢璐" w:date="2017-01-01T16:45:00Z">
              <w:r w:rsidRPr="00224E9F">
                <w:rPr>
                  <w:rFonts w:asciiTheme="minorEastAsia" w:hAnsiTheme="minorEastAsia"/>
                  <w:sz w:val="21"/>
                  <w:szCs w:val="21"/>
                  <w:rPrChange w:id="4177" w:author="蔚滢璐" w:date="2017-01-02T12:59:00Z">
                    <w:rPr>
                      <w:sz w:val="21"/>
                      <w:szCs w:val="21"/>
                    </w:rPr>
                  </w:rPrChange>
                </w:rPr>
                <w:t>UserController.hasReserved</w:t>
              </w:r>
            </w:ins>
          </w:p>
        </w:tc>
        <w:tc>
          <w:tcPr>
            <w:tcW w:w="656" w:type="pct"/>
            <w:gridSpan w:val="2"/>
          </w:tcPr>
          <w:p w:rsidR="007D44B8" w:rsidRPr="00224E9F" w:rsidRDefault="007D44B8">
            <w:pPr>
              <w:rPr>
                <w:ins w:id="4178" w:author="蔚滢璐" w:date="2017-01-01T16:43:00Z"/>
                <w:rFonts w:asciiTheme="minorEastAsia" w:hAnsiTheme="minorEastAsia"/>
                <w:sz w:val="21"/>
                <w:szCs w:val="21"/>
                <w:rPrChange w:id="4179" w:author="蔚滢璐" w:date="2017-01-02T12:59:00Z">
                  <w:rPr>
                    <w:ins w:id="4180" w:author="蔚滢璐" w:date="2017-01-01T16:43:00Z"/>
                    <w:sz w:val="21"/>
                    <w:szCs w:val="21"/>
                  </w:rPr>
                </w:rPrChange>
              </w:rPr>
            </w:pPr>
            <w:ins w:id="4181" w:author="蔚滢璐" w:date="2017-01-01T16:4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18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553" w:type="pct"/>
          </w:tcPr>
          <w:p w:rsidR="007D44B8" w:rsidRPr="00224E9F" w:rsidRDefault="00D84798">
            <w:pPr>
              <w:rPr>
                <w:ins w:id="4183" w:author="蔚滢璐" w:date="2017-01-01T16:43:00Z"/>
                <w:rFonts w:asciiTheme="minorEastAsia" w:hAnsiTheme="minorEastAsia"/>
                <w:sz w:val="21"/>
                <w:szCs w:val="21"/>
                <w:rPrChange w:id="4184" w:author="蔚滢璐" w:date="2017-01-02T12:59:00Z">
                  <w:rPr>
                    <w:ins w:id="4185" w:author="蔚滢璐" w:date="2017-01-01T16:43:00Z"/>
                    <w:sz w:val="21"/>
                    <w:szCs w:val="21"/>
                  </w:rPr>
                </w:rPrChange>
              </w:rPr>
            </w:pPr>
            <w:ins w:id="4186" w:author="蔚滢璐" w:date="2017-01-01T17:13:00Z">
              <w:r w:rsidRPr="00224E9F">
                <w:rPr>
                  <w:rFonts w:asciiTheme="minorEastAsia" w:hAnsiTheme="minorEastAsia"/>
                  <w:sz w:val="21"/>
                  <w:szCs w:val="21"/>
                  <w:rPrChange w:id="4187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Boolean hasReserved(String userID, String hotelID)</w:t>
              </w:r>
            </w:ins>
          </w:p>
        </w:tc>
      </w:tr>
      <w:tr w:rsidR="007D44B8" w:rsidRPr="00224E9F" w:rsidTr="00405B33">
        <w:trPr>
          <w:ins w:id="4188" w:author="蔚滢璐" w:date="2017-01-01T16:43:00Z"/>
        </w:trPr>
        <w:tc>
          <w:tcPr>
            <w:tcW w:w="1791" w:type="pct"/>
            <w:vMerge/>
          </w:tcPr>
          <w:p w:rsidR="007D44B8" w:rsidRPr="00224E9F" w:rsidRDefault="007D44B8">
            <w:pPr>
              <w:rPr>
                <w:ins w:id="4189" w:author="蔚滢璐" w:date="2017-01-01T16:43:00Z"/>
                <w:rFonts w:asciiTheme="minorEastAsia" w:hAnsiTheme="minorEastAsia"/>
                <w:sz w:val="21"/>
                <w:szCs w:val="21"/>
                <w:rPrChange w:id="4190" w:author="蔚滢璐" w:date="2017-01-02T12:59:00Z">
                  <w:rPr>
                    <w:ins w:id="4191" w:author="蔚滢璐" w:date="2017-01-01T16:43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56" w:type="pct"/>
            <w:gridSpan w:val="2"/>
          </w:tcPr>
          <w:p w:rsidR="007D44B8" w:rsidRPr="00224E9F" w:rsidRDefault="007D44B8">
            <w:pPr>
              <w:rPr>
                <w:ins w:id="4192" w:author="蔚滢璐" w:date="2017-01-01T16:43:00Z"/>
                <w:rFonts w:asciiTheme="minorEastAsia" w:hAnsiTheme="minorEastAsia"/>
                <w:sz w:val="21"/>
                <w:szCs w:val="21"/>
                <w:rPrChange w:id="4193" w:author="蔚滢璐" w:date="2017-01-02T12:59:00Z">
                  <w:rPr>
                    <w:ins w:id="4194" w:author="蔚滢璐" w:date="2017-01-01T16:43:00Z"/>
                    <w:sz w:val="21"/>
                    <w:szCs w:val="21"/>
                  </w:rPr>
                </w:rPrChange>
              </w:rPr>
            </w:pPr>
            <w:ins w:id="4195" w:author="蔚滢璐" w:date="2017-01-01T16:4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19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553" w:type="pct"/>
          </w:tcPr>
          <w:p w:rsidR="007D44B8" w:rsidRPr="00224E9F" w:rsidRDefault="00D84798">
            <w:pPr>
              <w:rPr>
                <w:ins w:id="4197" w:author="蔚滢璐" w:date="2017-01-01T16:43:00Z"/>
                <w:rFonts w:asciiTheme="minorEastAsia" w:hAnsiTheme="minorEastAsia"/>
                <w:sz w:val="21"/>
                <w:szCs w:val="21"/>
                <w:rPrChange w:id="4198" w:author="蔚滢璐" w:date="2017-01-02T12:59:00Z">
                  <w:rPr>
                    <w:ins w:id="4199" w:author="蔚滢璐" w:date="2017-01-01T16:43:00Z"/>
                    <w:sz w:val="21"/>
                    <w:szCs w:val="21"/>
                  </w:rPr>
                </w:rPrChange>
              </w:rPr>
            </w:pPr>
            <w:ins w:id="4200" w:author="蔚滢璐" w:date="2017-01-01T17:1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20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该用户已存在</w:t>
              </w:r>
            </w:ins>
          </w:p>
        </w:tc>
      </w:tr>
      <w:tr w:rsidR="007D44B8" w:rsidRPr="00224E9F" w:rsidTr="00405B33">
        <w:trPr>
          <w:ins w:id="4202" w:author="蔚滢璐" w:date="2017-01-01T16:43:00Z"/>
        </w:trPr>
        <w:tc>
          <w:tcPr>
            <w:tcW w:w="1791" w:type="pct"/>
            <w:vMerge/>
          </w:tcPr>
          <w:p w:rsidR="007D44B8" w:rsidRPr="00224E9F" w:rsidRDefault="007D44B8">
            <w:pPr>
              <w:rPr>
                <w:ins w:id="4203" w:author="蔚滢璐" w:date="2017-01-01T16:43:00Z"/>
                <w:rFonts w:asciiTheme="minorEastAsia" w:hAnsiTheme="minorEastAsia"/>
                <w:sz w:val="21"/>
                <w:szCs w:val="21"/>
                <w:rPrChange w:id="4204" w:author="蔚滢璐" w:date="2017-01-02T12:59:00Z">
                  <w:rPr>
                    <w:ins w:id="4205" w:author="蔚滢璐" w:date="2017-01-01T16:43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56" w:type="pct"/>
            <w:gridSpan w:val="2"/>
          </w:tcPr>
          <w:p w:rsidR="007D44B8" w:rsidRPr="00224E9F" w:rsidRDefault="007D44B8">
            <w:pPr>
              <w:rPr>
                <w:ins w:id="4206" w:author="蔚滢璐" w:date="2017-01-01T16:43:00Z"/>
                <w:rFonts w:asciiTheme="minorEastAsia" w:hAnsiTheme="minorEastAsia"/>
                <w:sz w:val="21"/>
                <w:szCs w:val="21"/>
                <w:rPrChange w:id="4207" w:author="蔚滢璐" w:date="2017-01-02T12:59:00Z">
                  <w:rPr>
                    <w:ins w:id="4208" w:author="蔚滢璐" w:date="2017-01-01T16:43:00Z"/>
                    <w:sz w:val="21"/>
                    <w:szCs w:val="21"/>
                  </w:rPr>
                </w:rPrChange>
              </w:rPr>
            </w:pPr>
            <w:ins w:id="4209" w:author="蔚滢璐" w:date="2017-01-01T16:4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21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553" w:type="pct"/>
          </w:tcPr>
          <w:p w:rsidR="007D44B8" w:rsidRPr="00224E9F" w:rsidRDefault="00D84798">
            <w:pPr>
              <w:rPr>
                <w:ins w:id="4211" w:author="蔚滢璐" w:date="2017-01-01T16:43:00Z"/>
                <w:rFonts w:asciiTheme="minorEastAsia" w:hAnsiTheme="minorEastAsia"/>
                <w:sz w:val="21"/>
                <w:szCs w:val="21"/>
                <w:rPrChange w:id="4212" w:author="蔚滢璐" w:date="2017-01-02T12:59:00Z">
                  <w:rPr>
                    <w:ins w:id="4213" w:author="蔚滢璐" w:date="2017-01-01T16:43:00Z"/>
                    <w:sz w:val="21"/>
                    <w:szCs w:val="21"/>
                  </w:rPr>
                </w:rPrChange>
              </w:rPr>
            </w:pPr>
            <w:ins w:id="4214" w:author="蔚滢璐" w:date="2017-01-01T17:1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21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调用user</w:t>
              </w:r>
              <w:r w:rsidRPr="00224E9F">
                <w:rPr>
                  <w:rFonts w:asciiTheme="minorEastAsia" w:hAnsiTheme="minorEastAsia"/>
                  <w:sz w:val="21"/>
                  <w:szCs w:val="21"/>
                  <w:rPrChange w:id="4216" w:author="蔚滢璐" w:date="2017-01-02T12:59:00Z">
                    <w:rPr>
                      <w:sz w:val="21"/>
                      <w:szCs w:val="21"/>
                    </w:rPr>
                  </w:rPrChange>
                </w:rPr>
                <w:t>.hasReserved</w:t>
              </w:r>
            </w:ins>
          </w:p>
        </w:tc>
      </w:tr>
      <w:tr w:rsidR="007D44B8" w:rsidRPr="00224E9F" w:rsidTr="00405B33">
        <w:trPr>
          <w:ins w:id="4217" w:author="蔚滢璐" w:date="2017-01-01T16:45:00Z"/>
        </w:trPr>
        <w:tc>
          <w:tcPr>
            <w:tcW w:w="1791" w:type="pct"/>
            <w:vMerge w:val="restart"/>
          </w:tcPr>
          <w:p w:rsidR="007D44B8" w:rsidRPr="00224E9F" w:rsidRDefault="007D44B8">
            <w:pPr>
              <w:rPr>
                <w:ins w:id="4218" w:author="蔚滢璐" w:date="2017-01-01T16:45:00Z"/>
                <w:rFonts w:asciiTheme="minorEastAsia" w:hAnsiTheme="minorEastAsia"/>
                <w:sz w:val="21"/>
                <w:szCs w:val="21"/>
                <w:rPrChange w:id="4219" w:author="蔚滢璐" w:date="2017-01-02T12:59:00Z">
                  <w:rPr>
                    <w:ins w:id="4220" w:author="蔚滢璐" w:date="2017-01-01T16:45:00Z"/>
                    <w:sz w:val="21"/>
                    <w:szCs w:val="21"/>
                  </w:rPr>
                </w:rPrChange>
              </w:rPr>
            </w:pPr>
            <w:ins w:id="4221" w:author="蔚滢璐" w:date="2017-01-01T16:45:00Z">
              <w:r w:rsidRPr="00224E9F">
                <w:rPr>
                  <w:rFonts w:asciiTheme="minorEastAsia" w:hAnsiTheme="minorEastAsia"/>
                  <w:sz w:val="21"/>
                  <w:szCs w:val="21"/>
                  <w:rPrChange w:id="4222" w:author="蔚滢璐" w:date="2017-01-02T12:59:00Z">
                    <w:rPr>
                      <w:sz w:val="21"/>
                      <w:szCs w:val="21"/>
                    </w:rPr>
                  </w:rPrChange>
                </w:rPr>
                <w:t>UserController.add</w:t>
              </w:r>
            </w:ins>
          </w:p>
        </w:tc>
        <w:tc>
          <w:tcPr>
            <w:tcW w:w="656" w:type="pct"/>
            <w:gridSpan w:val="2"/>
          </w:tcPr>
          <w:p w:rsidR="007D44B8" w:rsidRPr="00224E9F" w:rsidRDefault="007D44B8">
            <w:pPr>
              <w:rPr>
                <w:ins w:id="4223" w:author="蔚滢璐" w:date="2017-01-01T16:45:00Z"/>
                <w:rFonts w:asciiTheme="minorEastAsia" w:hAnsiTheme="minorEastAsia"/>
                <w:sz w:val="21"/>
                <w:szCs w:val="21"/>
                <w:rPrChange w:id="4224" w:author="蔚滢璐" w:date="2017-01-02T12:59:00Z">
                  <w:rPr>
                    <w:ins w:id="4225" w:author="蔚滢璐" w:date="2017-01-01T16:45:00Z"/>
                    <w:sz w:val="21"/>
                    <w:szCs w:val="21"/>
                  </w:rPr>
                </w:rPrChange>
              </w:rPr>
            </w:pPr>
            <w:ins w:id="4226" w:author="蔚滢璐" w:date="2017-01-01T16:4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22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553" w:type="pct"/>
          </w:tcPr>
          <w:p w:rsidR="007D44B8" w:rsidRPr="00224E9F" w:rsidRDefault="00D84798">
            <w:pPr>
              <w:rPr>
                <w:ins w:id="4228" w:author="蔚滢璐" w:date="2017-01-01T16:45:00Z"/>
                <w:rFonts w:asciiTheme="minorEastAsia" w:hAnsiTheme="minorEastAsia"/>
                <w:sz w:val="21"/>
                <w:szCs w:val="21"/>
                <w:rPrChange w:id="4229" w:author="蔚滢璐" w:date="2017-01-02T12:59:00Z">
                  <w:rPr>
                    <w:ins w:id="4230" w:author="蔚滢璐" w:date="2017-01-01T16:45:00Z"/>
                    <w:sz w:val="21"/>
                    <w:szCs w:val="21"/>
                  </w:rPr>
                </w:rPrChange>
              </w:rPr>
            </w:pPr>
            <w:ins w:id="4231" w:author="蔚滢璐" w:date="2017-01-01T17:14:00Z">
              <w:r w:rsidRPr="00224E9F">
                <w:rPr>
                  <w:rFonts w:asciiTheme="minorEastAsia" w:hAnsiTheme="minorEastAsia"/>
                  <w:sz w:val="21"/>
                  <w:szCs w:val="21"/>
                  <w:rPrChange w:id="4232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ResultMessage add(UserVO userVO)</w:t>
              </w:r>
            </w:ins>
          </w:p>
        </w:tc>
      </w:tr>
      <w:tr w:rsidR="007D44B8" w:rsidRPr="00224E9F" w:rsidTr="00405B33">
        <w:trPr>
          <w:ins w:id="4233" w:author="蔚滢璐" w:date="2017-01-01T16:45:00Z"/>
        </w:trPr>
        <w:tc>
          <w:tcPr>
            <w:tcW w:w="1791" w:type="pct"/>
            <w:vMerge/>
          </w:tcPr>
          <w:p w:rsidR="007D44B8" w:rsidRPr="00224E9F" w:rsidRDefault="007D44B8">
            <w:pPr>
              <w:rPr>
                <w:ins w:id="4234" w:author="蔚滢璐" w:date="2017-01-01T16:45:00Z"/>
                <w:rFonts w:asciiTheme="minorEastAsia" w:hAnsiTheme="minorEastAsia"/>
                <w:sz w:val="21"/>
                <w:szCs w:val="21"/>
                <w:rPrChange w:id="4235" w:author="蔚滢璐" w:date="2017-01-02T12:59:00Z">
                  <w:rPr>
                    <w:ins w:id="4236" w:author="蔚滢璐" w:date="2017-01-01T16:45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56" w:type="pct"/>
            <w:gridSpan w:val="2"/>
          </w:tcPr>
          <w:p w:rsidR="007D44B8" w:rsidRPr="00224E9F" w:rsidRDefault="007D44B8">
            <w:pPr>
              <w:rPr>
                <w:ins w:id="4237" w:author="蔚滢璐" w:date="2017-01-01T16:45:00Z"/>
                <w:rFonts w:asciiTheme="minorEastAsia" w:hAnsiTheme="minorEastAsia"/>
                <w:sz w:val="21"/>
                <w:szCs w:val="21"/>
                <w:rPrChange w:id="4238" w:author="蔚滢璐" w:date="2017-01-02T12:59:00Z">
                  <w:rPr>
                    <w:ins w:id="4239" w:author="蔚滢璐" w:date="2017-01-01T16:45:00Z"/>
                    <w:sz w:val="21"/>
                    <w:szCs w:val="21"/>
                  </w:rPr>
                </w:rPrChange>
              </w:rPr>
            </w:pPr>
            <w:ins w:id="4240" w:author="蔚滢璐" w:date="2017-01-01T16:4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24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553" w:type="pct"/>
          </w:tcPr>
          <w:p w:rsidR="007D44B8" w:rsidRPr="00224E9F" w:rsidRDefault="00D84798">
            <w:pPr>
              <w:rPr>
                <w:ins w:id="4242" w:author="蔚滢璐" w:date="2017-01-01T16:45:00Z"/>
                <w:rFonts w:asciiTheme="minorEastAsia" w:hAnsiTheme="minorEastAsia"/>
                <w:sz w:val="21"/>
                <w:szCs w:val="21"/>
                <w:rPrChange w:id="4243" w:author="蔚滢璐" w:date="2017-01-02T12:59:00Z">
                  <w:rPr>
                    <w:ins w:id="4244" w:author="蔚滢璐" w:date="2017-01-01T16:45:00Z"/>
                    <w:sz w:val="21"/>
                    <w:szCs w:val="21"/>
                  </w:rPr>
                </w:rPrChange>
              </w:rPr>
            </w:pPr>
            <w:ins w:id="4245" w:author="蔚滢璐" w:date="2017-01-01T17:1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24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该用户不存在</w:t>
              </w:r>
            </w:ins>
          </w:p>
        </w:tc>
      </w:tr>
      <w:tr w:rsidR="007D44B8" w:rsidRPr="00224E9F" w:rsidTr="00405B33">
        <w:trPr>
          <w:ins w:id="4247" w:author="蔚滢璐" w:date="2017-01-01T16:45:00Z"/>
        </w:trPr>
        <w:tc>
          <w:tcPr>
            <w:tcW w:w="1791" w:type="pct"/>
            <w:vMerge/>
          </w:tcPr>
          <w:p w:rsidR="007D44B8" w:rsidRPr="00224E9F" w:rsidRDefault="007D44B8">
            <w:pPr>
              <w:rPr>
                <w:ins w:id="4248" w:author="蔚滢璐" w:date="2017-01-01T16:45:00Z"/>
                <w:rFonts w:asciiTheme="minorEastAsia" w:hAnsiTheme="minorEastAsia"/>
                <w:sz w:val="21"/>
                <w:szCs w:val="21"/>
                <w:rPrChange w:id="4249" w:author="蔚滢璐" w:date="2017-01-02T12:59:00Z">
                  <w:rPr>
                    <w:ins w:id="4250" w:author="蔚滢璐" w:date="2017-01-01T16:45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56" w:type="pct"/>
            <w:gridSpan w:val="2"/>
          </w:tcPr>
          <w:p w:rsidR="007D44B8" w:rsidRPr="00224E9F" w:rsidRDefault="007D44B8">
            <w:pPr>
              <w:rPr>
                <w:ins w:id="4251" w:author="蔚滢璐" w:date="2017-01-01T16:45:00Z"/>
                <w:rFonts w:asciiTheme="minorEastAsia" w:hAnsiTheme="minorEastAsia"/>
                <w:sz w:val="21"/>
                <w:szCs w:val="21"/>
                <w:rPrChange w:id="4252" w:author="蔚滢璐" w:date="2017-01-02T12:59:00Z">
                  <w:rPr>
                    <w:ins w:id="4253" w:author="蔚滢璐" w:date="2017-01-01T16:45:00Z"/>
                    <w:sz w:val="21"/>
                    <w:szCs w:val="21"/>
                  </w:rPr>
                </w:rPrChange>
              </w:rPr>
            </w:pPr>
            <w:ins w:id="4254" w:author="蔚滢璐" w:date="2017-01-01T16:4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25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553" w:type="pct"/>
          </w:tcPr>
          <w:p w:rsidR="007D44B8" w:rsidRPr="00224E9F" w:rsidRDefault="00D84798">
            <w:pPr>
              <w:rPr>
                <w:ins w:id="4256" w:author="蔚滢璐" w:date="2017-01-01T16:45:00Z"/>
                <w:rFonts w:asciiTheme="minorEastAsia" w:hAnsiTheme="minorEastAsia"/>
                <w:sz w:val="21"/>
                <w:szCs w:val="21"/>
                <w:rPrChange w:id="4257" w:author="蔚滢璐" w:date="2017-01-02T12:59:00Z">
                  <w:rPr>
                    <w:ins w:id="4258" w:author="蔚滢璐" w:date="2017-01-01T16:45:00Z"/>
                    <w:sz w:val="21"/>
                    <w:szCs w:val="21"/>
                  </w:rPr>
                </w:rPrChange>
              </w:rPr>
            </w:pPr>
            <w:ins w:id="4259" w:author="蔚滢璐" w:date="2017-01-01T17:1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26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</w:t>
              </w:r>
            </w:ins>
            <w:ins w:id="4261" w:author="蔚滢璐" w:date="2017-01-01T17:16:00Z">
              <w:r w:rsidRPr="00224E9F">
                <w:rPr>
                  <w:rFonts w:asciiTheme="minorEastAsia" w:hAnsiTheme="minorEastAsia"/>
                  <w:sz w:val="21"/>
                  <w:szCs w:val="21"/>
                  <w:rPrChange w:id="4262" w:author="蔚滢璐" w:date="2017-01-02T12:59:00Z">
                    <w:rPr>
                      <w:sz w:val="21"/>
                      <w:szCs w:val="21"/>
                    </w:rPr>
                  </w:rPrChange>
                </w:rPr>
                <w:t>User.add</w:t>
              </w:r>
            </w:ins>
          </w:p>
        </w:tc>
      </w:tr>
      <w:tr w:rsidR="007D44B8" w:rsidRPr="00224E9F" w:rsidTr="007D44B8">
        <w:tblPrEx>
          <w:tblW w:w="5000" w:type="pct"/>
          <w:tblLayout w:type="fixed"/>
          <w:tblPrExChange w:id="4263" w:author="蔚滢璐" w:date="2017-01-01T16:43:00Z">
            <w:tblPrEx>
              <w:tblW w:w="5000" w:type="pct"/>
              <w:tblLayout w:type="fixed"/>
            </w:tblPrEx>
          </w:tblPrExChange>
        </w:tblPrEx>
        <w:trPr>
          <w:ins w:id="4264" w:author="蔚滢璐" w:date="2017-01-01T16:30:00Z"/>
          <w:trPrChange w:id="4265" w:author="蔚滢璐" w:date="2017-01-01T16:43:00Z">
            <w:trPr>
              <w:gridAfter w:val="0"/>
            </w:trPr>
          </w:trPrChange>
        </w:trPr>
        <w:tc>
          <w:tcPr>
            <w:tcW w:w="5000" w:type="pct"/>
            <w:gridSpan w:val="4"/>
            <w:tcPrChange w:id="4266" w:author="蔚滢璐" w:date="2017-01-01T16:43:00Z">
              <w:tcPr>
                <w:tcW w:w="5000" w:type="pct"/>
                <w:gridSpan w:val="7"/>
              </w:tcPr>
            </w:tcPrChange>
          </w:tcPr>
          <w:p w:rsidR="007D44B8" w:rsidRPr="00224E9F" w:rsidRDefault="007D44B8">
            <w:pPr>
              <w:jc w:val="center"/>
              <w:rPr>
                <w:ins w:id="4267" w:author="蔚滢璐" w:date="2017-01-01T16:30:00Z"/>
                <w:rFonts w:asciiTheme="minorEastAsia" w:hAnsiTheme="minorEastAsia"/>
                <w:sz w:val="21"/>
                <w:szCs w:val="21"/>
                <w:rPrChange w:id="4268" w:author="蔚滢璐" w:date="2017-01-02T12:59:00Z">
                  <w:rPr>
                    <w:ins w:id="4269" w:author="蔚滢璐" w:date="2017-01-01T16:30:00Z"/>
                    <w:sz w:val="21"/>
                    <w:szCs w:val="21"/>
                  </w:rPr>
                </w:rPrChange>
              </w:rPr>
            </w:pPr>
            <w:ins w:id="4270" w:author="蔚滢璐" w:date="2017-01-01T16:3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27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需要的服务（需接口）</w:t>
              </w:r>
            </w:ins>
          </w:p>
        </w:tc>
      </w:tr>
      <w:tr w:rsidR="007D44B8" w:rsidRPr="00224E9F" w:rsidTr="007D44B8">
        <w:tblPrEx>
          <w:tblW w:w="5000" w:type="pct"/>
          <w:tblLayout w:type="fixed"/>
          <w:tblPrExChange w:id="4272" w:author="蔚滢璐" w:date="2017-01-01T16:43:00Z">
            <w:tblPrEx>
              <w:tblW w:w="5000" w:type="pct"/>
              <w:tblLayout w:type="fixed"/>
            </w:tblPrEx>
          </w:tblPrExChange>
        </w:tblPrEx>
        <w:trPr>
          <w:ins w:id="4273" w:author="蔚滢璐" w:date="2017-01-01T16:30:00Z"/>
          <w:trPrChange w:id="4274" w:author="蔚滢璐" w:date="2017-01-01T16:43:00Z">
            <w:trPr>
              <w:gridAfter w:val="0"/>
            </w:trPr>
          </w:trPrChange>
        </w:trPr>
        <w:tc>
          <w:tcPr>
            <w:tcW w:w="1996" w:type="pct"/>
            <w:gridSpan w:val="2"/>
            <w:tcPrChange w:id="4275" w:author="蔚滢璐" w:date="2017-01-01T16:43:00Z">
              <w:tcPr>
                <w:tcW w:w="1996" w:type="pct"/>
                <w:gridSpan w:val="3"/>
              </w:tcPr>
            </w:tcPrChange>
          </w:tcPr>
          <w:p w:rsidR="007D44B8" w:rsidRPr="00224E9F" w:rsidRDefault="007D44B8">
            <w:pPr>
              <w:rPr>
                <w:ins w:id="4276" w:author="蔚滢璐" w:date="2017-01-01T16:30:00Z"/>
                <w:rFonts w:asciiTheme="minorEastAsia" w:hAnsiTheme="minorEastAsia"/>
                <w:sz w:val="21"/>
                <w:szCs w:val="21"/>
                <w:rPrChange w:id="4277" w:author="蔚滢璐" w:date="2017-01-02T12:59:00Z">
                  <w:rPr>
                    <w:ins w:id="4278" w:author="蔚滢璐" w:date="2017-01-01T16:30:00Z"/>
                    <w:sz w:val="21"/>
                    <w:szCs w:val="21"/>
                  </w:rPr>
                </w:rPrChange>
              </w:rPr>
            </w:pPr>
            <w:ins w:id="4279" w:author="蔚滢璐" w:date="2017-01-01T16:3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28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服务名</w:t>
              </w:r>
            </w:ins>
          </w:p>
        </w:tc>
        <w:tc>
          <w:tcPr>
            <w:tcW w:w="3004" w:type="pct"/>
            <w:gridSpan w:val="2"/>
            <w:tcPrChange w:id="4281" w:author="蔚滢璐" w:date="2017-01-01T16:43:00Z">
              <w:tcPr>
                <w:tcW w:w="3004" w:type="pct"/>
                <w:gridSpan w:val="4"/>
              </w:tcPr>
            </w:tcPrChange>
          </w:tcPr>
          <w:p w:rsidR="007D44B8" w:rsidRPr="00224E9F" w:rsidRDefault="007D44B8">
            <w:pPr>
              <w:rPr>
                <w:ins w:id="4282" w:author="蔚滢璐" w:date="2017-01-01T16:30:00Z"/>
                <w:rFonts w:asciiTheme="minorEastAsia" w:hAnsiTheme="minorEastAsia"/>
                <w:sz w:val="21"/>
                <w:szCs w:val="21"/>
                <w:rPrChange w:id="4283" w:author="蔚滢璐" w:date="2017-01-02T12:59:00Z">
                  <w:rPr>
                    <w:ins w:id="4284" w:author="蔚滢璐" w:date="2017-01-01T16:30:00Z"/>
                    <w:sz w:val="21"/>
                    <w:szCs w:val="21"/>
                  </w:rPr>
                </w:rPrChange>
              </w:rPr>
            </w:pPr>
            <w:ins w:id="4285" w:author="蔚滢璐" w:date="2017-01-01T16:3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28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服务</w:t>
              </w:r>
            </w:ins>
          </w:p>
        </w:tc>
      </w:tr>
      <w:tr w:rsidR="00D84798" w:rsidRPr="00224E9F" w:rsidTr="007D44B8">
        <w:trPr>
          <w:ins w:id="4287" w:author="蔚滢璐" w:date="2017-01-01T17:16:00Z"/>
        </w:trPr>
        <w:tc>
          <w:tcPr>
            <w:tcW w:w="1996" w:type="pct"/>
            <w:gridSpan w:val="2"/>
          </w:tcPr>
          <w:p w:rsidR="00D84798" w:rsidRPr="00224E9F" w:rsidRDefault="00D84798">
            <w:pPr>
              <w:rPr>
                <w:ins w:id="4288" w:author="蔚滢璐" w:date="2017-01-01T17:16:00Z"/>
                <w:rFonts w:asciiTheme="minorEastAsia" w:hAnsiTheme="minorEastAsia"/>
                <w:sz w:val="21"/>
                <w:szCs w:val="21"/>
                <w:rPrChange w:id="4289" w:author="蔚滢璐" w:date="2017-01-02T12:59:00Z">
                  <w:rPr>
                    <w:ins w:id="4290" w:author="蔚滢璐" w:date="2017-01-01T17:16:00Z"/>
                    <w:sz w:val="21"/>
                    <w:szCs w:val="21"/>
                  </w:rPr>
                </w:rPrChange>
              </w:rPr>
            </w:pPr>
            <w:ins w:id="4291" w:author="蔚滢璐" w:date="2017-01-01T17:16:00Z">
              <w:r w:rsidRPr="00224E9F">
                <w:rPr>
                  <w:rFonts w:asciiTheme="minorEastAsia" w:hAnsiTheme="minorEastAsia"/>
                  <w:sz w:val="21"/>
                  <w:szCs w:val="21"/>
                  <w:rPrChange w:id="4292" w:author="蔚滢璐" w:date="2017-01-02T12:59:00Z">
                    <w:rPr>
                      <w:sz w:val="21"/>
                      <w:szCs w:val="21"/>
                    </w:rPr>
                  </w:rPrChange>
                </w:rPr>
                <w:t>user.getInfo</w:t>
              </w:r>
            </w:ins>
          </w:p>
        </w:tc>
        <w:tc>
          <w:tcPr>
            <w:tcW w:w="3004" w:type="pct"/>
            <w:gridSpan w:val="2"/>
          </w:tcPr>
          <w:p w:rsidR="00D84798" w:rsidRPr="00224E9F" w:rsidRDefault="00D84798">
            <w:pPr>
              <w:rPr>
                <w:ins w:id="4293" w:author="蔚滢璐" w:date="2017-01-01T17:16:00Z"/>
                <w:rFonts w:asciiTheme="minorEastAsia" w:hAnsiTheme="minorEastAsia"/>
                <w:sz w:val="21"/>
                <w:szCs w:val="21"/>
                <w:rPrChange w:id="4294" w:author="蔚滢璐" w:date="2017-01-02T12:59:00Z">
                  <w:rPr>
                    <w:ins w:id="4295" w:author="蔚滢璐" w:date="2017-01-01T17:16:00Z"/>
                    <w:sz w:val="21"/>
                    <w:szCs w:val="21"/>
                  </w:rPr>
                </w:rPrChange>
              </w:rPr>
            </w:pPr>
            <w:ins w:id="4296" w:author="蔚滢璐" w:date="2017-01-01T17:16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29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返回用户信息的值对象</w:t>
              </w:r>
            </w:ins>
          </w:p>
        </w:tc>
      </w:tr>
      <w:tr w:rsidR="00D84798" w:rsidRPr="00224E9F" w:rsidTr="007D44B8">
        <w:trPr>
          <w:ins w:id="4298" w:author="蔚滢璐" w:date="2017-01-01T17:16:00Z"/>
        </w:trPr>
        <w:tc>
          <w:tcPr>
            <w:tcW w:w="1996" w:type="pct"/>
            <w:gridSpan w:val="2"/>
          </w:tcPr>
          <w:p w:rsidR="00D84798" w:rsidRPr="00224E9F" w:rsidRDefault="00D84798">
            <w:pPr>
              <w:rPr>
                <w:ins w:id="4299" w:author="蔚滢璐" w:date="2017-01-01T17:16:00Z"/>
                <w:rFonts w:asciiTheme="minorEastAsia" w:hAnsiTheme="minorEastAsia"/>
                <w:sz w:val="21"/>
                <w:szCs w:val="21"/>
                <w:rPrChange w:id="4300" w:author="蔚滢璐" w:date="2017-01-02T12:59:00Z">
                  <w:rPr>
                    <w:ins w:id="4301" w:author="蔚滢璐" w:date="2017-01-01T17:16:00Z"/>
                    <w:sz w:val="21"/>
                    <w:szCs w:val="21"/>
                  </w:rPr>
                </w:rPrChange>
              </w:rPr>
            </w:pPr>
            <w:ins w:id="4302" w:author="蔚滢璐" w:date="2017-01-01T17:17:00Z">
              <w:r w:rsidRPr="00224E9F">
                <w:rPr>
                  <w:rFonts w:asciiTheme="minorEastAsia" w:hAnsiTheme="minorEastAsia"/>
                  <w:sz w:val="21"/>
                  <w:szCs w:val="21"/>
                  <w:rPrChange w:id="4303" w:author="蔚滢璐" w:date="2017-01-02T12:59:00Z">
                    <w:rPr>
                      <w:sz w:val="21"/>
                      <w:szCs w:val="21"/>
                    </w:rPr>
                  </w:rPrChange>
                </w:rPr>
                <w:t>userDao.update</w:t>
              </w:r>
            </w:ins>
          </w:p>
        </w:tc>
        <w:tc>
          <w:tcPr>
            <w:tcW w:w="3004" w:type="pct"/>
            <w:gridSpan w:val="2"/>
          </w:tcPr>
          <w:p w:rsidR="00D84798" w:rsidRPr="00224E9F" w:rsidRDefault="00D84798">
            <w:pPr>
              <w:rPr>
                <w:ins w:id="4304" w:author="蔚滢璐" w:date="2017-01-01T17:16:00Z"/>
                <w:rFonts w:asciiTheme="minorEastAsia" w:hAnsiTheme="minorEastAsia"/>
                <w:sz w:val="21"/>
                <w:szCs w:val="21"/>
                <w:rPrChange w:id="4305" w:author="蔚滢璐" w:date="2017-01-02T12:59:00Z">
                  <w:rPr>
                    <w:ins w:id="4306" w:author="蔚滢璐" w:date="2017-01-01T17:16:00Z"/>
                    <w:sz w:val="21"/>
                    <w:szCs w:val="21"/>
                  </w:rPr>
                </w:rPrChange>
              </w:rPr>
            </w:pPr>
            <w:ins w:id="4307" w:author="蔚滢璐" w:date="2017-01-01T17:1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30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更新用户单一持久化对象</w:t>
              </w:r>
            </w:ins>
          </w:p>
        </w:tc>
      </w:tr>
      <w:tr w:rsidR="00D84798" w:rsidRPr="00224E9F" w:rsidTr="007D44B8">
        <w:trPr>
          <w:ins w:id="4309" w:author="蔚滢璐" w:date="2017-01-01T17:17:00Z"/>
        </w:trPr>
        <w:tc>
          <w:tcPr>
            <w:tcW w:w="1996" w:type="pct"/>
            <w:gridSpan w:val="2"/>
          </w:tcPr>
          <w:p w:rsidR="00D84798" w:rsidRPr="00224E9F" w:rsidRDefault="00D84798">
            <w:pPr>
              <w:rPr>
                <w:ins w:id="4310" w:author="蔚滢璐" w:date="2017-01-01T17:17:00Z"/>
                <w:rFonts w:asciiTheme="minorEastAsia" w:hAnsiTheme="minorEastAsia"/>
                <w:sz w:val="21"/>
                <w:szCs w:val="21"/>
                <w:rPrChange w:id="4311" w:author="蔚滢璐" w:date="2017-01-02T12:59:00Z">
                  <w:rPr>
                    <w:ins w:id="4312" w:author="蔚滢璐" w:date="2017-01-01T17:17:00Z"/>
                    <w:sz w:val="21"/>
                    <w:szCs w:val="21"/>
                  </w:rPr>
                </w:rPrChange>
              </w:rPr>
            </w:pPr>
            <w:ins w:id="4313" w:author="蔚滢璐" w:date="2017-01-01T17:18:00Z">
              <w:r w:rsidRPr="00224E9F">
                <w:rPr>
                  <w:rFonts w:asciiTheme="minorEastAsia" w:hAnsiTheme="minorEastAsia"/>
                  <w:sz w:val="21"/>
                  <w:szCs w:val="21"/>
                  <w:rPrChange w:id="4314" w:author="蔚滢璐" w:date="2017-01-02T12:59:00Z">
                    <w:rPr>
                      <w:sz w:val="21"/>
                      <w:szCs w:val="21"/>
                    </w:rPr>
                  </w:rPrChange>
                </w:rPr>
                <w:t>creditRecordList.addCreditRecord</w:t>
              </w:r>
            </w:ins>
          </w:p>
        </w:tc>
        <w:tc>
          <w:tcPr>
            <w:tcW w:w="3004" w:type="pct"/>
            <w:gridSpan w:val="2"/>
          </w:tcPr>
          <w:p w:rsidR="00D84798" w:rsidRPr="00224E9F" w:rsidRDefault="00D84798">
            <w:pPr>
              <w:rPr>
                <w:ins w:id="4315" w:author="蔚滢璐" w:date="2017-01-01T17:17:00Z"/>
                <w:rFonts w:asciiTheme="minorEastAsia" w:hAnsiTheme="minorEastAsia"/>
                <w:sz w:val="21"/>
                <w:szCs w:val="21"/>
                <w:rPrChange w:id="4316" w:author="蔚滢璐" w:date="2017-01-02T12:59:00Z">
                  <w:rPr>
                    <w:ins w:id="4317" w:author="蔚滢璐" w:date="2017-01-01T17:17:00Z"/>
                    <w:sz w:val="21"/>
                    <w:szCs w:val="21"/>
                  </w:rPr>
                </w:rPrChange>
              </w:rPr>
            </w:pPr>
            <w:ins w:id="4318" w:author="蔚滢璐" w:date="2017-01-01T17:1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31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增加用户信用记录</w:t>
              </w:r>
            </w:ins>
          </w:p>
        </w:tc>
      </w:tr>
      <w:tr w:rsidR="00D84798" w:rsidRPr="00224E9F" w:rsidTr="007D44B8">
        <w:trPr>
          <w:ins w:id="4320" w:author="蔚滢璐" w:date="2017-01-01T17:18:00Z"/>
        </w:trPr>
        <w:tc>
          <w:tcPr>
            <w:tcW w:w="1996" w:type="pct"/>
            <w:gridSpan w:val="2"/>
          </w:tcPr>
          <w:p w:rsidR="00D84798" w:rsidRPr="00224E9F" w:rsidRDefault="00D84798">
            <w:pPr>
              <w:rPr>
                <w:ins w:id="4321" w:author="蔚滢璐" w:date="2017-01-01T17:18:00Z"/>
                <w:rFonts w:asciiTheme="minorEastAsia" w:hAnsiTheme="minorEastAsia"/>
                <w:sz w:val="21"/>
                <w:szCs w:val="21"/>
                <w:rPrChange w:id="4322" w:author="蔚滢璐" w:date="2017-01-02T12:59:00Z">
                  <w:rPr>
                    <w:ins w:id="4323" w:author="蔚滢璐" w:date="2017-01-01T17:18:00Z"/>
                    <w:sz w:val="21"/>
                    <w:szCs w:val="21"/>
                  </w:rPr>
                </w:rPrChange>
              </w:rPr>
            </w:pPr>
            <w:ins w:id="4324" w:author="蔚滢璐" w:date="2017-01-01T17:19:00Z">
              <w:r w:rsidRPr="00224E9F">
                <w:rPr>
                  <w:rFonts w:asciiTheme="minorEastAsia" w:hAnsiTheme="minorEastAsia"/>
                  <w:sz w:val="21"/>
                  <w:szCs w:val="21"/>
                  <w:rPrChange w:id="4325" w:author="蔚滢璐" w:date="2017-01-02T12:59:00Z">
                    <w:rPr>
                      <w:sz w:val="21"/>
                      <w:szCs w:val="21"/>
                    </w:rPr>
                  </w:rPrChange>
                </w:rPr>
                <w:t>creditRecordList.getCreditRecordList</w:t>
              </w:r>
            </w:ins>
          </w:p>
        </w:tc>
        <w:tc>
          <w:tcPr>
            <w:tcW w:w="3004" w:type="pct"/>
            <w:gridSpan w:val="2"/>
          </w:tcPr>
          <w:p w:rsidR="00D84798" w:rsidRPr="00224E9F" w:rsidRDefault="00D84798">
            <w:pPr>
              <w:rPr>
                <w:ins w:id="4326" w:author="蔚滢璐" w:date="2017-01-01T17:18:00Z"/>
                <w:rFonts w:asciiTheme="minorEastAsia" w:hAnsiTheme="minorEastAsia"/>
                <w:sz w:val="21"/>
                <w:szCs w:val="21"/>
                <w:rPrChange w:id="4327" w:author="蔚滢璐" w:date="2017-01-02T12:59:00Z">
                  <w:rPr>
                    <w:ins w:id="4328" w:author="蔚滢璐" w:date="2017-01-01T17:18:00Z"/>
                    <w:sz w:val="21"/>
                    <w:szCs w:val="21"/>
                  </w:rPr>
                </w:rPrChange>
              </w:rPr>
            </w:pPr>
            <w:ins w:id="4329" w:author="蔚滢璐" w:date="2017-01-01T17:1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33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返回用户信用记录列表</w:t>
              </w:r>
            </w:ins>
          </w:p>
        </w:tc>
      </w:tr>
      <w:tr w:rsidR="00D84798" w:rsidRPr="00224E9F" w:rsidTr="007D44B8">
        <w:trPr>
          <w:ins w:id="4331" w:author="蔚滢璐" w:date="2017-01-01T17:19:00Z"/>
        </w:trPr>
        <w:tc>
          <w:tcPr>
            <w:tcW w:w="1996" w:type="pct"/>
            <w:gridSpan w:val="2"/>
          </w:tcPr>
          <w:p w:rsidR="00D84798" w:rsidRPr="00224E9F" w:rsidRDefault="00D84798">
            <w:pPr>
              <w:rPr>
                <w:ins w:id="4332" w:author="蔚滢璐" w:date="2017-01-01T17:19:00Z"/>
                <w:rFonts w:asciiTheme="minorEastAsia" w:hAnsiTheme="minorEastAsia"/>
                <w:sz w:val="21"/>
                <w:szCs w:val="21"/>
                <w:rPrChange w:id="4333" w:author="蔚滢璐" w:date="2017-01-02T12:59:00Z">
                  <w:rPr>
                    <w:ins w:id="4334" w:author="蔚滢璐" w:date="2017-01-01T17:19:00Z"/>
                    <w:sz w:val="21"/>
                    <w:szCs w:val="21"/>
                  </w:rPr>
                </w:rPrChange>
              </w:rPr>
            </w:pPr>
            <w:ins w:id="4335" w:author="蔚滢璐" w:date="2017-01-01T17:19:00Z">
              <w:r w:rsidRPr="00224E9F">
                <w:rPr>
                  <w:rFonts w:asciiTheme="minorEastAsia" w:hAnsiTheme="minorEastAsia"/>
                  <w:sz w:val="21"/>
                  <w:szCs w:val="21"/>
                  <w:rPrChange w:id="4336" w:author="蔚滢璐" w:date="2017-01-02T12:59:00Z">
                    <w:rPr>
                      <w:sz w:val="21"/>
                      <w:szCs w:val="21"/>
                    </w:rPr>
                  </w:rPrChange>
                </w:rPr>
                <w:t>user.registerMember</w:t>
              </w:r>
            </w:ins>
          </w:p>
        </w:tc>
        <w:tc>
          <w:tcPr>
            <w:tcW w:w="3004" w:type="pct"/>
            <w:gridSpan w:val="2"/>
          </w:tcPr>
          <w:p w:rsidR="00D84798" w:rsidRPr="00224E9F" w:rsidRDefault="00D84798">
            <w:pPr>
              <w:rPr>
                <w:ins w:id="4337" w:author="蔚滢璐" w:date="2017-01-01T17:19:00Z"/>
                <w:rFonts w:asciiTheme="minorEastAsia" w:hAnsiTheme="minorEastAsia"/>
                <w:sz w:val="21"/>
                <w:szCs w:val="21"/>
                <w:rPrChange w:id="4338" w:author="蔚滢璐" w:date="2017-01-02T12:59:00Z">
                  <w:rPr>
                    <w:ins w:id="4339" w:author="蔚滢璐" w:date="2017-01-01T17:19:00Z"/>
                    <w:sz w:val="21"/>
                    <w:szCs w:val="21"/>
                  </w:rPr>
                </w:rPrChange>
              </w:rPr>
            </w:pPr>
            <w:ins w:id="4340" w:author="蔚滢璐" w:date="2017-01-01T17:1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34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注册</w:t>
              </w:r>
            </w:ins>
            <w:ins w:id="4342" w:author="蔚滢璐" w:date="2017-01-01T17:2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34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用户和企业会员</w:t>
              </w:r>
            </w:ins>
          </w:p>
        </w:tc>
      </w:tr>
      <w:tr w:rsidR="00D84798" w:rsidRPr="00224E9F" w:rsidTr="007D44B8">
        <w:trPr>
          <w:ins w:id="4344" w:author="蔚滢璐" w:date="2017-01-01T17:20:00Z"/>
        </w:trPr>
        <w:tc>
          <w:tcPr>
            <w:tcW w:w="1996" w:type="pct"/>
            <w:gridSpan w:val="2"/>
          </w:tcPr>
          <w:p w:rsidR="00D84798" w:rsidRPr="00224E9F" w:rsidRDefault="00645716">
            <w:pPr>
              <w:rPr>
                <w:ins w:id="4345" w:author="蔚滢璐" w:date="2017-01-01T17:20:00Z"/>
                <w:rFonts w:asciiTheme="minorEastAsia" w:hAnsiTheme="minorEastAsia"/>
                <w:sz w:val="21"/>
                <w:szCs w:val="21"/>
                <w:rPrChange w:id="4346" w:author="蔚滢璐" w:date="2017-01-02T12:59:00Z">
                  <w:rPr>
                    <w:ins w:id="4347" w:author="蔚滢璐" w:date="2017-01-01T17:20:00Z"/>
                    <w:sz w:val="21"/>
                    <w:szCs w:val="21"/>
                  </w:rPr>
                </w:rPrChange>
              </w:rPr>
            </w:pPr>
            <w:ins w:id="4348" w:author="蔚滢璐" w:date="2017-01-01T17:20:00Z">
              <w:r w:rsidRPr="00224E9F">
                <w:rPr>
                  <w:rFonts w:asciiTheme="minorEastAsia" w:hAnsiTheme="minorEastAsia"/>
                  <w:sz w:val="21"/>
                  <w:szCs w:val="21"/>
                  <w:rPrChange w:id="4349" w:author="蔚滢璐" w:date="2017-01-02T12:59:00Z">
                    <w:rPr>
                      <w:sz w:val="21"/>
                      <w:szCs w:val="21"/>
                    </w:rPr>
                  </w:rPrChange>
                </w:rPr>
                <w:t>MemberHelper.setMemberStandard</w:t>
              </w:r>
            </w:ins>
          </w:p>
        </w:tc>
        <w:tc>
          <w:tcPr>
            <w:tcW w:w="3004" w:type="pct"/>
            <w:gridSpan w:val="2"/>
          </w:tcPr>
          <w:p w:rsidR="00D84798" w:rsidRPr="00224E9F" w:rsidRDefault="00645716">
            <w:pPr>
              <w:rPr>
                <w:ins w:id="4350" w:author="蔚滢璐" w:date="2017-01-01T17:20:00Z"/>
                <w:rFonts w:asciiTheme="minorEastAsia" w:hAnsiTheme="minorEastAsia"/>
                <w:sz w:val="21"/>
                <w:szCs w:val="21"/>
                <w:rPrChange w:id="4351" w:author="蔚滢璐" w:date="2017-01-02T12:59:00Z">
                  <w:rPr>
                    <w:ins w:id="4352" w:author="蔚滢璐" w:date="2017-01-01T17:20:00Z"/>
                    <w:sz w:val="21"/>
                    <w:szCs w:val="21"/>
                  </w:rPr>
                </w:rPrChange>
              </w:rPr>
            </w:pPr>
            <w:ins w:id="4353" w:author="蔚滢璐" w:date="2017-01-01T17:2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35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设置会员升级所需的信用值</w:t>
              </w:r>
            </w:ins>
          </w:p>
        </w:tc>
      </w:tr>
      <w:tr w:rsidR="00645716" w:rsidRPr="00224E9F" w:rsidTr="007D44B8">
        <w:trPr>
          <w:ins w:id="4355" w:author="蔚滢璐" w:date="2017-01-01T17:21:00Z"/>
        </w:trPr>
        <w:tc>
          <w:tcPr>
            <w:tcW w:w="1996" w:type="pct"/>
            <w:gridSpan w:val="2"/>
          </w:tcPr>
          <w:p w:rsidR="00645716" w:rsidRPr="00224E9F" w:rsidRDefault="00645716">
            <w:pPr>
              <w:rPr>
                <w:ins w:id="4356" w:author="蔚滢璐" w:date="2017-01-01T17:21:00Z"/>
                <w:rFonts w:asciiTheme="minorEastAsia" w:hAnsiTheme="minorEastAsia"/>
                <w:sz w:val="21"/>
                <w:szCs w:val="21"/>
                <w:rPrChange w:id="4357" w:author="蔚滢璐" w:date="2017-01-02T12:59:00Z">
                  <w:rPr>
                    <w:ins w:id="4358" w:author="蔚滢璐" w:date="2017-01-01T17:21:00Z"/>
                    <w:sz w:val="21"/>
                    <w:szCs w:val="21"/>
                  </w:rPr>
                </w:rPrChange>
              </w:rPr>
            </w:pPr>
            <w:ins w:id="4359" w:author="蔚滢璐" w:date="2017-01-01T17:21:00Z">
              <w:r w:rsidRPr="00224E9F">
                <w:rPr>
                  <w:rFonts w:asciiTheme="minorEastAsia" w:hAnsiTheme="minorEastAsia"/>
                  <w:sz w:val="21"/>
                  <w:szCs w:val="21"/>
                  <w:rPrChange w:id="4360" w:author="蔚滢璐" w:date="2017-01-02T12:59:00Z">
                    <w:rPr>
                      <w:sz w:val="21"/>
                      <w:szCs w:val="21"/>
                    </w:rPr>
                  </w:rPrChange>
                </w:rPr>
                <w:t>MemberHelper.getBoundaryForLevel</w:t>
              </w:r>
            </w:ins>
          </w:p>
        </w:tc>
        <w:tc>
          <w:tcPr>
            <w:tcW w:w="3004" w:type="pct"/>
            <w:gridSpan w:val="2"/>
          </w:tcPr>
          <w:p w:rsidR="00645716" w:rsidRPr="00224E9F" w:rsidRDefault="00645716">
            <w:pPr>
              <w:rPr>
                <w:ins w:id="4361" w:author="蔚滢璐" w:date="2017-01-01T17:21:00Z"/>
                <w:rFonts w:asciiTheme="minorEastAsia" w:hAnsiTheme="minorEastAsia"/>
                <w:sz w:val="21"/>
                <w:szCs w:val="21"/>
                <w:rPrChange w:id="4362" w:author="蔚滢璐" w:date="2017-01-02T12:59:00Z">
                  <w:rPr>
                    <w:ins w:id="4363" w:author="蔚滢璐" w:date="2017-01-01T17:21:00Z"/>
                    <w:sz w:val="21"/>
                    <w:szCs w:val="21"/>
                  </w:rPr>
                </w:rPrChange>
              </w:rPr>
            </w:pPr>
            <w:ins w:id="4364" w:author="蔚滢璐" w:date="2017-01-01T17:22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36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返回会员升级所需的信用值</w:t>
              </w:r>
            </w:ins>
          </w:p>
        </w:tc>
      </w:tr>
      <w:tr w:rsidR="00645716" w:rsidRPr="00224E9F" w:rsidTr="007D44B8">
        <w:trPr>
          <w:ins w:id="4366" w:author="蔚滢璐" w:date="2017-01-01T17:22:00Z"/>
        </w:trPr>
        <w:tc>
          <w:tcPr>
            <w:tcW w:w="1996" w:type="pct"/>
            <w:gridSpan w:val="2"/>
          </w:tcPr>
          <w:p w:rsidR="00645716" w:rsidRPr="00224E9F" w:rsidRDefault="00645716">
            <w:pPr>
              <w:rPr>
                <w:ins w:id="4367" w:author="蔚滢璐" w:date="2017-01-01T17:22:00Z"/>
                <w:rFonts w:asciiTheme="minorEastAsia" w:hAnsiTheme="minorEastAsia"/>
                <w:sz w:val="21"/>
                <w:szCs w:val="21"/>
                <w:rPrChange w:id="4368" w:author="蔚滢璐" w:date="2017-01-02T12:59:00Z">
                  <w:rPr>
                    <w:ins w:id="4369" w:author="蔚滢璐" w:date="2017-01-01T17:22:00Z"/>
                    <w:sz w:val="21"/>
                    <w:szCs w:val="21"/>
                  </w:rPr>
                </w:rPrChange>
              </w:rPr>
            </w:pPr>
            <w:ins w:id="4370" w:author="蔚滢璐" w:date="2017-01-01T17:22:00Z">
              <w:r w:rsidRPr="00224E9F">
                <w:rPr>
                  <w:rFonts w:asciiTheme="minorEastAsia" w:hAnsiTheme="minorEastAsia"/>
                  <w:sz w:val="21"/>
                  <w:szCs w:val="21"/>
                  <w:rPrChange w:id="4371" w:author="蔚滢璐" w:date="2017-01-02T12:59:00Z">
                    <w:rPr>
                      <w:sz w:val="21"/>
                      <w:szCs w:val="21"/>
                    </w:rPr>
                  </w:rPrChange>
                </w:rPr>
                <w:lastRenderedPageBreak/>
                <w:t>MemberHelper.getMemberLevel</w:t>
              </w:r>
            </w:ins>
          </w:p>
        </w:tc>
        <w:tc>
          <w:tcPr>
            <w:tcW w:w="3004" w:type="pct"/>
            <w:gridSpan w:val="2"/>
          </w:tcPr>
          <w:p w:rsidR="00645716" w:rsidRPr="00224E9F" w:rsidRDefault="00645716">
            <w:pPr>
              <w:rPr>
                <w:ins w:id="4372" w:author="蔚滢璐" w:date="2017-01-01T17:22:00Z"/>
                <w:rFonts w:asciiTheme="minorEastAsia" w:hAnsiTheme="minorEastAsia"/>
                <w:sz w:val="21"/>
                <w:szCs w:val="21"/>
                <w:rPrChange w:id="4373" w:author="蔚滢璐" w:date="2017-01-02T12:59:00Z">
                  <w:rPr>
                    <w:ins w:id="4374" w:author="蔚滢璐" w:date="2017-01-01T17:22:00Z"/>
                    <w:sz w:val="21"/>
                    <w:szCs w:val="21"/>
                  </w:rPr>
                </w:rPrChange>
              </w:rPr>
            </w:pPr>
            <w:ins w:id="4375" w:author="蔚滢璐" w:date="2017-01-01T17:22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37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返回当前信用值</w:t>
              </w:r>
            </w:ins>
            <w:ins w:id="4377" w:author="蔚滢璐" w:date="2017-01-01T17:2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37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所在的会员等级</w:t>
              </w:r>
            </w:ins>
          </w:p>
        </w:tc>
      </w:tr>
      <w:tr w:rsidR="00645716" w:rsidRPr="00224E9F" w:rsidTr="007D44B8">
        <w:trPr>
          <w:ins w:id="4379" w:author="蔚滢璐" w:date="2017-01-01T17:23:00Z"/>
        </w:trPr>
        <w:tc>
          <w:tcPr>
            <w:tcW w:w="1996" w:type="pct"/>
            <w:gridSpan w:val="2"/>
          </w:tcPr>
          <w:p w:rsidR="00645716" w:rsidRPr="00224E9F" w:rsidRDefault="00645716">
            <w:pPr>
              <w:rPr>
                <w:ins w:id="4380" w:author="蔚滢璐" w:date="2017-01-01T17:23:00Z"/>
                <w:rFonts w:asciiTheme="minorEastAsia" w:hAnsiTheme="minorEastAsia"/>
                <w:sz w:val="21"/>
                <w:szCs w:val="21"/>
                <w:rPrChange w:id="4381" w:author="蔚滢璐" w:date="2017-01-02T12:59:00Z">
                  <w:rPr>
                    <w:ins w:id="4382" w:author="蔚滢璐" w:date="2017-01-01T17:23:00Z"/>
                    <w:sz w:val="21"/>
                    <w:szCs w:val="21"/>
                  </w:rPr>
                </w:rPrChange>
              </w:rPr>
            </w:pPr>
            <w:ins w:id="4383" w:author="蔚滢璐" w:date="2017-01-01T17:23:00Z">
              <w:r w:rsidRPr="00224E9F">
                <w:rPr>
                  <w:rFonts w:asciiTheme="minorEastAsia" w:hAnsiTheme="minorEastAsia"/>
                  <w:sz w:val="21"/>
                  <w:szCs w:val="21"/>
                  <w:rPrChange w:id="4384" w:author="蔚滢璐" w:date="2017-01-02T12:59:00Z">
                    <w:rPr>
                      <w:sz w:val="21"/>
                      <w:szCs w:val="21"/>
                    </w:rPr>
                  </w:rPrChange>
                </w:rPr>
                <w:t>User.changePassword</w:t>
              </w:r>
            </w:ins>
          </w:p>
        </w:tc>
        <w:tc>
          <w:tcPr>
            <w:tcW w:w="3004" w:type="pct"/>
            <w:gridSpan w:val="2"/>
          </w:tcPr>
          <w:p w:rsidR="00645716" w:rsidRPr="00224E9F" w:rsidRDefault="00645716">
            <w:pPr>
              <w:rPr>
                <w:ins w:id="4385" w:author="蔚滢璐" w:date="2017-01-01T17:23:00Z"/>
                <w:rFonts w:asciiTheme="minorEastAsia" w:hAnsiTheme="minorEastAsia"/>
                <w:sz w:val="21"/>
                <w:szCs w:val="21"/>
                <w:rPrChange w:id="4386" w:author="蔚滢璐" w:date="2017-01-02T12:59:00Z">
                  <w:rPr>
                    <w:ins w:id="4387" w:author="蔚滢璐" w:date="2017-01-01T17:23:00Z"/>
                    <w:sz w:val="21"/>
                    <w:szCs w:val="21"/>
                  </w:rPr>
                </w:rPrChange>
              </w:rPr>
            </w:pPr>
            <w:ins w:id="4388" w:author="蔚滢璐" w:date="2017-01-01T17:2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38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修改密码并返回</w:t>
              </w:r>
            </w:ins>
            <w:ins w:id="4390" w:author="蔚滢璐" w:date="2017-01-01T17:2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39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结果</w:t>
              </w:r>
            </w:ins>
          </w:p>
        </w:tc>
      </w:tr>
      <w:tr w:rsidR="00645716" w:rsidRPr="00224E9F" w:rsidTr="007D44B8">
        <w:trPr>
          <w:ins w:id="4392" w:author="蔚滢璐" w:date="2017-01-01T17:24:00Z"/>
        </w:trPr>
        <w:tc>
          <w:tcPr>
            <w:tcW w:w="1996" w:type="pct"/>
            <w:gridSpan w:val="2"/>
          </w:tcPr>
          <w:p w:rsidR="00645716" w:rsidRPr="00224E9F" w:rsidRDefault="00645716">
            <w:pPr>
              <w:rPr>
                <w:ins w:id="4393" w:author="蔚滢璐" w:date="2017-01-01T17:24:00Z"/>
                <w:rFonts w:asciiTheme="minorEastAsia" w:hAnsiTheme="minorEastAsia"/>
                <w:sz w:val="21"/>
                <w:szCs w:val="21"/>
                <w:rPrChange w:id="4394" w:author="蔚滢璐" w:date="2017-01-02T12:59:00Z">
                  <w:rPr>
                    <w:ins w:id="4395" w:author="蔚滢璐" w:date="2017-01-01T17:24:00Z"/>
                    <w:sz w:val="21"/>
                    <w:szCs w:val="21"/>
                  </w:rPr>
                </w:rPrChange>
              </w:rPr>
            </w:pPr>
            <w:ins w:id="4396" w:author="蔚滢璐" w:date="2017-01-01T17:24:00Z">
              <w:r w:rsidRPr="00224E9F">
                <w:rPr>
                  <w:rFonts w:asciiTheme="minorEastAsia" w:hAnsiTheme="minorEastAsia"/>
                  <w:sz w:val="21"/>
                  <w:szCs w:val="21"/>
                  <w:rPrChange w:id="4397" w:author="蔚滢璐" w:date="2017-01-02T12:59:00Z">
                    <w:rPr>
                      <w:sz w:val="21"/>
                      <w:szCs w:val="21"/>
                    </w:rPr>
                  </w:rPrChange>
                </w:rPr>
                <w:t>User.checkPassword</w:t>
              </w:r>
            </w:ins>
          </w:p>
        </w:tc>
        <w:tc>
          <w:tcPr>
            <w:tcW w:w="3004" w:type="pct"/>
            <w:gridSpan w:val="2"/>
          </w:tcPr>
          <w:p w:rsidR="00645716" w:rsidRPr="00224E9F" w:rsidRDefault="00645716">
            <w:pPr>
              <w:rPr>
                <w:ins w:id="4398" w:author="蔚滢璐" w:date="2017-01-01T17:24:00Z"/>
                <w:rFonts w:asciiTheme="minorEastAsia" w:hAnsiTheme="minorEastAsia"/>
                <w:sz w:val="21"/>
                <w:szCs w:val="21"/>
                <w:rPrChange w:id="4399" w:author="蔚滢璐" w:date="2017-01-02T12:59:00Z">
                  <w:rPr>
                    <w:ins w:id="4400" w:author="蔚滢璐" w:date="2017-01-01T17:24:00Z"/>
                    <w:sz w:val="21"/>
                    <w:szCs w:val="21"/>
                  </w:rPr>
                </w:rPrChange>
              </w:rPr>
            </w:pPr>
            <w:ins w:id="4401" w:author="蔚滢璐" w:date="2017-01-01T17:2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40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检查密码并返回结果</w:t>
              </w:r>
            </w:ins>
          </w:p>
        </w:tc>
      </w:tr>
      <w:tr w:rsidR="00645716" w:rsidRPr="00224E9F" w:rsidTr="007D44B8">
        <w:trPr>
          <w:ins w:id="4403" w:author="蔚滢璐" w:date="2017-01-01T17:24:00Z"/>
        </w:trPr>
        <w:tc>
          <w:tcPr>
            <w:tcW w:w="1996" w:type="pct"/>
            <w:gridSpan w:val="2"/>
          </w:tcPr>
          <w:p w:rsidR="00645716" w:rsidRPr="00224E9F" w:rsidRDefault="00645716">
            <w:pPr>
              <w:rPr>
                <w:ins w:id="4404" w:author="蔚滢璐" w:date="2017-01-01T17:24:00Z"/>
                <w:rFonts w:asciiTheme="minorEastAsia" w:hAnsiTheme="minorEastAsia"/>
                <w:sz w:val="21"/>
                <w:szCs w:val="21"/>
                <w:rPrChange w:id="4405" w:author="蔚滢璐" w:date="2017-01-02T12:59:00Z">
                  <w:rPr>
                    <w:ins w:id="4406" w:author="蔚滢璐" w:date="2017-01-01T17:24:00Z"/>
                    <w:sz w:val="21"/>
                    <w:szCs w:val="21"/>
                  </w:rPr>
                </w:rPrChange>
              </w:rPr>
            </w:pPr>
            <w:ins w:id="4407" w:author="蔚滢璐" w:date="2017-01-01T17:24:00Z">
              <w:r w:rsidRPr="00224E9F">
                <w:rPr>
                  <w:rFonts w:asciiTheme="minorEastAsia" w:hAnsiTheme="minorEastAsia"/>
                  <w:sz w:val="21"/>
                  <w:szCs w:val="21"/>
                  <w:rPrChange w:id="4408" w:author="蔚滢璐" w:date="2017-01-02T12:59:00Z">
                    <w:rPr>
                      <w:sz w:val="21"/>
                      <w:szCs w:val="21"/>
                    </w:rPr>
                  </w:rPrChange>
                </w:rPr>
                <w:t>CreditRecordList.add</w:t>
              </w:r>
            </w:ins>
          </w:p>
        </w:tc>
        <w:tc>
          <w:tcPr>
            <w:tcW w:w="3004" w:type="pct"/>
            <w:gridSpan w:val="2"/>
          </w:tcPr>
          <w:p w:rsidR="00645716" w:rsidRPr="00224E9F" w:rsidRDefault="00645716">
            <w:pPr>
              <w:rPr>
                <w:ins w:id="4409" w:author="蔚滢璐" w:date="2017-01-01T17:24:00Z"/>
                <w:rFonts w:asciiTheme="minorEastAsia" w:hAnsiTheme="minorEastAsia"/>
                <w:sz w:val="21"/>
                <w:szCs w:val="21"/>
                <w:rPrChange w:id="4410" w:author="蔚滢璐" w:date="2017-01-02T12:59:00Z">
                  <w:rPr>
                    <w:ins w:id="4411" w:author="蔚滢璐" w:date="2017-01-01T17:24:00Z"/>
                    <w:sz w:val="21"/>
                    <w:szCs w:val="21"/>
                  </w:rPr>
                </w:rPrChange>
              </w:rPr>
            </w:pPr>
            <w:ins w:id="4412" w:author="蔚滢璐" w:date="2017-01-01T17:2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41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增加信用记录</w:t>
              </w:r>
            </w:ins>
          </w:p>
        </w:tc>
      </w:tr>
      <w:tr w:rsidR="00645716" w:rsidRPr="00224E9F" w:rsidTr="007D44B8">
        <w:trPr>
          <w:ins w:id="4414" w:author="蔚滢璐" w:date="2017-01-01T17:25:00Z"/>
        </w:trPr>
        <w:tc>
          <w:tcPr>
            <w:tcW w:w="1996" w:type="pct"/>
            <w:gridSpan w:val="2"/>
          </w:tcPr>
          <w:p w:rsidR="00645716" w:rsidRPr="00224E9F" w:rsidRDefault="00645716">
            <w:pPr>
              <w:rPr>
                <w:ins w:id="4415" w:author="蔚滢璐" w:date="2017-01-01T17:25:00Z"/>
                <w:rFonts w:asciiTheme="minorEastAsia" w:hAnsiTheme="minorEastAsia"/>
                <w:sz w:val="21"/>
                <w:szCs w:val="21"/>
                <w:rPrChange w:id="4416" w:author="蔚滢璐" w:date="2017-01-02T12:59:00Z">
                  <w:rPr>
                    <w:ins w:id="4417" w:author="蔚滢璐" w:date="2017-01-01T17:25:00Z"/>
                    <w:sz w:val="21"/>
                    <w:szCs w:val="21"/>
                  </w:rPr>
                </w:rPrChange>
              </w:rPr>
            </w:pPr>
            <w:ins w:id="4418" w:author="蔚滢璐" w:date="2017-01-01T17:25:00Z">
              <w:r w:rsidRPr="00224E9F">
                <w:rPr>
                  <w:rFonts w:asciiTheme="minorEastAsia" w:hAnsiTheme="minorEastAsia"/>
                  <w:sz w:val="21"/>
                  <w:szCs w:val="21"/>
                  <w:rPrChange w:id="4419" w:author="蔚滢璐" w:date="2017-01-02T12:59:00Z">
                    <w:rPr>
                      <w:sz w:val="21"/>
                      <w:szCs w:val="21"/>
                    </w:rPr>
                  </w:rPrChange>
                </w:rPr>
                <w:t>user.hasReserved</w:t>
              </w:r>
            </w:ins>
          </w:p>
        </w:tc>
        <w:tc>
          <w:tcPr>
            <w:tcW w:w="3004" w:type="pct"/>
            <w:gridSpan w:val="2"/>
          </w:tcPr>
          <w:p w:rsidR="00645716" w:rsidRPr="00224E9F" w:rsidRDefault="00645716">
            <w:pPr>
              <w:rPr>
                <w:ins w:id="4420" w:author="蔚滢璐" w:date="2017-01-01T17:25:00Z"/>
                <w:rFonts w:asciiTheme="minorEastAsia" w:hAnsiTheme="minorEastAsia"/>
                <w:sz w:val="21"/>
                <w:szCs w:val="21"/>
                <w:rPrChange w:id="4421" w:author="蔚滢璐" w:date="2017-01-02T12:59:00Z">
                  <w:rPr>
                    <w:ins w:id="4422" w:author="蔚滢璐" w:date="2017-01-01T17:25:00Z"/>
                    <w:sz w:val="21"/>
                    <w:szCs w:val="21"/>
                  </w:rPr>
                </w:rPrChange>
              </w:rPr>
            </w:pPr>
            <w:ins w:id="4423" w:author="蔚滢璐" w:date="2017-01-01T17:2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42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返回用户是否预定过该酒店</w:t>
              </w:r>
            </w:ins>
          </w:p>
        </w:tc>
      </w:tr>
      <w:tr w:rsidR="00645716" w:rsidRPr="00224E9F" w:rsidTr="007D44B8">
        <w:trPr>
          <w:ins w:id="4425" w:author="蔚滢璐" w:date="2017-01-01T17:25:00Z"/>
        </w:trPr>
        <w:tc>
          <w:tcPr>
            <w:tcW w:w="1996" w:type="pct"/>
            <w:gridSpan w:val="2"/>
          </w:tcPr>
          <w:p w:rsidR="00645716" w:rsidRPr="00224E9F" w:rsidRDefault="00645716">
            <w:pPr>
              <w:rPr>
                <w:ins w:id="4426" w:author="蔚滢璐" w:date="2017-01-01T17:25:00Z"/>
                <w:rFonts w:asciiTheme="minorEastAsia" w:hAnsiTheme="minorEastAsia"/>
                <w:sz w:val="21"/>
                <w:szCs w:val="21"/>
                <w:rPrChange w:id="4427" w:author="蔚滢璐" w:date="2017-01-02T12:59:00Z">
                  <w:rPr>
                    <w:ins w:id="4428" w:author="蔚滢璐" w:date="2017-01-01T17:25:00Z"/>
                    <w:sz w:val="21"/>
                    <w:szCs w:val="21"/>
                  </w:rPr>
                </w:rPrChange>
              </w:rPr>
            </w:pPr>
            <w:ins w:id="4429" w:author="蔚滢璐" w:date="2017-01-01T17:25:00Z">
              <w:r w:rsidRPr="00224E9F">
                <w:rPr>
                  <w:rFonts w:asciiTheme="minorEastAsia" w:hAnsiTheme="minorEastAsia"/>
                  <w:sz w:val="21"/>
                  <w:szCs w:val="21"/>
                  <w:rPrChange w:id="4430" w:author="蔚滢璐" w:date="2017-01-02T12:59:00Z">
                    <w:rPr>
                      <w:sz w:val="21"/>
                      <w:szCs w:val="21"/>
                    </w:rPr>
                  </w:rPrChange>
                </w:rPr>
                <w:t>User.add</w:t>
              </w:r>
            </w:ins>
          </w:p>
        </w:tc>
        <w:tc>
          <w:tcPr>
            <w:tcW w:w="3004" w:type="pct"/>
            <w:gridSpan w:val="2"/>
          </w:tcPr>
          <w:p w:rsidR="00645716" w:rsidRPr="00224E9F" w:rsidRDefault="00645716">
            <w:pPr>
              <w:rPr>
                <w:ins w:id="4431" w:author="蔚滢璐" w:date="2017-01-01T17:25:00Z"/>
                <w:rFonts w:asciiTheme="minorEastAsia" w:hAnsiTheme="minorEastAsia"/>
                <w:sz w:val="21"/>
                <w:szCs w:val="21"/>
                <w:rPrChange w:id="4432" w:author="蔚滢璐" w:date="2017-01-02T12:59:00Z">
                  <w:rPr>
                    <w:ins w:id="4433" w:author="蔚滢璐" w:date="2017-01-01T17:25:00Z"/>
                    <w:sz w:val="21"/>
                    <w:szCs w:val="21"/>
                  </w:rPr>
                </w:rPrChange>
              </w:rPr>
            </w:pPr>
            <w:ins w:id="4434" w:author="蔚滢璐" w:date="2017-01-01T17:2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43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增加用户</w:t>
              </w:r>
            </w:ins>
          </w:p>
        </w:tc>
      </w:tr>
    </w:tbl>
    <w:p w:rsidR="00354F68" w:rsidRPr="00224E9F" w:rsidRDefault="00354F68">
      <w:pPr>
        <w:rPr>
          <w:ins w:id="4436" w:author="蔚滢璐" w:date="2017-01-01T19:45:00Z"/>
          <w:rFonts w:asciiTheme="minorEastAsia" w:hAnsiTheme="minorEastAsia"/>
          <w:sz w:val="21"/>
          <w:szCs w:val="21"/>
          <w:rPrChange w:id="4437" w:author="蔚滢璐" w:date="2017-01-02T12:59:00Z">
            <w:rPr>
              <w:ins w:id="4438" w:author="蔚滢璐" w:date="2017-01-01T19:45:00Z"/>
              <w:sz w:val="21"/>
              <w:szCs w:val="21"/>
            </w:rPr>
          </w:rPrChange>
        </w:rPr>
        <w:pPrChange w:id="4439" w:author="蔚滢璐" w:date="2017-01-01T20:54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645716" w:rsidRPr="00224E9F" w:rsidRDefault="00645716">
      <w:pPr>
        <w:rPr>
          <w:ins w:id="4440" w:author="蔚滢璐" w:date="2017-01-01T17:28:00Z"/>
          <w:rFonts w:asciiTheme="minorEastAsia" w:hAnsiTheme="minorEastAsia"/>
          <w:sz w:val="21"/>
          <w:szCs w:val="21"/>
          <w:rPrChange w:id="4441" w:author="蔚滢璐" w:date="2017-01-02T12:59:00Z">
            <w:rPr>
              <w:ins w:id="4442" w:author="蔚滢璐" w:date="2017-01-01T17:28:00Z"/>
              <w:sz w:val="21"/>
              <w:szCs w:val="21"/>
            </w:rPr>
          </w:rPrChange>
        </w:rPr>
        <w:pPrChange w:id="4443" w:author="蔚滢璐" w:date="2017-01-01T20:54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4444" w:author="蔚滢璐" w:date="2017-01-01T17:28:00Z">
        <w:r w:rsidRPr="00224E9F">
          <w:rPr>
            <w:rFonts w:asciiTheme="minorEastAsia" w:hAnsiTheme="minorEastAsia"/>
            <w:sz w:val="21"/>
            <w:szCs w:val="21"/>
            <w:rPrChange w:id="4445" w:author="蔚滢璐" w:date="2017-01-02T12:59:00Z">
              <w:rPr>
                <w:sz w:val="21"/>
                <w:szCs w:val="21"/>
              </w:rPr>
            </w:rPrChange>
          </w:rPr>
          <w:t>UserForOrder</w:t>
        </w:r>
      </w:ins>
      <w:ins w:id="4446" w:author="蔚滢璐" w:date="2017-01-01T19:47:00Z">
        <w:r w:rsidR="00354F68" w:rsidRPr="00224E9F">
          <w:rPr>
            <w:rFonts w:asciiTheme="minorEastAsia" w:hAnsiTheme="minorEastAsia"/>
            <w:sz w:val="21"/>
            <w:szCs w:val="21"/>
            <w:rPrChange w:id="4447" w:author="蔚滢璐" w:date="2017-01-02T12:59:00Z">
              <w:rPr>
                <w:sz w:val="21"/>
                <w:szCs w:val="21"/>
              </w:rPr>
            </w:rPrChange>
          </w:rPr>
          <w:t>Controller</w:t>
        </w:r>
      </w:ins>
      <w:ins w:id="4448" w:author="蔚滢璐" w:date="2017-01-01T17:28:00Z">
        <w:r w:rsidRPr="00224E9F">
          <w:rPr>
            <w:rFonts w:asciiTheme="minorEastAsia" w:hAnsiTheme="minorEastAsia" w:hint="eastAsia"/>
            <w:sz w:val="21"/>
            <w:szCs w:val="21"/>
            <w:rPrChange w:id="4449" w:author="蔚滢璐" w:date="2017-01-02T12:59:00Z">
              <w:rPr>
                <w:rFonts w:hint="eastAsia"/>
                <w:sz w:val="21"/>
                <w:szCs w:val="21"/>
              </w:rPr>
            </w:rPrChange>
          </w:rPr>
          <w:t>的接口规范：</w:t>
        </w:r>
      </w:ins>
    </w:p>
    <w:tbl>
      <w:tblPr>
        <w:tblStyle w:val="af3"/>
        <w:tblW w:w="5000" w:type="pct"/>
        <w:tblLayout w:type="fixed"/>
        <w:tblLook w:val="04A0" w:firstRow="1" w:lastRow="0" w:firstColumn="1" w:lastColumn="0" w:noHBand="0" w:noVBand="1"/>
      </w:tblPr>
      <w:tblGrid>
        <w:gridCol w:w="2830"/>
        <w:gridCol w:w="1150"/>
        <w:gridCol w:w="4316"/>
        <w:tblGridChange w:id="4450">
          <w:tblGrid>
            <w:gridCol w:w="113"/>
            <w:gridCol w:w="2830"/>
            <w:gridCol w:w="203"/>
            <w:gridCol w:w="833"/>
            <w:gridCol w:w="114"/>
            <w:gridCol w:w="4203"/>
            <w:gridCol w:w="113"/>
          </w:tblGrid>
        </w:tblGridChange>
      </w:tblGrid>
      <w:tr w:rsidR="00224E9F" w:rsidRPr="00224E9F" w:rsidTr="00354F68">
        <w:trPr>
          <w:ins w:id="4451" w:author="蔚滢璐" w:date="2017-01-01T17:28:00Z"/>
        </w:trPr>
        <w:tc>
          <w:tcPr>
            <w:tcW w:w="5000" w:type="pct"/>
            <w:gridSpan w:val="3"/>
          </w:tcPr>
          <w:p w:rsidR="00645716" w:rsidRPr="00224E9F" w:rsidRDefault="00645716">
            <w:pPr>
              <w:jc w:val="center"/>
              <w:rPr>
                <w:ins w:id="4452" w:author="蔚滢璐" w:date="2017-01-01T17:28:00Z"/>
                <w:rFonts w:asciiTheme="minorEastAsia" w:hAnsiTheme="minorEastAsia"/>
                <w:sz w:val="21"/>
                <w:szCs w:val="21"/>
                <w:rPrChange w:id="4453" w:author="蔚滢璐" w:date="2017-01-02T12:59:00Z">
                  <w:rPr>
                    <w:ins w:id="4454" w:author="蔚滢璐" w:date="2017-01-01T17:28:00Z"/>
                    <w:sz w:val="21"/>
                    <w:szCs w:val="21"/>
                  </w:rPr>
                </w:rPrChange>
              </w:rPr>
            </w:pPr>
            <w:ins w:id="4455" w:author="蔚滢璐" w:date="2017-01-01T17:2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45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提供的服务（供接口）</w:t>
              </w:r>
            </w:ins>
          </w:p>
        </w:tc>
      </w:tr>
      <w:tr w:rsidR="00645716" w:rsidRPr="00224E9F" w:rsidTr="00354F68">
        <w:tblPrEx>
          <w:tblW w:w="5000" w:type="pct"/>
          <w:tblLayout w:type="fixed"/>
          <w:tblPrExChange w:id="4457" w:author="蔚滢璐" w:date="2017-01-01T19:51:00Z">
            <w:tblPrEx>
              <w:tblW w:w="5000" w:type="pct"/>
              <w:tblLayout w:type="fixed"/>
            </w:tblPrEx>
          </w:tblPrExChange>
        </w:tblPrEx>
        <w:trPr>
          <w:ins w:id="4458" w:author="蔚滢璐" w:date="2017-01-01T17:28:00Z"/>
          <w:trPrChange w:id="4459" w:author="蔚滢璐" w:date="2017-01-01T19:51:00Z">
            <w:trPr>
              <w:gridAfter w:val="0"/>
            </w:trPr>
          </w:trPrChange>
        </w:trPr>
        <w:tc>
          <w:tcPr>
            <w:tcW w:w="1706" w:type="pct"/>
            <w:vMerge w:val="restart"/>
            <w:tcPrChange w:id="4460" w:author="蔚滢璐" w:date="2017-01-01T19:51:00Z">
              <w:tcPr>
                <w:tcW w:w="1535" w:type="pct"/>
                <w:gridSpan w:val="3"/>
                <w:vMerge w:val="restart"/>
              </w:tcPr>
            </w:tcPrChange>
          </w:tcPr>
          <w:p w:rsidR="00354F68" w:rsidRPr="00224E9F" w:rsidRDefault="00354F68">
            <w:pPr>
              <w:rPr>
                <w:ins w:id="4461" w:author="蔚滢璐" w:date="2017-01-01T19:51:00Z"/>
                <w:rFonts w:asciiTheme="minorEastAsia" w:hAnsiTheme="minorEastAsia"/>
                <w:sz w:val="21"/>
                <w:szCs w:val="21"/>
                <w:rPrChange w:id="4462" w:author="蔚滢璐" w:date="2017-01-02T12:59:00Z">
                  <w:rPr>
                    <w:ins w:id="4463" w:author="蔚滢璐" w:date="2017-01-01T19:51:00Z"/>
                    <w:sz w:val="21"/>
                    <w:szCs w:val="21"/>
                  </w:rPr>
                </w:rPrChange>
              </w:rPr>
            </w:pPr>
            <w:ins w:id="4464" w:author="蔚滢璐" w:date="2017-01-01T19:47:00Z">
              <w:r w:rsidRPr="00224E9F">
                <w:rPr>
                  <w:rFonts w:asciiTheme="minorEastAsia" w:hAnsiTheme="minorEastAsia"/>
                  <w:sz w:val="21"/>
                  <w:szCs w:val="21"/>
                  <w:rPrChange w:id="4465" w:author="蔚滢璐" w:date="2017-01-02T12:59:00Z">
                    <w:rPr>
                      <w:sz w:val="21"/>
                      <w:szCs w:val="21"/>
                    </w:rPr>
                  </w:rPrChange>
                </w:rPr>
                <w:t>UserForOrderController.get</w:t>
              </w:r>
            </w:ins>
          </w:p>
          <w:p w:rsidR="00645716" w:rsidRPr="00224E9F" w:rsidRDefault="00354F68">
            <w:pPr>
              <w:rPr>
                <w:ins w:id="4466" w:author="蔚滢璐" w:date="2017-01-01T17:28:00Z"/>
                <w:rFonts w:asciiTheme="minorEastAsia" w:hAnsiTheme="minorEastAsia"/>
                <w:sz w:val="21"/>
                <w:szCs w:val="21"/>
                <w:rPrChange w:id="4467" w:author="蔚滢璐" w:date="2017-01-02T12:59:00Z">
                  <w:rPr>
                    <w:ins w:id="4468" w:author="蔚滢璐" w:date="2017-01-01T17:28:00Z"/>
                    <w:sz w:val="21"/>
                    <w:szCs w:val="21"/>
                  </w:rPr>
                </w:rPrChange>
              </w:rPr>
            </w:pPr>
            <w:ins w:id="4469" w:author="蔚滢璐" w:date="2017-01-01T19:47:00Z">
              <w:r w:rsidRPr="00224E9F">
                <w:rPr>
                  <w:rFonts w:asciiTheme="minorEastAsia" w:hAnsiTheme="minorEastAsia"/>
                  <w:sz w:val="21"/>
                  <w:szCs w:val="21"/>
                  <w:rPrChange w:id="4470" w:author="蔚滢璐" w:date="2017-01-02T12:59:00Z">
                    <w:rPr>
                      <w:sz w:val="21"/>
                      <w:szCs w:val="21"/>
                    </w:rPr>
                  </w:rPrChange>
                </w:rPr>
                <w:t>Credit</w:t>
              </w:r>
            </w:ins>
          </w:p>
        </w:tc>
        <w:tc>
          <w:tcPr>
            <w:tcW w:w="693" w:type="pct"/>
            <w:tcPrChange w:id="4471" w:author="蔚滢璐" w:date="2017-01-01T19:51:00Z">
              <w:tcPr>
                <w:tcW w:w="683" w:type="pct"/>
              </w:tcPr>
            </w:tcPrChange>
          </w:tcPr>
          <w:p w:rsidR="00645716" w:rsidRPr="00224E9F" w:rsidRDefault="00645716">
            <w:pPr>
              <w:rPr>
                <w:ins w:id="4472" w:author="蔚滢璐" w:date="2017-01-01T17:28:00Z"/>
                <w:rFonts w:asciiTheme="minorEastAsia" w:hAnsiTheme="minorEastAsia"/>
                <w:sz w:val="21"/>
                <w:szCs w:val="21"/>
                <w:rPrChange w:id="4473" w:author="蔚滢璐" w:date="2017-01-02T12:59:00Z">
                  <w:rPr>
                    <w:ins w:id="4474" w:author="蔚滢璐" w:date="2017-01-01T17:28:00Z"/>
                    <w:sz w:val="21"/>
                    <w:szCs w:val="21"/>
                  </w:rPr>
                </w:rPrChange>
              </w:rPr>
            </w:pPr>
            <w:ins w:id="4475" w:author="蔚滢璐" w:date="2017-01-01T17:2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47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601" w:type="pct"/>
            <w:tcPrChange w:id="4477" w:author="蔚滢璐" w:date="2017-01-01T19:51:00Z">
              <w:tcPr>
                <w:tcW w:w="2782" w:type="pct"/>
                <w:gridSpan w:val="2"/>
              </w:tcPr>
            </w:tcPrChange>
          </w:tcPr>
          <w:p w:rsidR="00645716" w:rsidRPr="00224E9F" w:rsidRDefault="00354F68">
            <w:pPr>
              <w:rPr>
                <w:ins w:id="4478" w:author="蔚滢璐" w:date="2017-01-01T17:28:00Z"/>
                <w:rFonts w:asciiTheme="minorEastAsia" w:hAnsiTheme="minorEastAsia"/>
                <w:sz w:val="21"/>
                <w:szCs w:val="21"/>
                <w:rPrChange w:id="4479" w:author="蔚滢璐" w:date="2017-01-02T12:59:00Z">
                  <w:rPr>
                    <w:ins w:id="4480" w:author="蔚滢璐" w:date="2017-01-01T17:28:00Z"/>
                    <w:sz w:val="21"/>
                    <w:szCs w:val="21"/>
                  </w:rPr>
                </w:rPrChange>
              </w:rPr>
            </w:pPr>
            <w:ins w:id="4481" w:author="蔚滢璐" w:date="2017-01-01T19:51:00Z">
              <w:r w:rsidRPr="00224E9F">
                <w:rPr>
                  <w:rFonts w:asciiTheme="minorEastAsia" w:hAnsiTheme="minorEastAsia"/>
                  <w:sz w:val="21"/>
                  <w:szCs w:val="21"/>
                  <w:rPrChange w:id="4482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int getCredit(String userID)</w:t>
              </w:r>
            </w:ins>
          </w:p>
        </w:tc>
      </w:tr>
      <w:tr w:rsidR="00645716" w:rsidRPr="00224E9F" w:rsidTr="00192817">
        <w:tblPrEx>
          <w:tblW w:w="5000" w:type="pct"/>
          <w:tblLayout w:type="fixed"/>
          <w:tblPrExChange w:id="4483" w:author="蔚滢璐" w:date="2017-01-01T19:51:00Z">
            <w:tblPrEx>
              <w:tblW w:w="5000" w:type="pct"/>
              <w:tblLayout w:type="fixed"/>
            </w:tblPrEx>
          </w:tblPrExChange>
        </w:tblPrEx>
        <w:trPr>
          <w:ins w:id="4484" w:author="蔚滢璐" w:date="2017-01-01T17:28:00Z"/>
          <w:trPrChange w:id="4485" w:author="蔚滢璐" w:date="2017-01-01T19:51:00Z">
            <w:trPr>
              <w:gridAfter w:val="0"/>
            </w:trPr>
          </w:trPrChange>
        </w:trPr>
        <w:tc>
          <w:tcPr>
            <w:tcW w:w="1706" w:type="pct"/>
            <w:vMerge/>
            <w:tcPrChange w:id="4486" w:author="蔚滢璐" w:date="2017-01-01T19:51:00Z">
              <w:tcPr>
                <w:tcW w:w="1535" w:type="pct"/>
                <w:gridSpan w:val="3"/>
                <w:vMerge/>
              </w:tcPr>
            </w:tcPrChange>
          </w:tcPr>
          <w:p w:rsidR="00645716" w:rsidRPr="00224E9F" w:rsidRDefault="00645716">
            <w:pPr>
              <w:rPr>
                <w:ins w:id="4487" w:author="蔚滢璐" w:date="2017-01-01T17:28:00Z"/>
                <w:rFonts w:asciiTheme="minorEastAsia" w:hAnsiTheme="minorEastAsia"/>
                <w:sz w:val="21"/>
                <w:szCs w:val="21"/>
                <w:rPrChange w:id="4488" w:author="蔚滢璐" w:date="2017-01-02T12:59:00Z">
                  <w:rPr>
                    <w:ins w:id="4489" w:author="蔚滢璐" w:date="2017-01-01T17:28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93" w:type="pct"/>
            <w:tcPrChange w:id="4490" w:author="蔚滢璐" w:date="2017-01-01T19:51:00Z">
              <w:tcPr>
                <w:tcW w:w="683" w:type="pct"/>
              </w:tcPr>
            </w:tcPrChange>
          </w:tcPr>
          <w:p w:rsidR="00645716" w:rsidRPr="00224E9F" w:rsidRDefault="00645716">
            <w:pPr>
              <w:rPr>
                <w:ins w:id="4491" w:author="蔚滢璐" w:date="2017-01-01T17:28:00Z"/>
                <w:rFonts w:asciiTheme="minorEastAsia" w:hAnsiTheme="minorEastAsia"/>
                <w:sz w:val="21"/>
                <w:szCs w:val="21"/>
                <w:rPrChange w:id="4492" w:author="蔚滢璐" w:date="2017-01-02T12:59:00Z">
                  <w:rPr>
                    <w:ins w:id="4493" w:author="蔚滢璐" w:date="2017-01-01T17:28:00Z"/>
                    <w:sz w:val="21"/>
                    <w:szCs w:val="21"/>
                  </w:rPr>
                </w:rPrChange>
              </w:rPr>
            </w:pPr>
            <w:ins w:id="4494" w:author="蔚滢璐" w:date="2017-01-01T17:2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49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601" w:type="pct"/>
            <w:tcPrChange w:id="4496" w:author="蔚滢璐" w:date="2017-01-01T19:51:00Z">
              <w:tcPr>
                <w:tcW w:w="2782" w:type="pct"/>
                <w:gridSpan w:val="2"/>
              </w:tcPr>
            </w:tcPrChange>
          </w:tcPr>
          <w:p w:rsidR="00645716" w:rsidRPr="00224E9F" w:rsidRDefault="00354F68">
            <w:pPr>
              <w:rPr>
                <w:ins w:id="4497" w:author="蔚滢璐" w:date="2017-01-01T17:28:00Z"/>
                <w:rFonts w:asciiTheme="minorEastAsia" w:hAnsiTheme="minorEastAsia"/>
                <w:sz w:val="21"/>
                <w:szCs w:val="21"/>
                <w:rPrChange w:id="4498" w:author="蔚滢璐" w:date="2017-01-02T12:59:00Z">
                  <w:rPr>
                    <w:ins w:id="4499" w:author="蔚滢璐" w:date="2017-01-01T17:28:00Z"/>
                    <w:sz w:val="21"/>
                    <w:szCs w:val="21"/>
                  </w:rPr>
                </w:rPrChange>
              </w:rPr>
            </w:pPr>
            <w:ins w:id="4500" w:author="蔚滢璐" w:date="2017-01-01T19:5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50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该用户已存在</w:t>
              </w:r>
            </w:ins>
          </w:p>
        </w:tc>
      </w:tr>
      <w:tr w:rsidR="00645716" w:rsidRPr="00224E9F" w:rsidTr="00192817">
        <w:tblPrEx>
          <w:tblW w:w="5000" w:type="pct"/>
          <w:tblLayout w:type="fixed"/>
          <w:tblPrExChange w:id="4502" w:author="蔚滢璐" w:date="2017-01-01T19:51:00Z">
            <w:tblPrEx>
              <w:tblW w:w="5000" w:type="pct"/>
              <w:tblLayout w:type="fixed"/>
            </w:tblPrEx>
          </w:tblPrExChange>
        </w:tblPrEx>
        <w:trPr>
          <w:ins w:id="4503" w:author="蔚滢璐" w:date="2017-01-01T17:28:00Z"/>
          <w:trPrChange w:id="4504" w:author="蔚滢璐" w:date="2017-01-01T19:51:00Z">
            <w:trPr>
              <w:gridAfter w:val="0"/>
            </w:trPr>
          </w:trPrChange>
        </w:trPr>
        <w:tc>
          <w:tcPr>
            <w:tcW w:w="1706" w:type="pct"/>
            <w:vMerge/>
            <w:tcPrChange w:id="4505" w:author="蔚滢璐" w:date="2017-01-01T19:51:00Z">
              <w:tcPr>
                <w:tcW w:w="1535" w:type="pct"/>
                <w:gridSpan w:val="3"/>
                <w:vMerge/>
              </w:tcPr>
            </w:tcPrChange>
          </w:tcPr>
          <w:p w:rsidR="00645716" w:rsidRPr="00224E9F" w:rsidRDefault="00645716">
            <w:pPr>
              <w:rPr>
                <w:ins w:id="4506" w:author="蔚滢璐" w:date="2017-01-01T17:28:00Z"/>
                <w:rFonts w:asciiTheme="minorEastAsia" w:hAnsiTheme="minorEastAsia"/>
                <w:sz w:val="21"/>
                <w:szCs w:val="21"/>
                <w:rPrChange w:id="4507" w:author="蔚滢璐" w:date="2017-01-02T12:59:00Z">
                  <w:rPr>
                    <w:ins w:id="4508" w:author="蔚滢璐" w:date="2017-01-01T17:28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93" w:type="pct"/>
            <w:tcPrChange w:id="4509" w:author="蔚滢璐" w:date="2017-01-01T19:51:00Z">
              <w:tcPr>
                <w:tcW w:w="683" w:type="pct"/>
              </w:tcPr>
            </w:tcPrChange>
          </w:tcPr>
          <w:p w:rsidR="00645716" w:rsidRPr="00224E9F" w:rsidRDefault="00645716">
            <w:pPr>
              <w:rPr>
                <w:ins w:id="4510" w:author="蔚滢璐" w:date="2017-01-01T17:28:00Z"/>
                <w:rFonts w:asciiTheme="minorEastAsia" w:hAnsiTheme="minorEastAsia"/>
                <w:sz w:val="21"/>
                <w:szCs w:val="21"/>
                <w:rPrChange w:id="4511" w:author="蔚滢璐" w:date="2017-01-02T12:59:00Z">
                  <w:rPr>
                    <w:ins w:id="4512" w:author="蔚滢璐" w:date="2017-01-01T17:28:00Z"/>
                    <w:sz w:val="21"/>
                    <w:szCs w:val="21"/>
                  </w:rPr>
                </w:rPrChange>
              </w:rPr>
            </w:pPr>
            <w:ins w:id="4513" w:author="蔚滢璐" w:date="2017-01-01T17:2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51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601" w:type="pct"/>
            <w:tcPrChange w:id="4515" w:author="蔚滢璐" w:date="2017-01-01T19:51:00Z">
              <w:tcPr>
                <w:tcW w:w="2782" w:type="pct"/>
                <w:gridSpan w:val="2"/>
              </w:tcPr>
            </w:tcPrChange>
          </w:tcPr>
          <w:p w:rsidR="00645716" w:rsidRPr="00224E9F" w:rsidRDefault="00354F68">
            <w:pPr>
              <w:rPr>
                <w:ins w:id="4516" w:author="蔚滢璐" w:date="2017-01-01T17:28:00Z"/>
                <w:rFonts w:asciiTheme="minorEastAsia" w:hAnsiTheme="minorEastAsia"/>
                <w:sz w:val="21"/>
                <w:szCs w:val="21"/>
                <w:rPrChange w:id="4517" w:author="蔚滢璐" w:date="2017-01-02T12:59:00Z">
                  <w:rPr>
                    <w:ins w:id="4518" w:author="蔚滢璐" w:date="2017-01-01T17:28:00Z"/>
                    <w:sz w:val="21"/>
                    <w:szCs w:val="21"/>
                  </w:rPr>
                </w:rPrChange>
              </w:rPr>
            </w:pPr>
            <w:ins w:id="4519" w:author="蔚滢璐" w:date="2017-01-01T19:52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52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返回用户信用值</w:t>
              </w:r>
            </w:ins>
          </w:p>
        </w:tc>
      </w:tr>
      <w:tr w:rsidR="00354F68" w:rsidRPr="00224E9F" w:rsidTr="00192817">
        <w:trPr>
          <w:ins w:id="4521" w:author="蔚滢璐" w:date="2017-01-01T19:47:00Z"/>
        </w:trPr>
        <w:tc>
          <w:tcPr>
            <w:tcW w:w="1706" w:type="pct"/>
            <w:vMerge w:val="restart"/>
          </w:tcPr>
          <w:p w:rsidR="00354F68" w:rsidRPr="00224E9F" w:rsidRDefault="00354F68">
            <w:pPr>
              <w:rPr>
                <w:ins w:id="4522" w:author="蔚滢璐" w:date="2017-01-01T19:47:00Z"/>
                <w:rFonts w:asciiTheme="minorEastAsia" w:hAnsiTheme="minorEastAsia"/>
                <w:sz w:val="21"/>
                <w:szCs w:val="21"/>
                <w:rPrChange w:id="4523" w:author="蔚滢璐" w:date="2017-01-02T12:59:00Z">
                  <w:rPr>
                    <w:ins w:id="4524" w:author="蔚滢璐" w:date="2017-01-01T19:47:00Z"/>
                    <w:sz w:val="21"/>
                    <w:szCs w:val="21"/>
                  </w:rPr>
                </w:rPrChange>
              </w:rPr>
            </w:pPr>
            <w:ins w:id="4525" w:author="蔚滢璐" w:date="2017-01-01T19:52:00Z">
              <w:r w:rsidRPr="00224E9F">
                <w:rPr>
                  <w:rFonts w:asciiTheme="minorEastAsia" w:hAnsiTheme="minorEastAsia"/>
                  <w:sz w:val="21"/>
                  <w:szCs w:val="21"/>
                  <w:rPrChange w:id="4526" w:author="蔚滢璐" w:date="2017-01-02T12:59:00Z">
                    <w:rPr>
                      <w:sz w:val="21"/>
                      <w:szCs w:val="21"/>
                    </w:rPr>
                  </w:rPrChange>
                </w:rPr>
                <w:t>UserForOrderController.addCreditRecordForExecute</w:t>
              </w:r>
            </w:ins>
          </w:p>
        </w:tc>
        <w:tc>
          <w:tcPr>
            <w:tcW w:w="693" w:type="pct"/>
          </w:tcPr>
          <w:p w:rsidR="00354F68" w:rsidRPr="00224E9F" w:rsidRDefault="00354F68">
            <w:pPr>
              <w:rPr>
                <w:ins w:id="4527" w:author="蔚滢璐" w:date="2017-01-01T19:47:00Z"/>
                <w:rFonts w:asciiTheme="minorEastAsia" w:hAnsiTheme="minorEastAsia"/>
                <w:sz w:val="21"/>
                <w:szCs w:val="21"/>
                <w:rPrChange w:id="4528" w:author="蔚滢璐" w:date="2017-01-02T12:59:00Z">
                  <w:rPr>
                    <w:ins w:id="4529" w:author="蔚滢璐" w:date="2017-01-01T19:47:00Z"/>
                    <w:sz w:val="21"/>
                    <w:szCs w:val="21"/>
                  </w:rPr>
                </w:rPrChange>
              </w:rPr>
            </w:pPr>
            <w:ins w:id="4530" w:author="蔚滢璐" w:date="2017-01-01T19:4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53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601" w:type="pct"/>
          </w:tcPr>
          <w:p w:rsidR="00354F68" w:rsidRPr="00224E9F" w:rsidRDefault="00354F68">
            <w:pPr>
              <w:rPr>
                <w:ins w:id="4532" w:author="蔚滢璐" w:date="2017-01-01T19:47:00Z"/>
                <w:rFonts w:asciiTheme="minorEastAsia" w:hAnsiTheme="minorEastAsia"/>
                <w:sz w:val="21"/>
                <w:szCs w:val="21"/>
                <w:rPrChange w:id="4533" w:author="蔚滢璐" w:date="2017-01-02T12:59:00Z">
                  <w:rPr>
                    <w:ins w:id="4534" w:author="蔚滢璐" w:date="2017-01-01T19:47:00Z"/>
                    <w:sz w:val="21"/>
                    <w:szCs w:val="21"/>
                  </w:rPr>
                </w:rPrChange>
              </w:rPr>
            </w:pPr>
            <w:ins w:id="4535" w:author="蔚滢璐" w:date="2017-01-01T19:52:00Z">
              <w:r w:rsidRPr="00224E9F">
                <w:rPr>
                  <w:rFonts w:asciiTheme="minorEastAsia" w:hAnsiTheme="minorEastAsia"/>
                  <w:sz w:val="21"/>
                  <w:szCs w:val="21"/>
                  <w:rPrChange w:id="4536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ResultMessage addCreditRecordForExecute(String userID, String orderID, int change, Date executeTime)</w:t>
              </w:r>
            </w:ins>
          </w:p>
        </w:tc>
      </w:tr>
      <w:tr w:rsidR="00354F68" w:rsidRPr="00224E9F" w:rsidTr="00354F68">
        <w:trPr>
          <w:ins w:id="4537" w:author="蔚滢璐" w:date="2017-01-01T19:47:00Z"/>
        </w:trPr>
        <w:tc>
          <w:tcPr>
            <w:tcW w:w="1706" w:type="pct"/>
            <w:vMerge/>
          </w:tcPr>
          <w:p w:rsidR="00354F68" w:rsidRPr="00224E9F" w:rsidRDefault="00354F68">
            <w:pPr>
              <w:rPr>
                <w:ins w:id="4538" w:author="蔚滢璐" w:date="2017-01-01T19:47:00Z"/>
                <w:rFonts w:asciiTheme="minorEastAsia" w:hAnsiTheme="minorEastAsia"/>
                <w:sz w:val="21"/>
                <w:szCs w:val="21"/>
                <w:rPrChange w:id="4539" w:author="蔚滢璐" w:date="2017-01-02T12:59:00Z">
                  <w:rPr>
                    <w:ins w:id="4540" w:author="蔚滢璐" w:date="2017-01-01T19:47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93" w:type="pct"/>
          </w:tcPr>
          <w:p w:rsidR="00354F68" w:rsidRPr="00224E9F" w:rsidRDefault="00354F68">
            <w:pPr>
              <w:rPr>
                <w:ins w:id="4541" w:author="蔚滢璐" w:date="2017-01-01T19:47:00Z"/>
                <w:rFonts w:asciiTheme="minorEastAsia" w:hAnsiTheme="minorEastAsia"/>
                <w:sz w:val="21"/>
                <w:szCs w:val="21"/>
                <w:rPrChange w:id="4542" w:author="蔚滢璐" w:date="2017-01-02T12:59:00Z">
                  <w:rPr>
                    <w:ins w:id="4543" w:author="蔚滢璐" w:date="2017-01-01T19:47:00Z"/>
                    <w:sz w:val="21"/>
                    <w:szCs w:val="21"/>
                  </w:rPr>
                </w:rPrChange>
              </w:rPr>
            </w:pPr>
            <w:ins w:id="4544" w:author="蔚滢璐" w:date="2017-01-01T19:4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54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601" w:type="pct"/>
          </w:tcPr>
          <w:p w:rsidR="00354F68" w:rsidRPr="00224E9F" w:rsidRDefault="00354F68">
            <w:pPr>
              <w:rPr>
                <w:ins w:id="4546" w:author="蔚滢璐" w:date="2017-01-01T19:47:00Z"/>
                <w:rFonts w:asciiTheme="minorEastAsia" w:hAnsiTheme="minorEastAsia"/>
                <w:sz w:val="21"/>
                <w:szCs w:val="21"/>
                <w:rPrChange w:id="4547" w:author="蔚滢璐" w:date="2017-01-02T12:59:00Z">
                  <w:rPr>
                    <w:ins w:id="4548" w:author="蔚滢璐" w:date="2017-01-01T19:47:00Z"/>
                    <w:sz w:val="21"/>
                    <w:szCs w:val="21"/>
                  </w:rPr>
                </w:rPrChange>
              </w:rPr>
            </w:pPr>
            <w:ins w:id="4549" w:author="蔚滢璐" w:date="2017-01-01T19:5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55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该用户和订单已存在</w:t>
              </w:r>
            </w:ins>
          </w:p>
        </w:tc>
      </w:tr>
      <w:tr w:rsidR="00354F68" w:rsidRPr="00224E9F" w:rsidTr="00354F68">
        <w:trPr>
          <w:ins w:id="4551" w:author="蔚滢璐" w:date="2017-01-01T19:47:00Z"/>
        </w:trPr>
        <w:tc>
          <w:tcPr>
            <w:tcW w:w="1706" w:type="pct"/>
            <w:vMerge/>
          </w:tcPr>
          <w:p w:rsidR="00354F68" w:rsidRPr="00224E9F" w:rsidRDefault="00354F68">
            <w:pPr>
              <w:rPr>
                <w:ins w:id="4552" w:author="蔚滢璐" w:date="2017-01-01T19:47:00Z"/>
                <w:rFonts w:asciiTheme="minorEastAsia" w:hAnsiTheme="minorEastAsia"/>
                <w:sz w:val="21"/>
                <w:szCs w:val="21"/>
                <w:rPrChange w:id="4553" w:author="蔚滢璐" w:date="2017-01-02T12:59:00Z">
                  <w:rPr>
                    <w:ins w:id="4554" w:author="蔚滢璐" w:date="2017-01-01T19:47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93" w:type="pct"/>
          </w:tcPr>
          <w:p w:rsidR="00354F68" w:rsidRPr="00224E9F" w:rsidRDefault="00354F68">
            <w:pPr>
              <w:rPr>
                <w:ins w:id="4555" w:author="蔚滢璐" w:date="2017-01-01T19:47:00Z"/>
                <w:rFonts w:asciiTheme="minorEastAsia" w:hAnsiTheme="minorEastAsia"/>
                <w:sz w:val="21"/>
                <w:szCs w:val="21"/>
                <w:rPrChange w:id="4556" w:author="蔚滢璐" w:date="2017-01-02T12:59:00Z">
                  <w:rPr>
                    <w:ins w:id="4557" w:author="蔚滢璐" w:date="2017-01-01T19:47:00Z"/>
                    <w:sz w:val="21"/>
                    <w:szCs w:val="21"/>
                  </w:rPr>
                </w:rPrChange>
              </w:rPr>
            </w:pPr>
            <w:ins w:id="4558" w:author="蔚滢璐" w:date="2017-01-01T19:4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55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601" w:type="pct"/>
          </w:tcPr>
          <w:p w:rsidR="00354F68" w:rsidRPr="00224E9F" w:rsidRDefault="00354F68">
            <w:pPr>
              <w:rPr>
                <w:ins w:id="4560" w:author="蔚滢璐" w:date="2017-01-01T19:47:00Z"/>
                <w:rFonts w:asciiTheme="minorEastAsia" w:hAnsiTheme="minorEastAsia"/>
                <w:sz w:val="21"/>
                <w:szCs w:val="21"/>
                <w:rPrChange w:id="4561" w:author="蔚滢璐" w:date="2017-01-02T12:59:00Z">
                  <w:rPr>
                    <w:ins w:id="4562" w:author="蔚滢璐" w:date="2017-01-01T19:47:00Z"/>
                    <w:sz w:val="21"/>
                    <w:szCs w:val="21"/>
                  </w:rPr>
                </w:rPrChange>
              </w:rPr>
            </w:pPr>
            <w:ins w:id="4563" w:author="蔚滢璐" w:date="2017-01-01T19:5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56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调用CreditRecordList.addCredit</w:t>
              </w:r>
              <w:r w:rsidR="00192817" w:rsidRPr="00224E9F">
                <w:rPr>
                  <w:rFonts w:asciiTheme="minorEastAsia" w:hAnsiTheme="minorEastAsia"/>
                  <w:sz w:val="21"/>
                  <w:szCs w:val="21"/>
                  <w:rPrChange w:id="4565" w:author="蔚滢璐" w:date="2017-01-02T12:59:00Z">
                    <w:rPr>
                      <w:sz w:val="21"/>
                      <w:szCs w:val="21"/>
                    </w:rPr>
                  </w:rPrChange>
                </w:rPr>
                <w:t>Record</w:t>
              </w:r>
            </w:ins>
          </w:p>
        </w:tc>
      </w:tr>
      <w:tr w:rsidR="00192817" w:rsidRPr="00224E9F" w:rsidTr="00354F68">
        <w:trPr>
          <w:ins w:id="4566" w:author="蔚滢璐" w:date="2017-01-01T19:54:00Z"/>
        </w:trPr>
        <w:tc>
          <w:tcPr>
            <w:tcW w:w="1706" w:type="pct"/>
            <w:vMerge w:val="restart"/>
          </w:tcPr>
          <w:p w:rsidR="00192817" w:rsidRPr="00224E9F" w:rsidRDefault="00192817">
            <w:pPr>
              <w:rPr>
                <w:ins w:id="4567" w:author="蔚滢璐" w:date="2017-01-01T19:54:00Z"/>
                <w:rFonts w:asciiTheme="minorEastAsia" w:hAnsiTheme="minorEastAsia"/>
                <w:sz w:val="21"/>
                <w:szCs w:val="21"/>
                <w:rPrChange w:id="4568" w:author="蔚滢璐" w:date="2017-01-02T12:59:00Z">
                  <w:rPr>
                    <w:ins w:id="4569" w:author="蔚滢璐" w:date="2017-01-01T19:54:00Z"/>
                    <w:sz w:val="21"/>
                    <w:szCs w:val="21"/>
                  </w:rPr>
                </w:rPrChange>
              </w:rPr>
            </w:pPr>
            <w:ins w:id="4570" w:author="蔚滢璐" w:date="2017-01-01T19:55:00Z">
              <w:r w:rsidRPr="00224E9F">
                <w:rPr>
                  <w:rFonts w:asciiTheme="minorEastAsia" w:hAnsiTheme="minorEastAsia"/>
                  <w:sz w:val="21"/>
                  <w:szCs w:val="21"/>
                  <w:rPrChange w:id="4571" w:author="蔚滢璐" w:date="2017-01-02T12:59:00Z">
                    <w:rPr>
                      <w:sz w:val="21"/>
                      <w:szCs w:val="21"/>
                    </w:rPr>
                  </w:rPrChange>
                </w:rPr>
                <w:t>UserForOrderController.addCreditRecordForCancel</w:t>
              </w:r>
            </w:ins>
            <w:ins w:id="4572" w:author="蔚滢璐" w:date="2017-01-01T19:58:00Z">
              <w:r w:rsidRPr="00224E9F">
                <w:rPr>
                  <w:rFonts w:asciiTheme="minorEastAsia" w:hAnsiTheme="minorEastAsia"/>
                  <w:sz w:val="21"/>
                  <w:szCs w:val="21"/>
                  <w:rPrChange w:id="4573" w:author="蔚滢璐" w:date="2017-01-02T12:59:00Z">
                    <w:rPr>
                      <w:sz w:val="21"/>
                      <w:szCs w:val="21"/>
                    </w:rPr>
                  </w:rPrChange>
                </w:rPr>
                <w:t xml:space="preserve"> </w:t>
              </w:r>
            </w:ins>
            <w:ins w:id="4574" w:author="蔚滢璐" w:date="2017-01-01T19:55:00Z">
              <w:r w:rsidRPr="00224E9F">
                <w:rPr>
                  <w:rFonts w:asciiTheme="minorEastAsia" w:hAnsiTheme="minorEastAsia"/>
                  <w:sz w:val="21"/>
                  <w:szCs w:val="21"/>
                  <w:rPrChange w:id="4575" w:author="蔚滢璐" w:date="2017-01-02T12:59:00Z">
                    <w:rPr>
                      <w:sz w:val="21"/>
                      <w:szCs w:val="21"/>
                    </w:rPr>
                  </w:rPrChange>
                </w:rPr>
                <w:t>Abnormal</w:t>
              </w:r>
            </w:ins>
          </w:p>
        </w:tc>
        <w:tc>
          <w:tcPr>
            <w:tcW w:w="693" w:type="pct"/>
          </w:tcPr>
          <w:p w:rsidR="00192817" w:rsidRPr="00224E9F" w:rsidRDefault="00192817">
            <w:pPr>
              <w:rPr>
                <w:ins w:id="4576" w:author="蔚滢璐" w:date="2017-01-01T19:54:00Z"/>
                <w:rFonts w:asciiTheme="minorEastAsia" w:hAnsiTheme="minorEastAsia"/>
                <w:sz w:val="21"/>
                <w:szCs w:val="21"/>
                <w:rPrChange w:id="4577" w:author="蔚滢璐" w:date="2017-01-02T12:59:00Z">
                  <w:rPr>
                    <w:ins w:id="4578" w:author="蔚滢璐" w:date="2017-01-01T19:54:00Z"/>
                    <w:sz w:val="21"/>
                    <w:szCs w:val="21"/>
                  </w:rPr>
                </w:rPrChange>
              </w:rPr>
            </w:pPr>
            <w:ins w:id="4579" w:author="蔚滢璐" w:date="2017-01-01T19:5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58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601" w:type="pct"/>
          </w:tcPr>
          <w:p w:rsidR="00192817" w:rsidRPr="00224E9F" w:rsidRDefault="00192817">
            <w:pPr>
              <w:rPr>
                <w:ins w:id="4581" w:author="蔚滢璐" w:date="2017-01-01T19:54:00Z"/>
                <w:rFonts w:asciiTheme="minorEastAsia" w:hAnsiTheme="minorEastAsia"/>
                <w:sz w:val="21"/>
                <w:szCs w:val="21"/>
                <w:rPrChange w:id="4582" w:author="蔚滢璐" w:date="2017-01-02T12:59:00Z">
                  <w:rPr>
                    <w:ins w:id="4583" w:author="蔚滢璐" w:date="2017-01-01T19:54:00Z"/>
                    <w:sz w:val="21"/>
                    <w:szCs w:val="21"/>
                  </w:rPr>
                </w:rPrChange>
              </w:rPr>
            </w:pPr>
            <w:ins w:id="4584" w:author="蔚滢璐" w:date="2017-01-01T19:55:00Z">
              <w:r w:rsidRPr="00224E9F">
                <w:rPr>
                  <w:rFonts w:asciiTheme="minorEastAsia" w:hAnsiTheme="minorEastAsia"/>
                  <w:sz w:val="21"/>
                  <w:szCs w:val="21"/>
                  <w:rPrChange w:id="4585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ResultMessage addCreditRecordFor</w:t>
              </w:r>
            </w:ins>
            <w:ins w:id="4586" w:author="蔚滢璐" w:date="2017-01-01T19:56:00Z">
              <w:r w:rsidRPr="00224E9F">
                <w:rPr>
                  <w:rFonts w:asciiTheme="minorEastAsia" w:hAnsiTheme="minorEastAsia"/>
                  <w:sz w:val="21"/>
                  <w:szCs w:val="21"/>
                  <w:rPrChange w:id="4587" w:author="蔚滢璐" w:date="2017-01-02T12:59:00Z">
                    <w:rPr>
                      <w:sz w:val="21"/>
                      <w:szCs w:val="21"/>
                    </w:rPr>
                  </w:rPrChange>
                </w:rPr>
                <w:t xml:space="preserve"> </w:t>
              </w:r>
            </w:ins>
            <w:ins w:id="4588" w:author="蔚滢璐" w:date="2017-01-01T19:55:00Z">
              <w:r w:rsidRPr="00224E9F">
                <w:rPr>
                  <w:rFonts w:asciiTheme="minorEastAsia" w:hAnsiTheme="minorEastAsia"/>
                  <w:sz w:val="21"/>
                  <w:szCs w:val="21"/>
                  <w:rPrChange w:id="4589" w:author="蔚滢璐" w:date="2017-01-02T12:59:00Z">
                    <w:rPr>
                      <w:sz w:val="21"/>
                      <w:szCs w:val="21"/>
                    </w:rPr>
                  </w:rPrChange>
                </w:rPr>
                <w:t>CancelAbnormal</w:t>
              </w:r>
            </w:ins>
            <w:ins w:id="4590" w:author="蔚滢璐" w:date="2017-01-01T19:56:00Z">
              <w:r w:rsidRPr="00224E9F">
                <w:rPr>
                  <w:rFonts w:asciiTheme="minorEastAsia" w:hAnsiTheme="minorEastAsia"/>
                  <w:sz w:val="21"/>
                  <w:szCs w:val="21"/>
                  <w:rPrChange w:id="4591" w:author="蔚滢璐" w:date="2017-01-02T12:59:00Z">
                    <w:rPr>
                      <w:sz w:val="21"/>
                      <w:szCs w:val="21"/>
                    </w:rPr>
                  </w:rPrChange>
                </w:rPr>
                <w:t>(String userID, String orderID, int change, Date cancelTime)</w:t>
              </w:r>
            </w:ins>
          </w:p>
        </w:tc>
      </w:tr>
      <w:tr w:rsidR="00192817" w:rsidRPr="00224E9F" w:rsidTr="00354F68">
        <w:trPr>
          <w:ins w:id="4592" w:author="蔚滢璐" w:date="2017-01-01T19:54:00Z"/>
        </w:trPr>
        <w:tc>
          <w:tcPr>
            <w:tcW w:w="1706" w:type="pct"/>
            <w:vMerge/>
          </w:tcPr>
          <w:p w:rsidR="00192817" w:rsidRPr="00224E9F" w:rsidRDefault="00192817">
            <w:pPr>
              <w:rPr>
                <w:ins w:id="4593" w:author="蔚滢璐" w:date="2017-01-01T19:54:00Z"/>
                <w:rFonts w:asciiTheme="minorEastAsia" w:hAnsiTheme="minorEastAsia"/>
                <w:sz w:val="21"/>
                <w:szCs w:val="21"/>
                <w:rPrChange w:id="4594" w:author="蔚滢璐" w:date="2017-01-02T12:59:00Z">
                  <w:rPr>
                    <w:ins w:id="4595" w:author="蔚滢璐" w:date="2017-01-01T19:54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93" w:type="pct"/>
          </w:tcPr>
          <w:p w:rsidR="00192817" w:rsidRPr="00224E9F" w:rsidRDefault="00192817">
            <w:pPr>
              <w:rPr>
                <w:ins w:id="4596" w:author="蔚滢璐" w:date="2017-01-01T19:54:00Z"/>
                <w:rFonts w:asciiTheme="minorEastAsia" w:hAnsiTheme="minorEastAsia"/>
                <w:sz w:val="21"/>
                <w:szCs w:val="21"/>
                <w:rPrChange w:id="4597" w:author="蔚滢璐" w:date="2017-01-02T12:59:00Z">
                  <w:rPr>
                    <w:ins w:id="4598" w:author="蔚滢璐" w:date="2017-01-01T19:54:00Z"/>
                    <w:sz w:val="21"/>
                    <w:szCs w:val="21"/>
                  </w:rPr>
                </w:rPrChange>
              </w:rPr>
            </w:pPr>
            <w:ins w:id="4599" w:author="蔚滢璐" w:date="2017-01-01T19:5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60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601" w:type="pct"/>
          </w:tcPr>
          <w:p w:rsidR="00192817" w:rsidRPr="00224E9F" w:rsidRDefault="00192817">
            <w:pPr>
              <w:rPr>
                <w:ins w:id="4601" w:author="蔚滢璐" w:date="2017-01-01T19:54:00Z"/>
                <w:rFonts w:asciiTheme="minorEastAsia" w:hAnsiTheme="minorEastAsia"/>
                <w:sz w:val="21"/>
                <w:szCs w:val="21"/>
                <w:rPrChange w:id="4602" w:author="蔚滢璐" w:date="2017-01-02T12:59:00Z">
                  <w:rPr>
                    <w:ins w:id="4603" w:author="蔚滢璐" w:date="2017-01-01T19:54:00Z"/>
                    <w:sz w:val="21"/>
                    <w:szCs w:val="21"/>
                  </w:rPr>
                </w:rPrChange>
              </w:rPr>
            </w:pPr>
            <w:ins w:id="4604" w:author="蔚滢璐" w:date="2017-01-01T19:56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60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该用户和订单已存在</w:t>
              </w:r>
            </w:ins>
          </w:p>
        </w:tc>
      </w:tr>
      <w:tr w:rsidR="00192817" w:rsidRPr="00224E9F" w:rsidTr="00354F68">
        <w:trPr>
          <w:ins w:id="4606" w:author="蔚滢璐" w:date="2017-01-01T19:54:00Z"/>
        </w:trPr>
        <w:tc>
          <w:tcPr>
            <w:tcW w:w="1706" w:type="pct"/>
            <w:vMerge/>
          </w:tcPr>
          <w:p w:rsidR="00192817" w:rsidRPr="00224E9F" w:rsidRDefault="00192817">
            <w:pPr>
              <w:rPr>
                <w:ins w:id="4607" w:author="蔚滢璐" w:date="2017-01-01T19:54:00Z"/>
                <w:rFonts w:asciiTheme="minorEastAsia" w:hAnsiTheme="minorEastAsia"/>
                <w:sz w:val="21"/>
                <w:szCs w:val="21"/>
                <w:rPrChange w:id="4608" w:author="蔚滢璐" w:date="2017-01-02T12:59:00Z">
                  <w:rPr>
                    <w:ins w:id="4609" w:author="蔚滢璐" w:date="2017-01-01T19:54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93" w:type="pct"/>
          </w:tcPr>
          <w:p w:rsidR="00192817" w:rsidRPr="00224E9F" w:rsidRDefault="00192817">
            <w:pPr>
              <w:rPr>
                <w:ins w:id="4610" w:author="蔚滢璐" w:date="2017-01-01T19:54:00Z"/>
                <w:rFonts w:asciiTheme="minorEastAsia" w:hAnsiTheme="minorEastAsia"/>
                <w:sz w:val="21"/>
                <w:szCs w:val="21"/>
                <w:rPrChange w:id="4611" w:author="蔚滢璐" w:date="2017-01-02T12:59:00Z">
                  <w:rPr>
                    <w:ins w:id="4612" w:author="蔚滢璐" w:date="2017-01-01T19:54:00Z"/>
                    <w:sz w:val="21"/>
                    <w:szCs w:val="21"/>
                  </w:rPr>
                </w:rPrChange>
              </w:rPr>
            </w:pPr>
            <w:ins w:id="4613" w:author="蔚滢璐" w:date="2017-01-01T19:5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61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601" w:type="pct"/>
          </w:tcPr>
          <w:p w:rsidR="00192817" w:rsidRPr="00224E9F" w:rsidRDefault="00192817">
            <w:pPr>
              <w:rPr>
                <w:ins w:id="4615" w:author="蔚滢璐" w:date="2017-01-01T19:54:00Z"/>
                <w:rFonts w:asciiTheme="minorEastAsia" w:hAnsiTheme="minorEastAsia"/>
                <w:sz w:val="21"/>
                <w:szCs w:val="21"/>
                <w:rPrChange w:id="4616" w:author="蔚滢璐" w:date="2017-01-02T12:59:00Z">
                  <w:rPr>
                    <w:ins w:id="4617" w:author="蔚滢璐" w:date="2017-01-01T19:54:00Z"/>
                    <w:sz w:val="21"/>
                    <w:szCs w:val="21"/>
                  </w:rPr>
                </w:rPrChange>
              </w:rPr>
            </w:pPr>
            <w:ins w:id="4618" w:author="蔚滢璐" w:date="2017-01-01T19:5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61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调用Cre</w:t>
              </w:r>
              <w:r w:rsidRPr="00224E9F">
                <w:rPr>
                  <w:rFonts w:asciiTheme="minorEastAsia" w:hAnsiTheme="minorEastAsia"/>
                  <w:sz w:val="21"/>
                  <w:szCs w:val="21"/>
                  <w:rPrChange w:id="4620" w:author="蔚滢璐" w:date="2017-01-02T12:59:00Z">
                    <w:rPr>
                      <w:sz w:val="21"/>
                      <w:szCs w:val="21"/>
                    </w:rPr>
                  </w:rPrChange>
                </w:rPr>
                <w:t>ditRecordList.addCreditRecord</w:t>
              </w:r>
            </w:ins>
          </w:p>
        </w:tc>
      </w:tr>
      <w:tr w:rsidR="00192817" w:rsidRPr="00224E9F" w:rsidTr="00354F68">
        <w:trPr>
          <w:ins w:id="4621" w:author="蔚滢璐" w:date="2017-01-01T19:57:00Z"/>
        </w:trPr>
        <w:tc>
          <w:tcPr>
            <w:tcW w:w="1706" w:type="pct"/>
            <w:vMerge w:val="restart"/>
          </w:tcPr>
          <w:p w:rsidR="00192817" w:rsidRPr="00224E9F" w:rsidRDefault="00192817">
            <w:pPr>
              <w:rPr>
                <w:ins w:id="4622" w:author="蔚滢璐" w:date="2017-01-01T19:57:00Z"/>
                <w:rFonts w:asciiTheme="minorEastAsia" w:hAnsiTheme="minorEastAsia"/>
                <w:sz w:val="21"/>
                <w:szCs w:val="21"/>
                <w:rPrChange w:id="4623" w:author="蔚滢璐" w:date="2017-01-02T12:59:00Z">
                  <w:rPr>
                    <w:ins w:id="4624" w:author="蔚滢璐" w:date="2017-01-01T19:57:00Z"/>
                    <w:sz w:val="21"/>
                    <w:szCs w:val="21"/>
                  </w:rPr>
                </w:rPrChange>
              </w:rPr>
            </w:pPr>
            <w:ins w:id="4625" w:author="蔚滢璐" w:date="2017-01-01T19:58:00Z">
              <w:r w:rsidRPr="00224E9F">
                <w:rPr>
                  <w:rFonts w:asciiTheme="minorEastAsia" w:hAnsiTheme="minorEastAsia"/>
                  <w:sz w:val="21"/>
                  <w:szCs w:val="21"/>
                  <w:rPrChange w:id="4626" w:author="蔚滢璐" w:date="2017-01-02T12:59:00Z">
                    <w:rPr>
                      <w:sz w:val="21"/>
                      <w:szCs w:val="21"/>
                    </w:rPr>
                  </w:rPrChange>
                </w:rPr>
                <w:t>OrderForUser.minusCredit RecordForCancel</w:t>
              </w:r>
            </w:ins>
          </w:p>
        </w:tc>
        <w:tc>
          <w:tcPr>
            <w:tcW w:w="693" w:type="pct"/>
          </w:tcPr>
          <w:p w:rsidR="00192817" w:rsidRPr="00224E9F" w:rsidRDefault="00192817">
            <w:pPr>
              <w:rPr>
                <w:ins w:id="4627" w:author="蔚滢璐" w:date="2017-01-01T19:57:00Z"/>
                <w:rFonts w:asciiTheme="minorEastAsia" w:hAnsiTheme="minorEastAsia"/>
                <w:sz w:val="21"/>
                <w:szCs w:val="21"/>
                <w:rPrChange w:id="4628" w:author="蔚滢璐" w:date="2017-01-02T12:59:00Z">
                  <w:rPr>
                    <w:ins w:id="4629" w:author="蔚滢璐" w:date="2017-01-01T19:57:00Z"/>
                    <w:sz w:val="21"/>
                    <w:szCs w:val="21"/>
                  </w:rPr>
                </w:rPrChange>
              </w:rPr>
            </w:pPr>
            <w:ins w:id="4630" w:author="蔚滢璐" w:date="2017-01-01T19:5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63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601" w:type="pct"/>
          </w:tcPr>
          <w:p w:rsidR="00192817" w:rsidRPr="00224E9F" w:rsidRDefault="00192817">
            <w:pPr>
              <w:rPr>
                <w:ins w:id="4632" w:author="蔚滢璐" w:date="2017-01-01T19:57:00Z"/>
                <w:rFonts w:asciiTheme="minorEastAsia" w:hAnsiTheme="minorEastAsia"/>
                <w:sz w:val="21"/>
                <w:szCs w:val="21"/>
                <w:rPrChange w:id="4633" w:author="蔚滢璐" w:date="2017-01-02T12:59:00Z">
                  <w:rPr>
                    <w:ins w:id="4634" w:author="蔚滢璐" w:date="2017-01-01T19:57:00Z"/>
                    <w:sz w:val="21"/>
                    <w:szCs w:val="21"/>
                  </w:rPr>
                </w:rPrChange>
              </w:rPr>
            </w:pPr>
            <w:ins w:id="4635" w:author="蔚滢璐" w:date="2017-01-01T19:59:00Z">
              <w:r w:rsidRPr="00224E9F">
                <w:rPr>
                  <w:rFonts w:asciiTheme="minorEastAsia" w:hAnsiTheme="minorEastAsia"/>
                  <w:sz w:val="21"/>
                  <w:szCs w:val="21"/>
                  <w:rPrChange w:id="4636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ResultMessage minusCreditRecordFor Cancel(String userID, String orderID, int value, Date cancelTime)</w:t>
              </w:r>
            </w:ins>
          </w:p>
        </w:tc>
      </w:tr>
      <w:tr w:rsidR="00192817" w:rsidRPr="00224E9F" w:rsidTr="00354F68">
        <w:trPr>
          <w:ins w:id="4637" w:author="蔚滢璐" w:date="2017-01-01T19:57:00Z"/>
        </w:trPr>
        <w:tc>
          <w:tcPr>
            <w:tcW w:w="1706" w:type="pct"/>
            <w:vMerge/>
          </w:tcPr>
          <w:p w:rsidR="00192817" w:rsidRPr="00224E9F" w:rsidRDefault="00192817">
            <w:pPr>
              <w:rPr>
                <w:ins w:id="4638" w:author="蔚滢璐" w:date="2017-01-01T19:57:00Z"/>
                <w:rFonts w:asciiTheme="minorEastAsia" w:hAnsiTheme="minorEastAsia"/>
                <w:sz w:val="21"/>
                <w:szCs w:val="21"/>
                <w:rPrChange w:id="4639" w:author="蔚滢璐" w:date="2017-01-02T12:59:00Z">
                  <w:rPr>
                    <w:ins w:id="4640" w:author="蔚滢璐" w:date="2017-01-01T19:57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93" w:type="pct"/>
          </w:tcPr>
          <w:p w:rsidR="00192817" w:rsidRPr="00224E9F" w:rsidRDefault="00192817">
            <w:pPr>
              <w:rPr>
                <w:ins w:id="4641" w:author="蔚滢璐" w:date="2017-01-01T19:57:00Z"/>
                <w:rFonts w:asciiTheme="minorEastAsia" w:hAnsiTheme="minorEastAsia"/>
                <w:sz w:val="21"/>
                <w:szCs w:val="21"/>
                <w:rPrChange w:id="4642" w:author="蔚滢璐" w:date="2017-01-02T12:59:00Z">
                  <w:rPr>
                    <w:ins w:id="4643" w:author="蔚滢璐" w:date="2017-01-01T19:57:00Z"/>
                    <w:sz w:val="21"/>
                    <w:szCs w:val="21"/>
                  </w:rPr>
                </w:rPrChange>
              </w:rPr>
            </w:pPr>
            <w:ins w:id="4644" w:author="蔚滢璐" w:date="2017-01-01T19:5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64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601" w:type="pct"/>
          </w:tcPr>
          <w:p w:rsidR="00192817" w:rsidRPr="00224E9F" w:rsidRDefault="00192817">
            <w:pPr>
              <w:rPr>
                <w:ins w:id="4646" w:author="蔚滢璐" w:date="2017-01-01T19:57:00Z"/>
                <w:rFonts w:asciiTheme="minorEastAsia" w:hAnsiTheme="minorEastAsia"/>
                <w:sz w:val="21"/>
                <w:szCs w:val="21"/>
                <w:rPrChange w:id="4647" w:author="蔚滢璐" w:date="2017-01-02T12:59:00Z">
                  <w:rPr>
                    <w:ins w:id="4648" w:author="蔚滢璐" w:date="2017-01-01T19:57:00Z"/>
                    <w:sz w:val="21"/>
                    <w:szCs w:val="21"/>
                  </w:rPr>
                </w:rPrChange>
              </w:rPr>
            </w:pPr>
            <w:ins w:id="4649" w:author="蔚滢璐" w:date="2017-01-01T19:5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65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该用户和</w:t>
              </w:r>
            </w:ins>
            <w:ins w:id="4651" w:author="蔚滢璐" w:date="2017-01-01T20:0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65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订单已存在</w:t>
              </w:r>
            </w:ins>
          </w:p>
        </w:tc>
      </w:tr>
      <w:tr w:rsidR="00192817" w:rsidRPr="00224E9F" w:rsidTr="00354F68">
        <w:trPr>
          <w:ins w:id="4653" w:author="蔚滢璐" w:date="2017-01-01T19:57:00Z"/>
        </w:trPr>
        <w:tc>
          <w:tcPr>
            <w:tcW w:w="1706" w:type="pct"/>
            <w:vMerge/>
          </w:tcPr>
          <w:p w:rsidR="00192817" w:rsidRPr="00224E9F" w:rsidRDefault="00192817">
            <w:pPr>
              <w:rPr>
                <w:ins w:id="4654" w:author="蔚滢璐" w:date="2017-01-01T19:57:00Z"/>
                <w:rFonts w:asciiTheme="minorEastAsia" w:hAnsiTheme="minorEastAsia"/>
                <w:sz w:val="21"/>
                <w:szCs w:val="21"/>
                <w:rPrChange w:id="4655" w:author="蔚滢璐" w:date="2017-01-02T12:59:00Z">
                  <w:rPr>
                    <w:ins w:id="4656" w:author="蔚滢璐" w:date="2017-01-01T19:57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93" w:type="pct"/>
          </w:tcPr>
          <w:p w:rsidR="00192817" w:rsidRPr="00224E9F" w:rsidRDefault="00192817">
            <w:pPr>
              <w:rPr>
                <w:ins w:id="4657" w:author="蔚滢璐" w:date="2017-01-01T19:57:00Z"/>
                <w:rFonts w:asciiTheme="minorEastAsia" w:hAnsiTheme="minorEastAsia"/>
                <w:sz w:val="21"/>
                <w:szCs w:val="21"/>
                <w:rPrChange w:id="4658" w:author="蔚滢璐" w:date="2017-01-02T12:59:00Z">
                  <w:rPr>
                    <w:ins w:id="4659" w:author="蔚滢璐" w:date="2017-01-01T19:57:00Z"/>
                    <w:sz w:val="21"/>
                    <w:szCs w:val="21"/>
                  </w:rPr>
                </w:rPrChange>
              </w:rPr>
            </w:pPr>
            <w:ins w:id="4660" w:author="蔚滢璐" w:date="2017-01-01T19:5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66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601" w:type="pct"/>
          </w:tcPr>
          <w:p w:rsidR="00192817" w:rsidRPr="00224E9F" w:rsidRDefault="00192817">
            <w:pPr>
              <w:rPr>
                <w:ins w:id="4662" w:author="蔚滢璐" w:date="2017-01-01T19:57:00Z"/>
                <w:rFonts w:asciiTheme="minorEastAsia" w:hAnsiTheme="minorEastAsia"/>
                <w:sz w:val="21"/>
                <w:szCs w:val="21"/>
                <w:rPrChange w:id="4663" w:author="蔚滢璐" w:date="2017-01-02T12:59:00Z">
                  <w:rPr>
                    <w:ins w:id="4664" w:author="蔚滢璐" w:date="2017-01-01T19:57:00Z"/>
                    <w:sz w:val="21"/>
                    <w:szCs w:val="21"/>
                  </w:rPr>
                </w:rPrChange>
              </w:rPr>
            </w:pPr>
            <w:ins w:id="4665" w:author="蔚滢璐" w:date="2017-01-01T20:0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66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调用C</w:t>
              </w:r>
              <w:r w:rsidRPr="00224E9F">
                <w:rPr>
                  <w:rFonts w:asciiTheme="minorEastAsia" w:hAnsiTheme="minorEastAsia"/>
                  <w:sz w:val="21"/>
                  <w:szCs w:val="21"/>
                  <w:rPrChange w:id="4667" w:author="蔚滢璐" w:date="2017-01-02T12:59:00Z">
                    <w:rPr>
                      <w:sz w:val="21"/>
                      <w:szCs w:val="21"/>
                    </w:rPr>
                  </w:rPrChange>
                </w:rPr>
                <w:t>reditRecordList.addCreditRecord</w:t>
              </w:r>
            </w:ins>
          </w:p>
        </w:tc>
      </w:tr>
      <w:tr w:rsidR="00192817" w:rsidRPr="00224E9F" w:rsidTr="00354F68">
        <w:trPr>
          <w:ins w:id="4668" w:author="蔚滢璐" w:date="2017-01-01T20:00:00Z"/>
        </w:trPr>
        <w:tc>
          <w:tcPr>
            <w:tcW w:w="1706" w:type="pct"/>
            <w:vMerge w:val="restart"/>
          </w:tcPr>
          <w:p w:rsidR="00192817" w:rsidRPr="00224E9F" w:rsidRDefault="00192817">
            <w:pPr>
              <w:rPr>
                <w:ins w:id="4669" w:author="蔚滢璐" w:date="2017-01-01T20:00:00Z"/>
                <w:rFonts w:asciiTheme="minorEastAsia" w:hAnsiTheme="minorEastAsia"/>
                <w:sz w:val="21"/>
                <w:szCs w:val="21"/>
                <w:rPrChange w:id="4670" w:author="蔚滢璐" w:date="2017-01-02T12:59:00Z">
                  <w:rPr>
                    <w:ins w:id="4671" w:author="蔚滢璐" w:date="2017-01-01T20:00:00Z"/>
                    <w:sz w:val="21"/>
                    <w:szCs w:val="21"/>
                  </w:rPr>
                </w:rPrChange>
              </w:rPr>
            </w:pPr>
            <w:ins w:id="4672" w:author="蔚滢璐" w:date="2017-01-01T20:00:00Z">
              <w:r w:rsidRPr="00224E9F">
                <w:rPr>
                  <w:rFonts w:asciiTheme="minorEastAsia" w:hAnsiTheme="minorEastAsia"/>
                  <w:sz w:val="21"/>
                  <w:szCs w:val="21"/>
                  <w:rPrChange w:id="4673" w:author="蔚滢璐" w:date="2017-01-02T12:59:00Z">
                    <w:rPr>
                      <w:sz w:val="21"/>
                      <w:szCs w:val="21"/>
                    </w:rPr>
                  </w:rPrChange>
                </w:rPr>
                <w:t>OrderForUser.canGenerate</w:t>
              </w:r>
            </w:ins>
          </w:p>
        </w:tc>
        <w:tc>
          <w:tcPr>
            <w:tcW w:w="693" w:type="pct"/>
          </w:tcPr>
          <w:p w:rsidR="00192817" w:rsidRPr="00224E9F" w:rsidRDefault="00192817">
            <w:pPr>
              <w:rPr>
                <w:ins w:id="4674" w:author="蔚滢璐" w:date="2017-01-01T20:00:00Z"/>
                <w:rFonts w:asciiTheme="minorEastAsia" w:hAnsiTheme="minorEastAsia"/>
                <w:sz w:val="21"/>
                <w:szCs w:val="21"/>
                <w:rPrChange w:id="4675" w:author="蔚滢璐" w:date="2017-01-02T12:59:00Z">
                  <w:rPr>
                    <w:ins w:id="4676" w:author="蔚滢璐" w:date="2017-01-01T20:00:00Z"/>
                    <w:sz w:val="21"/>
                    <w:szCs w:val="21"/>
                  </w:rPr>
                </w:rPrChange>
              </w:rPr>
            </w:pPr>
            <w:ins w:id="4677" w:author="蔚滢璐" w:date="2017-01-01T20:0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67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601" w:type="pct"/>
          </w:tcPr>
          <w:p w:rsidR="00192817" w:rsidRPr="00224E9F" w:rsidRDefault="00192817">
            <w:pPr>
              <w:rPr>
                <w:ins w:id="4679" w:author="蔚滢璐" w:date="2017-01-01T20:00:00Z"/>
                <w:rFonts w:asciiTheme="minorEastAsia" w:hAnsiTheme="minorEastAsia"/>
                <w:sz w:val="21"/>
                <w:szCs w:val="21"/>
                <w:rPrChange w:id="4680" w:author="蔚滢璐" w:date="2017-01-02T12:59:00Z">
                  <w:rPr>
                    <w:ins w:id="4681" w:author="蔚滢璐" w:date="2017-01-01T20:00:00Z"/>
                    <w:sz w:val="21"/>
                    <w:szCs w:val="21"/>
                  </w:rPr>
                </w:rPrChange>
              </w:rPr>
            </w:pPr>
            <w:ins w:id="4682" w:author="蔚滢璐" w:date="2017-01-01T20:00:00Z">
              <w:r w:rsidRPr="00224E9F">
                <w:rPr>
                  <w:rFonts w:asciiTheme="minorEastAsia" w:hAnsiTheme="minorEastAsia"/>
                  <w:sz w:val="21"/>
                  <w:szCs w:val="21"/>
                  <w:rPrChange w:id="4683" w:author="蔚滢璐" w:date="2017-01-02T12:59:00Z">
                    <w:rPr>
                      <w:sz w:val="21"/>
                      <w:szCs w:val="21"/>
                    </w:rPr>
                  </w:rPrChange>
                </w:rPr>
                <w:t xml:space="preserve">public </w:t>
              </w:r>
            </w:ins>
            <w:ins w:id="4684" w:author="蔚滢璐" w:date="2017-01-01T20:01:00Z">
              <w:r w:rsidRPr="00224E9F">
                <w:rPr>
                  <w:rFonts w:asciiTheme="minorEastAsia" w:hAnsiTheme="minorEastAsia"/>
                  <w:sz w:val="21"/>
                  <w:szCs w:val="21"/>
                  <w:rPrChange w:id="4685" w:author="蔚滢璐" w:date="2017-01-02T12:59:00Z">
                    <w:rPr>
                      <w:sz w:val="21"/>
                      <w:szCs w:val="21"/>
                    </w:rPr>
                  </w:rPrChange>
                </w:rPr>
                <w:t>Boolean</w:t>
              </w:r>
            </w:ins>
            <w:ins w:id="4686" w:author="蔚滢璐" w:date="2017-01-01T20:00:00Z">
              <w:r w:rsidRPr="00224E9F">
                <w:rPr>
                  <w:rFonts w:asciiTheme="minorEastAsia" w:hAnsiTheme="minorEastAsia"/>
                  <w:sz w:val="21"/>
                  <w:szCs w:val="21"/>
                  <w:rPrChange w:id="4687" w:author="蔚滢璐" w:date="2017-01-02T12:59:00Z">
                    <w:rPr>
                      <w:sz w:val="21"/>
                      <w:szCs w:val="21"/>
                    </w:rPr>
                  </w:rPrChange>
                </w:rPr>
                <w:t xml:space="preserve"> </w:t>
              </w:r>
            </w:ins>
            <w:ins w:id="4688" w:author="蔚滢璐" w:date="2017-01-01T20:01:00Z">
              <w:r w:rsidRPr="00224E9F">
                <w:rPr>
                  <w:rFonts w:asciiTheme="minorEastAsia" w:hAnsiTheme="minorEastAsia"/>
                  <w:sz w:val="21"/>
                  <w:szCs w:val="21"/>
                  <w:rPrChange w:id="4689" w:author="蔚滢璐" w:date="2017-01-02T12:59:00Z">
                    <w:rPr>
                      <w:sz w:val="21"/>
                      <w:szCs w:val="21"/>
                    </w:rPr>
                  </w:rPrChange>
                </w:rPr>
                <w:t>can Generate(String userID)</w:t>
              </w:r>
            </w:ins>
          </w:p>
        </w:tc>
      </w:tr>
      <w:tr w:rsidR="00192817" w:rsidRPr="00224E9F" w:rsidTr="00354F68">
        <w:trPr>
          <w:ins w:id="4690" w:author="蔚滢璐" w:date="2017-01-01T20:00:00Z"/>
        </w:trPr>
        <w:tc>
          <w:tcPr>
            <w:tcW w:w="1706" w:type="pct"/>
            <w:vMerge/>
          </w:tcPr>
          <w:p w:rsidR="00192817" w:rsidRPr="00224E9F" w:rsidRDefault="00192817">
            <w:pPr>
              <w:rPr>
                <w:ins w:id="4691" w:author="蔚滢璐" w:date="2017-01-01T20:00:00Z"/>
                <w:rFonts w:asciiTheme="minorEastAsia" w:hAnsiTheme="minorEastAsia"/>
                <w:sz w:val="21"/>
                <w:szCs w:val="21"/>
                <w:rPrChange w:id="4692" w:author="蔚滢璐" w:date="2017-01-02T12:59:00Z">
                  <w:rPr>
                    <w:ins w:id="4693" w:author="蔚滢璐" w:date="2017-01-01T20:00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93" w:type="pct"/>
          </w:tcPr>
          <w:p w:rsidR="00192817" w:rsidRPr="00224E9F" w:rsidRDefault="00192817">
            <w:pPr>
              <w:rPr>
                <w:ins w:id="4694" w:author="蔚滢璐" w:date="2017-01-01T20:00:00Z"/>
                <w:rFonts w:asciiTheme="minorEastAsia" w:hAnsiTheme="minorEastAsia"/>
                <w:sz w:val="21"/>
                <w:szCs w:val="21"/>
                <w:rPrChange w:id="4695" w:author="蔚滢璐" w:date="2017-01-02T12:59:00Z">
                  <w:rPr>
                    <w:ins w:id="4696" w:author="蔚滢璐" w:date="2017-01-01T20:00:00Z"/>
                    <w:sz w:val="21"/>
                    <w:szCs w:val="21"/>
                  </w:rPr>
                </w:rPrChange>
              </w:rPr>
            </w:pPr>
            <w:ins w:id="4697" w:author="蔚滢璐" w:date="2017-01-01T20:0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69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601" w:type="pct"/>
          </w:tcPr>
          <w:p w:rsidR="00192817" w:rsidRPr="00224E9F" w:rsidRDefault="00192817">
            <w:pPr>
              <w:rPr>
                <w:ins w:id="4699" w:author="蔚滢璐" w:date="2017-01-01T20:00:00Z"/>
                <w:rFonts w:asciiTheme="minorEastAsia" w:hAnsiTheme="minorEastAsia"/>
                <w:sz w:val="21"/>
                <w:szCs w:val="21"/>
                <w:rPrChange w:id="4700" w:author="蔚滢璐" w:date="2017-01-02T12:59:00Z">
                  <w:rPr>
                    <w:ins w:id="4701" w:author="蔚滢璐" w:date="2017-01-01T20:00:00Z"/>
                    <w:sz w:val="21"/>
                    <w:szCs w:val="21"/>
                  </w:rPr>
                </w:rPrChange>
              </w:rPr>
            </w:pPr>
            <w:ins w:id="4702" w:author="蔚滢璐" w:date="2017-01-01T20:0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70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该用户已存在</w:t>
              </w:r>
            </w:ins>
          </w:p>
        </w:tc>
      </w:tr>
      <w:tr w:rsidR="00192817" w:rsidRPr="00224E9F" w:rsidTr="00354F68">
        <w:trPr>
          <w:ins w:id="4704" w:author="蔚滢璐" w:date="2017-01-01T20:00:00Z"/>
        </w:trPr>
        <w:tc>
          <w:tcPr>
            <w:tcW w:w="1706" w:type="pct"/>
            <w:vMerge/>
          </w:tcPr>
          <w:p w:rsidR="00192817" w:rsidRPr="00224E9F" w:rsidRDefault="00192817">
            <w:pPr>
              <w:rPr>
                <w:ins w:id="4705" w:author="蔚滢璐" w:date="2017-01-01T20:00:00Z"/>
                <w:rFonts w:asciiTheme="minorEastAsia" w:hAnsiTheme="minorEastAsia"/>
                <w:sz w:val="21"/>
                <w:szCs w:val="21"/>
                <w:rPrChange w:id="4706" w:author="蔚滢璐" w:date="2017-01-02T12:59:00Z">
                  <w:rPr>
                    <w:ins w:id="4707" w:author="蔚滢璐" w:date="2017-01-01T20:00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93" w:type="pct"/>
          </w:tcPr>
          <w:p w:rsidR="00192817" w:rsidRPr="00224E9F" w:rsidRDefault="00192817">
            <w:pPr>
              <w:rPr>
                <w:ins w:id="4708" w:author="蔚滢璐" w:date="2017-01-01T20:00:00Z"/>
                <w:rFonts w:asciiTheme="minorEastAsia" w:hAnsiTheme="minorEastAsia"/>
                <w:sz w:val="21"/>
                <w:szCs w:val="21"/>
                <w:rPrChange w:id="4709" w:author="蔚滢璐" w:date="2017-01-02T12:59:00Z">
                  <w:rPr>
                    <w:ins w:id="4710" w:author="蔚滢璐" w:date="2017-01-01T20:00:00Z"/>
                    <w:sz w:val="21"/>
                    <w:szCs w:val="21"/>
                  </w:rPr>
                </w:rPrChange>
              </w:rPr>
            </w:pPr>
            <w:ins w:id="4711" w:author="蔚滢璐" w:date="2017-01-01T20:0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71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601" w:type="pct"/>
          </w:tcPr>
          <w:p w:rsidR="00192817" w:rsidRPr="00224E9F" w:rsidRDefault="00192817">
            <w:pPr>
              <w:rPr>
                <w:ins w:id="4713" w:author="蔚滢璐" w:date="2017-01-01T20:00:00Z"/>
                <w:rFonts w:asciiTheme="minorEastAsia" w:hAnsiTheme="minorEastAsia"/>
                <w:sz w:val="21"/>
                <w:szCs w:val="21"/>
                <w:rPrChange w:id="4714" w:author="蔚滢璐" w:date="2017-01-02T12:59:00Z">
                  <w:rPr>
                    <w:ins w:id="4715" w:author="蔚滢璐" w:date="2017-01-01T20:00:00Z"/>
                    <w:sz w:val="21"/>
                    <w:szCs w:val="21"/>
                  </w:rPr>
                </w:rPrChange>
              </w:rPr>
            </w:pPr>
            <w:ins w:id="4716" w:author="蔚滢璐" w:date="2017-01-01T20:0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71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调用user</w:t>
              </w:r>
              <w:r w:rsidRPr="00224E9F">
                <w:rPr>
                  <w:rFonts w:asciiTheme="minorEastAsia" w:hAnsiTheme="minorEastAsia"/>
                  <w:sz w:val="21"/>
                  <w:szCs w:val="21"/>
                  <w:rPrChange w:id="4718" w:author="蔚滢璐" w:date="2017-01-02T12:59:00Z">
                    <w:rPr>
                      <w:sz w:val="21"/>
                      <w:szCs w:val="21"/>
                    </w:rPr>
                  </w:rPrChange>
                </w:rPr>
                <w:t>.canGenerate</w:t>
              </w:r>
            </w:ins>
          </w:p>
        </w:tc>
      </w:tr>
      <w:tr w:rsidR="00192817" w:rsidRPr="00224E9F" w:rsidTr="00354F68">
        <w:tblPrEx>
          <w:tblW w:w="5000" w:type="pct"/>
          <w:tblLayout w:type="fixed"/>
          <w:tblPrExChange w:id="4719" w:author="蔚滢璐" w:date="2017-01-01T19:51:00Z">
            <w:tblPrEx>
              <w:tblW w:w="5000" w:type="pct"/>
              <w:tblLayout w:type="fixed"/>
            </w:tblPrEx>
          </w:tblPrExChange>
        </w:tblPrEx>
        <w:trPr>
          <w:ins w:id="4720" w:author="蔚滢璐" w:date="2017-01-01T17:28:00Z"/>
          <w:trPrChange w:id="4721" w:author="蔚滢璐" w:date="2017-01-01T19:51:00Z">
            <w:trPr>
              <w:gridAfter w:val="0"/>
            </w:trPr>
          </w:trPrChange>
        </w:trPr>
        <w:tc>
          <w:tcPr>
            <w:tcW w:w="5000" w:type="pct"/>
            <w:gridSpan w:val="3"/>
            <w:tcPrChange w:id="4722" w:author="蔚滢璐" w:date="2017-01-01T19:51:00Z">
              <w:tcPr>
                <w:tcW w:w="5000" w:type="pct"/>
                <w:gridSpan w:val="6"/>
              </w:tcPr>
            </w:tcPrChange>
          </w:tcPr>
          <w:p w:rsidR="00192817" w:rsidRPr="00224E9F" w:rsidRDefault="00192817">
            <w:pPr>
              <w:jc w:val="center"/>
              <w:rPr>
                <w:ins w:id="4723" w:author="蔚滢璐" w:date="2017-01-01T17:28:00Z"/>
                <w:rFonts w:asciiTheme="minorEastAsia" w:hAnsiTheme="minorEastAsia"/>
                <w:sz w:val="21"/>
                <w:szCs w:val="21"/>
                <w:rPrChange w:id="4724" w:author="蔚滢璐" w:date="2017-01-02T12:59:00Z">
                  <w:rPr>
                    <w:ins w:id="4725" w:author="蔚滢璐" w:date="2017-01-01T17:28:00Z"/>
                    <w:sz w:val="21"/>
                    <w:szCs w:val="21"/>
                  </w:rPr>
                </w:rPrChange>
              </w:rPr>
            </w:pPr>
            <w:ins w:id="4726" w:author="蔚滢璐" w:date="2017-01-01T17:2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72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需要的服务（需接口）</w:t>
              </w:r>
            </w:ins>
          </w:p>
        </w:tc>
      </w:tr>
      <w:tr w:rsidR="00192817" w:rsidRPr="00224E9F" w:rsidTr="00354F68">
        <w:tblPrEx>
          <w:tblW w:w="5000" w:type="pct"/>
          <w:tblLayout w:type="fixed"/>
          <w:tblPrExChange w:id="4728" w:author="蔚滢璐" w:date="2017-01-01T19:51:00Z">
            <w:tblPrEx>
              <w:tblW w:w="5000" w:type="pct"/>
              <w:tblLayout w:type="fixed"/>
            </w:tblPrEx>
          </w:tblPrExChange>
        </w:tblPrEx>
        <w:trPr>
          <w:ins w:id="4729" w:author="蔚滢璐" w:date="2017-01-01T17:28:00Z"/>
          <w:trPrChange w:id="4730" w:author="蔚滢璐" w:date="2017-01-01T19:51:00Z">
            <w:trPr>
              <w:gridAfter w:val="0"/>
            </w:trPr>
          </w:trPrChange>
        </w:trPr>
        <w:tc>
          <w:tcPr>
            <w:tcW w:w="1706" w:type="pct"/>
            <w:tcPrChange w:id="4731" w:author="蔚滢璐" w:date="2017-01-01T19:51:00Z">
              <w:tcPr>
                <w:tcW w:w="1535" w:type="pct"/>
                <w:gridSpan w:val="3"/>
              </w:tcPr>
            </w:tcPrChange>
          </w:tcPr>
          <w:p w:rsidR="00192817" w:rsidRPr="00224E9F" w:rsidRDefault="00192817">
            <w:pPr>
              <w:rPr>
                <w:ins w:id="4732" w:author="蔚滢璐" w:date="2017-01-01T17:28:00Z"/>
                <w:rFonts w:asciiTheme="minorEastAsia" w:hAnsiTheme="minorEastAsia"/>
                <w:sz w:val="21"/>
                <w:szCs w:val="21"/>
                <w:rPrChange w:id="4733" w:author="蔚滢璐" w:date="2017-01-02T12:59:00Z">
                  <w:rPr>
                    <w:ins w:id="4734" w:author="蔚滢璐" w:date="2017-01-01T17:28:00Z"/>
                    <w:sz w:val="21"/>
                    <w:szCs w:val="21"/>
                  </w:rPr>
                </w:rPrChange>
              </w:rPr>
            </w:pPr>
            <w:ins w:id="4735" w:author="蔚滢璐" w:date="2017-01-01T17:2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73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服务名</w:t>
              </w:r>
            </w:ins>
          </w:p>
        </w:tc>
        <w:tc>
          <w:tcPr>
            <w:tcW w:w="3294" w:type="pct"/>
            <w:gridSpan w:val="2"/>
            <w:tcPrChange w:id="4737" w:author="蔚滢璐" w:date="2017-01-01T19:51:00Z">
              <w:tcPr>
                <w:tcW w:w="3465" w:type="pct"/>
                <w:gridSpan w:val="3"/>
              </w:tcPr>
            </w:tcPrChange>
          </w:tcPr>
          <w:p w:rsidR="00192817" w:rsidRPr="00224E9F" w:rsidRDefault="00192817">
            <w:pPr>
              <w:rPr>
                <w:ins w:id="4738" w:author="蔚滢璐" w:date="2017-01-01T17:28:00Z"/>
                <w:rFonts w:asciiTheme="minorEastAsia" w:hAnsiTheme="minorEastAsia"/>
                <w:sz w:val="21"/>
                <w:szCs w:val="21"/>
                <w:rPrChange w:id="4739" w:author="蔚滢璐" w:date="2017-01-02T12:59:00Z">
                  <w:rPr>
                    <w:ins w:id="4740" w:author="蔚滢璐" w:date="2017-01-01T17:28:00Z"/>
                    <w:sz w:val="21"/>
                    <w:szCs w:val="21"/>
                  </w:rPr>
                </w:rPrChange>
              </w:rPr>
            </w:pPr>
            <w:ins w:id="4741" w:author="蔚滢璐" w:date="2017-01-01T17:2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74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服务</w:t>
              </w:r>
            </w:ins>
          </w:p>
        </w:tc>
      </w:tr>
      <w:tr w:rsidR="00192817" w:rsidRPr="00224E9F" w:rsidTr="00354F68">
        <w:tblPrEx>
          <w:tblW w:w="5000" w:type="pct"/>
          <w:tblLayout w:type="fixed"/>
          <w:tblPrExChange w:id="4743" w:author="蔚滢璐" w:date="2017-01-01T19:51:00Z">
            <w:tblPrEx>
              <w:tblW w:w="5000" w:type="pct"/>
              <w:tblLayout w:type="fixed"/>
            </w:tblPrEx>
          </w:tblPrExChange>
        </w:tblPrEx>
        <w:trPr>
          <w:ins w:id="4744" w:author="蔚滢璐" w:date="2017-01-01T19:48:00Z"/>
          <w:trPrChange w:id="4745" w:author="蔚滢璐" w:date="2017-01-01T19:51:00Z">
            <w:trPr>
              <w:gridAfter w:val="0"/>
            </w:trPr>
          </w:trPrChange>
        </w:trPr>
        <w:tc>
          <w:tcPr>
            <w:tcW w:w="1706" w:type="pct"/>
            <w:tcPrChange w:id="4746" w:author="蔚滢璐" w:date="2017-01-01T19:51:00Z">
              <w:tcPr>
                <w:tcW w:w="1535" w:type="pct"/>
                <w:gridSpan w:val="3"/>
              </w:tcPr>
            </w:tcPrChange>
          </w:tcPr>
          <w:p w:rsidR="00192817" w:rsidRPr="00224E9F" w:rsidRDefault="00192817">
            <w:pPr>
              <w:rPr>
                <w:ins w:id="4747" w:author="蔚滢璐" w:date="2017-01-01T19:48:00Z"/>
                <w:rFonts w:asciiTheme="minorEastAsia" w:hAnsiTheme="minorEastAsia"/>
                <w:sz w:val="21"/>
                <w:szCs w:val="21"/>
                <w:rPrChange w:id="4748" w:author="蔚滢璐" w:date="2017-01-02T12:59:00Z">
                  <w:rPr>
                    <w:ins w:id="4749" w:author="蔚滢璐" w:date="2017-01-01T19:48:00Z"/>
                    <w:sz w:val="21"/>
                    <w:szCs w:val="21"/>
                  </w:rPr>
                </w:rPrChange>
              </w:rPr>
            </w:pPr>
            <w:ins w:id="4750" w:author="蔚滢璐" w:date="2017-01-01T19:48:00Z">
              <w:r w:rsidRPr="00224E9F">
                <w:rPr>
                  <w:rFonts w:asciiTheme="minorEastAsia" w:hAnsiTheme="minorEastAsia"/>
                  <w:sz w:val="21"/>
                  <w:szCs w:val="21"/>
                  <w:rPrChange w:id="4751" w:author="蔚滢璐" w:date="2017-01-02T12:59:00Z">
                    <w:rPr>
                      <w:sz w:val="21"/>
                      <w:szCs w:val="21"/>
                    </w:rPr>
                  </w:rPrChange>
                </w:rPr>
                <w:t>User.getInstance</w:t>
              </w:r>
            </w:ins>
          </w:p>
        </w:tc>
        <w:tc>
          <w:tcPr>
            <w:tcW w:w="3294" w:type="pct"/>
            <w:gridSpan w:val="2"/>
            <w:tcPrChange w:id="4752" w:author="蔚滢璐" w:date="2017-01-01T19:51:00Z">
              <w:tcPr>
                <w:tcW w:w="3465" w:type="pct"/>
                <w:gridSpan w:val="3"/>
              </w:tcPr>
            </w:tcPrChange>
          </w:tcPr>
          <w:p w:rsidR="00192817" w:rsidRPr="00224E9F" w:rsidRDefault="00192817">
            <w:pPr>
              <w:rPr>
                <w:ins w:id="4753" w:author="蔚滢璐" w:date="2017-01-01T19:48:00Z"/>
                <w:rFonts w:asciiTheme="minorEastAsia" w:hAnsiTheme="minorEastAsia"/>
                <w:sz w:val="21"/>
                <w:szCs w:val="21"/>
                <w:rPrChange w:id="4754" w:author="蔚滢璐" w:date="2017-01-02T12:59:00Z">
                  <w:rPr>
                    <w:ins w:id="4755" w:author="蔚滢璐" w:date="2017-01-01T19:48:00Z"/>
                    <w:sz w:val="21"/>
                    <w:szCs w:val="21"/>
                  </w:rPr>
                </w:rPrChange>
              </w:rPr>
            </w:pPr>
            <w:ins w:id="4756" w:author="蔚滢璐" w:date="2017-01-01T19:4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75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得到user的领域模型</w:t>
              </w:r>
            </w:ins>
            <w:ins w:id="4758" w:author="蔚滢璐" w:date="2017-01-01T19:4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75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对象的引用</w:t>
              </w:r>
            </w:ins>
          </w:p>
        </w:tc>
      </w:tr>
      <w:tr w:rsidR="00192817" w:rsidRPr="00224E9F" w:rsidTr="00354F68">
        <w:tblPrEx>
          <w:tblW w:w="5000" w:type="pct"/>
          <w:tblLayout w:type="fixed"/>
          <w:tblPrExChange w:id="4760" w:author="蔚滢璐" w:date="2017-01-01T19:51:00Z">
            <w:tblPrEx>
              <w:tblW w:w="5000" w:type="pct"/>
              <w:tblLayout w:type="fixed"/>
            </w:tblPrEx>
          </w:tblPrExChange>
        </w:tblPrEx>
        <w:trPr>
          <w:ins w:id="4761" w:author="蔚滢璐" w:date="2017-01-01T19:49:00Z"/>
          <w:trPrChange w:id="4762" w:author="蔚滢璐" w:date="2017-01-01T19:51:00Z">
            <w:trPr>
              <w:gridAfter w:val="0"/>
            </w:trPr>
          </w:trPrChange>
        </w:trPr>
        <w:tc>
          <w:tcPr>
            <w:tcW w:w="1706" w:type="pct"/>
            <w:tcPrChange w:id="4763" w:author="蔚滢璐" w:date="2017-01-01T19:51:00Z">
              <w:tcPr>
                <w:tcW w:w="1535" w:type="pct"/>
                <w:gridSpan w:val="3"/>
              </w:tcPr>
            </w:tcPrChange>
          </w:tcPr>
          <w:p w:rsidR="00192817" w:rsidRPr="00224E9F" w:rsidRDefault="00192817">
            <w:pPr>
              <w:rPr>
                <w:ins w:id="4764" w:author="蔚滢璐" w:date="2017-01-01T19:49:00Z"/>
                <w:rFonts w:asciiTheme="minorEastAsia" w:hAnsiTheme="minorEastAsia"/>
                <w:sz w:val="21"/>
                <w:szCs w:val="21"/>
                <w:rPrChange w:id="4765" w:author="蔚滢璐" w:date="2017-01-02T12:59:00Z">
                  <w:rPr>
                    <w:ins w:id="4766" w:author="蔚滢璐" w:date="2017-01-01T19:49:00Z"/>
                    <w:sz w:val="21"/>
                    <w:szCs w:val="21"/>
                  </w:rPr>
                </w:rPrChange>
              </w:rPr>
            </w:pPr>
            <w:ins w:id="4767" w:author="蔚滢璐" w:date="2017-01-01T19:49:00Z">
              <w:r w:rsidRPr="00224E9F">
                <w:rPr>
                  <w:rFonts w:asciiTheme="minorEastAsia" w:hAnsiTheme="minorEastAsia"/>
                  <w:sz w:val="21"/>
                  <w:szCs w:val="21"/>
                  <w:rPrChange w:id="4768" w:author="蔚滢璐" w:date="2017-01-02T12:59:00Z">
                    <w:rPr>
                      <w:sz w:val="21"/>
                      <w:szCs w:val="21"/>
                    </w:rPr>
                  </w:rPrChange>
                </w:rPr>
                <w:t>CreditRecordList.addCreditRecord</w:t>
              </w:r>
            </w:ins>
          </w:p>
        </w:tc>
        <w:tc>
          <w:tcPr>
            <w:tcW w:w="3294" w:type="pct"/>
            <w:gridSpan w:val="2"/>
            <w:tcPrChange w:id="4769" w:author="蔚滢璐" w:date="2017-01-01T19:51:00Z">
              <w:tcPr>
                <w:tcW w:w="3465" w:type="pct"/>
                <w:gridSpan w:val="3"/>
              </w:tcPr>
            </w:tcPrChange>
          </w:tcPr>
          <w:p w:rsidR="00192817" w:rsidRPr="00224E9F" w:rsidRDefault="00192817">
            <w:pPr>
              <w:rPr>
                <w:ins w:id="4770" w:author="蔚滢璐" w:date="2017-01-01T19:49:00Z"/>
                <w:rFonts w:asciiTheme="minorEastAsia" w:hAnsiTheme="minorEastAsia"/>
                <w:sz w:val="21"/>
                <w:szCs w:val="21"/>
                <w:rPrChange w:id="4771" w:author="蔚滢璐" w:date="2017-01-02T12:59:00Z">
                  <w:rPr>
                    <w:ins w:id="4772" w:author="蔚滢璐" w:date="2017-01-01T19:49:00Z"/>
                    <w:sz w:val="21"/>
                    <w:szCs w:val="21"/>
                  </w:rPr>
                </w:rPrChange>
              </w:rPr>
            </w:pPr>
            <w:ins w:id="4773" w:author="蔚滢璐" w:date="2017-01-01T19:4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77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增加信用记录</w:t>
              </w:r>
            </w:ins>
          </w:p>
        </w:tc>
      </w:tr>
      <w:tr w:rsidR="00192817" w:rsidRPr="00224E9F" w:rsidTr="00354F68">
        <w:tblPrEx>
          <w:tblW w:w="5000" w:type="pct"/>
          <w:tblLayout w:type="fixed"/>
          <w:tblPrExChange w:id="4775" w:author="蔚滢璐" w:date="2017-01-01T19:51:00Z">
            <w:tblPrEx>
              <w:tblW w:w="5000" w:type="pct"/>
              <w:tblLayout w:type="fixed"/>
            </w:tblPrEx>
          </w:tblPrExChange>
        </w:tblPrEx>
        <w:trPr>
          <w:ins w:id="4776" w:author="蔚滢璐" w:date="2017-01-01T19:50:00Z"/>
          <w:trPrChange w:id="4777" w:author="蔚滢璐" w:date="2017-01-01T19:51:00Z">
            <w:trPr>
              <w:gridAfter w:val="0"/>
            </w:trPr>
          </w:trPrChange>
        </w:trPr>
        <w:tc>
          <w:tcPr>
            <w:tcW w:w="1706" w:type="pct"/>
            <w:tcPrChange w:id="4778" w:author="蔚滢璐" w:date="2017-01-01T19:51:00Z">
              <w:tcPr>
                <w:tcW w:w="1535" w:type="pct"/>
                <w:gridSpan w:val="3"/>
              </w:tcPr>
            </w:tcPrChange>
          </w:tcPr>
          <w:p w:rsidR="00192817" w:rsidRPr="00224E9F" w:rsidRDefault="00192817">
            <w:pPr>
              <w:rPr>
                <w:ins w:id="4779" w:author="蔚滢璐" w:date="2017-01-01T19:50:00Z"/>
                <w:rFonts w:asciiTheme="minorEastAsia" w:hAnsiTheme="minorEastAsia"/>
                <w:sz w:val="21"/>
                <w:szCs w:val="21"/>
                <w:rPrChange w:id="4780" w:author="蔚滢璐" w:date="2017-01-02T12:59:00Z">
                  <w:rPr>
                    <w:ins w:id="4781" w:author="蔚滢璐" w:date="2017-01-01T19:50:00Z"/>
                    <w:sz w:val="21"/>
                    <w:szCs w:val="21"/>
                  </w:rPr>
                </w:rPrChange>
              </w:rPr>
            </w:pPr>
            <w:ins w:id="4782" w:author="蔚滢璐" w:date="2017-01-01T19:50:00Z">
              <w:r w:rsidRPr="00224E9F">
                <w:rPr>
                  <w:rFonts w:asciiTheme="minorEastAsia" w:hAnsiTheme="minorEastAsia"/>
                  <w:sz w:val="21"/>
                  <w:szCs w:val="21"/>
                  <w:rPrChange w:id="4783" w:author="蔚滢璐" w:date="2017-01-02T12:59:00Z">
                    <w:rPr>
                      <w:sz w:val="21"/>
                      <w:szCs w:val="21"/>
                    </w:rPr>
                  </w:rPrChange>
                </w:rPr>
                <w:t>User.canGenerate</w:t>
              </w:r>
            </w:ins>
          </w:p>
        </w:tc>
        <w:tc>
          <w:tcPr>
            <w:tcW w:w="3294" w:type="pct"/>
            <w:gridSpan w:val="2"/>
            <w:tcPrChange w:id="4784" w:author="蔚滢璐" w:date="2017-01-01T19:51:00Z">
              <w:tcPr>
                <w:tcW w:w="3465" w:type="pct"/>
                <w:gridSpan w:val="3"/>
              </w:tcPr>
            </w:tcPrChange>
          </w:tcPr>
          <w:p w:rsidR="00192817" w:rsidRPr="00224E9F" w:rsidRDefault="00192817">
            <w:pPr>
              <w:rPr>
                <w:ins w:id="4785" w:author="蔚滢璐" w:date="2017-01-01T19:50:00Z"/>
                <w:rFonts w:asciiTheme="minorEastAsia" w:hAnsiTheme="minorEastAsia"/>
                <w:sz w:val="21"/>
                <w:szCs w:val="21"/>
                <w:rPrChange w:id="4786" w:author="蔚滢璐" w:date="2017-01-02T12:59:00Z">
                  <w:rPr>
                    <w:ins w:id="4787" w:author="蔚滢璐" w:date="2017-01-01T19:50:00Z"/>
                    <w:sz w:val="21"/>
                    <w:szCs w:val="21"/>
                  </w:rPr>
                </w:rPrChange>
              </w:rPr>
            </w:pPr>
            <w:ins w:id="4788" w:author="蔚滢璐" w:date="2017-01-01T19:5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78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判断用户是否可以生成订单</w:t>
              </w:r>
            </w:ins>
          </w:p>
        </w:tc>
      </w:tr>
    </w:tbl>
    <w:p w:rsidR="00645716" w:rsidRPr="00224E9F" w:rsidRDefault="00645716">
      <w:pPr>
        <w:rPr>
          <w:ins w:id="4790" w:author="蔚滢璐" w:date="2017-01-01T17:27:00Z"/>
          <w:rFonts w:asciiTheme="minorEastAsia" w:hAnsiTheme="minorEastAsia"/>
          <w:sz w:val="21"/>
          <w:szCs w:val="21"/>
          <w:rPrChange w:id="4791" w:author="蔚滢璐" w:date="2017-01-02T12:59:00Z">
            <w:rPr>
              <w:ins w:id="4792" w:author="蔚滢璐" w:date="2017-01-01T17:27:00Z"/>
              <w:sz w:val="21"/>
              <w:szCs w:val="21"/>
            </w:rPr>
          </w:rPrChange>
        </w:rPr>
        <w:pPrChange w:id="4793" w:author="蔚滢璐" w:date="2017-01-01T20:54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4794" w:author="蔚滢璐" w:date="2017-01-01T17:26:00Z">
        <w:r w:rsidRPr="00224E9F">
          <w:rPr>
            <w:rFonts w:asciiTheme="minorEastAsia" w:hAnsiTheme="minorEastAsia"/>
            <w:sz w:val="21"/>
            <w:szCs w:val="21"/>
            <w:rPrChange w:id="4795" w:author="蔚滢璐" w:date="2017-01-02T12:59:00Z">
              <w:rPr>
                <w:sz w:val="21"/>
                <w:szCs w:val="21"/>
              </w:rPr>
            </w:rPrChange>
          </w:rPr>
          <w:tab/>
        </w:r>
        <w:r w:rsidRPr="00224E9F">
          <w:rPr>
            <w:rFonts w:asciiTheme="minorEastAsia" w:hAnsiTheme="minorEastAsia"/>
            <w:sz w:val="21"/>
            <w:szCs w:val="21"/>
            <w:rPrChange w:id="4796" w:author="蔚滢璐" w:date="2017-01-02T12:59:00Z">
              <w:rPr>
                <w:sz w:val="21"/>
                <w:szCs w:val="21"/>
              </w:rPr>
            </w:rPrChange>
          </w:rPr>
          <w:tab/>
        </w:r>
        <w:r w:rsidRPr="00224E9F">
          <w:rPr>
            <w:rFonts w:asciiTheme="minorEastAsia" w:hAnsiTheme="minorEastAsia"/>
            <w:sz w:val="21"/>
            <w:szCs w:val="21"/>
            <w:rPrChange w:id="4797" w:author="蔚滢璐" w:date="2017-01-02T12:59:00Z">
              <w:rPr>
                <w:sz w:val="21"/>
                <w:szCs w:val="21"/>
              </w:rPr>
            </w:rPrChange>
          </w:rPr>
          <w:tab/>
        </w:r>
        <w:r w:rsidRPr="00224E9F">
          <w:rPr>
            <w:rFonts w:asciiTheme="minorEastAsia" w:hAnsiTheme="minorEastAsia"/>
            <w:sz w:val="21"/>
            <w:szCs w:val="21"/>
            <w:rPrChange w:id="4798" w:author="蔚滢璐" w:date="2017-01-02T12:59:00Z">
              <w:rPr>
                <w:sz w:val="21"/>
                <w:szCs w:val="21"/>
              </w:rPr>
            </w:rPrChange>
          </w:rPr>
          <w:tab/>
        </w:r>
      </w:ins>
    </w:p>
    <w:p w:rsidR="00B436A2" w:rsidRPr="00224E9F" w:rsidRDefault="00645716">
      <w:pPr>
        <w:rPr>
          <w:ins w:id="4799" w:author="蔚滢璐" w:date="2017-01-01T17:27:00Z"/>
          <w:rFonts w:asciiTheme="minorEastAsia" w:hAnsiTheme="minorEastAsia"/>
          <w:sz w:val="21"/>
          <w:szCs w:val="21"/>
          <w:rPrChange w:id="4800" w:author="蔚滢璐" w:date="2017-01-02T12:59:00Z">
            <w:rPr>
              <w:ins w:id="4801" w:author="蔚滢璐" w:date="2017-01-01T17:27:00Z"/>
              <w:sz w:val="21"/>
              <w:szCs w:val="21"/>
            </w:rPr>
          </w:rPrChange>
        </w:rPr>
        <w:pPrChange w:id="4802" w:author="蔚滢璐" w:date="2017-01-01T20:54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4803" w:author="蔚滢璐" w:date="2017-01-01T17:26:00Z">
        <w:r w:rsidRPr="00224E9F">
          <w:rPr>
            <w:rFonts w:asciiTheme="minorEastAsia" w:hAnsiTheme="minorEastAsia" w:hint="eastAsia"/>
            <w:sz w:val="21"/>
            <w:szCs w:val="21"/>
            <w:rPrChange w:id="4804" w:author="蔚滢璐" w:date="2017-01-02T12:59:00Z">
              <w:rPr>
                <w:rFonts w:hint="eastAsia"/>
                <w:sz w:val="21"/>
                <w:szCs w:val="21"/>
              </w:rPr>
            </w:rPrChange>
          </w:rPr>
          <w:t>User的接口规范：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1133"/>
        <w:gridCol w:w="4616"/>
      </w:tblGrid>
      <w:tr w:rsidR="00224E9F" w:rsidRPr="00224E9F" w:rsidTr="00405B33">
        <w:trPr>
          <w:ins w:id="4805" w:author="蔚滢璐" w:date="2017-01-01T17:27:00Z"/>
        </w:trPr>
        <w:tc>
          <w:tcPr>
            <w:tcW w:w="5000" w:type="pct"/>
            <w:gridSpan w:val="3"/>
          </w:tcPr>
          <w:p w:rsidR="00645716" w:rsidRPr="00224E9F" w:rsidRDefault="00645716">
            <w:pPr>
              <w:jc w:val="center"/>
              <w:rPr>
                <w:ins w:id="4806" w:author="蔚滢璐" w:date="2017-01-01T17:27:00Z"/>
                <w:rFonts w:asciiTheme="minorEastAsia" w:hAnsiTheme="minorEastAsia"/>
                <w:sz w:val="21"/>
                <w:szCs w:val="21"/>
                <w:rPrChange w:id="4807" w:author="蔚滢璐" w:date="2017-01-02T12:59:00Z">
                  <w:rPr>
                    <w:ins w:id="4808" w:author="蔚滢璐" w:date="2017-01-01T17:27:00Z"/>
                    <w:sz w:val="21"/>
                    <w:szCs w:val="21"/>
                  </w:rPr>
                </w:rPrChange>
              </w:rPr>
            </w:pPr>
            <w:ins w:id="4809" w:author="蔚滢璐" w:date="2017-01-01T17:2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81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lastRenderedPageBreak/>
                <w:t>提供的服务（供接口）</w:t>
              </w:r>
            </w:ins>
          </w:p>
        </w:tc>
      </w:tr>
      <w:tr w:rsidR="00645716" w:rsidRPr="00224E9F" w:rsidTr="00405B33">
        <w:trPr>
          <w:ins w:id="4811" w:author="蔚滢璐" w:date="2017-01-01T17:27:00Z"/>
        </w:trPr>
        <w:tc>
          <w:tcPr>
            <w:tcW w:w="1535" w:type="pct"/>
            <w:vMerge w:val="restart"/>
          </w:tcPr>
          <w:p w:rsidR="00645716" w:rsidRPr="00224E9F" w:rsidRDefault="00192817">
            <w:pPr>
              <w:rPr>
                <w:ins w:id="4812" w:author="蔚滢璐" w:date="2017-01-01T17:27:00Z"/>
                <w:rFonts w:asciiTheme="minorEastAsia" w:hAnsiTheme="minorEastAsia"/>
                <w:sz w:val="21"/>
                <w:szCs w:val="21"/>
                <w:rPrChange w:id="4813" w:author="蔚滢璐" w:date="2017-01-02T12:59:00Z">
                  <w:rPr>
                    <w:ins w:id="4814" w:author="蔚滢璐" w:date="2017-01-01T17:27:00Z"/>
                    <w:sz w:val="21"/>
                    <w:szCs w:val="21"/>
                  </w:rPr>
                </w:rPrChange>
              </w:rPr>
            </w:pPr>
            <w:ins w:id="4815" w:author="蔚滢璐" w:date="2017-01-01T20:02:00Z">
              <w:r w:rsidRPr="00224E9F">
                <w:rPr>
                  <w:rFonts w:asciiTheme="minorEastAsia" w:hAnsiTheme="minorEastAsia"/>
                  <w:sz w:val="21"/>
                  <w:szCs w:val="21"/>
                  <w:rPrChange w:id="4816" w:author="蔚滢璐" w:date="2017-01-02T12:59:00Z">
                    <w:rPr>
                      <w:sz w:val="21"/>
                      <w:szCs w:val="21"/>
                    </w:rPr>
                  </w:rPrChange>
                </w:rPr>
                <w:t>User.getInstance</w:t>
              </w:r>
            </w:ins>
          </w:p>
        </w:tc>
        <w:tc>
          <w:tcPr>
            <w:tcW w:w="683" w:type="pct"/>
          </w:tcPr>
          <w:p w:rsidR="00645716" w:rsidRPr="00224E9F" w:rsidRDefault="00645716">
            <w:pPr>
              <w:rPr>
                <w:ins w:id="4817" w:author="蔚滢璐" w:date="2017-01-01T17:27:00Z"/>
                <w:rFonts w:asciiTheme="minorEastAsia" w:hAnsiTheme="minorEastAsia"/>
                <w:sz w:val="21"/>
                <w:szCs w:val="21"/>
                <w:rPrChange w:id="4818" w:author="蔚滢璐" w:date="2017-01-02T12:59:00Z">
                  <w:rPr>
                    <w:ins w:id="4819" w:author="蔚滢璐" w:date="2017-01-01T17:27:00Z"/>
                    <w:sz w:val="21"/>
                    <w:szCs w:val="21"/>
                  </w:rPr>
                </w:rPrChange>
              </w:rPr>
            </w:pPr>
            <w:ins w:id="4820" w:author="蔚滢璐" w:date="2017-01-01T17:2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82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782" w:type="pct"/>
          </w:tcPr>
          <w:p w:rsidR="00645716" w:rsidRPr="00224E9F" w:rsidRDefault="00BF05A4">
            <w:pPr>
              <w:rPr>
                <w:ins w:id="4822" w:author="蔚滢璐" w:date="2017-01-01T17:27:00Z"/>
                <w:rFonts w:asciiTheme="minorEastAsia" w:hAnsiTheme="minorEastAsia"/>
                <w:sz w:val="21"/>
                <w:szCs w:val="21"/>
                <w:rPrChange w:id="4823" w:author="蔚滢璐" w:date="2017-01-02T12:59:00Z">
                  <w:rPr>
                    <w:ins w:id="4824" w:author="蔚滢璐" w:date="2017-01-01T17:27:00Z"/>
                    <w:sz w:val="21"/>
                    <w:szCs w:val="21"/>
                  </w:rPr>
                </w:rPrChange>
              </w:rPr>
            </w:pPr>
            <w:ins w:id="4825" w:author="蔚滢璐" w:date="2017-01-01T20:06:00Z">
              <w:r w:rsidRPr="00224E9F">
                <w:rPr>
                  <w:rFonts w:asciiTheme="minorEastAsia" w:hAnsiTheme="minorEastAsia"/>
                  <w:sz w:val="21"/>
                  <w:szCs w:val="21"/>
                  <w:rPrChange w:id="4826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static User getInstance(String userID)</w:t>
              </w:r>
            </w:ins>
          </w:p>
        </w:tc>
      </w:tr>
      <w:tr w:rsidR="00645716" w:rsidRPr="00224E9F" w:rsidTr="00405B33">
        <w:trPr>
          <w:ins w:id="4827" w:author="蔚滢璐" w:date="2017-01-01T17:27:00Z"/>
        </w:trPr>
        <w:tc>
          <w:tcPr>
            <w:tcW w:w="1535" w:type="pct"/>
            <w:vMerge/>
          </w:tcPr>
          <w:p w:rsidR="00645716" w:rsidRPr="00224E9F" w:rsidRDefault="00645716">
            <w:pPr>
              <w:rPr>
                <w:ins w:id="4828" w:author="蔚滢璐" w:date="2017-01-01T17:27:00Z"/>
                <w:rFonts w:asciiTheme="minorEastAsia" w:hAnsiTheme="minorEastAsia"/>
                <w:sz w:val="21"/>
                <w:szCs w:val="21"/>
                <w:rPrChange w:id="4829" w:author="蔚滢璐" w:date="2017-01-02T12:59:00Z">
                  <w:rPr>
                    <w:ins w:id="4830" w:author="蔚滢璐" w:date="2017-01-01T17:27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645716" w:rsidRPr="00224E9F" w:rsidRDefault="00645716">
            <w:pPr>
              <w:rPr>
                <w:ins w:id="4831" w:author="蔚滢璐" w:date="2017-01-01T17:27:00Z"/>
                <w:rFonts w:asciiTheme="minorEastAsia" w:hAnsiTheme="minorEastAsia"/>
                <w:sz w:val="21"/>
                <w:szCs w:val="21"/>
                <w:rPrChange w:id="4832" w:author="蔚滢璐" w:date="2017-01-02T12:59:00Z">
                  <w:rPr>
                    <w:ins w:id="4833" w:author="蔚滢璐" w:date="2017-01-01T17:27:00Z"/>
                    <w:sz w:val="21"/>
                    <w:szCs w:val="21"/>
                  </w:rPr>
                </w:rPrChange>
              </w:rPr>
            </w:pPr>
            <w:ins w:id="4834" w:author="蔚滢璐" w:date="2017-01-01T17:2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83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782" w:type="pct"/>
          </w:tcPr>
          <w:p w:rsidR="00645716" w:rsidRPr="00224E9F" w:rsidRDefault="00BF05A4">
            <w:pPr>
              <w:rPr>
                <w:ins w:id="4836" w:author="蔚滢璐" w:date="2017-01-01T17:27:00Z"/>
                <w:rFonts w:asciiTheme="minorEastAsia" w:hAnsiTheme="minorEastAsia"/>
                <w:sz w:val="21"/>
                <w:szCs w:val="21"/>
                <w:rPrChange w:id="4837" w:author="蔚滢璐" w:date="2017-01-02T12:59:00Z">
                  <w:rPr>
                    <w:ins w:id="4838" w:author="蔚滢璐" w:date="2017-01-01T17:27:00Z"/>
                    <w:sz w:val="21"/>
                    <w:szCs w:val="21"/>
                  </w:rPr>
                </w:rPrChange>
              </w:rPr>
            </w:pPr>
            <w:ins w:id="4839" w:author="蔚滢璐" w:date="2017-01-01T20:06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84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该用户已存在</w:t>
              </w:r>
            </w:ins>
          </w:p>
        </w:tc>
      </w:tr>
      <w:tr w:rsidR="00645716" w:rsidRPr="00224E9F" w:rsidTr="00405B33">
        <w:trPr>
          <w:ins w:id="4841" w:author="蔚滢璐" w:date="2017-01-01T17:27:00Z"/>
        </w:trPr>
        <w:tc>
          <w:tcPr>
            <w:tcW w:w="1535" w:type="pct"/>
            <w:vMerge/>
          </w:tcPr>
          <w:p w:rsidR="00645716" w:rsidRPr="00224E9F" w:rsidRDefault="00645716">
            <w:pPr>
              <w:rPr>
                <w:ins w:id="4842" w:author="蔚滢璐" w:date="2017-01-01T17:27:00Z"/>
                <w:rFonts w:asciiTheme="minorEastAsia" w:hAnsiTheme="minorEastAsia"/>
                <w:sz w:val="21"/>
                <w:szCs w:val="21"/>
                <w:rPrChange w:id="4843" w:author="蔚滢璐" w:date="2017-01-02T12:59:00Z">
                  <w:rPr>
                    <w:ins w:id="4844" w:author="蔚滢璐" w:date="2017-01-01T17:27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645716" w:rsidRPr="00224E9F" w:rsidRDefault="00645716">
            <w:pPr>
              <w:rPr>
                <w:ins w:id="4845" w:author="蔚滢璐" w:date="2017-01-01T17:27:00Z"/>
                <w:rFonts w:asciiTheme="minorEastAsia" w:hAnsiTheme="minorEastAsia"/>
                <w:sz w:val="21"/>
                <w:szCs w:val="21"/>
                <w:rPrChange w:id="4846" w:author="蔚滢璐" w:date="2017-01-02T12:59:00Z">
                  <w:rPr>
                    <w:ins w:id="4847" w:author="蔚滢璐" w:date="2017-01-01T17:27:00Z"/>
                    <w:sz w:val="21"/>
                    <w:szCs w:val="21"/>
                  </w:rPr>
                </w:rPrChange>
              </w:rPr>
            </w:pPr>
            <w:ins w:id="4848" w:author="蔚滢璐" w:date="2017-01-01T17:2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84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782" w:type="pct"/>
          </w:tcPr>
          <w:p w:rsidR="00645716" w:rsidRPr="00224E9F" w:rsidRDefault="00BF05A4">
            <w:pPr>
              <w:rPr>
                <w:ins w:id="4850" w:author="蔚滢璐" w:date="2017-01-01T17:27:00Z"/>
                <w:rFonts w:asciiTheme="minorEastAsia" w:hAnsiTheme="minorEastAsia"/>
                <w:sz w:val="21"/>
                <w:szCs w:val="21"/>
                <w:rPrChange w:id="4851" w:author="蔚滢璐" w:date="2017-01-02T12:59:00Z">
                  <w:rPr>
                    <w:ins w:id="4852" w:author="蔚滢璐" w:date="2017-01-01T17:27:00Z"/>
                    <w:sz w:val="21"/>
                    <w:szCs w:val="21"/>
                  </w:rPr>
                </w:rPrChange>
              </w:rPr>
            </w:pPr>
            <w:ins w:id="4853" w:author="蔚滢璐" w:date="2017-01-01T20:06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85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返回该用户领域模型对象的引用</w:t>
              </w:r>
            </w:ins>
          </w:p>
        </w:tc>
      </w:tr>
      <w:tr w:rsidR="00BF05A4" w:rsidRPr="00224E9F" w:rsidTr="00405B33">
        <w:trPr>
          <w:ins w:id="4855" w:author="蔚滢璐" w:date="2017-01-01T20:06:00Z"/>
        </w:trPr>
        <w:tc>
          <w:tcPr>
            <w:tcW w:w="1535" w:type="pct"/>
            <w:vMerge w:val="restart"/>
          </w:tcPr>
          <w:p w:rsidR="00BF05A4" w:rsidRPr="00224E9F" w:rsidRDefault="00BF05A4">
            <w:pPr>
              <w:rPr>
                <w:ins w:id="4856" w:author="蔚滢璐" w:date="2017-01-01T20:06:00Z"/>
                <w:rFonts w:asciiTheme="minorEastAsia" w:hAnsiTheme="minorEastAsia"/>
                <w:sz w:val="21"/>
                <w:szCs w:val="21"/>
                <w:rPrChange w:id="4857" w:author="蔚滢璐" w:date="2017-01-02T12:59:00Z">
                  <w:rPr>
                    <w:ins w:id="4858" w:author="蔚滢璐" w:date="2017-01-01T20:06:00Z"/>
                    <w:sz w:val="21"/>
                    <w:szCs w:val="21"/>
                  </w:rPr>
                </w:rPrChange>
              </w:rPr>
            </w:pPr>
            <w:ins w:id="4859" w:author="蔚滢璐" w:date="2017-01-01T20:07:00Z">
              <w:r w:rsidRPr="00224E9F">
                <w:rPr>
                  <w:rFonts w:asciiTheme="minorEastAsia" w:hAnsiTheme="minorEastAsia"/>
                  <w:sz w:val="21"/>
                  <w:szCs w:val="21"/>
                  <w:rPrChange w:id="4860" w:author="蔚滢璐" w:date="2017-01-02T12:59:00Z">
                    <w:rPr>
                      <w:sz w:val="21"/>
                      <w:szCs w:val="21"/>
                    </w:rPr>
                  </w:rPrChange>
                </w:rPr>
                <w:t>User.getInfo</w:t>
              </w:r>
            </w:ins>
          </w:p>
        </w:tc>
        <w:tc>
          <w:tcPr>
            <w:tcW w:w="683" w:type="pct"/>
          </w:tcPr>
          <w:p w:rsidR="00BF05A4" w:rsidRPr="00224E9F" w:rsidRDefault="00BF05A4">
            <w:pPr>
              <w:rPr>
                <w:ins w:id="4861" w:author="蔚滢璐" w:date="2017-01-01T20:06:00Z"/>
                <w:rFonts w:asciiTheme="minorEastAsia" w:hAnsiTheme="minorEastAsia"/>
                <w:sz w:val="21"/>
                <w:szCs w:val="21"/>
                <w:rPrChange w:id="4862" w:author="蔚滢璐" w:date="2017-01-02T12:59:00Z">
                  <w:rPr>
                    <w:ins w:id="4863" w:author="蔚滢璐" w:date="2017-01-01T20:06:00Z"/>
                    <w:sz w:val="21"/>
                    <w:szCs w:val="21"/>
                  </w:rPr>
                </w:rPrChange>
              </w:rPr>
            </w:pPr>
            <w:ins w:id="4864" w:author="蔚滢璐" w:date="2017-01-01T20:0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86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782" w:type="pct"/>
          </w:tcPr>
          <w:p w:rsidR="00BF05A4" w:rsidRPr="00224E9F" w:rsidRDefault="00BF05A4">
            <w:pPr>
              <w:rPr>
                <w:ins w:id="4866" w:author="蔚滢璐" w:date="2017-01-01T20:06:00Z"/>
                <w:rFonts w:asciiTheme="minorEastAsia" w:hAnsiTheme="minorEastAsia"/>
                <w:sz w:val="21"/>
                <w:szCs w:val="21"/>
                <w:rPrChange w:id="4867" w:author="蔚滢璐" w:date="2017-01-02T12:59:00Z">
                  <w:rPr>
                    <w:ins w:id="4868" w:author="蔚滢璐" w:date="2017-01-01T20:06:00Z"/>
                    <w:sz w:val="21"/>
                    <w:szCs w:val="21"/>
                  </w:rPr>
                </w:rPrChange>
              </w:rPr>
            </w:pPr>
            <w:ins w:id="4869" w:author="蔚滢璐" w:date="2017-01-01T20:07:00Z">
              <w:r w:rsidRPr="00224E9F">
                <w:rPr>
                  <w:rFonts w:asciiTheme="minorEastAsia" w:hAnsiTheme="minorEastAsia"/>
                  <w:sz w:val="21"/>
                  <w:szCs w:val="21"/>
                  <w:rPrChange w:id="4870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UserVO getInfo()</w:t>
              </w:r>
            </w:ins>
          </w:p>
        </w:tc>
      </w:tr>
      <w:tr w:rsidR="00BF05A4" w:rsidRPr="00224E9F" w:rsidTr="00405B33">
        <w:trPr>
          <w:ins w:id="4871" w:author="蔚滢璐" w:date="2017-01-01T20:06:00Z"/>
        </w:trPr>
        <w:tc>
          <w:tcPr>
            <w:tcW w:w="1535" w:type="pct"/>
            <w:vMerge/>
          </w:tcPr>
          <w:p w:rsidR="00BF05A4" w:rsidRPr="00224E9F" w:rsidRDefault="00BF05A4">
            <w:pPr>
              <w:rPr>
                <w:ins w:id="4872" w:author="蔚滢璐" w:date="2017-01-01T20:06:00Z"/>
                <w:rFonts w:asciiTheme="minorEastAsia" w:hAnsiTheme="minorEastAsia"/>
                <w:sz w:val="21"/>
                <w:szCs w:val="21"/>
                <w:rPrChange w:id="4873" w:author="蔚滢璐" w:date="2017-01-02T12:59:00Z">
                  <w:rPr>
                    <w:ins w:id="4874" w:author="蔚滢璐" w:date="2017-01-01T20:06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BF05A4" w:rsidRPr="00224E9F" w:rsidRDefault="00BF05A4">
            <w:pPr>
              <w:rPr>
                <w:ins w:id="4875" w:author="蔚滢璐" w:date="2017-01-01T20:06:00Z"/>
                <w:rFonts w:asciiTheme="minorEastAsia" w:hAnsiTheme="minorEastAsia"/>
                <w:sz w:val="21"/>
                <w:szCs w:val="21"/>
                <w:rPrChange w:id="4876" w:author="蔚滢璐" w:date="2017-01-02T12:59:00Z">
                  <w:rPr>
                    <w:ins w:id="4877" w:author="蔚滢璐" w:date="2017-01-01T20:06:00Z"/>
                    <w:sz w:val="21"/>
                    <w:szCs w:val="21"/>
                  </w:rPr>
                </w:rPrChange>
              </w:rPr>
            </w:pPr>
            <w:ins w:id="4878" w:author="蔚滢璐" w:date="2017-01-01T20:0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87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782" w:type="pct"/>
          </w:tcPr>
          <w:p w:rsidR="00BF05A4" w:rsidRPr="00224E9F" w:rsidRDefault="00BF05A4">
            <w:pPr>
              <w:rPr>
                <w:ins w:id="4880" w:author="蔚滢璐" w:date="2017-01-01T20:06:00Z"/>
                <w:rFonts w:asciiTheme="minorEastAsia" w:hAnsiTheme="minorEastAsia"/>
                <w:sz w:val="21"/>
                <w:szCs w:val="21"/>
                <w:rPrChange w:id="4881" w:author="蔚滢璐" w:date="2017-01-02T12:59:00Z">
                  <w:rPr>
                    <w:ins w:id="4882" w:author="蔚滢璐" w:date="2017-01-01T20:06:00Z"/>
                    <w:sz w:val="21"/>
                    <w:szCs w:val="21"/>
                  </w:rPr>
                </w:rPrChange>
              </w:rPr>
            </w:pPr>
            <w:ins w:id="4883" w:author="蔚滢璐" w:date="2017-01-01T20:0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88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该用户已存在</w:t>
              </w:r>
            </w:ins>
          </w:p>
        </w:tc>
      </w:tr>
      <w:tr w:rsidR="00BF05A4" w:rsidRPr="00224E9F" w:rsidTr="00405B33">
        <w:trPr>
          <w:ins w:id="4885" w:author="蔚滢璐" w:date="2017-01-01T20:06:00Z"/>
        </w:trPr>
        <w:tc>
          <w:tcPr>
            <w:tcW w:w="1535" w:type="pct"/>
            <w:vMerge/>
          </w:tcPr>
          <w:p w:rsidR="00BF05A4" w:rsidRPr="00224E9F" w:rsidRDefault="00BF05A4">
            <w:pPr>
              <w:rPr>
                <w:ins w:id="4886" w:author="蔚滢璐" w:date="2017-01-01T20:06:00Z"/>
                <w:rFonts w:asciiTheme="minorEastAsia" w:hAnsiTheme="minorEastAsia"/>
                <w:sz w:val="21"/>
                <w:szCs w:val="21"/>
                <w:rPrChange w:id="4887" w:author="蔚滢璐" w:date="2017-01-02T12:59:00Z">
                  <w:rPr>
                    <w:ins w:id="4888" w:author="蔚滢璐" w:date="2017-01-01T20:06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BF05A4" w:rsidRPr="00224E9F" w:rsidRDefault="00BF05A4">
            <w:pPr>
              <w:rPr>
                <w:ins w:id="4889" w:author="蔚滢璐" w:date="2017-01-01T20:06:00Z"/>
                <w:rFonts w:asciiTheme="minorEastAsia" w:hAnsiTheme="minorEastAsia"/>
                <w:sz w:val="21"/>
                <w:szCs w:val="21"/>
                <w:rPrChange w:id="4890" w:author="蔚滢璐" w:date="2017-01-02T12:59:00Z">
                  <w:rPr>
                    <w:ins w:id="4891" w:author="蔚滢璐" w:date="2017-01-01T20:06:00Z"/>
                    <w:sz w:val="21"/>
                    <w:szCs w:val="21"/>
                  </w:rPr>
                </w:rPrChange>
              </w:rPr>
            </w:pPr>
            <w:ins w:id="4892" w:author="蔚滢璐" w:date="2017-01-01T20:0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89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782" w:type="pct"/>
          </w:tcPr>
          <w:p w:rsidR="00BF05A4" w:rsidRPr="00224E9F" w:rsidRDefault="00BF05A4">
            <w:pPr>
              <w:rPr>
                <w:ins w:id="4894" w:author="蔚滢璐" w:date="2017-01-01T20:06:00Z"/>
                <w:rFonts w:asciiTheme="minorEastAsia" w:hAnsiTheme="minorEastAsia"/>
                <w:sz w:val="21"/>
                <w:szCs w:val="21"/>
                <w:rPrChange w:id="4895" w:author="蔚滢璐" w:date="2017-01-02T12:59:00Z">
                  <w:rPr>
                    <w:ins w:id="4896" w:author="蔚滢璐" w:date="2017-01-01T20:06:00Z"/>
                    <w:sz w:val="21"/>
                    <w:szCs w:val="21"/>
                  </w:rPr>
                </w:rPrChange>
              </w:rPr>
            </w:pPr>
            <w:ins w:id="4897" w:author="蔚滢璐" w:date="2017-01-01T20:0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89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返回该用户的值对象</w:t>
              </w:r>
            </w:ins>
          </w:p>
        </w:tc>
      </w:tr>
      <w:tr w:rsidR="00BF05A4" w:rsidRPr="00224E9F" w:rsidTr="00405B33">
        <w:trPr>
          <w:ins w:id="4899" w:author="蔚滢璐" w:date="2017-01-01T20:08:00Z"/>
        </w:trPr>
        <w:tc>
          <w:tcPr>
            <w:tcW w:w="1535" w:type="pct"/>
            <w:vMerge w:val="restart"/>
          </w:tcPr>
          <w:p w:rsidR="00BF05A4" w:rsidRPr="00224E9F" w:rsidRDefault="00BF05A4">
            <w:pPr>
              <w:rPr>
                <w:ins w:id="4900" w:author="蔚滢璐" w:date="2017-01-01T20:08:00Z"/>
                <w:rFonts w:asciiTheme="minorEastAsia" w:hAnsiTheme="minorEastAsia"/>
                <w:sz w:val="21"/>
                <w:szCs w:val="21"/>
                <w:rPrChange w:id="4901" w:author="蔚滢璐" w:date="2017-01-02T12:59:00Z">
                  <w:rPr>
                    <w:ins w:id="4902" w:author="蔚滢璐" w:date="2017-01-01T20:08:00Z"/>
                    <w:sz w:val="21"/>
                    <w:szCs w:val="21"/>
                  </w:rPr>
                </w:rPrChange>
              </w:rPr>
            </w:pPr>
            <w:ins w:id="4903" w:author="蔚滢璐" w:date="2017-01-01T20:08:00Z">
              <w:r w:rsidRPr="00224E9F">
                <w:rPr>
                  <w:rFonts w:asciiTheme="minorEastAsia" w:hAnsiTheme="minorEastAsia"/>
                  <w:sz w:val="21"/>
                  <w:szCs w:val="21"/>
                  <w:rPrChange w:id="4904" w:author="蔚滢璐" w:date="2017-01-02T12:59:00Z">
                    <w:rPr>
                      <w:sz w:val="21"/>
                      <w:szCs w:val="21"/>
                    </w:rPr>
                  </w:rPrChange>
                </w:rPr>
                <w:t>User.add</w:t>
              </w:r>
            </w:ins>
          </w:p>
        </w:tc>
        <w:tc>
          <w:tcPr>
            <w:tcW w:w="683" w:type="pct"/>
          </w:tcPr>
          <w:p w:rsidR="00BF05A4" w:rsidRPr="00224E9F" w:rsidRDefault="00BF05A4">
            <w:pPr>
              <w:rPr>
                <w:ins w:id="4905" w:author="蔚滢璐" w:date="2017-01-01T20:08:00Z"/>
                <w:rFonts w:asciiTheme="minorEastAsia" w:hAnsiTheme="minorEastAsia"/>
                <w:sz w:val="21"/>
                <w:szCs w:val="21"/>
                <w:rPrChange w:id="4906" w:author="蔚滢璐" w:date="2017-01-02T12:59:00Z">
                  <w:rPr>
                    <w:ins w:id="4907" w:author="蔚滢璐" w:date="2017-01-01T20:08:00Z"/>
                    <w:sz w:val="21"/>
                    <w:szCs w:val="21"/>
                  </w:rPr>
                </w:rPrChange>
              </w:rPr>
            </w:pPr>
            <w:ins w:id="4908" w:author="蔚滢璐" w:date="2017-01-01T20:0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90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782" w:type="pct"/>
          </w:tcPr>
          <w:p w:rsidR="00BF05A4" w:rsidRPr="00224E9F" w:rsidRDefault="00BF05A4">
            <w:pPr>
              <w:rPr>
                <w:ins w:id="4910" w:author="蔚滢璐" w:date="2017-01-01T20:08:00Z"/>
                <w:rFonts w:asciiTheme="minorEastAsia" w:hAnsiTheme="minorEastAsia"/>
                <w:sz w:val="21"/>
                <w:szCs w:val="21"/>
                <w:rPrChange w:id="4911" w:author="蔚滢璐" w:date="2017-01-02T12:59:00Z">
                  <w:rPr>
                    <w:ins w:id="4912" w:author="蔚滢璐" w:date="2017-01-01T20:08:00Z"/>
                    <w:sz w:val="21"/>
                    <w:szCs w:val="21"/>
                  </w:rPr>
                </w:rPrChange>
              </w:rPr>
            </w:pPr>
            <w:ins w:id="4913" w:author="蔚滢璐" w:date="2017-01-01T20:08:00Z">
              <w:r w:rsidRPr="00224E9F">
                <w:rPr>
                  <w:rFonts w:asciiTheme="minorEastAsia" w:hAnsiTheme="minorEastAsia"/>
                  <w:sz w:val="21"/>
                  <w:szCs w:val="21"/>
                  <w:rPrChange w:id="4914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</w:t>
              </w:r>
            </w:ins>
            <w:ins w:id="4915" w:author="蔚滢璐" w:date="2017-01-01T20:09:00Z">
              <w:r w:rsidRPr="00224E9F">
                <w:rPr>
                  <w:rFonts w:asciiTheme="minorEastAsia" w:hAnsiTheme="minorEastAsia"/>
                  <w:sz w:val="21"/>
                  <w:szCs w:val="21"/>
                  <w:rPrChange w:id="4916" w:author="蔚滢璐" w:date="2017-01-02T12:59:00Z">
                    <w:rPr>
                      <w:sz w:val="21"/>
                      <w:szCs w:val="21"/>
                    </w:rPr>
                  </w:rPrChange>
                </w:rPr>
                <w:t xml:space="preserve"> static ResultMessage add(UserVO userVO)</w:t>
              </w:r>
            </w:ins>
            <w:ins w:id="4917" w:author="蔚滢璐" w:date="2017-01-01T20:08:00Z">
              <w:r w:rsidRPr="00224E9F">
                <w:rPr>
                  <w:rFonts w:asciiTheme="minorEastAsia" w:hAnsiTheme="minorEastAsia"/>
                  <w:sz w:val="21"/>
                  <w:szCs w:val="21"/>
                  <w:rPrChange w:id="4918" w:author="蔚滢璐" w:date="2017-01-02T12:59:00Z">
                    <w:rPr>
                      <w:sz w:val="21"/>
                      <w:szCs w:val="21"/>
                    </w:rPr>
                  </w:rPrChange>
                </w:rPr>
                <w:t xml:space="preserve"> </w:t>
              </w:r>
            </w:ins>
          </w:p>
        </w:tc>
      </w:tr>
      <w:tr w:rsidR="00BF05A4" w:rsidRPr="00224E9F" w:rsidTr="00405B33">
        <w:trPr>
          <w:ins w:id="4919" w:author="蔚滢璐" w:date="2017-01-01T20:08:00Z"/>
        </w:trPr>
        <w:tc>
          <w:tcPr>
            <w:tcW w:w="1535" w:type="pct"/>
            <w:vMerge/>
          </w:tcPr>
          <w:p w:rsidR="00BF05A4" w:rsidRPr="00224E9F" w:rsidRDefault="00BF05A4">
            <w:pPr>
              <w:rPr>
                <w:ins w:id="4920" w:author="蔚滢璐" w:date="2017-01-01T20:08:00Z"/>
                <w:rFonts w:asciiTheme="minorEastAsia" w:hAnsiTheme="minorEastAsia"/>
                <w:sz w:val="21"/>
                <w:szCs w:val="21"/>
                <w:rPrChange w:id="4921" w:author="蔚滢璐" w:date="2017-01-02T12:59:00Z">
                  <w:rPr>
                    <w:ins w:id="4922" w:author="蔚滢璐" w:date="2017-01-01T20:08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BF05A4" w:rsidRPr="00224E9F" w:rsidRDefault="00BF05A4">
            <w:pPr>
              <w:rPr>
                <w:ins w:id="4923" w:author="蔚滢璐" w:date="2017-01-01T20:08:00Z"/>
                <w:rFonts w:asciiTheme="minorEastAsia" w:hAnsiTheme="minorEastAsia"/>
                <w:sz w:val="21"/>
                <w:szCs w:val="21"/>
                <w:rPrChange w:id="4924" w:author="蔚滢璐" w:date="2017-01-02T12:59:00Z">
                  <w:rPr>
                    <w:ins w:id="4925" w:author="蔚滢璐" w:date="2017-01-01T20:08:00Z"/>
                    <w:sz w:val="21"/>
                    <w:szCs w:val="21"/>
                  </w:rPr>
                </w:rPrChange>
              </w:rPr>
            </w:pPr>
            <w:ins w:id="4926" w:author="蔚滢璐" w:date="2017-01-01T20:0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92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782" w:type="pct"/>
          </w:tcPr>
          <w:p w:rsidR="00BF05A4" w:rsidRPr="00224E9F" w:rsidRDefault="00BF05A4">
            <w:pPr>
              <w:rPr>
                <w:ins w:id="4928" w:author="蔚滢璐" w:date="2017-01-01T20:08:00Z"/>
                <w:rFonts w:asciiTheme="minorEastAsia" w:hAnsiTheme="minorEastAsia"/>
                <w:sz w:val="21"/>
                <w:szCs w:val="21"/>
                <w:rPrChange w:id="4929" w:author="蔚滢璐" w:date="2017-01-02T12:59:00Z">
                  <w:rPr>
                    <w:ins w:id="4930" w:author="蔚滢璐" w:date="2017-01-01T20:08:00Z"/>
                    <w:sz w:val="21"/>
                    <w:szCs w:val="21"/>
                  </w:rPr>
                </w:rPrChange>
              </w:rPr>
            </w:pPr>
            <w:ins w:id="4931" w:author="蔚滢璐" w:date="2017-01-01T20:0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93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该用户不存在</w:t>
              </w:r>
            </w:ins>
          </w:p>
        </w:tc>
      </w:tr>
      <w:tr w:rsidR="00BF05A4" w:rsidRPr="00224E9F" w:rsidTr="00405B33">
        <w:trPr>
          <w:ins w:id="4933" w:author="蔚滢璐" w:date="2017-01-01T20:08:00Z"/>
        </w:trPr>
        <w:tc>
          <w:tcPr>
            <w:tcW w:w="1535" w:type="pct"/>
            <w:vMerge/>
          </w:tcPr>
          <w:p w:rsidR="00BF05A4" w:rsidRPr="00224E9F" w:rsidRDefault="00BF05A4">
            <w:pPr>
              <w:rPr>
                <w:ins w:id="4934" w:author="蔚滢璐" w:date="2017-01-01T20:08:00Z"/>
                <w:rFonts w:asciiTheme="minorEastAsia" w:hAnsiTheme="minorEastAsia"/>
                <w:sz w:val="21"/>
                <w:szCs w:val="21"/>
                <w:rPrChange w:id="4935" w:author="蔚滢璐" w:date="2017-01-02T12:59:00Z">
                  <w:rPr>
                    <w:ins w:id="4936" w:author="蔚滢璐" w:date="2017-01-01T20:08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BF05A4" w:rsidRPr="00224E9F" w:rsidRDefault="00BF05A4">
            <w:pPr>
              <w:rPr>
                <w:ins w:id="4937" w:author="蔚滢璐" w:date="2017-01-01T20:08:00Z"/>
                <w:rFonts w:asciiTheme="minorEastAsia" w:hAnsiTheme="minorEastAsia"/>
                <w:sz w:val="21"/>
                <w:szCs w:val="21"/>
                <w:rPrChange w:id="4938" w:author="蔚滢璐" w:date="2017-01-02T12:59:00Z">
                  <w:rPr>
                    <w:ins w:id="4939" w:author="蔚滢璐" w:date="2017-01-01T20:08:00Z"/>
                    <w:sz w:val="21"/>
                    <w:szCs w:val="21"/>
                  </w:rPr>
                </w:rPrChange>
              </w:rPr>
            </w:pPr>
            <w:ins w:id="4940" w:author="蔚滢璐" w:date="2017-01-01T20:0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94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782" w:type="pct"/>
          </w:tcPr>
          <w:p w:rsidR="00BF05A4" w:rsidRPr="00224E9F" w:rsidRDefault="00BF05A4">
            <w:pPr>
              <w:rPr>
                <w:ins w:id="4942" w:author="蔚滢璐" w:date="2017-01-01T20:08:00Z"/>
                <w:rFonts w:asciiTheme="minorEastAsia" w:hAnsiTheme="minorEastAsia"/>
                <w:sz w:val="21"/>
                <w:szCs w:val="21"/>
                <w:rPrChange w:id="4943" w:author="蔚滢璐" w:date="2017-01-02T12:59:00Z">
                  <w:rPr>
                    <w:ins w:id="4944" w:author="蔚滢璐" w:date="2017-01-01T20:08:00Z"/>
                    <w:sz w:val="21"/>
                    <w:szCs w:val="21"/>
                  </w:rPr>
                </w:rPrChange>
              </w:rPr>
            </w:pPr>
            <w:ins w:id="4945" w:author="蔚滢璐" w:date="2017-01-01T20:1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94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调用userDao</w:t>
              </w:r>
              <w:r w:rsidRPr="00224E9F">
                <w:rPr>
                  <w:rFonts w:asciiTheme="minorEastAsia" w:hAnsiTheme="minorEastAsia"/>
                  <w:sz w:val="21"/>
                  <w:szCs w:val="21"/>
                  <w:rPrChange w:id="4947" w:author="蔚滢璐" w:date="2017-01-02T12:59:00Z">
                    <w:rPr>
                      <w:sz w:val="21"/>
                      <w:szCs w:val="21"/>
                    </w:rPr>
                  </w:rPrChange>
                </w:rPr>
                <w:t>.insert</w:t>
              </w:r>
            </w:ins>
          </w:p>
        </w:tc>
      </w:tr>
      <w:tr w:rsidR="00BF05A4" w:rsidRPr="00224E9F" w:rsidTr="00405B33">
        <w:trPr>
          <w:ins w:id="4948" w:author="蔚滢璐" w:date="2017-01-01T20:10:00Z"/>
        </w:trPr>
        <w:tc>
          <w:tcPr>
            <w:tcW w:w="1535" w:type="pct"/>
            <w:vMerge w:val="restart"/>
          </w:tcPr>
          <w:p w:rsidR="00BF05A4" w:rsidRPr="00224E9F" w:rsidRDefault="00BF05A4">
            <w:pPr>
              <w:rPr>
                <w:ins w:id="4949" w:author="蔚滢璐" w:date="2017-01-01T20:10:00Z"/>
                <w:rFonts w:asciiTheme="minorEastAsia" w:hAnsiTheme="minorEastAsia"/>
                <w:sz w:val="21"/>
                <w:szCs w:val="21"/>
                <w:rPrChange w:id="4950" w:author="蔚滢璐" w:date="2017-01-02T12:59:00Z">
                  <w:rPr>
                    <w:ins w:id="4951" w:author="蔚滢璐" w:date="2017-01-01T20:10:00Z"/>
                    <w:sz w:val="21"/>
                    <w:szCs w:val="21"/>
                  </w:rPr>
                </w:rPrChange>
              </w:rPr>
            </w:pPr>
            <w:ins w:id="4952" w:author="蔚滢璐" w:date="2017-01-01T20:11:00Z">
              <w:r w:rsidRPr="00224E9F">
                <w:rPr>
                  <w:rFonts w:asciiTheme="minorEastAsia" w:hAnsiTheme="minorEastAsia"/>
                  <w:sz w:val="21"/>
                  <w:szCs w:val="21"/>
                  <w:rPrChange w:id="4953" w:author="蔚滢璐" w:date="2017-01-02T12:59:00Z">
                    <w:rPr>
                      <w:sz w:val="21"/>
                      <w:szCs w:val="21"/>
                    </w:rPr>
                  </w:rPrChange>
                </w:rPr>
                <w:t>User.checkPassword</w:t>
              </w:r>
            </w:ins>
          </w:p>
        </w:tc>
        <w:tc>
          <w:tcPr>
            <w:tcW w:w="683" w:type="pct"/>
          </w:tcPr>
          <w:p w:rsidR="00BF05A4" w:rsidRPr="00224E9F" w:rsidRDefault="00BF05A4">
            <w:pPr>
              <w:rPr>
                <w:ins w:id="4954" w:author="蔚滢璐" w:date="2017-01-01T20:10:00Z"/>
                <w:rFonts w:asciiTheme="minorEastAsia" w:hAnsiTheme="minorEastAsia"/>
                <w:sz w:val="21"/>
                <w:szCs w:val="21"/>
                <w:rPrChange w:id="4955" w:author="蔚滢璐" w:date="2017-01-02T12:59:00Z">
                  <w:rPr>
                    <w:ins w:id="4956" w:author="蔚滢璐" w:date="2017-01-01T20:10:00Z"/>
                    <w:sz w:val="21"/>
                    <w:szCs w:val="21"/>
                  </w:rPr>
                </w:rPrChange>
              </w:rPr>
            </w:pPr>
            <w:ins w:id="4957" w:author="蔚滢璐" w:date="2017-01-01T20:1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95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782" w:type="pct"/>
          </w:tcPr>
          <w:p w:rsidR="00BF05A4" w:rsidRPr="00224E9F" w:rsidRDefault="00BF05A4">
            <w:pPr>
              <w:rPr>
                <w:ins w:id="4959" w:author="蔚滢璐" w:date="2017-01-01T20:10:00Z"/>
                <w:rFonts w:asciiTheme="minorEastAsia" w:hAnsiTheme="minorEastAsia"/>
                <w:sz w:val="21"/>
                <w:szCs w:val="21"/>
                <w:rPrChange w:id="4960" w:author="蔚滢璐" w:date="2017-01-02T12:59:00Z">
                  <w:rPr>
                    <w:ins w:id="4961" w:author="蔚滢璐" w:date="2017-01-01T20:10:00Z"/>
                    <w:sz w:val="21"/>
                    <w:szCs w:val="21"/>
                  </w:rPr>
                </w:rPrChange>
              </w:rPr>
            </w:pPr>
            <w:ins w:id="4962" w:author="蔚滢璐" w:date="2017-01-01T20:11:00Z">
              <w:r w:rsidRPr="00224E9F">
                <w:rPr>
                  <w:rFonts w:asciiTheme="minorEastAsia" w:hAnsiTheme="minorEastAsia"/>
                  <w:sz w:val="21"/>
                  <w:szCs w:val="21"/>
                  <w:rPrChange w:id="4963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ResultMessage checkPassword(String password)</w:t>
              </w:r>
            </w:ins>
          </w:p>
        </w:tc>
      </w:tr>
      <w:tr w:rsidR="00BF05A4" w:rsidRPr="00224E9F" w:rsidTr="00405B33">
        <w:trPr>
          <w:ins w:id="4964" w:author="蔚滢璐" w:date="2017-01-01T20:10:00Z"/>
        </w:trPr>
        <w:tc>
          <w:tcPr>
            <w:tcW w:w="1535" w:type="pct"/>
            <w:vMerge/>
          </w:tcPr>
          <w:p w:rsidR="00BF05A4" w:rsidRPr="00224E9F" w:rsidRDefault="00BF05A4">
            <w:pPr>
              <w:rPr>
                <w:ins w:id="4965" w:author="蔚滢璐" w:date="2017-01-01T20:10:00Z"/>
                <w:rFonts w:asciiTheme="minorEastAsia" w:hAnsiTheme="minorEastAsia"/>
                <w:sz w:val="21"/>
                <w:szCs w:val="21"/>
                <w:rPrChange w:id="4966" w:author="蔚滢璐" w:date="2017-01-02T12:59:00Z">
                  <w:rPr>
                    <w:ins w:id="4967" w:author="蔚滢璐" w:date="2017-01-01T20:10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BF05A4" w:rsidRPr="00224E9F" w:rsidRDefault="00BF05A4">
            <w:pPr>
              <w:rPr>
                <w:ins w:id="4968" w:author="蔚滢璐" w:date="2017-01-01T20:10:00Z"/>
                <w:rFonts w:asciiTheme="minorEastAsia" w:hAnsiTheme="minorEastAsia"/>
                <w:sz w:val="21"/>
                <w:szCs w:val="21"/>
                <w:rPrChange w:id="4969" w:author="蔚滢璐" w:date="2017-01-02T12:59:00Z">
                  <w:rPr>
                    <w:ins w:id="4970" w:author="蔚滢璐" w:date="2017-01-01T20:10:00Z"/>
                    <w:sz w:val="21"/>
                    <w:szCs w:val="21"/>
                  </w:rPr>
                </w:rPrChange>
              </w:rPr>
            </w:pPr>
            <w:ins w:id="4971" w:author="蔚滢璐" w:date="2017-01-01T20:1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97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782" w:type="pct"/>
          </w:tcPr>
          <w:p w:rsidR="00BF05A4" w:rsidRPr="00224E9F" w:rsidRDefault="00BF05A4">
            <w:pPr>
              <w:rPr>
                <w:ins w:id="4973" w:author="蔚滢璐" w:date="2017-01-01T20:10:00Z"/>
                <w:rFonts w:asciiTheme="minorEastAsia" w:hAnsiTheme="minorEastAsia"/>
                <w:sz w:val="21"/>
                <w:szCs w:val="21"/>
                <w:rPrChange w:id="4974" w:author="蔚滢璐" w:date="2017-01-02T12:59:00Z">
                  <w:rPr>
                    <w:ins w:id="4975" w:author="蔚滢璐" w:date="2017-01-01T20:10:00Z"/>
                    <w:sz w:val="21"/>
                    <w:szCs w:val="21"/>
                  </w:rPr>
                </w:rPrChange>
              </w:rPr>
            </w:pPr>
            <w:ins w:id="4976" w:author="蔚滢璐" w:date="2017-01-01T20:1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97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该用户已存在</w:t>
              </w:r>
            </w:ins>
          </w:p>
        </w:tc>
      </w:tr>
      <w:tr w:rsidR="00BF05A4" w:rsidRPr="00224E9F" w:rsidTr="00405B33">
        <w:trPr>
          <w:ins w:id="4978" w:author="蔚滢璐" w:date="2017-01-01T20:10:00Z"/>
        </w:trPr>
        <w:tc>
          <w:tcPr>
            <w:tcW w:w="1535" w:type="pct"/>
            <w:vMerge/>
          </w:tcPr>
          <w:p w:rsidR="00BF05A4" w:rsidRPr="00224E9F" w:rsidRDefault="00BF05A4">
            <w:pPr>
              <w:rPr>
                <w:ins w:id="4979" w:author="蔚滢璐" w:date="2017-01-01T20:10:00Z"/>
                <w:rFonts w:asciiTheme="minorEastAsia" w:hAnsiTheme="minorEastAsia"/>
                <w:sz w:val="21"/>
                <w:szCs w:val="21"/>
                <w:rPrChange w:id="4980" w:author="蔚滢璐" w:date="2017-01-02T12:59:00Z">
                  <w:rPr>
                    <w:ins w:id="4981" w:author="蔚滢璐" w:date="2017-01-01T20:10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BF05A4" w:rsidRPr="00224E9F" w:rsidRDefault="00BF05A4">
            <w:pPr>
              <w:rPr>
                <w:ins w:id="4982" w:author="蔚滢璐" w:date="2017-01-01T20:10:00Z"/>
                <w:rFonts w:asciiTheme="minorEastAsia" w:hAnsiTheme="minorEastAsia"/>
                <w:sz w:val="21"/>
                <w:szCs w:val="21"/>
                <w:rPrChange w:id="4983" w:author="蔚滢璐" w:date="2017-01-02T12:59:00Z">
                  <w:rPr>
                    <w:ins w:id="4984" w:author="蔚滢璐" w:date="2017-01-01T20:10:00Z"/>
                    <w:sz w:val="21"/>
                    <w:szCs w:val="21"/>
                  </w:rPr>
                </w:rPrChange>
              </w:rPr>
            </w:pPr>
            <w:ins w:id="4985" w:author="蔚滢璐" w:date="2017-01-01T20:1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98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782" w:type="pct"/>
          </w:tcPr>
          <w:p w:rsidR="00BF05A4" w:rsidRPr="00224E9F" w:rsidRDefault="00BF05A4">
            <w:pPr>
              <w:rPr>
                <w:ins w:id="4987" w:author="蔚滢璐" w:date="2017-01-01T20:10:00Z"/>
                <w:rFonts w:asciiTheme="minorEastAsia" w:hAnsiTheme="minorEastAsia"/>
                <w:sz w:val="21"/>
                <w:szCs w:val="21"/>
                <w:rPrChange w:id="4988" w:author="蔚滢璐" w:date="2017-01-02T12:59:00Z">
                  <w:rPr>
                    <w:ins w:id="4989" w:author="蔚滢璐" w:date="2017-01-01T20:10:00Z"/>
                    <w:sz w:val="21"/>
                    <w:szCs w:val="21"/>
                  </w:rPr>
                </w:rPrChange>
              </w:rPr>
            </w:pPr>
            <w:ins w:id="4990" w:author="蔚滢璐" w:date="2017-01-01T20:1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499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返回密码是否匹配</w:t>
              </w:r>
            </w:ins>
          </w:p>
        </w:tc>
      </w:tr>
      <w:tr w:rsidR="00BF05A4" w:rsidRPr="00224E9F" w:rsidTr="00405B33">
        <w:trPr>
          <w:ins w:id="4992" w:author="蔚滢璐" w:date="2017-01-01T20:12:00Z"/>
        </w:trPr>
        <w:tc>
          <w:tcPr>
            <w:tcW w:w="1535" w:type="pct"/>
            <w:vMerge w:val="restart"/>
          </w:tcPr>
          <w:p w:rsidR="00BF05A4" w:rsidRPr="00224E9F" w:rsidRDefault="00BF05A4">
            <w:pPr>
              <w:rPr>
                <w:ins w:id="4993" w:author="蔚滢璐" w:date="2017-01-01T20:12:00Z"/>
                <w:rFonts w:asciiTheme="minorEastAsia" w:hAnsiTheme="minorEastAsia"/>
                <w:sz w:val="21"/>
                <w:szCs w:val="21"/>
                <w:rPrChange w:id="4994" w:author="蔚滢璐" w:date="2017-01-02T12:59:00Z">
                  <w:rPr>
                    <w:ins w:id="4995" w:author="蔚滢璐" w:date="2017-01-01T20:12:00Z"/>
                    <w:sz w:val="21"/>
                    <w:szCs w:val="21"/>
                  </w:rPr>
                </w:rPrChange>
              </w:rPr>
            </w:pPr>
            <w:ins w:id="4996" w:author="蔚滢璐" w:date="2017-01-01T20:12:00Z">
              <w:r w:rsidRPr="00224E9F">
                <w:rPr>
                  <w:rFonts w:asciiTheme="minorEastAsia" w:hAnsiTheme="minorEastAsia"/>
                  <w:sz w:val="21"/>
                  <w:szCs w:val="21"/>
                  <w:rPrChange w:id="4997" w:author="蔚滢璐" w:date="2017-01-02T12:59:00Z">
                    <w:rPr>
                      <w:sz w:val="21"/>
                      <w:szCs w:val="21"/>
                    </w:rPr>
                  </w:rPrChange>
                </w:rPr>
                <w:t>User.changePassword</w:t>
              </w:r>
            </w:ins>
          </w:p>
        </w:tc>
        <w:tc>
          <w:tcPr>
            <w:tcW w:w="683" w:type="pct"/>
          </w:tcPr>
          <w:p w:rsidR="00BF05A4" w:rsidRPr="00224E9F" w:rsidRDefault="00BF05A4">
            <w:pPr>
              <w:rPr>
                <w:ins w:id="4998" w:author="蔚滢璐" w:date="2017-01-01T20:12:00Z"/>
                <w:rFonts w:asciiTheme="minorEastAsia" w:hAnsiTheme="minorEastAsia"/>
                <w:sz w:val="21"/>
                <w:szCs w:val="21"/>
                <w:rPrChange w:id="4999" w:author="蔚滢璐" w:date="2017-01-02T12:59:00Z">
                  <w:rPr>
                    <w:ins w:id="5000" w:author="蔚滢璐" w:date="2017-01-01T20:12:00Z"/>
                    <w:sz w:val="21"/>
                    <w:szCs w:val="21"/>
                  </w:rPr>
                </w:rPrChange>
              </w:rPr>
            </w:pPr>
            <w:ins w:id="5001" w:author="蔚滢璐" w:date="2017-01-01T20:12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00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782" w:type="pct"/>
          </w:tcPr>
          <w:p w:rsidR="00BF05A4" w:rsidRPr="00224E9F" w:rsidRDefault="00BF05A4">
            <w:pPr>
              <w:rPr>
                <w:ins w:id="5003" w:author="蔚滢璐" w:date="2017-01-01T20:12:00Z"/>
                <w:rFonts w:asciiTheme="minorEastAsia" w:hAnsiTheme="minorEastAsia"/>
                <w:sz w:val="21"/>
                <w:szCs w:val="21"/>
                <w:rPrChange w:id="5004" w:author="蔚滢璐" w:date="2017-01-02T12:59:00Z">
                  <w:rPr>
                    <w:ins w:id="5005" w:author="蔚滢璐" w:date="2017-01-01T20:12:00Z"/>
                    <w:sz w:val="21"/>
                    <w:szCs w:val="21"/>
                  </w:rPr>
                </w:rPrChange>
              </w:rPr>
            </w:pPr>
            <w:ins w:id="5006" w:author="蔚滢璐" w:date="2017-01-01T20:12:00Z">
              <w:r w:rsidRPr="00224E9F">
                <w:rPr>
                  <w:rFonts w:asciiTheme="minorEastAsia" w:hAnsiTheme="minorEastAsia"/>
                  <w:sz w:val="21"/>
                  <w:szCs w:val="21"/>
                  <w:rPrChange w:id="5007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ResultMessage changePassword(String oldPassword, String new Password)</w:t>
              </w:r>
            </w:ins>
          </w:p>
        </w:tc>
      </w:tr>
      <w:tr w:rsidR="00BF05A4" w:rsidRPr="00224E9F" w:rsidTr="00405B33">
        <w:trPr>
          <w:ins w:id="5008" w:author="蔚滢璐" w:date="2017-01-01T20:12:00Z"/>
        </w:trPr>
        <w:tc>
          <w:tcPr>
            <w:tcW w:w="1535" w:type="pct"/>
            <w:vMerge/>
          </w:tcPr>
          <w:p w:rsidR="00BF05A4" w:rsidRPr="00224E9F" w:rsidRDefault="00BF05A4">
            <w:pPr>
              <w:rPr>
                <w:ins w:id="5009" w:author="蔚滢璐" w:date="2017-01-01T20:12:00Z"/>
                <w:rFonts w:asciiTheme="minorEastAsia" w:hAnsiTheme="minorEastAsia"/>
                <w:sz w:val="21"/>
                <w:szCs w:val="21"/>
                <w:rPrChange w:id="5010" w:author="蔚滢璐" w:date="2017-01-02T12:59:00Z">
                  <w:rPr>
                    <w:ins w:id="5011" w:author="蔚滢璐" w:date="2017-01-01T20:12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BF05A4" w:rsidRPr="00224E9F" w:rsidRDefault="00BF05A4">
            <w:pPr>
              <w:rPr>
                <w:ins w:id="5012" w:author="蔚滢璐" w:date="2017-01-01T20:12:00Z"/>
                <w:rFonts w:asciiTheme="minorEastAsia" w:hAnsiTheme="minorEastAsia"/>
                <w:sz w:val="21"/>
                <w:szCs w:val="21"/>
                <w:rPrChange w:id="5013" w:author="蔚滢璐" w:date="2017-01-02T12:59:00Z">
                  <w:rPr>
                    <w:ins w:id="5014" w:author="蔚滢璐" w:date="2017-01-01T20:12:00Z"/>
                    <w:sz w:val="21"/>
                    <w:szCs w:val="21"/>
                  </w:rPr>
                </w:rPrChange>
              </w:rPr>
            </w:pPr>
            <w:ins w:id="5015" w:author="蔚滢璐" w:date="2017-01-01T20:12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01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782" w:type="pct"/>
          </w:tcPr>
          <w:p w:rsidR="00BF05A4" w:rsidRPr="00224E9F" w:rsidRDefault="00BF05A4">
            <w:pPr>
              <w:rPr>
                <w:ins w:id="5017" w:author="蔚滢璐" w:date="2017-01-01T20:12:00Z"/>
                <w:rFonts w:asciiTheme="minorEastAsia" w:hAnsiTheme="minorEastAsia"/>
                <w:sz w:val="21"/>
                <w:szCs w:val="21"/>
                <w:rPrChange w:id="5018" w:author="蔚滢璐" w:date="2017-01-02T12:59:00Z">
                  <w:rPr>
                    <w:ins w:id="5019" w:author="蔚滢璐" w:date="2017-01-01T20:12:00Z"/>
                    <w:sz w:val="21"/>
                    <w:szCs w:val="21"/>
                  </w:rPr>
                </w:rPrChange>
              </w:rPr>
            </w:pPr>
            <w:ins w:id="5020" w:author="蔚滢璐" w:date="2017-01-01T20:1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02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该用户已存在，且旧密码</w:t>
              </w:r>
            </w:ins>
            <w:ins w:id="5022" w:author="蔚滢璐" w:date="2017-01-01T20:1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02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匹配</w:t>
              </w:r>
            </w:ins>
          </w:p>
        </w:tc>
      </w:tr>
      <w:tr w:rsidR="00BF05A4" w:rsidRPr="00224E9F" w:rsidTr="00405B33">
        <w:trPr>
          <w:ins w:id="5024" w:author="蔚滢璐" w:date="2017-01-01T20:12:00Z"/>
        </w:trPr>
        <w:tc>
          <w:tcPr>
            <w:tcW w:w="1535" w:type="pct"/>
            <w:vMerge/>
          </w:tcPr>
          <w:p w:rsidR="00BF05A4" w:rsidRPr="00224E9F" w:rsidRDefault="00BF05A4">
            <w:pPr>
              <w:rPr>
                <w:ins w:id="5025" w:author="蔚滢璐" w:date="2017-01-01T20:12:00Z"/>
                <w:rFonts w:asciiTheme="minorEastAsia" w:hAnsiTheme="minorEastAsia"/>
                <w:sz w:val="21"/>
                <w:szCs w:val="21"/>
                <w:rPrChange w:id="5026" w:author="蔚滢璐" w:date="2017-01-02T12:59:00Z">
                  <w:rPr>
                    <w:ins w:id="5027" w:author="蔚滢璐" w:date="2017-01-01T20:12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BF05A4" w:rsidRPr="00224E9F" w:rsidRDefault="00BF05A4">
            <w:pPr>
              <w:rPr>
                <w:ins w:id="5028" w:author="蔚滢璐" w:date="2017-01-01T20:12:00Z"/>
                <w:rFonts w:asciiTheme="minorEastAsia" w:hAnsiTheme="minorEastAsia"/>
                <w:sz w:val="21"/>
                <w:szCs w:val="21"/>
                <w:rPrChange w:id="5029" w:author="蔚滢璐" w:date="2017-01-02T12:59:00Z">
                  <w:rPr>
                    <w:ins w:id="5030" w:author="蔚滢璐" w:date="2017-01-01T20:12:00Z"/>
                    <w:sz w:val="21"/>
                    <w:szCs w:val="21"/>
                  </w:rPr>
                </w:rPrChange>
              </w:rPr>
            </w:pPr>
            <w:ins w:id="5031" w:author="蔚滢璐" w:date="2017-01-01T20:12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03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782" w:type="pct"/>
          </w:tcPr>
          <w:p w:rsidR="00BF05A4" w:rsidRPr="00224E9F" w:rsidRDefault="00BF05A4">
            <w:pPr>
              <w:rPr>
                <w:ins w:id="5033" w:author="蔚滢璐" w:date="2017-01-01T20:12:00Z"/>
                <w:rFonts w:asciiTheme="minorEastAsia" w:hAnsiTheme="minorEastAsia"/>
                <w:sz w:val="21"/>
                <w:szCs w:val="21"/>
                <w:rPrChange w:id="5034" w:author="蔚滢璐" w:date="2017-01-02T12:59:00Z">
                  <w:rPr>
                    <w:ins w:id="5035" w:author="蔚滢璐" w:date="2017-01-01T20:12:00Z"/>
                    <w:sz w:val="21"/>
                    <w:szCs w:val="21"/>
                  </w:rPr>
                </w:rPrChange>
              </w:rPr>
            </w:pPr>
            <w:ins w:id="5036" w:author="蔚滢璐" w:date="2017-01-01T20:1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03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修改密码</w:t>
              </w:r>
            </w:ins>
          </w:p>
        </w:tc>
      </w:tr>
      <w:tr w:rsidR="00BF05A4" w:rsidRPr="00224E9F" w:rsidTr="00405B33">
        <w:trPr>
          <w:ins w:id="5038" w:author="蔚滢璐" w:date="2017-01-01T20:12:00Z"/>
        </w:trPr>
        <w:tc>
          <w:tcPr>
            <w:tcW w:w="1535" w:type="pct"/>
            <w:vMerge w:val="restart"/>
          </w:tcPr>
          <w:p w:rsidR="00BF05A4" w:rsidRPr="00224E9F" w:rsidRDefault="00BF05A4">
            <w:pPr>
              <w:rPr>
                <w:ins w:id="5039" w:author="蔚滢璐" w:date="2017-01-01T20:12:00Z"/>
                <w:rFonts w:asciiTheme="minorEastAsia" w:hAnsiTheme="minorEastAsia"/>
                <w:sz w:val="21"/>
                <w:szCs w:val="21"/>
                <w:rPrChange w:id="5040" w:author="蔚滢璐" w:date="2017-01-02T12:59:00Z">
                  <w:rPr>
                    <w:ins w:id="5041" w:author="蔚滢璐" w:date="2017-01-01T20:12:00Z"/>
                    <w:sz w:val="21"/>
                    <w:szCs w:val="21"/>
                  </w:rPr>
                </w:rPrChange>
              </w:rPr>
            </w:pPr>
            <w:ins w:id="5042" w:author="蔚滢璐" w:date="2017-01-01T20:14:00Z">
              <w:r w:rsidRPr="00224E9F">
                <w:rPr>
                  <w:rFonts w:asciiTheme="minorEastAsia" w:hAnsiTheme="minorEastAsia"/>
                  <w:sz w:val="21"/>
                  <w:szCs w:val="21"/>
                  <w:rPrChange w:id="5043" w:author="蔚滢璐" w:date="2017-01-02T12:59:00Z">
                    <w:rPr>
                      <w:sz w:val="21"/>
                      <w:szCs w:val="21"/>
                    </w:rPr>
                  </w:rPrChange>
                </w:rPr>
                <w:t>User.canGenerate</w:t>
              </w:r>
            </w:ins>
          </w:p>
        </w:tc>
        <w:tc>
          <w:tcPr>
            <w:tcW w:w="683" w:type="pct"/>
          </w:tcPr>
          <w:p w:rsidR="00BF05A4" w:rsidRPr="00224E9F" w:rsidRDefault="00BF05A4">
            <w:pPr>
              <w:rPr>
                <w:ins w:id="5044" w:author="蔚滢璐" w:date="2017-01-01T20:12:00Z"/>
                <w:rFonts w:asciiTheme="minorEastAsia" w:hAnsiTheme="minorEastAsia"/>
                <w:sz w:val="21"/>
                <w:szCs w:val="21"/>
                <w:rPrChange w:id="5045" w:author="蔚滢璐" w:date="2017-01-02T12:59:00Z">
                  <w:rPr>
                    <w:ins w:id="5046" w:author="蔚滢璐" w:date="2017-01-01T20:12:00Z"/>
                    <w:sz w:val="21"/>
                    <w:szCs w:val="21"/>
                  </w:rPr>
                </w:rPrChange>
              </w:rPr>
            </w:pPr>
            <w:ins w:id="5047" w:author="蔚滢璐" w:date="2017-01-01T20:12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04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782" w:type="pct"/>
          </w:tcPr>
          <w:p w:rsidR="00BF05A4" w:rsidRPr="00224E9F" w:rsidRDefault="00BF05A4">
            <w:pPr>
              <w:rPr>
                <w:ins w:id="5049" w:author="蔚滢璐" w:date="2017-01-01T20:12:00Z"/>
                <w:rFonts w:asciiTheme="minorEastAsia" w:hAnsiTheme="minorEastAsia"/>
                <w:sz w:val="21"/>
                <w:szCs w:val="21"/>
                <w:rPrChange w:id="5050" w:author="蔚滢璐" w:date="2017-01-02T12:59:00Z">
                  <w:rPr>
                    <w:ins w:id="5051" w:author="蔚滢璐" w:date="2017-01-01T20:12:00Z"/>
                    <w:sz w:val="21"/>
                    <w:szCs w:val="21"/>
                  </w:rPr>
                </w:rPrChange>
              </w:rPr>
            </w:pPr>
            <w:ins w:id="5052" w:author="蔚滢璐" w:date="2017-01-01T20:14:00Z">
              <w:r w:rsidRPr="00224E9F">
                <w:rPr>
                  <w:rFonts w:asciiTheme="minorEastAsia" w:hAnsiTheme="minorEastAsia"/>
                  <w:sz w:val="21"/>
                  <w:szCs w:val="21"/>
                  <w:rPrChange w:id="5053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Boolean canGenerate()</w:t>
              </w:r>
            </w:ins>
          </w:p>
        </w:tc>
      </w:tr>
      <w:tr w:rsidR="00BF05A4" w:rsidRPr="00224E9F" w:rsidTr="00405B33">
        <w:trPr>
          <w:ins w:id="5054" w:author="蔚滢璐" w:date="2017-01-01T20:12:00Z"/>
        </w:trPr>
        <w:tc>
          <w:tcPr>
            <w:tcW w:w="1535" w:type="pct"/>
            <w:vMerge/>
          </w:tcPr>
          <w:p w:rsidR="00BF05A4" w:rsidRPr="00224E9F" w:rsidRDefault="00BF05A4">
            <w:pPr>
              <w:rPr>
                <w:ins w:id="5055" w:author="蔚滢璐" w:date="2017-01-01T20:12:00Z"/>
                <w:rFonts w:asciiTheme="minorEastAsia" w:hAnsiTheme="minorEastAsia"/>
                <w:sz w:val="21"/>
                <w:szCs w:val="21"/>
                <w:rPrChange w:id="5056" w:author="蔚滢璐" w:date="2017-01-02T12:59:00Z">
                  <w:rPr>
                    <w:ins w:id="5057" w:author="蔚滢璐" w:date="2017-01-01T20:12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BF05A4" w:rsidRPr="00224E9F" w:rsidRDefault="00BF05A4">
            <w:pPr>
              <w:rPr>
                <w:ins w:id="5058" w:author="蔚滢璐" w:date="2017-01-01T20:12:00Z"/>
                <w:rFonts w:asciiTheme="minorEastAsia" w:hAnsiTheme="minorEastAsia"/>
                <w:sz w:val="21"/>
                <w:szCs w:val="21"/>
                <w:rPrChange w:id="5059" w:author="蔚滢璐" w:date="2017-01-02T12:59:00Z">
                  <w:rPr>
                    <w:ins w:id="5060" w:author="蔚滢璐" w:date="2017-01-01T20:12:00Z"/>
                    <w:sz w:val="21"/>
                    <w:szCs w:val="21"/>
                  </w:rPr>
                </w:rPrChange>
              </w:rPr>
            </w:pPr>
            <w:ins w:id="5061" w:author="蔚滢璐" w:date="2017-01-01T20:12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06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782" w:type="pct"/>
          </w:tcPr>
          <w:p w:rsidR="00BF05A4" w:rsidRPr="00224E9F" w:rsidRDefault="00BF05A4">
            <w:pPr>
              <w:rPr>
                <w:ins w:id="5063" w:author="蔚滢璐" w:date="2017-01-01T20:12:00Z"/>
                <w:rFonts w:asciiTheme="minorEastAsia" w:hAnsiTheme="minorEastAsia"/>
                <w:sz w:val="21"/>
                <w:szCs w:val="21"/>
                <w:rPrChange w:id="5064" w:author="蔚滢璐" w:date="2017-01-02T12:59:00Z">
                  <w:rPr>
                    <w:ins w:id="5065" w:author="蔚滢璐" w:date="2017-01-01T20:12:00Z"/>
                    <w:sz w:val="21"/>
                    <w:szCs w:val="21"/>
                  </w:rPr>
                </w:rPrChange>
              </w:rPr>
            </w:pPr>
            <w:ins w:id="5066" w:author="蔚滢璐" w:date="2017-01-01T20:1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06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该用户已存在</w:t>
              </w:r>
            </w:ins>
          </w:p>
        </w:tc>
      </w:tr>
      <w:tr w:rsidR="00BF05A4" w:rsidRPr="00224E9F" w:rsidTr="00405B33">
        <w:trPr>
          <w:ins w:id="5068" w:author="蔚滢璐" w:date="2017-01-01T20:12:00Z"/>
        </w:trPr>
        <w:tc>
          <w:tcPr>
            <w:tcW w:w="1535" w:type="pct"/>
            <w:vMerge/>
          </w:tcPr>
          <w:p w:rsidR="00BF05A4" w:rsidRPr="00224E9F" w:rsidRDefault="00BF05A4">
            <w:pPr>
              <w:rPr>
                <w:ins w:id="5069" w:author="蔚滢璐" w:date="2017-01-01T20:12:00Z"/>
                <w:rFonts w:asciiTheme="minorEastAsia" w:hAnsiTheme="minorEastAsia"/>
                <w:sz w:val="21"/>
                <w:szCs w:val="21"/>
                <w:rPrChange w:id="5070" w:author="蔚滢璐" w:date="2017-01-02T12:59:00Z">
                  <w:rPr>
                    <w:ins w:id="5071" w:author="蔚滢璐" w:date="2017-01-01T20:12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BF05A4" w:rsidRPr="00224E9F" w:rsidRDefault="00BF05A4">
            <w:pPr>
              <w:rPr>
                <w:ins w:id="5072" w:author="蔚滢璐" w:date="2017-01-01T20:12:00Z"/>
                <w:rFonts w:asciiTheme="minorEastAsia" w:hAnsiTheme="minorEastAsia"/>
                <w:sz w:val="21"/>
                <w:szCs w:val="21"/>
                <w:rPrChange w:id="5073" w:author="蔚滢璐" w:date="2017-01-02T12:59:00Z">
                  <w:rPr>
                    <w:ins w:id="5074" w:author="蔚滢璐" w:date="2017-01-01T20:12:00Z"/>
                    <w:sz w:val="21"/>
                    <w:szCs w:val="21"/>
                  </w:rPr>
                </w:rPrChange>
              </w:rPr>
            </w:pPr>
            <w:ins w:id="5075" w:author="蔚滢璐" w:date="2017-01-01T20:12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07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782" w:type="pct"/>
          </w:tcPr>
          <w:p w:rsidR="00BF05A4" w:rsidRPr="00224E9F" w:rsidRDefault="00BF05A4">
            <w:pPr>
              <w:rPr>
                <w:ins w:id="5077" w:author="蔚滢璐" w:date="2017-01-01T20:12:00Z"/>
                <w:rFonts w:asciiTheme="minorEastAsia" w:hAnsiTheme="minorEastAsia"/>
                <w:sz w:val="21"/>
                <w:szCs w:val="21"/>
                <w:rPrChange w:id="5078" w:author="蔚滢璐" w:date="2017-01-02T12:59:00Z">
                  <w:rPr>
                    <w:ins w:id="5079" w:author="蔚滢璐" w:date="2017-01-01T20:12:00Z"/>
                    <w:sz w:val="21"/>
                    <w:szCs w:val="21"/>
                  </w:rPr>
                </w:rPrChange>
              </w:rPr>
            </w:pPr>
            <w:ins w:id="5080" w:author="蔚滢璐" w:date="2017-01-01T20:1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08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返回用户</w:t>
              </w:r>
            </w:ins>
            <w:ins w:id="5082" w:author="蔚滢璐" w:date="2017-01-01T20:1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08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是否可以生成新的订单</w:t>
              </w:r>
            </w:ins>
          </w:p>
        </w:tc>
      </w:tr>
      <w:tr w:rsidR="00BF05A4" w:rsidRPr="00224E9F" w:rsidTr="00405B33">
        <w:trPr>
          <w:ins w:id="5084" w:author="蔚滢璐" w:date="2017-01-01T20:15:00Z"/>
        </w:trPr>
        <w:tc>
          <w:tcPr>
            <w:tcW w:w="1535" w:type="pct"/>
            <w:vMerge w:val="restart"/>
          </w:tcPr>
          <w:p w:rsidR="00BF05A4" w:rsidRPr="00224E9F" w:rsidRDefault="00BF05A4">
            <w:pPr>
              <w:rPr>
                <w:ins w:id="5085" w:author="蔚滢璐" w:date="2017-01-01T20:15:00Z"/>
                <w:rFonts w:asciiTheme="minorEastAsia" w:hAnsiTheme="minorEastAsia"/>
                <w:sz w:val="21"/>
                <w:szCs w:val="21"/>
                <w:rPrChange w:id="5086" w:author="蔚滢璐" w:date="2017-01-02T12:59:00Z">
                  <w:rPr>
                    <w:ins w:id="5087" w:author="蔚滢璐" w:date="2017-01-01T20:15:00Z"/>
                    <w:sz w:val="21"/>
                    <w:szCs w:val="21"/>
                  </w:rPr>
                </w:rPrChange>
              </w:rPr>
            </w:pPr>
            <w:ins w:id="5088" w:author="蔚滢璐" w:date="2017-01-01T20:16:00Z">
              <w:r w:rsidRPr="00224E9F">
                <w:rPr>
                  <w:rFonts w:asciiTheme="minorEastAsia" w:hAnsiTheme="minorEastAsia"/>
                  <w:sz w:val="21"/>
                  <w:szCs w:val="21"/>
                  <w:rPrChange w:id="5089" w:author="蔚滢璐" w:date="2017-01-02T12:59:00Z">
                    <w:rPr>
                      <w:sz w:val="21"/>
                      <w:szCs w:val="21"/>
                    </w:rPr>
                  </w:rPrChange>
                </w:rPr>
                <w:t>User.registerMember</w:t>
              </w:r>
            </w:ins>
          </w:p>
        </w:tc>
        <w:tc>
          <w:tcPr>
            <w:tcW w:w="683" w:type="pct"/>
          </w:tcPr>
          <w:p w:rsidR="00BF05A4" w:rsidRPr="00224E9F" w:rsidRDefault="00BF05A4">
            <w:pPr>
              <w:rPr>
                <w:ins w:id="5090" w:author="蔚滢璐" w:date="2017-01-01T20:15:00Z"/>
                <w:rFonts w:asciiTheme="minorEastAsia" w:hAnsiTheme="minorEastAsia"/>
                <w:sz w:val="21"/>
                <w:szCs w:val="21"/>
                <w:rPrChange w:id="5091" w:author="蔚滢璐" w:date="2017-01-02T12:59:00Z">
                  <w:rPr>
                    <w:ins w:id="5092" w:author="蔚滢璐" w:date="2017-01-01T20:15:00Z"/>
                    <w:sz w:val="21"/>
                    <w:szCs w:val="21"/>
                  </w:rPr>
                </w:rPrChange>
              </w:rPr>
            </w:pPr>
            <w:ins w:id="5093" w:author="蔚滢璐" w:date="2017-01-01T20:1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09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782" w:type="pct"/>
          </w:tcPr>
          <w:p w:rsidR="00BF05A4" w:rsidRPr="00224E9F" w:rsidRDefault="00BF05A4">
            <w:pPr>
              <w:rPr>
                <w:ins w:id="5095" w:author="蔚滢璐" w:date="2017-01-01T20:16:00Z"/>
                <w:rFonts w:asciiTheme="minorEastAsia" w:hAnsiTheme="minorEastAsia"/>
                <w:sz w:val="21"/>
                <w:szCs w:val="21"/>
                <w:rPrChange w:id="5096" w:author="蔚滢璐" w:date="2017-01-02T12:59:00Z">
                  <w:rPr>
                    <w:ins w:id="5097" w:author="蔚滢璐" w:date="2017-01-01T20:16:00Z"/>
                    <w:sz w:val="21"/>
                    <w:szCs w:val="21"/>
                  </w:rPr>
                </w:rPrChange>
              </w:rPr>
            </w:pPr>
            <w:ins w:id="5098" w:author="蔚滢璐" w:date="2017-01-01T20:16:00Z">
              <w:r w:rsidRPr="00224E9F">
                <w:rPr>
                  <w:rFonts w:asciiTheme="minorEastAsia" w:hAnsiTheme="minorEastAsia"/>
                  <w:sz w:val="21"/>
                  <w:szCs w:val="21"/>
                  <w:rPrChange w:id="5099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ResultMessage registerMember();</w:t>
              </w:r>
            </w:ins>
          </w:p>
          <w:p w:rsidR="00BF05A4" w:rsidRPr="00224E9F" w:rsidRDefault="00BF05A4">
            <w:pPr>
              <w:rPr>
                <w:ins w:id="5100" w:author="蔚滢璐" w:date="2017-01-01T20:15:00Z"/>
                <w:rFonts w:asciiTheme="minorEastAsia" w:hAnsiTheme="minorEastAsia"/>
                <w:sz w:val="21"/>
                <w:szCs w:val="21"/>
                <w:rPrChange w:id="5101" w:author="蔚滢璐" w:date="2017-01-02T12:59:00Z">
                  <w:rPr>
                    <w:ins w:id="5102" w:author="蔚滢璐" w:date="2017-01-01T20:15:00Z"/>
                    <w:sz w:val="21"/>
                    <w:szCs w:val="21"/>
                  </w:rPr>
                </w:rPrChange>
              </w:rPr>
            </w:pPr>
            <w:ins w:id="5103" w:author="蔚滢璐" w:date="2017-01-01T20:16:00Z">
              <w:r w:rsidRPr="00224E9F">
                <w:rPr>
                  <w:rFonts w:asciiTheme="minorEastAsia" w:hAnsiTheme="minorEastAsia"/>
                  <w:sz w:val="21"/>
                  <w:szCs w:val="21"/>
                  <w:rPrChange w:id="5104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ResultMessage registerMember(String commerceName)</w:t>
              </w:r>
            </w:ins>
          </w:p>
        </w:tc>
      </w:tr>
      <w:tr w:rsidR="00BF05A4" w:rsidRPr="00224E9F" w:rsidTr="00405B33">
        <w:trPr>
          <w:ins w:id="5105" w:author="蔚滢璐" w:date="2017-01-01T20:15:00Z"/>
        </w:trPr>
        <w:tc>
          <w:tcPr>
            <w:tcW w:w="1535" w:type="pct"/>
            <w:vMerge/>
          </w:tcPr>
          <w:p w:rsidR="00BF05A4" w:rsidRPr="00224E9F" w:rsidRDefault="00BF05A4">
            <w:pPr>
              <w:rPr>
                <w:ins w:id="5106" w:author="蔚滢璐" w:date="2017-01-01T20:15:00Z"/>
                <w:rFonts w:asciiTheme="minorEastAsia" w:hAnsiTheme="minorEastAsia"/>
                <w:sz w:val="21"/>
                <w:szCs w:val="21"/>
                <w:rPrChange w:id="5107" w:author="蔚滢璐" w:date="2017-01-02T12:59:00Z">
                  <w:rPr>
                    <w:ins w:id="5108" w:author="蔚滢璐" w:date="2017-01-01T20:15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BF05A4" w:rsidRPr="00224E9F" w:rsidRDefault="00BF05A4">
            <w:pPr>
              <w:rPr>
                <w:ins w:id="5109" w:author="蔚滢璐" w:date="2017-01-01T20:15:00Z"/>
                <w:rFonts w:asciiTheme="minorEastAsia" w:hAnsiTheme="minorEastAsia"/>
                <w:sz w:val="21"/>
                <w:szCs w:val="21"/>
                <w:rPrChange w:id="5110" w:author="蔚滢璐" w:date="2017-01-02T12:59:00Z">
                  <w:rPr>
                    <w:ins w:id="5111" w:author="蔚滢璐" w:date="2017-01-01T20:15:00Z"/>
                    <w:sz w:val="21"/>
                    <w:szCs w:val="21"/>
                  </w:rPr>
                </w:rPrChange>
              </w:rPr>
            </w:pPr>
            <w:ins w:id="5112" w:author="蔚滢璐" w:date="2017-01-01T20:1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11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782" w:type="pct"/>
          </w:tcPr>
          <w:p w:rsidR="00BF05A4" w:rsidRPr="00224E9F" w:rsidRDefault="00BF05A4">
            <w:pPr>
              <w:rPr>
                <w:ins w:id="5114" w:author="蔚滢璐" w:date="2017-01-01T20:15:00Z"/>
                <w:rFonts w:asciiTheme="minorEastAsia" w:hAnsiTheme="minorEastAsia"/>
                <w:sz w:val="21"/>
                <w:szCs w:val="21"/>
                <w:rPrChange w:id="5115" w:author="蔚滢璐" w:date="2017-01-02T12:59:00Z">
                  <w:rPr>
                    <w:ins w:id="5116" w:author="蔚滢璐" w:date="2017-01-01T20:15:00Z"/>
                    <w:sz w:val="21"/>
                    <w:szCs w:val="21"/>
                  </w:rPr>
                </w:rPrChange>
              </w:rPr>
            </w:pPr>
            <w:ins w:id="5117" w:author="蔚滢璐" w:date="2017-01-01T20:16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11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该用户已存在</w:t>
              </w:r>
            </w:ins>
          </w:p>
        </w:tc>
      </w:tr>
      <w:tr w:rsidR="00BF05A4" w:rsidRPr="00224E9F" w:rsidTr="00405B33">
        <w:trPr>
          <w:ins w:id="5119" w:author="蔚滢璐" w:date="2017-01-01T20:15:00Z"/>
        </w:trPr>
        <w:tc>
          <w:tcPr>
            <w:tcW w:w="1535" w:type="pct"/>
            <w:vMerge/>
          </w:tcPr>
          <w:p w:rsidR="00BF05A4" w:rsidRPr="00224E9F" w:rsidRDefault="00BF05A4">
            <w:pPr>
              <w:rPr>
                <w:ins w:id="5120" w:author="蔚滢璐" w:date="2017-01-01T20:15:00Z"/>
                <w:rFonts w:asciiTheme="minorEastAsia" w:hAnsiTheme="minorEastAsia"/>
                <w:sz w:val="21"/>
                <w:szCs w:val="21"/>
                <w:rPrChange w:id="5121" w:author="蔚滢璐" w:date="2017-01-02T12:59:00Z">
                  <w:rPr>
                    <w:ins w:id="5122" w:author="蔚滢璐" w:date="2017-01-01T20:15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BF05A4" w:rsidRPr="00224E9F" w:rsidRDefault="00BF05A4">
            <w:pPr>
              <w:rPr>
                <w:ins w:id="5123" w:author="蔚滢璐" w:date="2017-01-01T20:15:00Z"/>
                <w:rFonts w:asciiTheme="minorEastAsia" w:hAnsiTheme="minorEastAsia"/>
                <w:sz w:val="21"/>
                <w:szCs w:val="21"/>
                <w:rPrChange w:id="5124" w:author="蔚滢璐" w:date="2017-01-02T12:59:00Z">
                  <w:rPr>
                    <w:ins w:id="5125" w:author="蔚滢璐" w:date="2017-01-01T20:15:00Z"/>
                    <w:sz w:val="21"/>
                    <w:szCs w:val="21"/>
                  </w:rPr>
                </w:rPrChange>
              </w:rPr>
            </w:pPr>
            <w:ins w:id="5126" w:author="蔚滢璐" w:date="2017-01-01T20:1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12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782" w:type="pct"/>
          </w:tcPr>
          <w:p w:rsidR="00BF05A4" w:rsidRPr="00224E9F" w:rsidRDefault="009D79C6">
            <w:pPr>
              <w:rPr>
                <w:ins w:id="5128" w:author="蔚滢璐" w:date="2017-01-01T20:15:00Z"/>
                <w:rFonts w:asciiTheme="minorEastAsia" w:hAnsiTheme="minorEastAsia"/>
                <w:sz w:val="21"/>
                <w:szCs w:val="21"/>
                <w:rPrChange w:id="5129" w:author="蔚滢璐" w:date="2017-01-02T12:59:00Z">
                  <w:rPr>
                    <w:ins w:id="5130" w:author="蔚滢璐" w:date="2017-01-01T20:15:00Z"/>
                    <w:sz w:val="21"/>
                    <w:szCs w:val="21"/>
                  </w:rPr>
                </w:rPrChange>
              </w:rPr>
            </w:pPr>
            <w:ins w:id="5131" w:author="蔚滢璐" w:date="2017-01-01T20:1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13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返回用户的会员等级</w:t>
              </w:r>
            </w:ins>
          </w:p>
        </w:tc>
      </w:tr>
      <w:tr w:rsidR="009D79C6" w:rsidRPr="00224E9F" w:rsidTr="00405B33">
        <w:trPr>
          <w:ins w:id="5133" w:author="蔚滢璐" w:date="2017-01-01T20:11:00Z"/>
        </w:trPr>
        <w:tc>
          <w:tcPr>
            <w:tcW w:w="1535" w:type="pct"/>
            <w:vMerge w:val="restart"/>
          </w:tcPr>
          <w:p w:rsidR="009D79C6" w:rsidRPr="00224E9F" w:rsidRDefault="009D79C6">
            <w:pPr>
              <w:rPr>
                <w:ins w:id="5134" w:author="蔚滢璐" w:date="2017-01-01T20:11:00Z"/>
                <w:rFonts w:asciiTheme="minorEastAsia" w:hAnsiTheme="minorEastAsia"/>
                <w:sz w:val="21"/>
                <w:szCs w:val="21"/>
                <w:rPrChange w:id="5135" w:author="蔚滢璐" w:date="2017-01-02T12:59:00Z">
                  <w:rPr>
                    <w:ins w:id="5136" w:author="蔚滢璐" w:date="2017-01-01T20:11:00Z"/>
                    <w:sz w:val="21"/>
                    <w:szCs w:val="21"/>
                  </w:rPr>
                </w:rPrChange>
              </w:rPr>
            </w:pPr>
            <w:ins w:id="5137" w:author="蔚滢璐" w:date="2017-01-01T20:17:00Z">
              <w:r w:rsidRPr="00224E9F">
                <w:rPr>
                  <w:rFonts w:asciiTheme="minorEastAsia" w:hAnsiTheme="minorEastAsia"/>
                  <w:sz w:val="21"/>
                  <w:szCs w:val="21"/>
                  <w:rPrChange w:id="5138" w:author="蔚滢璐" w:date="2017-01-02T12:59:00Z">
                    <w:rPr>
                      <w:sz w:val="21"/>
                      <w:szCs w:val="21"/>
                    </w:rPr>
                  </w:rPrChange>
                </w:rPr>
                <w:t>User.changeCredit</w:t>
              </w:r>
            </w:ins>
          </w:p>
        </w:tc>
        <w:tc>
          <w:tcPr>
            <w:tcW w:w="683" w:type="pct"/>
          </w:tcPr>
          <w:p w:rsidR="009D79C6" w:rsidRPr="00224E9F" w:rsidRDefault="009D79C6">
            <w:pPr>
              <w:rPr>
                <w:ins w:id="5139" w:author="蔚滢璐" w:date="2017-01-01T20:11:00Z"/>
                <w:rFonts w:asciiTheme="minorEastAsia" w:hAnsiTheme="minorEastAsia"/>
                <w:sz w:val="21"/>
                <w:szCs w:val="21"/>
                <w:rPrChange w:id="5140" w:author="蔚滢璐" w:date="2017-01-02T12:59:00Z">
                  <w:rPr>
                    <w:ins w:id="5141" w:author="蔚滢璐" w:date="2017-01-01T20:11:00Z"/>
                    <w:sz w:val="21"/>
                    <w:szCs w:val="21"/>
                  </w:rPr>
                </w:rPrChange>
              </w:rPr>
            </w:pPr>
            <w:ins w:id="5142" w:author="蔚滢璐" w:date="2017-01-01T20:1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14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782" w:type="pct"/>
          </w:tcPr>
          <w:p w:rsidR="009D79C6" w:rsidRPr="00224E9F" w:rsidRDefault="009D79C6">
            <w:pPr>
              <w:rPr>
                <w:ins w:id="5144" w:author="蔚滢璐" w:date="2017-01-01T20:11:00Z"/>
                <w:rFonts w:asciiTheme="minorEastAsia" w:hAnsiTheme="minorEastAsia"/>
                <w:sz w:val="21"/>
                <w:szCs w:val="21"/>
                <w:rPrChange w:id="5145" w:author="蔚滢璐" w:date="2017-01-02T12:59:00Z">
                  <w:rPr>
                    <w:ins w:id="5146" w:author="蔚滢璐" w:date="2017-01-01T20:11:00Z"/>
                    <w:sz w:val="21"/>
                    <w:szCs w:val="21"/>
                  </w:rPr>
                </w:rPrChange>
              </w:rPr>
            </w:pPr>
            <w:ins w:id="5147" w:author="蔚滢璐" w:date="2017-01-01T20:18:00Z">
              <w:r w:rsidRPr="00224E9F">
                <w:rPr>
                  <w:rFonts w:asciiTheme="minorEastAsia" w:hAnsiTheme="minorEastAsia"/>
                  <w:sz w:val="21"/>
                  <w:szCs w:val="21"/>
                  <w:rPrChange w:id="5148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void changeCredit(int credit)</w:t>
              </w:r>
            </w:ins>
          </w:p>
        </w:tc>
      </w:tr>
      <w:tr w:rsidR="009D79C6" w:rsidRPr="00224E9F" w:rsidTr="00405B33">
        <w:trPr>
          <w:ins w:id="5149" w:author="蔚滢璐" w:date="2017-01-01T20:11:00Z"/>
        </w:trPr>
        <w:tc>
          <w:tcPr>
            <w:tcW w:w="1535" w:type="pct"/>
            <w:vMerge/>
          </w:tcPr>
          <w:p w:rsidR="009D79C6" w:rsidRPr="00224E9F" w:rsidRDefault="009D79C6">
            <w:pPr>
              <w:rPr>
                <w:ins w:id="5150" w:author="蔚滢璐" w:date="2017-01-01T20:11:00Z"/>
                <w:rFonts w:asciiTheme="minorEastAsia" w:hAnsiTheme="minorEastAsia"/>
                <w:sz w:val="21"/>
                <w:szCs w:val="21"/>
                <w:rPrChange w:id="5151" w:author="蔚滢璐" w:date="2017-01-02T12:59:00Z">
                  <w:rPr>
                    <w:ins w:id="5152" w:author="蔚滢璐" w:date="2017-01-01T20:11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9D79C6" w:rsidRPr="00224E9F" w:rsidRDefault="009D79C6">
            <w:pPr>
              <w:rPr>
                <w:ins w:id="5153" w:author="蔚滢璐" w:date="2017-01-01T20:11:00Z"/>
                <w:rFonts w:asciiTheme="minorEastAsia" w:hAnsiTheme="minorEastAsia"/>
                <w:sz w:val="21"/>
                <w:szCs w:val="21"/>
                <w:rPrChange w:id="5154" w:author="蔚滢璐" w:date="2017-01-02T12:59:00Z">
                  <w:rPr>
                    <w:ins w:id="5155" w:author="蔚滢璐" w:date="2017-01-01T20:11:00Z"/>
                    <w:sz w:val="21"/>
                    <w:szCs w:val="21"/>
                  </w:rPr>
                </w:rPrChange>
              </w:rPr>
            </w:pPr>
            <w:ins w:id="5156" w:author="蔚滢璐" w:date="2017-01-01T20:1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15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782" w:type="pct"/>
          </w:tcPr>
          <w:p w:rsidR="009D79C6" w:rsidRPr="00224E9F" w:rsidRDefault="009D79C6">
            <w:pPr>
              <w:rPr>
                <w:ins w:id="5158" w:author="蔚滢璐" w:date="2017-01-01T20:11:00Z"/>
                <w:rFonts w:asciiTheme="minorEastAsia" w:hAnsiTheme="minorEastAsia"/>
                <w:sz w:val="21"/>
                <w:szCs w:val="21"/>
                <w:rPrChange w:id="5159" w:author="蔚滢璐" w:date="2017-01-02T12:59:00Z">
                  <w:rPr>
                    <w:ins w:id="5160" w:author="蔚滢璐" w:date="2017-01-01T20:11:00Z"/>
                    <w:sz w:val="21"/>
                    <w:szCs w:val="21"/>
                  </w:rPr>
                </w:rPrChange>
              </w:rPr>
            </w:pPr>
            <w:ins w:id="5161" w:author="蔚滢璐" w:date="2017-01-01T20:1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16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该会员已存在</w:t>
              </w:r>
            </w:ins>
          </w:p>
        </w:tc>
      </w:tr>
      <w:tr w:rsidR="009D79C6" w:rsidRPr="00224E9F" w:rsidTr="00405B33">
        <w:trPr>
          <w:ins w:id="5163" w:author="蔚滢璐" w:date="2017-01-01T20:11:00Z"/>
        </w:trPr>
        <w:tc>
          <w:tcPr>
            <w:tcW w:w="1535" w:type="pct"/>
            <w:vMerge/>
          </w:tcPr>
          <w:p w:rsidR="009D79C6" w:rsidRPr="00224E9F" w:rsidRDefault="009D79C6">
            <w:pPr>
              <w:rPr>
                <w:ins w:id="5164" w:author="蔚滢璐" w:date="2017-01-01T20:11:00Z"/>
                <w:rFonts w:asciiTheme="minorEastAsia" w:hAnsiTheme="minorEastAsia"/>
                <w:sz w:val="21"/>
                <w:szCs w:val="21"/>
                <w:rPrChange w:id="5165" w:author="蔚滢璐" w:date="2017-01-02T12:59:00Z">
                  <w:rPr>
                    <w:ins w:id="5166" w:author="蔚滢璐" w:date="2017-01-01T20:11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9D79C6" w:rsidRPr="00224E9F" w:rsidRDefault="009D79C6">
            <w:pPr>
              <w:rPr>
                <w:ins w:id="5167" w:author="蔚滢璐" w:date="2017-01-01T20:11:00Z"/>
                <w:rFonts w:asciiTheme="minorEastAsia" w:hAnsiTheme="minorEastAsia"/>
                <w:sz w:val="21"/>
                <w:szCs w:val="21"/>
                <w:rPrChange w:id="5168" w:author="蔚滢璐" w:date="2017-01-02T12:59:00Z">
                  <w:rPr>
                    <w:ins w:id="5169" w:author="蔚滢璐" w:date="2017-01-01T20:11:00Z"/>
                    <w:sz w:val="21"/>
                    <w:szCs w:val="21"/>
                  </w:rPr>
                </w:rPrChange>
              </w:rPr>
            </w:pPr>
            <w:ins w:id="5170" w:author="蔚滢璐" w:date="2017-01-01T20:1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17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782" w:type="pct"/>
          </w:tcPr>
          <w:p w:rsidR="009D79C6" w:rsidRPr="00224E9F" w:rsidRDefault="009D79C6">
            <w:pPr>
              <w:rPr>
                <w:ins w:id="5172" w:author="蔚滢璐" w:date="2017-01-01T20:11:00Z"/>
                <w:rFonts w:asciiTheme="minorEastAsia" w:hAnsiTheme="minorEastAsia"/>
                <w:sz w:val="21"/>
                <w:szCs w:val="21"/>
                <w:rPrChange w:id="5173" w:author="蔚滢璐" w:date="2017-01-02T12:59:00Z">
                  <w:rPr>
                    <w:ins w:id="5174" w:author="蔚滢璐" w:date="2017-01-01T20:11:00Z"/>
                    <w:sz w:val="21"/>
                    <w:szCs w:val="21"/>
                  </w:rPr>
                </w:rPrChange>
              </w:rPr>
            </w:pPr>
            <w:ins w:id="5175" w:author="蔚滢璐" w:date="2017-01-01T20:1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17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更新用户的信用值和会员等级（如果</w:t>
              </w:r>
            </w:ins>
            <w:ins w:id="5177" w:author="蔚滢璐" w:date="2017-01-01T20:2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17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已经是会员</w:t>
              </w:r>
            </w:ins>
            <w:ins w:id="5179" w:author="蔚滢璐" w:date="2017-01-01T20:1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18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）</w:t>
              </w:r>
            </w:ins>
          </w:p>
        </w:tc>
      </w:tr>
      <w:tr w:rsidR="009D79C6" w:rsidRPr="00224E9F" w:rsidTr="00405B33">
        <w:trPr>
          <w:ins w:id="5181" w:author="蔚滢璐" w:date="2017-01-01T20:20:00Z"/>
        </w:trPr>
        <w:tc>
          <w:tcPr>
            <w:tcW w:w="1535" w:type="pct"/>
            <w:vMerge w:val="restart"/>
          </w:tcPr>
          <w:p w:rsidR="009D79C6" w:rsidRPr="00224E9F" w:rsidRDefault="009D79C6">
            <w:pPr>
              <w:rPr>
                <w:ins w:id="5182" w:author="蔚滢璐" w:date="2017-01-01T20:20:00Z"/>
                <w:rFonts w:asciiTheme="minorEastAsia" w:hAnsiTheme="minorEastAsia"/>
                <w:sz w:val="21"/>
                <w:szCs w:val="21"/>
                <w:rPrChange w:id="5183" w:author="蔚滢璐" w:date="2017-01-02T12:59:00Z">
                  <w:rPr>
                    <w:ins w:id="5184" w:author="蔚滢璐" w:date="2017-01-01T20:20:00Z"/>
                    <w:sz w:val="21"/>
                    <w:szCs w:val="21"/>
                  </w:rPr>
                </w:rPrChange>
              </w:rPr>
            </w:pPr>
            <w:ins w:id="5185" w:author="蔚滢璐" w:date="2017-01-01T20:21:00Z">
              <w:r w:rsidRPr="00224E9F">
                <w:rPr>
                  <w:rFonts w:asciiTheme="minorEastAsia" w:hAnsiTheme="minorEastAsia"/>
                  <w:sz w:val="21"/>
                  <w:szCs w:val="21"/>
                  <w:rPrChange w:id="5186" w:author="蔚滢璐" w:date="2017-01-02T12:59:00Z">
                    <w:rPr>
                      <w:sz w:val="21"/>
                      <w:szCs w:val="21"/>
                    </w:rPr>
                  </w:rPrChange>
                </w:rPr>
                <w:t>User.update</w:t>
              </w:r>
            </w:ins>
          </w:p>
        </w:tc>
        <w:tc>
          <w:tcPr>
            <w:tcW w:w="683" w:type="pct"/>
          </w:tcPr>
          <w:p w:rsidR="009D79C6" w:rsidRPr="00224E9F" w:rsidRDefault="009D79C6">
            <w:pPr>
              <w:rPr>
                <w:ins w:id="5187" w:author="蔚滢璐" w:date="2017-01-01T20:20:00Z"/>
                <w:rFonts w:asciiTheme="minorEastAsia" w:hAnsiTheme="minorEastAsia"/>
                <w:sz w:val="21"/>
                <w:szCs w:val="21"/>
                <w:rPrChange w:id="5188" w:author="蔚滢璐" w:date="2017-01-02T12:59:00Z">
                  <w:rPr>
                    <w:ins w:id="5189" w:author="蔚滢璐" w:date="2017-01-01T20:20:00Z"/>
                    <w:sz w:val="21"/>
                    <w:szCs w:val="21"/>
                  </w:rPr>
                </w:rPrChange>
              </w:rPr>
            </w:pPr>
            <w:ins w:id="5190" w:author="蔚滢璐" w:date="2017-01-01T20:2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19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782" w:type="pct"/>
          </w:tcPr>
          <w:p w:rsidR="009D79C6" w:rsidRPr="00224E9F" w:rsidRDefault="009D79C6">
            <w:pPr>
              <w:rPr>
                <w:ins w:id="5192" w:author="蔚滢璐" w:date="2017-01-01T20:20:00Z"/>
                <w:rFonts w:asciiTheme="minorEastAsia" w:hAnsiTheme="minorEastAsia"/>
                <w:sz w:val="21"/>
                <w:szCs w:val="21"/>
                <w:rPrChange w:id="5193" w:author="蔚滢璐" w:date="2017-01-02T12:59:00Z">
                  <w:rPr>
                    <w:ins w:id="5194" w:author="蔚滢璐" w:date="2017-01-01T20:20:00Z"/>
                    <w:sz w:val="21"/>
                    <w:szCs w:val="21"/>
                  </w:rPr>
                </w:rPrChange>
              </w:rPr>
            </w:pPr>
            <w:ins w:id="5195" w:author="蔚滢璐" w:date="2017-01-01T20:21:00Z">
              <w:r w:rsidRPr="00224E9F">
                <w:rPr>
                  <w:rFonts w:asciiTheme="minorEastAsia" w:hAnsiTheme="minorEastAsia"/>
                  <w:sz w:val="21"/>
                  <w:szCs w:val="21"/>
                  <w:rPrChange w:id="5196" w:author="蔚滢璐" w:date="2017-01-02T12:59:00Z">
                    <w:rPr>
                      <w:sz w:val="21"/>
                      <w:szCs w:val="21"/>
                    </w:rPr>
                  </w:rPrChange>
                </w:rPr>
                <w:t>private Resu</w:t>
              </w:r>
            </w:ins>
            <w:ins w:id="5197" w:author="蔚滢璐" w:date="2017-01-01T20:22:00Z">
              <w:r w:rsidRPr="00224E9F">
                <w:rPr>
                  <w:rFonts w:asciiTheme="minorEastAsia" w:hAnsiTheme="minorEastAsia"/>
                  <w:sz w:val="21"/>
                  <w:szCs w:val="21"/>
                  <w:rPrChange w:id="5198" w:author="蔚滢璐" w:date="2017-01-02T12:59:00Z">
                    <w:rPr>
                      <w:sz w:val="21"/>
                      <w:szCs w:val="21"/>
                    </w:rPr>
                  </w:rPrChange>
                </w:rPr>
                <w:t>ltMessage update()</w:t>
              </w:r>
            </w:ins>
          </w:p>
        </w:tc>
      </w:tr>
      <w:tr w:rsidR="009D79C6" w:rsidRPr="00224E9F" w:rsidTr="00405B33">
        <w:trPr>
          <w:ins w:id="5199" w:author="蔚滢璐" w:date="2017-01-01T20:20:00Z"/>
        </w:trPr>
        <w:tc>
          <w:tcPr>
            <w:tcW w:w="1535" w:type="pct"/>
            <w:vMerge/>
          </w:tcPr>
          <w:p w:rsidR="009D79C6" w:rsidRPr="00224E9F" w:rsidRDefault="009D79C6">
            <w:pPr>
              <w:rPr>
                <w:ins w:id="5200" w:author="蔚滢璐" w:date="2017-01-01T20:20:00Z"/>
                <w:rFonts w:asciiTheme="minorEastAsia" w:hAnsiTheme="minorEastAsia"/>
                <w:sz w:val="21"/>
                <w:szCs w:val="21"/>
                <w:rPrChange w:id="5201" w:author="蔚滢璐" w:date="2017-01-02T12:59:00Z">
                  <w:rPr>
                    <w:ins w:id="5202" w:author="蔚滢璐" w:date="2017-01-01T20:20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9D79C6" w:rsidRPr="00224E9F" w:rsidRDefault="009D79C6">
            <w:pPr>
              <w:rPr>
                <w:ins w:id="5203" w:author="蔚滢璐" w:date="2017-01-01T20:20:00Z"/>
                <w:rFonts w:asciiTheme="minorEastAsia" w:hAnsiTheme="minorEastAsia"/>
                <w:sz w:val="21"/>
                <w:szCs w:val="21"/>
                <w:rPrChange w:id="5204" w:author="蔚滢璐" w:date="2017-01-02T12:59:00Z">
                  <w:rPr>
                    <w:ins w:id="5205" w:author="蔚滢璐" w:date="2017-01-01T20:20:00Z"/>
                    <w:sz w:val="21"/>
                    <w:szCs w:val="21"/>
                  </w:rPr>
                </w:rPrChange>
              </w:rPr>
            </w:pPr>
            <w:ins w:id="5206" w:author="蔚滢璐" w:date="2017-01-01T20:2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20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782" w:type="pct"/>
          </w:tcPr>
          <w:p w:rsidR="009D79C6" w:rsidRPr="00224E9F" w:rsidRDefault="009D79C6">
            <w:pPr>
              <w:rPr>
                <w:ins w:id="5208" w:author="蔚滢璐" w:date="2017-01-01T20:20:00Z"/>
                <w:rFonts w:asciiTheme="minorEastAsia" w:hAnsiTheme="minorEastAsia"/>
                <w:sz w:val="21"/>
                <w:szCs w:val="21"/>
                <w:rPrChange w:id="5209" w:author="蔚滢璐" w:date="2017-01-02T12:59:00Z">
                  <w:rPr>
                    <w:ins w:id="5210" w:author="蔚滢璐" w:date="2017-01-01T20:20:00Z"/>
                    <w:sz w:val="21"/>
                    <w:szCs w:val="21"/>
                  </w:rPr>
                </w:rPrChange>
              </w:rPr>
            </w:pPr>
            <w:ins w:id="5211" w:author="蔚滢璐" w:date="2017-01-01T20:2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21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该用户已存在</w:t>
              </w:r>
            </w:ins>
          </w:p>
        </w:tc>
      </w:tr>
      <w:tr w:rsidR="009D79C6" w:rsidRPr="00224E9F" w:rsidTr="00405B33">
        <w:trPr>
          <w:ins w:id="5213" w:author="蔚滢璐" w:date="2017-01-01T20:20:00Z"/>
        </w:trPr>
        <w:tc>
          <w:tcPr>
            <w:tcW w:w="1535" w:type="pct"/>
            <w:vMerge/>
          </w:tcPr>
          <w:p w:rsidR="009D79C6" w:rsidRPr="00224E9F" w:rsidRDefault="009D79C6">
            <w:pPr>
              <w:rPr>
                <w:ins w:id="5214" w:author="蔚滢璐" w:date="2017-01-01T20:20:00Z"/>
                <w:rFonts w:asciiTheme="minorEastAsia" w:hAnsiTheme="minorEastAsia"/>
                <w:sz w:val="21"/>
                <w:szCs w:val="21"/>
                <w:rPrChange w:id="5215" w:author="蔚滢璐" w:date="2017-01-02T12:59:00Z">
                  <w:rPr>
                    <w:ins w:id="5216" w:author="蔚滢璐" w:date="2017-01-01T20:20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9D79C6" w:rsidRPr="00224E9F" w:rsidRDefault="009D79C6">
            <w:pPr>
              <w:rPr>
                <w:ins w:id="5217" w:author="蔚滢璐" w:date="2017-01-01T20:20:00Z"/>
                <w:rFonts w:asciiTheme="minorEastAsia" w:hAnsiTheme="minorEastAsia"/>
                <w:sz w:val="21"/>
                <w:szCs w:val="21"/>
                <w:rPrChange w:id="5218" w:author="蔚滢璐" w:date="2017-01-02T12:59:00Z">
                  <w:rPr>
                    <w:ins w:id="5219" w:author="蔚滢璐" w:date="2017-01-01T20:20:00Z"/>
                    <w:sz w:val="21"/>
                    <w:szCs w:val="21"/>
                  </w:rPr>
                </w:rPrChange>
              </w:rPr>
            </w:pPr>
            <w:ins w:id="5220" w:author="蔚滢璐" w:date="2017-01-01T20:2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22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782" w:type="pct"/>
          </w:tcPr>
          <w:p w:rsidR="009D79C6" w:rsidRPr="00224E9F" w:rsidRDefault="009D79C6">
            <w:pPr>
              <w:rPr>
                <w:ins w:id="5222" w:author="蔚滢璐" w:date="2017-01-01T20:20:00Z"/>
                <w:rFonts w:asciiTheme="minorEastAsia" w:hAnsiTheme="minorEastAsia"/>
                <w:sz w:val="21"/>
                <w:szCs w:val="21"/>
                <w:rPrChange w:id="5223" w:author="蔚滢璐" w:date="2017-01-02T12:59:00Z">
                  <w:rPr>
                    <w:ins w:id="5224" w:author="蔚滢璐" w:date="2017-01-01T20:20:00Z"/>
                    <w:sz w:val="21"/>
                    <w:szCs w:val="21"/>
                  </w:rPr>
                </w:rPrChange>
              </w:rPr>
            </w:pPr>
            <w:ins w:id="5225" w:author="蔚滢璐" w:date="2017-01-01T20:2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22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调用UserDao.update</w:t>
              </w:r>
            </w:ins>
          </w:p>
        </w:tc>
      </w:tr>
      <w:tr w:rsidR="009D79C6" w:rsidRPr="00224E9F" w:rsidTr="00405B33">
        <w:trPr>
          <w:ins w:id="5227" w:author="蔚滢璐" w:date="2017-01-01T17:27:00Z"/>
        </w:trPr>
        <w:tc>
          <w:tcPr>
            <w:tcW w:w="5000" w:type="pct"/>
            <w:gridSpan w:val="3"/>
          </w:tcPr>
          <w:p w:rsidR="009D79C6" w:rsidRPr="00224E9F" w:rsidRDefault="009D79C6">
            <w:pPr>
              <w:jc w:val="center"/>
              <w:rPr>
                <w:ins w:id="5228" w:author="蔚滢璐" w:date="2017-01-01T17:27:00Z"/>
                <w:rFonts w:asciiTheme="minorEastAsia" w:hAnsiTheme="minorEastAsia"/>
                <w:sz w:val="21"/>
                <w:szCs w:val="21"/>
                <w:rPrChange w:id="5229" w:author="蔚滢璐" w:date="2017-01-02T12:59:00Z">
                  <w:rPr>
                    <w:ins w:id="5230" w:author="蔚滢璐" w:date="2017-01-01T17:27:00Z"/>
                    <w:sz w:val="21"/>
                    <w:szCs w:val="21"/>
                  </w:rPr>
                </w:rPrChange>
              </w:rPr>
            </w:pPr>
            <w:ins w:id="5231" w:author="蔚滢璐" w:date="2017-01-01T17:2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23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需要的服务（需接口）</w:t>
              </w:r>
            </w:ins>
          </w:p>
        </w:tc>
      </w:tr>
      <w:tr w:rsidR="009D79C6" w:rsidRPr="00224E9F" w:rsidTr="00405B33">
        <w:trPr>
          <w:ins w:id="5233" w:author="蔚滢璐" w:date="2017-01-01T17:27:00Z"/>
        </w:trPr>
        <w:tc>
          <w:tcPr>
            <w:tcW w:w="1535" w:type="pct"/>
          </w:tcPr>
          <w:p w:rsidR="009D79C6" w:rsidRPr="00224E9F" w:rsidRDefault="009D79C6">
            <w:pPr>
              <w:rPr>
                <w:ins w:id="5234" w:author="蔚滢璐" w:date="2017-01-01T17:27:00Z"/>
                <w:rFonts w:asciiTheme="minorEastAsia" w:hAnsiTheme="minorEastAsia"/>
                <w:sz w:val="21"/>
                <w:szCs w:val="21"/>
                <w:rPrChange w:id="5235" w:author="蔚滢璐" w:date="2017-01-02T12:59:00Z">
                  <w:rPr>
                    <w:ins w:id="5236" w:author="蔚滢璐" w:date="2017-01-01T17:27:00Z"/>
                    <w:sz w:val="21"/>
                    <w:szCs w:val="21"/>
                  </w:rPr>
                </w:rPrChange>
              </w:rPr>
            </w:pPr>
            <w:ins w:id="5237" w:author="蔚滢璐" w:date="2017-01-01T17:2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23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9D79C6" w:rsidRPr="00224E9F" w:rsidRDefault="009D79C6">
            <w:pPr>
              <w:rPr>
                <w:ins w:id="5239" w:author="蔚滢璐" w:date="2017-01-01T17:27:00Z"/>
                <w:rFonts w:asciiTheme="minorEastAsia" w:hAnsiTheme="minorEastAsia"/>
                <w:sz w:val="21"/>
                <w:szCs w:val="21"/>
                <w:rPrChange w:id="5240" w:author="蔚滢璐" w:date="2017-01-02T12:59:00Z">
                  <w:rPr>
                    <w:ins w:id="5241" w:author="蔚滢璐" w:date="2017-01-01T17:27:00Z"/>
                    <w:sz w:val="21"/>
                    <w:szCs w:val="21"/>
                  </w:rPr>
                </w:rPrChange>
              </w:rPr>
            </w:pPr>
            <w:ins w:id="5242" w:author="蔚滢璐" w:date="2017-01-01T17:2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24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服务</w:t>
              </w:r>
            </w:ins>
          </w:p>
        </w:tc>
      </w:tr>
      <w:tr w:rsidR="009D79C6" w:rsidRPr="00224E9F" w:rsidTr="00405B33">
        <w:trPr>
          <w:ins w:id="5244" w:author="蔚滢璐" w:date="2017-01-01T20:01:00Z"/>
        </w:trPr>
        <w:tc>
          <w:tcPr>
            <w:tcW w:w="1535" w:type="pct"/>
          </w:tcPr>
          <w:p w:rsidR="009D79C6" w:rsidRPr="00224E9F" w:rsidRDefault="009D79C6" w:rsidP="009D79C6">
            <w:pPr>
              <w:rPr>
                <w:ins w:id="5245" w:author="蔚滢璐" w:date="2017-01-01T20:01:00Z"/>
                <w:rFonts w:asciiTheme="minorEastAsia" w:hAnsiTheme="minorEastAsia"/>
                <w:sz w:val="21"/>
                <w:szCs w:val="21"/>
                <w:rPrChange w:id="5246" w:author="蔚滢璐" w:date="2017-01-02T12:59:00Z">
                  <w:rPr>
                    <w:ins w:id="5247" w:author="蔚滢璐" w:date="2017-01-01T20:01:00Z"/>
                    <w:sz w:val="21"/>
                    <w:szCs w:val="21"/>
                  </w:rPr>
                </w:rPrChange>
              </w:rPr>
            </w:pPr>
            <w:ins w:id="5248" w:author="蔚滢璐" w:date="2017-01-01T20:03:00Z">
              <w:r w:rsidRPr="00224E9F">
                <w:rPr>
                  <w:rFonts w:asciiTheme="minorEastAsia" w:hAnsiTheme="minorEastAsia"/>
                  <w:sz w:val="21"/>
                  <w:szCs w:val="21"/>
                  <w:rPrChange w:id="5249" w:author="蔚滢璐" w:date="2017-01-02T12:59:00Z">
                    <w:rPr>
                      <w:sz w:val="21"/>
                      <w:szCs w:val="21"/>
                    </w:rPr>
                  </w:rPrChange>
                </w:rPr>
                <w:t>UserDao.getInfo</w:t>
              </w:r>
            </w:ins>
          </w:p>
        </w:tc>
        <w:tc>
          <w:tcPr>
            <w:tcW w:w="3465" w:type="pct"/>
            <w:gridSpan w:val="2"/>
          </w:tcPr>
          <w:p w:rsidR="009D79C6" w:rsidRPr="00224E9F" w:rsidRDefault="009D79C6" w:rsidP="009D79C6">
            <w:pPr>
              <w:rPr>
                <w:ins w:id="5250" w:author="蔚滢璐" w:date="2017-01-01T20:01:00Z"/>
                <w:rFonts w:asciiTheme="minorEastAsia" w:hAnsiTheme="minorEastAsia"/>
                <w:sz w:val="21"/>
                <w:szCs w:val="21"/>
                <w:rPrChange w:id="5251" w:author="蔚滢璐" w:date="2017-01-02T12:59:00Z">
                  <w:rPr>
                    <w:ins w:id="5252" w:author="蔚滢璐" w:date="2017-01-01T20:01:00Z"/>
                    <w:sz w:val="21"/>
                    <w:szCs w:val="21"/>
                  </w:rPr>
                </w:rPrChange>
              </w:rPr>
            </w:pPr>
            <w:ins w:id="5253" w:author="蔚滢璐" w:date="2017-01-01T20:0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25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得到用户单一持久化对象</w:t>
              </w:r>
            </w:ins>
          </w:p>
        </w:tc>
      </w:tr>
      <w:tr w:rsidR="009D79C6" w:rsidRPr="00224E9F" w:rsidTr="00405B33">
        <w:trPr>
          <w:ins w:id="5255" w:author="蔚滢璐" w:date="2017-01-01T20:03:00Z"/>
        </w:trPr>
        <w:tc>
          <w:tcPr>
            <w:tcW w:w="1535" w:type="pct"/>
          </w:tcPr>
          <w:p w:rsidR="009D79C6" w:rsidRPr="00224E9F" w:rsidRDefault="009D79C6" w:rsidP="009D79C6">
            <w:pPr>
              <w:rPr>
                <w:ins w:id="5256" w:author="蔚滢璐" w:date="2017-01-01T20:03:00Z"/>
                <w:rFonts w:asciiTheme="minorEastAsia" w:hAnsiTheme="minorEastAsia"/>
                <w:sz w:val="21"/>
                <w:szCs w:val="21"/>
                <w:rPrChange w:id="5257" w:author="蔚滢璐" w:date="2017-01-02T12:59:00Z">
                  <w:rPr>
                    <w:ins w:id="5258" w:author="蔚滢璐" w:date="2017-01-01T20:03:00Z"/>
                    <w:sz w:val="21"/>
                    <w:szCs w:val="21"/>
                  </w:rPr>
                </w:rPrChange>
              </w:rPr>
            </w:pPr>
            <w:ins w:id="5259" w:author="蔚滢璐" w:date="2017-01-01T20:04:00Z">
              <w:r w:rsidRPr="00224E9F">
                <w:rPr>
                  <w:rFonts w:asciiTheme="minorEastAsia" w:hAnsiTheme="minorEastAsia"/>
                  <w:sz w:val="21"/>
                  <w:szCs w:val="21"/>
                  <w:rPrChange w:id="5260" w:author="蔚滢璐" w:date="2017-01-02T12:59:00Z">
                    <w:rPr>
                      <w:sz w:val="21"/>
                      <w:szCs w:val="21"/>
                    </w:rPr>
                  </w:rPrChange>
                </w:rPr>
                <w:t>UserDao.insert</w:t>
              </w:r>
            </w:ins>
          </w:p>
        </w:tc>
        <w:tc>
          <w:tcPr>
            <w:tcW w:w="3465" w:type="pct"/>
            <w:gridSpan w:val="2"/>
          </w:tcPr>
          <w:p w:rsidR="009D79C6" w:rsidRPr="00224E9F" w:rsidRDefault="009D79C6" w:rsidP="009D79C6">
            <w:pPr>
              <w:rPr>
                <w:ins w:id="5261" w:author="蔚滢璐" w:date="2017-01-01T20:03:00Z"/>
                <w:rFonts w:asciiTheme="minorEastAsia" w:hAnsiTheme="minorEastAsia"/>
                <w:sz w:val="21"/>
                <w:szCs w:val="21"/>
                <w:rPrChange w:id="5262" w:author="蔚滢璐" w:date="2017-01-02T12:59:00Z">
                  <w:rPr>
                    <w:ins w:id="5263" w:author="蔚滢璐" w:date="2017-01-01T20:03:00Z"/>
                    <w:sz w:val="21"/>
                    <w:szCs w:val="21"/>
                  </w:rPr>
                </w:rPrChange>
              </w:rPr>
            </w:pPr>
            <w:ins w:id="5264" w:author="蔚滢璐" w:date="2017-01-01T20:0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26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增加用户单一持久化对象</w:t>
              </w:r>
            </w:ins>
          </w:p>
        </w:tc>
      </w:tr>
      <w:tr w:rsidR="009D79C6" w:rsidRPr="00224E9F" w:rsidTr="00405B33">
        <w:trPr>
          <w:ins w:id="5266" w:author="蔚滢璐" w:date="2017-01-01T20:04:00Z"/>
        </w:trPr>
        <w:tc>
          <w:tcPr>
            <w:tcW w:w="1535" w:type="pct"/>
          </w:tcPr>
          <w:p w:rsidR="009D79C6" w:rsidRPr="00224E9F" w:rsidRDefault="009D79C6" w:rsidP="009D79C6">
            <w:pPr>
              <w:rPr>
                <w:ins w:id="5267" w:author="蔚滢璐" w:date="2017-01-01T20:04:00Z"/>
                <w:rFonts w:asciiTheme="minorEastAsia" w:hAnsiTheme="minorEastAsia"/>
                <w:sz w:val="21"/>
                <w:szCs w:val="21"/>
                <w:rPrChange w:id="5268" w:author="蔚滢璐" w:date="2017-01-02T12:59:00Z">
                  <w:rPr>
                    <w:ins w:id="5269" w:author="蔚滢璐" w:date="2017-01-01T20:04:00Z"/>
                    <w:sz w:val="21"/>
                    <w:szCs w:val="21"/>
                  </w:rPr>
                </w:rPrChange>
              </w:rPr>
            </w:pPr>
            <w:ins w:id="5270" w:author="蔚滢璐" w:date="2017-01-01T20:05:00Z">
              <w:r w:rsidRPr="00224E9F">
                <w:rPr>
                  <w:rFonts w:asciiTheme="minorEastAsia" w:hAnsiTheme="minorEastAsia"/>
                  <w:sz w:val="21"/>
                  <w:szCs w:val="21"/>
                  <w:rPrChange w:id="5271" w:author="蔚滢璐" w:date="2017-01-02T12:59:00Z">
                    <w:rPr>
                      <w:sz w:val="21"/>
                      <w:szCs w:val="21"/>
                    </w:rPr>
                  </w:rPrChange>
                </w:rPr>
                <w:t>UserDao.update</w:t>
              </w:r>
            </w:ins>
          </w:p>
        </w:tc>
        <w:tc>
          <w:tcPr>
            <w:tcW w:w="3465" w:type="pct"/>
            <w:gridSpan w:val="2"/>
          </w:tcPr>
          <w:p w:rsidR="009D79C6" w:rsidRPr="00224E9F" w:rsidRDefault="009D79C6" w:rsidP="009D79C6">
            <w:pPr>
              <w:rPr>
                <w:ins w:id="5272" w:author="蔚滢璐" w:date="2017-01-01T20:04:00Z"/>
                <w:rFonts w:asciiTheme="minorEastAsia" w:hAnsiTheme="minorEastAsia"/>
                <w:sz w:val="21"/>
                <w:szCs w:val="21"/>
                <w:rPrChange w:id="5273" w:author="蔚滢璐" w:date="2017-01-02T12:59:00Z">
                  <w:rPr>
                    <w:ins w:id="5274" w:author="蔚滢璐" w:date="2017-01-01T20:04:00Z"/>
                    <w:sz w:val="21"/>
                    <w:szCs w:val="21"/>
                  </w:rPr>
                </w:rPrChange>
              </w:rPr>
            </w:pPr>
            <w:ins w:id="5275" w:author="蔚滢璐" w:date="2017-01-01T20:0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27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更新用户单一持久化对象</w:t>
              </w:r>
            </w:ins>
          </w:p>
        </w:tc>
      </w:tr>
    </w:tbl>
    <w:p w:rsidR="00645716" w:rsidRPr="00224E9F" w:rsidRDefault="00645716">
      <w:pPr>
        <w:rPr>
          <w:ins w:id="5277" w:author="蔚滢璐" w:date="2017-01-01T17:29:00Z"/>
          <w:rFonts w:asciiTheme="minorEastAsia" w:hAnsiTheme="minorEastAsia"/>
          <w:sz w:val="21"/>
          <w:szCs w:val="21"/>
          <w:rPrChange w:id="5278" w:author="蔚滢璐" w:date="2017-01-02T12:59:00Z">
            <w:rPr>
              <w:ins w:id="5279" w:author="蔚滢璐" w:date="2017-01-01T17:29:00Z"/>
              <w:sz w:val="21"/>
              <w:szCs w:val="21"/>
            </w:rPr>
          </w:rPrChange>
        </w:rPr>
        <w:pPrChange w:id="5280" w:author="蔚滢璐" w:date="2017-01-01T20:55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281" w:author="蔚滢璐" w:date="2017-01-01T17:28:00Z">
        <w:r w:rsidRPr="00224E9F">
          <w:rPr>
            <w:rFonts w:asciiTheme="minorEastAsia" w:hAnsiTheme="minorEastAsia"/>
            <w:sz w:val="21"/>
            <w:szCs w:val="21"/>
            <w:rPrChange w:id="5282" w:author="蔚滢璐" w:date="2017-01-02T12:59:00Z">
              <w:rPr>
                <w:sz w:val="21"/>
                <w:szCs w:val="21"/>
              </w:rPr>
            </w:rPrChange>
          </w:rPr>
          <w:t>CreditRecordList</w:t>
        </w:r>
      </w:ins>
      <w:ins w:id="5283" w:author="蔚滢璐" w:date="2017-01-01T17:29:00Z">
        <w:r w:rsidRPr="00224E9F">
          <w:rPr>
            <w:rFonts w:asciiTheme="minorEastAsia" w:hAnsiTheme="minorEastAsia" w:hint="eastAsia"/>
            <w:sz w:val="21"/>
            <w:szCs w:val="21"/>
            <w:rPrChange w:id="5284" w:author="蔚滢璐" w:date="2017-01-02T12:59:00Z">
              <w:rPr>
                <w:rFonts w:hint="eastAsia"/>
                <w:sz w:val="21"/>
                <w:szCs w:val="21"/>
              </w:rPr>
            </w:rPrChange>
          </w:rPr>
          <w:t>的接口规范：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946"/>
        <w:gridCol w:w="933"/>
        <w:gridCol w:w="4417"/>
      </w:tblGrid>
      <w:tr w:rsidR="00224E9F" w:rsidRPr="00224E9F" w:rsidTr="00405B33">
        <w:trPr>
          <w:ins w:id="5285" w:author="蔚滢璐" w:date="2017-01-01T17:29:00Z"/>
        </w:trPr>
        <w:tc>
          <w:tcPr>
            <w:tcW w:w="5000" w:type="pct"/>
            <w:gridSpan w:val="3"/>
          </w:tcPr>
          <w:p w:rsidR="00645716" w:rsidRPr="00224E9F" w:rsidRDefault="00645716">
            <w:pPr>
              <w:rPr>
                <w:ins w:id="5286" w:author="蔚滢璐" w:date="2017-01-01T17:29:00Z"/>
                <w:rFonts w:asciiTheme="minorEastAsia" w:hAnsiTheme="minorEastAsia"/>
                <w:sz w:val="21"/>
                <w:szCs w:val="21"/>
                <w:rPrChange w:id="5287" w:author="蔚滢璐" w:date="2017-01-02T12:59:00Z">
                  <w:rPr>
                    <w:ins w:id="5288" w:author="蔚滢璐" w:date="2017-01-01T17:29:00Z"/>
                    <w:sz w:val="21"/>
                    <w:szCs w:val="21"/>
                  </w:rPr>
                </w:rPrChange>
              </w:rPr>
              <w:pPrChange w:id="5289" w:author="蔚滢璐" w:date="2017-01-01T20:55:00Z">
                <w:pPr>
                  <w:jc w:val="center"/>
                </w:pPr>
              </w:pPrChange>
            </w:pPr>
            <w:ins w:id="5290" w:author="蔚滢璐" w:date="2017-01-01T17:2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29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lastRenderedPageBreak/>
                <w:t>提供的服务（供接口）</w:t>
              </w:r>
            </w:ins>
          </w:p>
        </w:tc>
      </w:tr>
      <w:tr w:rsidR="00224E9F" w:rsidRPr="00224E9F" w:rsidTr="00405B33">
        <w:trPr>
          <w:ins w:id="5292" w:author="蔚滢璐" w:date="2017-01-01T17:29:00Z"/>
        </w:trPr>
        <w:tc>
          <w:tcPr>
            <w:tcW w:w="1535" w:type="pct"/>
            <w:vMerge w:val="restart"/>
          </w:tcPr>
          <w:p w:rsidR="00645716" w:rsidRPr="00224E9F" w:rsidRDefault="009D79C6">
            <w:pPr>
              <w:rPr>
                <w:ins w:id="5293" w:author="蔚滢璐" w:date="2017-01-01T17:29:00Z"/>
                <w:rFonts w:asciiTheme="minorEastAsia" w:hAnsiTheme="minorEastAsia"/>
                <w:sz w:val="21"/>
                <w:szCs w:val="21"/>
                <w:rPrChange w:id="5294" w:author="蔚滢璐" w:date="2017-01-02T12:59:00Z">
                  <w:rPr>
                    <w:ins w:id="5295" w:author="蔚滢璐" w:date="2017-01-01T17:29:00Z"/>
                    <w:sz w:val="21"/>
                    <w:szCs w:val="21"/>
                  </w:rPr>
                </w:rPrChange>
              </w:rPr>
            </w:pPr>
            <w:ins w:id="5296" w:author="蔚滢璐" w:date="2017-01-01T20:24:00Z">
              <w:r w:rsidRPr="00224E9F">
                <w:rPr>
                  <w:rFonts w:asciiTheme="minorEastAsia" w:hAnsiTheme="minorEastAsia"/>
                  <w:sz w:val="21"/>
                  <w:szCs w:val="21"/>
                  <w:rPrChange w:id="5297" w:author="蔚滢璐" w:date="2017-01-02T12:59:00Z">
                    <w:rPr>
                      <w:sz w:val="21"/>
                      <w:szCs w:val="21"/>
                    </w:rPr>
                  </w:rPrChange>
                </w:rPr>
                <w:t>CreditRecordList.get Instance</w:t>
              </w:r>
            </w:ins>
          </w:p>
        </w:tc>
        <w:tc>
          <w:tcPr>
            <w:tcW w:w="683" w:type="pct"/>
          </w:tcPr>
          <w:p w:rsidR="00645716" w:rsidRPr="00224E9F" w:rsidRDefault="00645716">
            <w:pPr>
              <w:rPr>
                <w:ins w:id="5298" w:author="蔚滢璐" w:date="2017-01-01T17:29:00Z"/>
                <w:rFonts w:asciiTheme="minorEastAsia" w:hAnsiTheme="minorEastAsia"/>
                <w:sz w:val="21"/>
                <w:szCs w:val="21"/>
                <w:rPrChange w:id="5299" w:author="蔚滢璐" w:date="2017-01-02T12:59:00Z">
                  <w:rPr>
                    <w:ins w:id="5300" w:author="蔚滢璐" w:date="2017-01-01T17:29:00Z"/>
                    <w:sz w:val="21"/>
                    <w:szCs w:val="21"/>
                  </w:rPr>
                </w:rPrChange>
              </w:rPr>
            </w:pPr>
            <w:ins w:id="5301" w:author="蔚滢璐" w:date="2017-01-01T17:2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30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782" w:type="pct"/>
          </w:tcPr>
          <w:p w:rsidR="00645716" w:rsidRPr="00224E9F" w:rsidRDefault="00BE4572">
            <w:pPr>
              <w:rPr>
                <w:ins w:id="5303" w:author="蔚滢璐" w:date="2017-01-01T17:29:00Z"/>
                <w:rFonts w:asciiTheme="minorEastAsia" w:hAnsiTheme="minorEastAsia"/>
                <w:sz w:val="21"/>
                <w:szCs w:val="21"/>
                <w:rPrChange w:id="5304" w:author="蔚滢璐" w:date="2017-01-02T12:59:00Z">
                  <w:rPr>
                    <w:ins w:id="5305" w:author="蔚滢璐" w:date="2017-01-01T17:29:00Z"/>
                    <w:sz w:val="21"/>
                    <w:szCs w:val="21"/>
                  </w:rPr>
                </w:rPrChange>
              </w:rPr>
            </w:pPr>
            <w:ins w:id="5306" w:author="蔚滢璐" w:date="2017-01-01T20:27:00Z">
              <w:r w:rsidRPr="00224E9F">
                <w:rPr>
                  <w:rFonts w:asciiTheme="minorEastAsia" w:hAnsiTheme="minorEastAsia"/>
                  <w:sz w:val="21"/>
                  <w:szCs w:val="21"/>
                  <w:rPrChange w:id="5307" w:author="蔚滢璐" w:date="2017-01-02T12:59:00Z">
                    <w:rPr>
                      <w:sz w:val="21"/>
                      <w:szCs w:val="21"/>
                    </w:rPr>
                  </w:rPrChange>
                </w:rPr>
                <w:t>protecte static CreditRecordList getInstance(String userID)</w:t>
              </w:r>
            </w:ins>
          </w:p>
        </w:tc>
      </w:tr>
      <w:tr w:rsidR="00224E9F" w:rsidRPr="00224E9F" w:rsidTr="00405B33">
        <w:trPr>
          <w:ins w:id="5308" w:author="蔚滢璐" w:date="2017-01-01T17:29:00Z"/>
        </w:trPr>
        <w:tc>
          <w:tcPr>
            <w:tcW w:w="1535" w:type="pct"/>
            <w:vMerge/>
          </w:tcPr>
          <w:p w:rsidR="00645716" w:rsidRPr="00224E9F" w:rsidRDefault="00645716">
            <w:pPr>
              <w:rPr>
                <w:ins w:id="5309" w:author="蔚滢璐" w:date="2017-01-01T17:29:00Z"/>
                <w:rFonts w:asciiTheme="minorEastAsia" w:hAnsiTheme="minorEastAsia"/>
                <w:sz w:val="21"/>
                <w:szCs w:val="21"/>
                <w:rPrChange w:id="5310" w:author="蔚滢璐" w:date="2017-01-02T12:59:00Z">
                  <w:rPr>
                    <w:ins w:id="5311" w:author="蔚滢璐" w:date="2017-01-01T17:29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645716" w:rsidRPr="00224E9F" w:rsidRDefault="00645716">
            <w:pPr>
              <w:rPr>
                <w:ins w:id="5312" w:author="蔚滢璐" w:date="2017-01-01T17:29:00Z"/>
                <w:rFonts w:asciiTheme="minorEastAsia" w:hAnsiTheme="minorEastAsia"/>
                <w:sz w:val="21"/>
                <w:szCs w:val="21"/>
                <w:rPrChange w:id="5313" w:author="蔚滢璐" w:date="2017-01-02T12:59:00Z">
                  <w:rPr>
                    <w:ins w:id="5314" w:author="蔚滢璐" w:date="2017-01-01T17:29:00Z"/>
                    <w:sz w:val="21"/>
                    <w:szCs w:val="21"/>
                  </w:rPr>
                </w:rPrChange>
              </w:rPr>
            </w:pPr>
            <w:ins w:id="5315" w:author="蔚滢璐" w:date="2017-01-01T17:2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31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782" w:type="pct"/>
          </w:tcPr>
          <w:p w:rsidR="00645716" w:rsidRPr="00224E9F" w:rsidRDefault="00BE4572">
            <w:pPr>
              <w:rPr>
                <w:ins w:id="5317" w:author="蔚滢璐" w:date="2017-01-01T17:29:00Z"/>
                <w:rFonts w:asciiTheme="minorEastAsia" w:hAnsiTheme="minorEastAsia"/>
                <w:sz w:val="21"/>
                <w:szCs w:val="21"/>
                <w:rPrChange w:id="5318" w:author="蔚滢璐" w:date="2017-01-02T12:59:00Z">
                  <w:rPr>
                    <w:ins w:id="5319" w:author="蔚滢璐" w:date="2017-01-01T17:29:00Z"/>
                    <w:sz w:val="21"/>
                    <w:szCs w:val="21"/>
                  </w:rPr>
                </w:rPrChange>
              </w:rPr>
            </w:pPr>
            <w:ins w:id="5320" w:author="蔚滢璐" w:date="2017-01-01T20:2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32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该用户已存在</w:t>
              </w:r>
            </w:ins>
          </w:p>
        </w:tc>
      </w:tr>
      <w:tr w:rsidR="00224E9F" w:rsidRPr="00224E9F" w:rsidTr="00405B33">
        <w:trPr>
          <w:ins w:id="5322" w:author="蔚滢璐" w:date="2017-01-01T17:29:00Z"/>
        </w:trPr>
        <w:tc>
          <w:tcPr>
            <w:tcW w:w="1535" w:type="pct"/>
            <w:vMerge/>
          </w:tcPr>
          <w:p w:rsidR="00645716" w:rsidRPr="00224E9F" w:rsidRDefault="00645716">
            <w:pPr>
              <w:rPr>
                <w:ins w:id="5323" w:author="蔚滢璐" w:date="2017-01-01T17:29:00Z"/>
                <w:rFonts w:asciiTheme="minorEastAsia" w:hAnsiTheme="minorEastAsia"/>
                <w:sz w:val="21"/>
                <w:szCs w:val="21"/>
                <w:rPrChange w:id="5324" w:author="蔚滢璐" w:date="2017-01-02T12:59:00Z">
                  <w:rPr>
                    <w:ins w:id="5325" w:author="蔚滢璐" w:date="2017-01-01T17:29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645716" w:rsidRPr="00224E9F" w:rsidRDefault="00645716">
            <w:pPr>
              <w:rPr>
                <w:ins w:id="5326" w:author="蔚滢璐" w:date="2017-01-01T17:29:00Z"/>
                <w:rFonts w:asciiTheme="minorEastAsia" w:hAnsiTheme="minorEastAsia"/>
                <w:sz w:val="21"/>
                <w:szCs w:val="21"/>
                <w:rPrChange w:id="5327" w:author="蔚滢璐" w:date="2017-01-02T12:59:00Z">
                  <w:rPr>
                    <w:ins w:id="5328" w:author="蔚滢璐" w:date="2017-01-01T17:29:00Z"/>
                    <w:sz w:val="21"/>
                    <w:szCs w:val="21"/>
                  </w:rPr>
                </w:rPrChange>
              </w:rPr>
            </w:pPr>
            <w:ins w:id="5329" w:author="蔚滢璐" w:date="2017-01-01T17:2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33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782" w:type="pct"/>
          </w:tcPr>
          <w:p w:rsidR="00645716" w:rsidRPr="00224E9F" w:rsidRDefault="00BE4572">
            <w:pPr>
              <w:rPr>
                <w:ins w:id="5331" w:author="蔚滢璐" w:date="2017-01-01T17:29:00Z"/>
                <w:rFonts w:asciiTheme="minorEastAsia" w:hAnsiTheme="minorEastAsia"/>
                <w:sz w:val="21"/>
                <w:szCs w:val="21"/>
                <w:rPrChange w:id="5332" w:author="蔚滢璐" w:date="2017-01-02T12:59:00Z">
                  <w:rPr>
                    <w:ins w:id="5333" w:author="蔚滢璐" w:date="2017-01-01T17:29:00Z"/>
                    <w:sz w:val="21"/>
                    <w:szCs w:val="21"/>
                  </w:rPr>
                </w:rPrChange>
              </w:rPr>
            </w:pPr>
            <w:ins w:id="5334" w:author="蔚滢璐" w:date="2017-01-01T20:2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33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返回相应用户的信用记录领域模型对象的引用</w:t>
              </w:r>
            </w:ins>
          </w:p>
        </w:tc>
      </w:tr>
      <w:tr w:rsidR="00224E9F" w:rsidRPr="00224E9F" w:rsidTr="00405B33">
        <w:trPr>
          <w:ins w:id="5336" w:author="蔚滢璐" w:date="2017-01-01T20:28:00Z"/>
        </w:trPr>
        <w:tc>
          <w:tcPr>
            <w:tcW w:w="1535" w:type="pct"/>
            <w:vMerge w:val="restart"/>
          </w:tcPr>
          <w:p w:rsidR="00BE4572" w:rsidRPr="00224E9F" w:rsidRDefault="00BE4572">
            <w:pPr>
              <w:rPr>
                <w:ins w:id="5337" w:author="蔚滢璐" w:date="2017-01-01T20:28:00Z"/>
                <w:rFonts w:asciiTheme="minorEastAsia" w:hAnsiTheme="minorEastAsia"/>
                <w:sz w:val="21"/>
                <w:szCs w:val="21"/>
                <w:rPrChange w:id="5338" w:author="蔚滢璐" w:date="2017-01-02T12:59:00Z">
                  <w:rPr>
                    <w:ins w:id="5339" w:author="蔚滢璐" w:date="2017-01-01T20:28:00Z"/>
                    <w:sz w:val="21"/>
                    <w:szCs w:val="21"/>
                  </w:rPr>
                </w:rPrChange>
              </w:rPr>
            </w:pPr>
            <w:ins w:id="5340" w:author="蔚滢璐" w:date="2017-01-01T20:29:00Z">
              <w:r w:rsidRPr="00224E9F">
                <w:rPr>
                  <w:rFonts w:asciiTheme="minorEastAsia" w:hAnsiTheme="minorEastAsia"/>
                  <w:sz w:val="21"/>
                  <w:szCs w:val="21"/>
                  <w:rPrChange w:id="5341" w:author="蔚滢璐" w:date="2017-01-02T12:59:00Z">
                    <w:rPr>
                      <w:sz w:val="21"/>
                      <w:szCs w:val="21"/>
                    </w:rPr>
                  </w:rPrChange>
                </w:rPr>
                <w:t>CreditRecordList.add</w:t>
              </w:r>
            </w:ins>
          </w:p>
        </w:tc>
        <w:tc>
          <w:tcPr>
            <w:tcW w:w="683" w:type="pct"/>
          </w:tcPr>
          <w:p w:rsidR="00BE4572" w:rsidRPr="00224E9F" w:rsidRDefault="00BE4572">
            <w:pPr>
              <w:rPr>
                <w:ins w:id="5342" w:author="蔚滢璐" w:date="2017-01-01T20:28:00Z"/>
                <w:rFonts w:asciiTheme="minorEastAsia" w:hAnsiTheme="minorEastAsia"/>
                <w:sz w:val="21"/>
                <w:szCs w:val="21"/>
                <w:rPrChange w:id="5343" w:author="蔚滢璐" w:date="2017-01-02T12:59:00Z">
                  <w:rPr>
                    <w:ins w:id="5344" w:author="蔚滢璐" w:date="2017-01-01T20:28:00Z"/>
                    <w:sz w:val="21"/>
                    <w:szCs w:val="21"/>
                  </w:rPr>
                </w:rPrChange>
              </w:rPr>
            </w:pPr>
            <w:ins w:id="5345" w:author="蔚滢璐" w:date="2017-01-01T20:2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34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782" w:type="pct"/>
          </w:tcPr>
          <w:p w:rsidR="00BE4572" w:rsidRPr="00224E9F" w:rsidRDefault="00BE4572">
            <w:pPr>
              <w:rPr>
                <w:ins w:id="5347" w:author="蔚滢璐" w:date="2017-01-01T20:28:00Z"/>
                <w:rFonts w:asciiTheme="minorEastAsia" w:hAnsiTheme="minorEastAsia"/>
                <w:sz w:val="21"/>
                <w:szCs w:val="21"/>
                <w:rPrChange w:id="5348" w:author="蔚滢璐" w:date="2017-01-02T12:59:00Z">
                  <w:rPr>
                    <w:ins w:id="5349" w:author="蔚滢璐" w:date="2017-01-01T20:28:00Z"/>
                    <w:sz w:val="21"/>
                    <w:szCs w:val="21"/>
                  </w:rPr>
                </w:rPrChange>
              </w:rPr>
            </w:pPr>
            <w:ins w:id="5350" w:author="蔚滢璐" w:date="2017-01-01T20:29:00Z">
              <w:r w:rsidRPr="00224E9F">
                <w:rPr>
                  <w:rFonts w:asciiTheme="minorEastAsia" w:hAnsiTheme="minorEastAsia"/>
                  <w:sz w:val="21"/>
                  <w:szCs w:val="21"/>
                  <w:rPrChange w:id="5351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ResultMessage add (int value)</w:t>
              </w:r>
            </w:ins>
          </w:p>
        </w:tc>
      </w:tr>
      <w:tr w:rsidR="00224E9F" w:rsidRPr="00224E9F" w:rsidTr="00405B33">
        <w:trPr>
          <w:ins w:id="5352" w:author="蔚滢璐" w:date="2017-01-01T20:28:00Z"/>
        </w:trPr>
        <w:tc>
          <w:tcPr>
            <w:tcW w:w="1535" w:type="pct"/>
            <w:vMerge/>
          </w:tcPr>
          <w:p w:rsidR="00BE4572" w:rsidRPr="00224E9F" w:rsidRDefault="00BE4572">
            <w:pPr>
              <w:rPr>
                <w:ins w:id="5353" w:author="蔚滢璐" w:date="2017-01-01T20:28:00Z"/>
                <w:rFonts w:asciiTheme="minorEastAsia" w:hAnsiTheme="minorEastAsia"/>
                <w:sz w:val="21"/>
                <w:szCs w:val="21"/>
                <w:rPrChange w:id="5354" w:author="蔚滢璐" w:date="2017-01-02T12:59:00Z">
                  <w:rPr>
                    <w:ins w:id="5355" w:author="蔚滢璐" w:date="2017-01-01T20:28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BE4572" w:rsidRPr="00224E9F" w:rsidRDefault="00BE4572">
            <w:pPr>
              <w:rPr>
                <w:ins w:id="5356" w:author="蔚滢璐" w:date="2017-01-01T20:28:00Z"/>
                <w:rFonts w:asciiTheme="minorEastAsia" w:hAnsiTheme="minorEastAsia"/>
                <w:sz w:val="21"/>
                <w:szCs w:val="21"/>
                <w:rPrChange w:id="5357" w:author="蔚滢璐" w:date="2017-01-02T12:59:00Z">
                  <w:rPr>
                    <w:ins w:id="5358" w:author="蔚滢璐" w:date="2017-01-01T20:28:00Z"/>
                    <w:sz w:val="21"/>
                    <w:szCs w:val="21"/>
                  </w:rPr>
                </w:rPrChange>
              </w:rPr>
            </w:pPr>
            <w:ins w:id="5359" w:author="蔚滢璐" w:date="2017-01-01T20:2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36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782" w:type="pct"/>
          </w:tcPr>
          <w:p w:rsidR="00BE4572" w:rsidRPr="00224E9F" w:rsidRDefault="00BE4572">
            <w:pPr>
              <w:rPr>
                <w:ins w:id="5361" w:author="蔚滢璐" w:date="2017-01-01T20:28:00Z"/>
                <w:rFonts w:asciiTheme="minorEastAsia" w:hAnsiTheme="minorEastAsia"/>
                <w:sz w:val="21"/>
                <w:szCs w:val="21"/>
                <w:rPrChange w:id="5362" w:author="蔚滢璐" w:date="2017-01-02T12:59:00Z">
                  <w:rPr>
                    <w:ins w:id="5363" w:author="蔚滢璐" w:date="2017-01-01T20:28:00Z"/>
                    <w:sz w:val="21"/>
                    <w:szCs w:val="21"/>
                  </w:rPr>
                </w:rPrChange>
              </w:rPr>
            </w:pPr>
            <w:ins w:id="5364" w:author="蔚滢璐" w:date="2017-01-01T20:2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36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网站</w:t>
              </w:r>
            </w:ins>
            <w:ins w:id="5366" w:author="蔚滢璐" w:date="2017-01-01T20:3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36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营销人员为用户线下充值时调用，该用户已存在</w:t>
              </w:r>
            </w:ins>
          </w:p>
        </w:tc>
      </w:tr>
      <w:tr w:rsidR="00224E9F" w:rsidRPr="00224E9F" w:rsidTr="00405B33">
        <w:trPr>
          <w:ins w:id="5368" w:author="蔚滢璐" w:date="2017-01-01T20:28:00Z"/>
        </w:trPr>
        <w:tc>
          <w:tcPr>
            <w:tcW w:w="1535" w:type="pct"/>
            <w:vMerge/>
          </w:tcPr>
          <w:p w:rsidR="00BE4572" w:rsidRPr="00224E9F" w:rsidRDefault="00BE4572">
            <w:pPr>
              <w:rPr>
                <w:ins w:id="5369" w:author="蔚滢璐" w:date="2017-01-01T20:28:00Z"/>
                <w:rFonts w:asciiTheme="minorEastAsia" w:hAnsiTheme="minorEastAsia"/>
                <w:sz w:val="21"/>
                <w:szCs w:val="21"/>
                <w:rPrChange w:id="5370" w:author="蔚滢璐" w:date="2017-01-02T12:59:00Z">
                  <w:rPr>
                    <w:ins w:id="5371" w:author="蔚滢璐" w:date="2017-01-01T20:28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BE4572" w:rsidRPr="00224E9F" w:rsidRDefault="00BE4572">
            <w:pPr>
              <w:rPr>
                <w:ins w:id="5372" w:author="蔚滢璐" w:date="2017-01-01T20:28:00Z"/>
                <w:rFonts w:asciiTheme="minorEastAsia" w:hAnsiTheme="minorEastAsia"/>
                <w:sz w:val="21"/>
                <w:szCs w:val="21"/>
                <w:rPrChange w:id="5373" w:author="蔚滢璐" w:date="2017-01-02T12:59:00Z">
                  <w:rPr>
                    <w:ins w:id="5374" w:author="蔚滢璐" w:date="2017-01-01T20:28:00Z"/>
                    <w:sz w:val="21"/>
                    <w:szCs w:val="21"/>
                  </w:rPr>
                </w:rPrChange>
              </w:rPr>
            </w:pPr>
            <w:ins w:id="5375" w:author="蔚滢璐" w:date="2017-01-01T20:2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37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782" w:type="pct"/>
          </w:tcPr>
          <w:p w:rsidR="00BE4572" w:rsidRPr="00224E9F" w:rsidRDefault="00BE4572">
            <w:pPr>
              <w:rPr>
                <w:ins w:id="5377" w:author="蔚滢璐" w:date="2017-01-01T20:28:00Z"/>
                <w:rFonts w:asciiTheme="minorEastAsia" w:hAnsiTheme="minorEastAsia"/>
                <w:sz w:val="21"/>
                <w:szCs w:val="21"/>
                <w:rPrChange w:id="5378" w:author="蔚滢璐" w:date="2017-01-02T12:59:00Z">
                  <w:rPr>
                    <w:ins w:id="5379" w:author="蔚滢璐" w:date="2017-01-01T20:28:00Z"/>
                    <w:sz w:val="21"/>
                    <w:szCs w:val="21"/>
                  </w:rPr>
                </w:rPrChange>
              </w:rPr>
            </w:pPr>
            <w:ins w:id="5380" w:author="蔚滢璐" w:date="2017-01-01T20:3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38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调用C</w:t>
              </w:r>
              <w:r w:rsidRPr="00224E9F">
                <w:rPr>
                  <w:rFonts w:asciiTheme="minorEastAsia" w:hAnsiTheme="minorEastAsia"/>
                  <w:sz w:val="21"/>
                  <w:szCs w:val="21"/>
                  <w:rPrChange w:id="5382" w:author="蔚滢璐" w:date="2017-01-02T12:59:00Z">
                    <w:rPr>
                      <w:sz w:val="21"/>
                      <w:szCs w:val="21"/>
                    </w:rPr>
                  </w:rPrChange>
                </w:rPr>
                <w:t>reditRecordList.addCreditRecord</w:t>
              </w:r>
            </w:ins>
          </w:p>
        </w:tc>
      </w:tr>
      <w:tr w:rsidR="00224E9F" w:rsidRPr="00224E9F" w:rsidTr="00405B33">
        <w:trPr>
          <w:ins w:id="5383" w:author="蔚滢璐" w:date="2017-01-01T20:30:00Z"/>
        </w:trPr>
        <w:tc>
          <w:tcPr>
            <w:tcW w:w="1535" w:type="pct"/>
            <w:vMerge w:val="restart"/>
          </w:tcPr>
          <w:p w:rsidR="00BE4572" w:rsidRPr="00224E9F" w:rsidRDefault="00BE4572">
            <w:pPr>
              <w:rPr>
                <w:ins w:id="5384" w:author="蔚滢璐" w:date="2017-01-01T20:30:00Z"/>
                <w:rFonts w:asciiTheme="minorEastAsia" w:hAnsiTheme="minorEastAsia"/>
                <w:sz w:val="21"/>
                <w:szCs w:val="21"/>
                <w:rPrChange w:id="5385" w:author="蔚滢璐" w:date="2017-01-02T12:59:00Z">
                  <w:rPr>
                    <w:ins w:id="5386" w:author="蔚滢璐" w:date="2017-01-01T20:30:00Z"/>
                    <w:sz w:val="21"/>
                    <w:szCs w:val="21"/>
                  </w:rPr>
                </w:rPrChange>
              </w:rPr>
            </w:pPr>
            <w:ins w:id="5387" w:author="蔚滢璐" w:date="2017-01-01T20:31:00Z">
              <w:r w:rsidRPr="00224E9F">
                <w:rPr>
                  <w:rFonts w:asciiTheme="minorEastAsia" w:hAnsiTheme="minorEastAsia"/>
                  <w:sz w:val="21"/>
                  <w:szCs w:val="21"/>
                  <w:rPrChange w:id="5388" w:author="蔚滢璐" w:date="2017-01-02T12:59:00Z">
                    <w:rPr>
                      <w:sz w:val="21"/>
                      <w:szCs w:val="21"/>
                    </w:rPr>
                  </w:rPrChange>
                </w:rPr>
                <w:t>CreditRecordList.getCredit RecordList</w:t>
              </w:r>
            </w:ins>
          </w:p>
        </w:tc>
        <w:tc>
          <w:tcPr>
            <w:tcW w:w="683" w:type="pct"/>
          </w:tcPr>
          <w:p w:rsidR="00BE4572" w:rsidRPr="00224E9F" w:rsidRDefault="00BE4572">
            <w:pPr>
              <w:rPr>
                <w:ins w:id="5389" w:author="蔚滢璐" w:date="2017-01-01T20:30:00Z"/>
                <w:rFonts w:asciiTheme="minorEastAsia" w:hAnsiTheme="minorEastAsia"/>
                <w:sz w:val="21"/>
                <w:szCs w:val="21"/>
                <w:rPrChange w:id="5390" w:author="蔚滢璐" w:date="2017-01-02T12:59:00Z">
                  <w:rPr>
                    <w:ins w:id="5391" w:author="蔚滢璐" w:date="2017-01-01T20:30:00Z"/>
                    <w:sz w:val="21"/>
                    <w:szCs w:val="21"/>
                  </w:rPr>
                </w:rPrChange>
              </w:rPr>
            </w:pPr>
            <w:ins w:id="5392" w:author="蔚滢璐" w:date="2017-01-01T20:3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39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782" w:type="pct"/>
          </w:tcPr>
          <w:p w:rsidR="00BE4572" w:rsidRPr="00224E9F" w:rsidRDefault="00BE4572">
            <w:pPr>
              <w:rPr>
                <w:ins w:id="5394" w:author="蔚滢璐" w:date="2017-01-01T20:30:00Z"/>
                <w:rFonts w:asciiTheme="minorEastAsia" w:hAnsiTheme="minorEastAsia"/>
                <w:sz w:val="21"/>
                <w:szCs w:val="21"/>
                <w:rPrChange w:id="5395" w:author="蔚滢璐" w:date="2017-01-02T12:59:00Z">
                  <w:rPr>
                    <w:ins w:id="5396" w:author="蔚滢璐" w:date="2017-01-01T20:30:00Z"/>
                    <w:sz w:val="21"/>
                    <w:szCs w:val="21"/>
                  </w:rPr>
                </w:rPrChange>
              </w:rPr>
            </w:pPr>
            <w:ins w:id="5397" w:author="蔚滢璐" w:date="2017-01-01T20:31:00Z">
              <w:r w:rsidRPr="00224E9F">
                <w:rPr>
                  <w:rFonts w:asciiTheme="minorEastAsia" w:hAnsiTheme="minorEastAsia"/>
                  <w:sz w:val="21"/>
                  <w:szCs w:val="21"/>
                  <w:rPrChange w:id="5398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Iterator&lt;CreditRecordVO&gt; getCreditRecord List()</w:t>
              </w:r>
            </w:ins>
          </w:p>
        </w:tc>
      </w:tr>
      <w:tr w:rsidR="00224E9F" w:rsidRPr="00224E9F" w:rsidTr="00405B33">
        <w:trPr>
          <w:ins w:id="5399" w:author="蔚滢璐" w:date="2017-01-01T20:30:00Z"/>
        </w:trPr>
        <w:tc>
          <w:tcPr>
            <w:tcW w:w="1535" w:type="pct"/>
            <w:vMerge/>
          </w:tcPr>
          <w:p w:rsidR="00BE4572" w:rsidRPr="00224E9F" w:rsidRDefault="00BE4572">
            <w:pPr>
              <w:rPr>
                <w:ins w:id="5400" w:author="蔚滢璐" w:date="2017-01-01T20:30:00Z"/>
                <w:rFonts w:asciiTheme="minorEastAsia" w:hAnsiTheme="minorEastAsia"/>
                <w:sz w:val="21"/>
                <w:szCs w:val="21"/>
                <w:rPrChange w:id="5401" w:author="蔚滢璐" w:date="2017-01-02T12:59:00Z">
                  <w:rPr>
                    <w:ins w:id="5402" w:author="蔚滢璐" w:date="2017-01-01T20:30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BE4572" w:rsidRPr="00224E9F" w:rsidRDefault="00BE4572">
            <w:pPr>
              <w:rPr>
                <w:ins w:id="5403" w:author="蔚滢璐" w:date="2017-01-01T20:30:00Z"/>
                <w:rFonts w:asciiTheme="minorEastAsia" w:hAnsiTheme="minorEastAsia"/>
                <w:sz w:val="21"/>
                <w:szCs w:val="21"/>
                <w:rPrChange w:id="5404" w:author="蔚滢璐" w:date="2017-01-02T12:59:00Z">
                  <w:rPr>
                    <w:ins w:id="5405" w:author="蔚滢璐" w:date="2017-01-01T20:30:00Z"/>
                    <w:sz w:val="21"/>
                    <w:szCs w:val="21"/>
                  </w:rPr>
                </w:rPrChange>
              </w:rPr>
            </w:pPr>
            <w:ins w:id="5406" w:author="蔚滢璐" w:date="2017-01-01T20:3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40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782" w:type="pct"/>
          </w:tcPr>
          <w:p w:rsidR="00BE4572" w:rsidRPr="00224E9F" w:rsidRDefault="00BE4572">
            <w:pPr>
              <w:rPr>
                <w:ins w:id="5408" w:author="蔚滢璐" w:date="2017-01-01T20:30:00Z"/>
                <w:rFonts w:asciiTheme="minorEastAsia" w:hAnsiTheme="minorEastAsia"/>
                <w:sz w:val="21"/>
                <w:szCs w:val="21"/>
                <w:rPrChange w:id="5409" w:author="蔚滢璐" w:date="2017-01-02T12:59:00Z">
                  <w:rPr>
                    <w:ins w:id="5410" w:author="蔚滢璐" w:date="2017-01-01T20:30:00Z"/>
                    <w:sz w:val="21"/>
                    <w:szCs w:val="21"/>
                  </w:rPr>
                </w:rPrChange>
              </w:rPr>
            </w:pPr>
            <w:ins w:id="5411" w:author="蔚滢璐" w:date="2017-01-01T20:32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41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该用户已存在</w:t>
              </w:r>
            </w:ins>
          </w:p>
        </w:tc>
      </w:tr>
      <w:tr w:rsidR="00224E9F" w:rsidRPr="00224E9F" w:rsidTr="00405B33">
        <w:trPr>
          <w:ins w:id="5413" w:author="蔚滢璐" w:date="2017-01-01T20:30:00Z"/>
        </w:trPr>
        <w:tc>
          <w:tcPr>
            <w:tcW w:w="1535" w:type="pct"/>
            <w:vMerge/>
          </w:tcPr>
          <w:p w:rsidR="00BE4572" w:rsidRPr="00224E9F" w:rsidRDefault="00BE4572">
            <w:pPr>
              <w:rPr>
                <w:ins w:id="5414" w:author="蔚滢璐" w:date="2017-01-01T20:30:00Z"/>
                <w:rFonts w:asciiTheme="minorEastAsia" w:hAnsiTheme="minorEastAsia"/>
                <w:sz w:val="21"/>
                <w:szCs w:val="21"/>
                <w:rPrChange w:id="5415" w:author="蔚滢璐" w:date="2017-01-02T12:59:00Z">
                  <w:rPr>
                    <w:ins w:id="5416" w:author="蔚滢璐" w:date="2017-01-01T20:30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BE4572" w:rsidRPr="00224E9F" w:rsidRDefault="00BE4572">
            <w:pPr>
              <w:rPr>
                <w:ins w:id="5417" w:author="蔚滢璐" w:date="2017-01-01T20:30:00Z"/>
                <w:rFonts w:asciiTheme="minorEastAsia" w:hAnsiTheme="minorEastAsia"/>
                <w:sz w:val="21"/>
                <w:szCs w:val="21"/>
                <w:rPrChange w:id="5418" w:author="蔚滢璐" w:date="2017-01-02T12:59:00Z">
                  <w:rPr>
                    <w:ins w:id="5419" w:author="蔚滢璐" w:date="2017-01-01T20:30:00Z"/>
                    <w:sz w:val="21"/>
                    <w:szCs w:val="21"/>
                  </w:rPr>
                </w:rPrChange>
              </w:rPr>
            </w:pPr>
            <w:ins w:id="5420" w:author="蔚滢璐" w:date="2017-01-01T20:3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42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782" w:type="pct"/>
          </w:tcPr>
          <w:p w:rsidR="00BE4572" w:rsidRPr="00224E9F" w:rsidRDefault="00BE4572">
            <w:pPr>
              <w:rPr>
                <w:ins w:id="5422" w:author="蔚滢璐" w:date="2017-01-01T20:30:00Z"/>
                <w:rFonts w:asciiTheme="minorEastAsia" w:hAnsiTheme="minorEastAsia"/>
                <w:sz w:val="21"/>
                <w:szCs w:val="21"/>
                <w:rPrChange w:id="5423" w:author="蔚滢璐" w:date="2017-01-02T12:59:00Z">
                  <w:rPr>
                    <w:ins w:id="5424" w:author="蔚滢璐" w:date="2017-01-01T20:30:00Z"/>
                    <w:sz w:val="21"/>
                    <w:szCs w:val="21"/>
                  </w:rPr>
                </w:rPrChange>
              </w:rPr>
            </w:pPr>
            <w:ins w:id="5425" w:author="蔚滢璐" w:date="2017-01-01T20:32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42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返回该用户信用记录</w:t>
              </w:r>
            </w:ins>
          </w:p>
        </w:tc>
      </w:tr>
      <w:tr w:rsidR="00224E9F" w:rsidRPr="00224E9F" w:rsidTr="00405B33">
        <w:trPr>
          <w:ins w:id="5427" w:author="蔚滢璐" w:date="2017-01-01T20:32:00Z"/>
        </w:trPr>
        <w:tc>
          <w:tcPr>
            <w:tcW w:w="1535" w:type="pct"/>
            <w:vMerge w:val="restart"/>
          </w:tcPr>
          <w:p w:rsidR="00BE4572" w:rsidRPr="00224E9F" w:rsidRDefault="00BE4572">
            <w:pPr>
              <w:rPr>
                <w:ins w:id="5428" w:author="蔚滢璐" w:date="2017-01-01T20:32:00Z"/>
                <w:rFonts w:asciiTheme="minorEastAsia" w:hAnsiTheme="minorEastAsia"/>
                <w:sz w:val="21"/>
                <w:szCs w:val="21"/>
                <w:rPrChange w:id="5429" w:author="蔚滢璐" w:date="2017-01-02T12:59:00Z">
                  <w:rPr>
                    <w:ins w:id="5430" w:author="蔚滢璐" w:date="2017-01-01T20:32:00Z"/>
                    <w:sz w:val="21"/>
                    <w:szCs w:val="21"/>
                  </w:rPr>
                </w:rPrChange>
              </w:rPr>
            </w:pPr>
            <w:ins w:id="5431" w:author="蔚滢璐" w:date="2017-01-01T20:32:00Z">
              <w:r w:rsidRPr="00224E9F">
                <w:rPr>
                  <w:rFonts w:asciiTheme="minorEastAsia" w:hAnsiTheme="minorEastAsia"/>
                  <w:sz w:val="21"/>
                  <w:szCs w:val="21"/>
                  <w:rPrChange w:id="5432" w:author="蔚滢璐" w:date="2017-01-02T12:59:00Z">
                    <w:rPr>
                      <w:sz w:val="21"/>
                      <w:szCs w:val="21"/>
                    </w:rPr>
                  </w:rPrChange>
                </w:rPr>
                <w:t>Cre</w:t>
              </w:r>
            </w:ins>
            <w:ins w:id="5433" w:author="蔚滢璐" w:date="2017-01-01T20:33:00Z">
              <w:r w:rsidRPr="00224E9F">
                <w:rPr>
                  <w:rFonts w:asciiTheme="minorEastAsia" w:hAnsiTheme="minorEastAsia"/>
                  <w:sz w:val="21"/>
                  <w:szCs w:val="21"/>
                  <w:rPrChange w:id="5434" w:author="蔚滢璐" w:date="2017-01-02T12:59:00Z">
                    <w:rPr>
                      <w:sz w:val="21"/>
                      <w:szCs w:val="21"/>
                    </w:rPr>
                  </w:rPrChange>
                </w:rPr>
                <w:t>ditRecord.addCredit Record</w:t>
              </w:r>
            </w:ins>
          </w:p>
        </w:tc>
        <w:tc>
          <w:tcPr>
            <w:tcW w:w="683" w:type="pct"/>
          </w:tcPr>
          <w:p w:rsidR="00BE4572" w:rsidRPr="00224E9F" w:rsidRDefault="00BE4572">
            <w:pPr>
              <w:rPr>
                <w:ins w:id="5435" w:author="蔚滢璐" w:date="2017-01-01T20:32:00Z"/>
                <w:rFonts w:asciiTheme="minorEastAsia" w:hAnsiTheme="minorEastAsia"/>
                <w:sz w:val="21"/>
                <w:szCs w:val="21"/>
                <w:rPrChange w:id="5436" w:author="蔚滢璐" w:date="2017-01-02T12:59:00Z">
                  <w:rPr>
                    <w:ins w:id="5437" w:author="蔚滢璐" w:date="2017-01-01T20:32:00Z"/>
                    <w:sz w:val="21"/>
                    <w:szCs w:val="21"/>
                  </w:rPr>
                </w:rPrChange>
              </w:rPr>
            </w:pPr>
            <w:ins w:id="5438" w:author="蔚滢璐" w:date="2017-01-01T20:32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43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782" w:type="pct"/>
          </w:tcPr>
          <w:p w:rsidR="00BE4572" w:rsidRPr="00224E9F" w:rsidRDefault="00BE4572">
            <w:pPr>
              <w:rPr>
                <w:ins w:id="5440" w:author="蔚滢璐" w:date="2017-01-01T20:34:00Z"/>
                <w:rFonts w:asciiTheme="minorEastAsia" w:hAnsiTheme="minorEastAsia"/>
                <w:sz w:val="21"/>
                <w:szCs w:val="21"/>
                <w:rPrChange w:id="5441" w:author="蔚滢璐" w:date="2017-01-02T12:59:00Z">
                  <w:rPr>
                    <w:ins w:id="5442" w:author="蔚滢璐" w:date="2017-01-01T20:34:00Z"/>
                    <w:sz w:val="21"/>
                    <w:szCs w:val="21"/>
                  </w:rPr>
                </w:rPrChange>
              </w:rPr>
            </w:pPr>
            <w:ins w:id="5443" w:author="蔚滢璐" w:date="2017-01-01T20:33:00Z">
              <w:r w:rsidRPr="00224E9F">
                <w:rPr>
                  <w:rFonts w:asciiTheme="minorEastAsia" w:hAnsiTheme="minorEastAsia"/>
                  <w:sz w:val="21"/>
                  <w:szCs w:val="21"/>
                  <w:rPrChange w:id="5444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ResultMessage addCreditRecord</w:t>
              </w:r>
            </w:ins>
            <w:ins w:id="5445" w:author="蔚滢璐" w:date="2017-01-01T20:34:00Z">
              <w:r w:rsidRPr="00224E9F">
                <w:rPr>
                  <w:rFonts w:asciiTheme="minorEastAsia" w:hAnsiTheme="minorEastAsia"/>
                  <w:sz w:val="21"/>
                  <w:szCs w:val="21"/>
                  <w:rPrChange w:id="5446" w:author="蔚滢璐" w:date="2017-01-02T12:59:00Z">
                    <w:rPr>
                      <w:sz w:val="21"/>
                      <w:szCs w:val="21"/>
                    </w:rPr>
                  </w:rPrChange>
                </w:rPr>
                <w:t xml:space="preserve"> </w:t>
              </w:r>
            </w:ins>
            <w:ins w:id="5447" w:author="蔚滢璐" w:date="2017-01-01T20:33:00Z">
              <w:r w:rsidRPr="00224E9F">
                <w:rPr>
                  <w:rFonts w:asciiTheme="minorEastAsia" w:hAnsiTheme="minorEastAsia"/>
                  <w:sz w:val="21"/>
                  <w:szCs w:val="21"/>
                  <w:rPrChange w:id="5448" w:author="蔚滢璐" w:date="2017-01-02T12:59:00Z">
                    <w:rPr>
                      <w:sz w:val="21"/>
                      <w:szCs w:val="21"/>
                    </w:rPr>
                  </w:rPrChange>
                </w:rPr>
                <w:t>(</w:t>
              </w:r>
            </w:ins>
            <w:ins w:id="5449" w:author="蔚滢璐" w:date="2017-01-01T20:34:00Z">
              <w:r w:rsidRPr="00224E9F">
                <w:rPr>
                  <w:rFonts w:asciiTheme="minorEastAsia" w:hAnsiTheme="minorEastAsia"/>
                  <w:sz w:val="21"/>
                  <w:szCs w:val="21"/>
                  <w:rPrChange w:id="5450" w:author="蔚滢璐" w:date="2017-01-02T12:59:00Z">
                    <w:rPr>
                      <w:sz w:val="21"/>
                      <w:szCs w:val="21"/>
                    </w:rPr>
                  </w:rPrChange>
                </w:rPr>
                <w:t>CreditAction creditAction, String userID, String orderID, int change, Date changeTime);</w:t>
              </w:r>
            </w:ins>
          </w:p>
          <w:p w:rsidR="00BE4572" w:rsidRPr="00224E9F" w:rsidRDefault="00BE4572">
            <w:pPr>
              <w:rPr>
                <w:ins w:id="5451" w:author="蔚滢璐" w:date="2017-01-01T20:32:00Z"/>
                <w:rFonts w:asciiTheme="minorEastAsia" w:hAnsiTheme="minorEastAsia"/>
                <w:sz w:val="21"/>
                <w:szCs w:val="21"/>
                <w:rPrChange w:id="5452" w:author="蔚滢璐" w:date="2017-01-02T12:59:00Z">
                  <w:rPr>
                    <w:ins w:id="5453" w:author="蔚滢璐" w:date="2017-01-01T20:32:00Z"/>
                    <w:sz w:val="21"/>
                    <w:szCs w:val="21"/>
                  </w:rPr>
                </w:rPrChange>
              </w:rPr>
            </w:pPr>
            <w:ins w:id="5454" w:author="蔚滢璐" w:date="2017-01-01T20:34:00Z">
              <w:r w:rsidRPr="00224E9F">
                <w:rPr>
                  <w:rFonts w:asciiTheme="minorEastAsia" w:hAnsiTheme="minorEastAsia"/>
                  <w:sz w:val="21"/>
                  <w:szCs w:val="21"/>
                  <w:rPrChange w:id="5455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ResultMessage addCreditRecord</w:t>
              </w:r>
            </w:ins>
            <w:ins w:id="5456" w:author="蔚滢璐" w:date="2017-01-01T20:35:00Z">
              <w:r w:rsidRPr="00224E9F">
                <w:rPr>
                  <w:rFonts w:asciiTheme="minorEastAsia" w:hAnsiTheme="minorEastAsia"/>
                  <w:sz w:val="21"/>
                  <w:szCs w:val="21"/>
                  <w:rPrChange w:id="5457" w:author="蔚滢璐" w:date="2017-01-02T12:59:00Z">
                    <w:rPr>
                      <w:sz w:val="21"/>
                      <w:szCs w:val="21"/>
                    </w:rPr>
                  </w:rPrChange>
                </w:rPr>
                <w:t xml:space="preserve"> </w:t>
              </w:r>
            </w:ins>
            <w:ins w:id="5458" w:author="蔚滢璐" w:date="2017-01-01T20:34:00Z">
              <w:r w:rsidRPr="00224E9F">
                <w:rPr>
                  <w:rFonts w:asciiTheme="minorEastAsia" w:hAnsiTheme="minorEastAsia"/>
                  <w:sz w:val="21"/>
                  <w:szCs w:val="21"/>
                  <w:rPrChange w:id="5459" w:author="蔚滢璐" w:date="2017-01-02T12:59:00Z">
                    <w:rPr>
                      <w:sz w:val="21"/>
                      <w:szCs w:val="21"/>
                    </w:rPr>
                  </w:rPrChange>
                </w:rPr>
                <w:t>(CreditRecord</w:t>
              </w:r>
            </w:ins>
            <w:ins w:id="5460" w:author="蔚滢璐" w:date="2017-01-01T20:35:00Z">
              <w:r w:rsidRPr="00224E9F">
                <w:rPr>
                  <w:rFonts w:asciiTheme="minorEastAsia" w:hAnsiTheme="minorEastAsia"/>
                  <w:sz w:val="21"/>
                  <w:szCs w:val="21"/>
                  <w:rPrChange w:id="5461" w:author="蔚滢璐" w:date="2017-01-02T12:59:00Z">
                    <w:rPr>
                      <w:sz w:val="21"/>
                      <w:szCs w:val="21"/>
                    </w:rPr>
                  </w:rPrChange>
                </w:rPr>
                <w:t>VO vo)</w:t>
              </w:r>
            </w:ins>
          </w:p>
        </w:tc>
      </w:tr>
      <w:tr w:rsidR="00224E9F" w:rsidRPr="00224E9F" w:rsidTr="00405B33">
        <w:trPr>
          <w:ins w:id="5462" w:author="蔚滢璐" w:date="2017-01-01T20:32:00Z"/>
        </w:trPr>
        <w:tc>
          <w:tcPr>
            <w:tcW w:w="1535" w:type="pct"/>
            <w:vMerge/>
          </w:tcPr>
          <w:p w:rsidR="00BE4572" w:rsidRPr="00224E9F" w:rsidRDefault="00BE4572">
            <w:pPr>
              <w:rPr>
                <w:ins w:id="5463" w:author="蔚滢璐" w:date="2017-01-01T20:32:00Z"/>
                <w:rFonts w:asciiTheme="minorEastAsia" w:hAnsiTheme="minorEastAsia"/>
                <w:sz w:val="21"/>
                <w:szCs w:val="21"/>
                <w:rPrChange w:id="5464" w:author="蔚滢璐" w:date="2017-01-02T12:59:00Z">
                  <w:rPr>
                    <w:ins w:id="5465" w:author="蔚滢璐" w:date="2017-01-01T20:32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BE4572" w:rsidRPr="00224E9F" w:rsidRDefault="00BE4572">
            <w:pPr>
              <w:rPr>
                <w:ins w:id="5466" w:author="蔚滢璐" w:date="2017-01-01T20:32:00Z"/>
                <w:rFonts w:asciiTheme="minorEastAsia" w:hAnsiTheme="minorEastAsia"/>
                <w:sz w:val="21"/>
                <w:szCs w:val="21"/>
                <w:rPrChange w:id="5467" w:author="蔚滢璐" w:date="2017-01-02T12:59:00Z">
                  <w:rPr>
                    <w:ins w:id="5468" w:author="蔚滢璐" w:date="2017-01-01T20:32:00Z"/>
                    <w:sz w:val="21"/>
                    <w:szCs w:val="21"/>
                  </w:rPr>
                </w:rPrChange>
              </w:rPr>
            </w:pPr>
            <w:ins w:id="5469" w:author="蔚滢璐" w:date="2017-01-01T20:32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47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782" w:type="pct"/>
          </w:tcPr>
          <w:p w:rsidR="00BE4572" w:rsidRPr="00224E9F" w:rsidRDefault="00BE4572">
            <w:pPr>
              <w:rPr>
                <w:ins w:id="5471" w:author="蔚滢璐" w:date="2017-01-01T20:32:00Z"/>
                <w:rFonts w:asciiTheme="minorEastAsia" w:hAnsiTheme="minorEastAsia"/>
                <w:sz w:val="21"/>
                <w:szCs w:val="21"/>
                <w:rPrChange w:id="5472" w:author="蔚滢璐" w:date="2017-01-02T12:59:00Z">
                  <w:rPr>
                    <w:ins w:id="5473" w:author="蔚滢璐" w:date="2017-01-01T20:32:00Z"/>
                    <w:sz w:val="21"/>
                    <w:szCs w:val="21"/>
                  </w:rPr>
                </w:rPrChange>
              </w:rPr>
            </w:pPr>
            <w:ins w:id="5474" w:author="蔚滢璐" w:date="2017-01-01T20:3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47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该用户已存在</w:t>
              </w:r>
            </w:ins>
          </w:p>
        </w:tc>
      </w:tr>
      <w:tr w:rsidR="00224E9F" w:rsidRPr="00224E9F" w:rsidTr="00405B33">
        <w:trPr>
          <w:ins w:id="5476" w:author="蔚滢璐" w:date="2017-01-01T20:32:00Z"/>
        </w:trPr>
        <w:tc>
          <w:tcPr>
            <w:tcW w:w="1535" w:type="pct"/>
            <w:vMerge/>
          </w:tcPr>
          <w:p w:rsidR="00BE4572" w:rsidRPr="00224E9F" w:rsidRDefault="00BE4572">
            <w:pPr>
              <w:rPr>
                <w:ins w:id="5477" w:author="蔚滢璐" w:date="2017-01-01T20:32:00Z"/>
                <w:rFonts w:asciiTheme="minorEastAsia" w:hAnsiTheme="minorEastAsia"/>
                <w:sz w:val="21"/>
                <w:szCs w:val="21"/>
                <w:rPrChange w:id="5478" w:author="蔚滢璐" w:date="2017-01-02T12:59:00Z">
                  <w:rPr>
                    <w:ins w:id="5479" w:author="蔚滢璐" w:date="2017-01-01T20:32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BE4572" w:rsidRPr="00224E9F" w:rsidRDefault="00BE4572">
            <w:pPr>
              <w:rPr>
                <w:ins w:id="5480" w:author="蔚滢璐" w:date="2017-01-01T20:32:00Z"/>
                <w:rFonts w:asciiTheme="minorEastAsia" w:hAnsiTheme="minorEastAsia"/>
                <w:sz w:val="21"/>
                <w:szCs w:val="21"/>
                <w:rPrChange w:id="5481" w:author="蔚滢璐" w:date="2017-01-02T12:59:00Z">
                  <w:rPr>
                    <w:ins w:id="5482" w:author="蔚滢璐" w:date="2017-01-01T20:32:00Z"/>
                    <w:sz w:val="21"/>
                    <w:szCs w:val="21"/>
                  </w:rPr>
                </w:rPrChange>
              </w:rPr>
            </w:pPr>
            <w:ins w:id="5483" w:author="蔚滢璐" w:date="2017-01-01T20:32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48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782" w:type="pct"/>
          </w:tcPr>
          <w:p w:rsidR="00BE4572" w:rsidRPr="00224E9F" w:rsidRDefault="00BE4572">
            <w:pPr>
              <w:rPr>
                <w:ins w:id="5485" w:author="蔚滢璐" w:date="2017-01-01T20:32:00Z"/>
                <w:rFonts w:asciiTheme="minorEastAsia" w:hAnsiTheme="minorEastAsia"/>
                <w:sz w:val="21"/>
                <w:szCs w:val="21"/>
                <w:rPrChange w:id="5486" w:author="蔚滢璐" w:date="2017-01-02T12:59:00Z">
                  <w:rPr>
                    <w:ins w:id="5487" w:author="蔚滢璐" w:date="2017-01-01T20:32:00Z"/>
                    <w:sz w:val="21"/>
                    <w:szCs w:val="21"/>
                  </w:rPr>
                </w:rPrChange>
              </w:rPr>
            </w:pPr>
            <w:ins w:id="5488" w:author="蔚滢璐" w:date="2017-01-01T20:3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48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调用credit</w:t>
              </w:r>
              <w:r w:rsidRPr="00224E9F">
                <w:rPr>
                  <w:rFonts w:asciiTheme="minorEastAsia" w:hAnsiTheme="minorEastAsia"/>
                  <w:sz w:val="21"/>
                  <w:szCs w:val="21"/>
                  <w:rPrChange w:id="5490" w:author="蔚滢璐" w:date="2017-01-02T12:59:00Z">
                    <w:rPr>
                      <w:sz w:val="21"/>
                      <w:szCs w:val="21"/>
                    </w:rPr>
                  </w:rPrChange>
                </w:rPr>
                <w:t xml:space="preserve">RecordListDao.addCreditRecord </w:t>
              </w:r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49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增加</w:t>
              </w:r>
            </w:ins>
            <w:ins w:id="5492" w:author="蔚滢璐" w:date="2017-01-01T20:36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49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信用记录</w:t>
              </w:r>
            </w:ins>
          </w:p>
        </w:tc>
      </w:tr>
      <w:tr w:rsidR="00BE4572" w:rsidRPr="00224E9F" w:rsidTr="00405B33">
        <w:trPr>
          <w:ins w:id="5494" w:author="蔚滢璐" w:date="2017-01-01T17:29:00Z"/>
        </w:trPr>
        <w:tc>
          <w:tcPr>
            <w:tcW w:w="5000" w:type="pct"/>
            <w:gridSpan w:val="3"/>
          </w:tcPr>
          <w:p w:rsidR="00BE4572" w:rsidRPr="00224E9F" w:rsidRDefault="00BE4572" w:rsidP="00BE4572">
            <w:pPr>
              <w:jc w:val="center"/>
              <w:rPr>
                <w:ins w:id="5495" w:author="蔚滢璐" w:date="2017-01-01T17:29:00Z"/>
                <w:rFonts w:asciiTheme="minorEastAsia" w:hAnsiTheme="minorEastAsia"/>
                <w:sz w:val="21"/>
                <w:szCs w:val="21"/>
                <w:rPrChange w:id="5496" w:author="蔚滢璐" w:date="2017-01-02T12:59:00Z">
                  <w:rPr>
                    <w:ins w:id="5497" w:author="蔚滢璐" w:date="2017-01-01T17:29:00Z"/>
                    <w:sz w:val="21"/>
                    <w:szCs w:val="21"/>
                  </w:rPr>
                </w:rPrChange>
              </w:rPr>
            </w:pPr>
            <w:ins w:id="5498" w:author="蔚滢璐" w:date="2017-01-01T17:2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49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需要的服务（需接口）</w:t>
              </w:r>
            </w:ins>
          </w:p>
        </w:tc>
      </w:tr>
      <w:tr w:rsidR="00224E9F" w:rsidRPr="00224E9F" w:rsidTr="00405B33">
        <w:trPr>
          <w:ins w:id="5500" w:author="蔚滢璐" w:date="2017-01-01T17:29:00Z"/>
        </w:trPr>
        <w:tc>
          <w:tcPr>
            <w:tcW w:w="1535" w:type="pct"/>
          </w:tcPr>
          <w:p w:rsidR="00BE4572" w:rsidRPr="00224E9F" w:rsidRDefault="00BE4572" w:rsidP="00BE4572">
            <w:pPr>
              <w:rPr>
                <w:ins w:id="5501" w:author="蔚滢璐" w:date="2017-01-01T17:29:00Z"/>
                <w:rFonts w:asciiTheme="minorEastAsia" w:hAnsiTheme="minorEastAsia"/>
                <w:sz w:val="21"/>
                <w:szCs w:val="21"/>
                <w:rPrChange w:id="5502" w:author="蔚滢璐" w:date="2017-01-02T12:59:00Z">
                  <w:rPr>
                    <w:ins w:id="5503" w:author="蔚滢璐" w:date="2017-01-01T17:29:00Z"/>
                    <w:sz w:val="21"/>
                    <w:szCs w:val="21"/>
                  </w:rPr>
                </w:rPrChange>
              </w:rPr>
            </w:pPr>
            <w:ins w:id="5504" w:author="蔚滢璐" w:date="2017-01-01T17:2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50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BE4572" w:rsidRPr="00224E9F" w:rsidRDefault="00BE4572" w:rsidP="00BE4572">
            <w:pPr>
              <w:rPr>
                <w:ins w:id="5506" w:author="蔚滢璐" w:date="2017-01-01T17:29:00Z"/>
                <w:rFonts w:asciiTheme="minorEastAsia" w:hAnsiTheme="minorEastAsia"/>
                <w:sz w:val="21"/>
                <w:szCs w:val="21"/>
                <w:rPrChange w:id="5507" w:author="蔚滢璐" w:date="2017-01-02T12:59:00Z">
                  <w:rPr>
                    <w:ins w:id="5508" w:author="蔚滢璐" w:date="2017-01-01T17:29:00Z"/>
                    <w:sz w:val="21"/>
                    <w:szCs w:val="21"/>
                  </w:rPr>
                </w:rPrChange>
              </w:rPr>
            </w:pPr>
            <w:ins w:id="5509" w:author="蔚滢璐" w:date="2017-01-01T17:2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51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服务</w:t>
              </w:r>
            </w:ins>
          </w:p>
        </w:tc>
      </w:tr>
      <w:tr w:rsidR="00224E9F" w:rsidRPr="00224E9F" w:rsidTr="00405B33">
        <w:trPr>
          <w:ins w:id="5511" w:author="蔚滢璐" w:date="2017-01-01T20:24:00Z"/>
        </w:trPr>
        <w:tc>
          <w:tcPr>
            <w:tcW w:w="1535" w:type="pct"/>
          </w:tcPr>
          <w:p w:rsidR="00BE4572" w:rsidRPr="00224E9F" w:rsidRDefault="00BE4572" w:rsidP="00BE4572">
            <w:pPr>
              <w:rPr>
                <w:ins w:id="5512" w:author="蔚滢璐" w:date="2017-01-01T20:24:00Z"/>
                <w:rFonts w:asciiTheme="minorEastAsia" w:hAnsiTheme="minorEastAsia"/>
                <w:sz w:val="21"/>
                <w:szCs w:val="21"/>
                <w:rPrChange w:id="5513" w:author="蔚滢璐" w:date="2017-01-02T12:59:00Z">
                  <w:rPr>
                    <w:ins w:id="5514" w:author="蔚滢璐" w:date="2017-01-01T20:24:00Z"/>
                    <w:sz w:val="21"/>
                    <w:szCs w:val="21"/>
                  </w:rPr>
                </w:rPrChange>
              </w:rPr>
            </w:pPr>
            <w:ins w:id="5515" w:author="蔚滢璐" w:date="2017-01-01T20:24:00Z">
              <w:r w:rsidRPr="00224E9F">
                <w:rPr>
                  <w:rFonts w:asciiTheme="minorEastAsia" w:hAnsiTheme="minorEastAsia"/>
                  <w:sz w:val="21"/>
                  <w:szCs w:val="21"/>
                  <w:rPrChange w:id="5516" w:author="蔚滢璐" w:date="2017-01-02T12:59:00Z">
                    <w:rPr>
                      <w:sz w:val="21"/>
                      <w:szCs w:val="21"/>
                    </w:rPr>
                  </w:rPrChange>
                </w:rPr>
                <w:t>CreditRecordListDao.get CreditRecordList</w:t>
              </w:r>
            </w:ins>
          </w:p>
        </w:tc>
        <w:tc>
          <w:tcPr>
            <w:tcW w:w="3465" w:type="pct"/>
            <w:gridSpan w:val="2"/>
          </w:tcPr>
          <w:p w:rsidR="00BE4572" w:rsidRPr="00224E9F" w:rsidRDefault="00BE4572" w:rsidP="00BE4572">
            <w:pPr>
              <w:rPr>
                <w:ins w:id="5517" w:author="蔚滢璐" w:date="2017-01-01T20:24:00Z"/>
                <w:rFonts w:asciiTheme="minorEastAsia" w:hAnsiTheme="minorEastAsia"/>
                <w:sz w:val="21"/>
                <w:szCs w:val="21"/>
                <w:rPrChange w:id="5518" w:author="蔚滢璐" w:date="2017-01-02T12:59:00Z">
                  <w:rPr>
                    <w:ins w:id="5519" w:author="蔚滢璐" w:date="2017-01-01T20:24:00Z"/>
                    <w:sz w:val="21"/>
                    <w:szCs w:val="21"/>
                  </w:rPr>
                </w:rPrChange>
              </w:rPr>
            </w:pPr>
            <w:ins w:id="5520" w:author="蔚滢璐" w:date="2017-01-01T20:2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52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得到特定用户的信用记录列表</w:t>
              </w:r>
            </w:ins>
          </w:p>
        </w:tc>
      </w:tr>
      <w:tr w:rsidR="00224E9F" w:rsidRPr="00224E9F" w:rsidTr="00405B33">
        <w:trPr>
          <w:ins w:id="5522" w:author="蔚滢璐" w:date="2017-01-01T20:25:00Z"/>
        </w:trPr>
        <w:tc>
          <w:tcPr>
            <w:tcW w:w="1535" w:type="pct"/>
          </w:tcPr>
          <w:p w:rsidR="00BE4572" w:rsidRPr="00224E9F" w:rsidRDefault="00BE4572" w:rsidP="00BE4572">
            <w:pPr>
              <w:rPr>
                <w:ins w:id="5523" w:author="蔚滢璐" w:date="2017-01-01T20:25:00Z"/>
                <w:rFonts w:asciiTheme="minorEastAsia" w:hAnsiTheme="minorEastAsia"/>
                <w:sz w:val="21"/>
                <w:szCs w:val="21"/>
                <w:rPrChange w:id="5524" w:author="蔚滢璐" w:date="2017-01-02T12:59:00Z">
                  <w:rPr>
                    <w:ins w:id="5525" w:author="蔚滢璐" w:date="2017-01-01T20:25:00Z"/>
                    <w:sz w:val="21"/>
                    <w:szCs w:val="21"/>
                  </w:rPr>
                </w:rPrChange>
              </w:rPr>
            </w:pPr>
            <w:ins w:id="5526" w:author="蔚滢璐" w:date="2017-01-01T20:25:00Z">
              <w:r w:rsidRPr="00224E9F">
                <w:rPr>
                  <w:rFonts w:asciiTheme="minorEastAsia" w:hAnsiTheme="minorEastAsia"/>
                  <w:sz w:val="21"/>
                  <w:szCs w:val="21"/>
                  <w:rPrChange w:id="5527" w:author="蔚滢璐" w:date="2017-01-02T12:59:00Z">
                    <w:rPr>
                      <w:sz w:val="21"/>
                      <w:szCs w:val="21"/>
                    </w:rPr>
                  </w:rPrChange>
                </w:rPr>
                <w:t xml:space="preserve">CreditRecordListDao.add </w:t>
              </w:r>
            </w:ins>
          </w:p>
        </w:tc>
        <w:tc>
          <w:tcPr>
            <w:tcW w:w="3465" w:type="pct"/>
            <w:gridSpan w:val="2"/>
          </w:tcPr>
          <w:p w:rsidR="00BE4572" w:rsidRPr="00224E9F" w:rsidRDefault="00BE4572" w:rsidP="00BE4572">
            <w:pPr>
              <w:rPr>
                <w:ins w:id="5528" w:author="蔚滢璐" w:date="2017-01-01T20:25:00Z"/>
                <w:rFonts w:asciiTheme="minorEastAsia" w:hAnsiTheme="minorEastAsia"/>
                <w:sz w:val="21"/>
                <w:szCs w:val="21"/>
                <w:rPrChange w:id="5529" w:author="蔚滢璐" w:date="2017-01-02T12:59:00Z">
                  <w:rPr>
                    <w:ins w:id="5530" w:author="蔚滢璐" w:date="2017-01-01T20:25:00Z"/>
                    <w:sz w:val="21"/>
                    <w:szCs w:val="21"/>
                  </w:rPr>
                </w:rPrChange>
              </w:rPr>
            </w:pPr>
            <w:ins w:id="5531" w:author="蔚滢璐" w:date="2017-01-01T20:26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53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增加信用记录的单一持久化数据对象</w:t>
              </w:r>
            </w:ins>
          </w:p>
        </w:tc>
      </w:tr>
    </w:tbl>
    <w:p w:rsidR="00645716" w:rsidRPr="00224E9F" w:rsidRDefault="00645716">
      <w:pPr>
        <w:rPr>
          <w:ins w:id="5533" w:author="蔚滢璐" w:date="2017-01-01T17:29:00Z"/>
          <w:rFonts w:asciiTheme="minorEastAsia" w:hAnsiTheme="minorEastAsia"/>
          <w:sz w:val="21"/>
          <w:szCs w:val="21"/>
          <w:rPrChange w:id="5534" w:author="蔚滢璐" w:date="2017-01-02T12:59:00Z">
            <w:rPr>
              <w:ins w:id="5535" w:author="蔚滢璐" w:date="2017-01-01T17:29:00Z"/>
              <w:sz w:val="21"/>
              <w:szCs w:val="21"/>
            </w:rPr>
          </w:rPrChange>
        </w:rPr>
        <w:pPrChange w:id="5536" w:author="蔚滢璐" w:date="2017-01-01T20:55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537" w:author="蔚滢璐" w:date="2017-01-01T17:29:00Z">
        <w:r w:rsidRPr="00224E9F">
          <w:rPr>
            <w:rFonts w:asciiTheme="minorEastAsia" w:hAnsiTheme="minorEastAsia" w:hint="eastAsia"/>
            <w:sz w:val="21"/>
            <w:szCs w:val="21"/>
            <w:rPrChange w:id="5538" w:author="蔚滢璐" w:date="2017-01-02T12:59:00Z">
              <w:rPr>
                <w:rFonts w:hint="eastAsia"/>
                <w:sz w:val="21"/>
                <w:szCs w:val="21"/>
              </w:rPr>
            </w:rPrChange>
          </w:rPr>
          <w:t>MemberHelper的接口规范：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93"/>
        <w:gridCol w:w="1127"/>
        <w:gridCol w:w="4576"/>
      </w:tblGrid>
      <w:tr w:rsidR="00224E9F" w:rsidRPr="00224E9F" w:rsidTr="00405B33">
        <w:trPr>
          <w:ins w:id="5539" w:author="蔚滢璐" w:date="2017-01-01T17:29:00Z"/>
        </w:trPr>
        <w:tc>
          <w:tcPr>
            <w:tcW w:w="5000" w:type="pct"/>
            <w:gridSpan w:val="3"/>
          </w:tcPr>
          <w:p w:rsidR="00645716" w:rsidRPr="00224E9F" w:rsidRDefault="00645716">
            <w:pPr>
              <w:rPr>
                <w:ins w:id="5540" w:author="蔚滢璐" w:date="2017-01-01T17:29:00Z"/>
                <w:rFonts w:asciiTheme="minorEastAsia" w:hAnsiTheme="minorEastAsia"/>
                <w:sz w:val="21"/>
                <w:szCs w:val="21"/>
                <w:rPrChange w:id="5541" w:author="蔚滢璐" w:date="2017-01-02T12:59:00Z">
                  <w:rPr>
                    <w:ins w:id="5542" w:author="蔚滢璐" w:date="2017-01-01T17:29:00Z"/>
                    <w:sz w:val="21"/>
                    <w:szCs w:val="21"/>
                  </w:rPr>
                </w:rPrChange>
              </w:rPr>
              <w:pPrChange w:id="5543" w:author="蔚滢璐" w:date="2017-01-01T20:55:00Z">
                <w:pPr>
                  <w:jc w:val="center"/>
                </w:pPr>
              </w:pPrChange>
            </w:pPr>
            <w:ins w:id="5544" w:author="蔚滢璐" w:date="2017-01-01T17:2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54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提供的服务（供接口）</w:t>
              </w:r>
            </w:ins>
          </w:p>
        </w:tc>
      </w:tr>
      <w:tr w:rsidR="00224E9F" w:rsidRPr="00224E9F" w:rsidTr="00DE2F2F">
        <w:trPr>
          <w:ins w:id="5546" w:author="蔚滢璐" w:date="2017-01-01T17:29:00Z"/>
        </w:trPr>
        <w:tc>
          <w:tcPr>
            <w:tcW w:w="1563" w:type="pct"/>
            <w:vMerge w:val="restart"/>
          </w:tcPr>
          <w:p w:rsidR="00645716" w:rsidRPr="00224E9F" w:rsidRDefault="00BE4572">
            <w:pPr>
              <w:rPr>
                <w:ins w:id="5547" w:author="蔚滢璐" w:date="2017-01-01T17:29:00Z"/>
                <w:rFonts w:asciiTheme="minorEastAsia" w:hAnsiTheme="minorEastAsia"/>
                <w:sz w:val="21"/>
                <w:szCs w:val="21"/>
                <w:rPrChange w:id="5548" w:author="蔚滢璐" w:date="2017-01-02T12:59:00Z">
                  <w:rPr>
                    <w:ins w:id="5549" w:author="蔚滢璐" w:date="2017-01-01T17:29:00Z"/>
                    <w:sz w:val="21"/>
                    <w:szCs w:val="21"/>
                  </w:rPr>
                </w:rPrChange>
              </w:rPr>
            </w:pPr>
            <w:ins w:id="5550" w:author="蔚滢璐" w:date="2017-01-01T20:36:00Z">
              <w:r w:rsidRPr="00224E9F">
                <w:rPr>
                  <w:rFonts w:asciiTheme="minorEastAsia" w:hAnsiTheme="minorEastAsia"/>
                  <w:sz w:val="21"/>
                  <w:szCs w:val="21"/>
                  <w:rPrChange w:id="5551" w:author="蔚滢璐" w:date="2017-01-02T12:59:00Z">
                    <w:rPr>
                      <w:sz w:val="21"/>
                      <w:szCs w:val="21"/>
                    </w:rPr>
                  </w:rPrChange>
                </w:rPr>
                <w:t>MemberHelper.get Instance</w:t>
              </w:r>
            </w:ins>
          </w:p>
        </w:tc>
        <w:tc>
          <w:tcPr>
            <w:tcW w:w="679" w:type="pct"/>
          </w:tcPr>
          <w:p w:rsidR="00645716" w:rsidRPr="00224E9F" w:rsidRDefault="00645716">
            <w:pPr>
              <w:rPr>
                <w:ins w:id="5552" w:author="蔚滢璐" w:date="2017-01-01T17:29:00Z"/>
                <w:rFonts w:asciiTheme="minorEastAsia" w:hAnsiTheme="minorEastAsia"/>
                <w:sz w:val="21"/>
                <w:szCs w:val="21"/>
                <w:rPrChange w:id="5553" w:author="蔚滢璐" w:date="2017-01-02T12:59:00Z">
                  <w:rPr>
                    <w:ins w:id="5554" w:author="蔚滢璐" w:date="2017-01-01T17:29:00Z"/>
                    <w:sz w:val="21"/>
                    <w:szCs w:val="21"/>
                  </w:rPr>
                </w:rPrChange>
              </w:rPr>
            </w:pPr>
            <w:ins w:id="5555" w:author="蔚滢璐" w:date="2017-01-01T17:2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55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758" w:type="pct"/>
          </w:tcPr>
          <w:p w:rsidR="00645716" w:rsidRPr="00224E9F" w:rsidRDefault="00BE4572">
            <w:pPr>
              <w:rPr>
                <w:ins w:id="5557" w:author="蔚滢璐" w:date="2017-01-01T17:29:00Z"/>
                <w:rFonts w:asciiTheme="minorEastAsia" w:hAnsiTheme="minorEastAsia"/>
                <w:sz w:val="21"/>
                <w:szCs w:val="21"/>
                <w:rPrChange w:id="5558" w:author="蔚滢璐" w:date="2017-01-02T12:59:00Z">
                  <w:rPr>
                    <w:ins w:id="5559" w:author="蔚滢璐" w:date="2017-01-01T17:29:00Z"/>
                    <w:sz w:val="21"/>
                    <w:szCs w:val="21"/>
                  </w:rPr>
                </w:rPrChange>
              </w:rPr>
            </w:pPr>
            <w:ins w:id="5560" w:author="蔚滢璐" w:date="2017-01-01T20:36:00Z">
              <w:r w:rsidRPr="00224E9F">
                <w:rPr>
                  <w:rFonts w:asciiTheme="minorEastAsia" w:hAnsiTheme="minorEastAsia"/>
                  <w:sz w:val="21"/>
                  <w:szCs w:val="21"/>
                  <w:rPrChange w:id="5561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static MemberHelper getInstance()</w:t>
              </w:r>
            </w:ins>
          </w:p>
        </w:tc>
      </w:tr>
      <w:tr w:rsidR="00224E9F" w:rsidRPr="00224E9F" w:rsidTr="00DE2F2F">
        <w:trPr>
          <w:ins w:id="5562" w:author="蔚滢璐" w:date="2017-01-01T17:29:00Z"/>
        </w:trPr>
        <w:tc>
          <w:tcPr>
            <w:tcW w:w="1563" w:type="pct"/>
            <w:vMerge/>
          </w:tcPr>
          <w:p w:rsidR="00645716" w:rsidRPr="00224E9F" w:rsidRDefault="00645716">
            <w:pPr>
              <w:rPr>
                <w:ins w:id="5563" w:author="蔚滢璐" w:date="2017-01-01T17:29:00Z"/>
                <w:rFonts w:asciiTheme="minorEastAsia" w:hAnsiTheme="minorEastAsia"/>
                <w:sz w:val="21"/>
                <w:szCs w:val="21"/>
                <w:rPrChange w:id="5564" w:author="蔚滢璐" w:date="2017-01-02T12:59:00Z">
                  <w:rPr>
                    <w:ins w:id="5565" w:author="蔚滢璐" w:date="2017-01-01T17:29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79" w:type="pct"/>
          </w:tcPr>
          <w:p w:rsidR="00645716" w:rsidRPr="00224E9F" w:rsidRDefault="00645716">
            <w:pPr>
              <w:rPr>
                <w:ins w:id="5566" w:author="蔚滢璐" w:date="2017-01-01T17:29:00Z"/>
                <w:rFonts w:asciiTheme="minorEastAsia" w:hAnsiTheme="minorEastAsia"/>
                <w:sz w:val="21"/>
                <w:szCs w:val="21"/>
                <w:rPrChange w:id="5567" w:author="蔚滢璐" w:date="2017-01-02T12:59:00Z">
                  <w:rPr>
                    <w:ins w:id="5568" w:author="蔚滢璐" w:date="2017-01-01T17:29:00Z"/>
                    <w:sz w:val="21"/>
                    <w:szCs w:val="21"/>
                  </w:rPr>
                </w:rPrChange>
              </w:rPr>
            </w:pPr>
            <w:ins w:id="5569" w:author="蔚滢璐" w:date="2017-01-01T17:2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57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757" w:type="pct"/>
          </w:tcPr>
          <w:p w:rsidR="00645716" w:rsidRPr="00224E9F" w:rsidRDefault="00BE4572">
            <w:pPr>
              <w:rPr>
                <w:ins w:id="5571" w:author="蔚滢璐" w:date="2017-01-01T17:29:00Z"/>
                <w:rFonts w:asciiTheme="minorEastAsia" w:hAnsiTheme="minorEastAsia"/>
                <w:sz w:val="21"/>
                <w:szCs w:val="21"/>
                <w:rPrChange w:id="5572" w:author="蔚滢璐" w:date="2017-01-02T12:59:00Z">
                  <w:rPr>
                    <w:ins w:id="5573" w:author="蔚滢璐" w:date="2017-01-01T17:29:00Z"/>
                    <w:sz w:val="21"/>
                    <w:szCs w:val="21"/>
                  </w:rPr>
                </w:rPrChange>
              </w:rPr>
            </w:pPr>
            <w:ins w:id="5574" w:author="蔚滢璐" w:date="2017-01-01T20:3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57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无</w:t>
              </w:r>
            </w:ins>
          </w:p>
        </w:tc>
      </w:tr>
      <w:tr w:rsidR="00224E9F" w:rsidRPr="00224E9F" w:rsidTr="00DE2F2F">
        <w:trPr>
          <w:ins w:id="5576" w:author="蔚滢璐" w:date="2017-01-01T17:29:00Z"/>
        </w:trPr>
        <w:tc>
          <w:tcPr>
            <w:tcW w:w="1563" w:type="pct"/>
            <w:vMerge/>
          </w:tcPr>
          <w:p w:rsidR="00645716" w:rsidRPr="00224E9F" w:rsidRDefault="00645716">
            <w:pPr>
              <w:rPr>
                <w:ins w:id="5577" w:author="蔚滢璐" w:date="2017-01-01T17:29:00Z"/>
                <w:rFonts w:asciiTheme="minorEastAsia" w:hAnsiTheme="minorEastAsia"/>
                <w:sz w:val="21"/>
                <w:szCs w:val="21"/>
                <w:rPrChange w:id="5578" w:author="蔚滢璐" w:date="2017-01-02T12:59:00Z">
                  <w:rPr>
                    <w:ins w:id="5579" w:author="蔚滢璐" w:date="2017-01-01T17:29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79" w:type="pct"/>
          </w:tcPr>
          <w:p w:rsidR="00645716" w:rsidRPr="00224E9F" w:rsidRDefault="00645716">
            <w:pPr>
              <w:rPr>
                <w:ins w:id="5580" w:author="蔚滢璐" w:date="2017-01-01T17:29:00Z"/>
                <w:rFonts w:asciiTheme="minorEastAsia" w:hAnsiTheme="minorEastAsia"/>
                <w:sz w:val="21"/>
                <w:szCs w:val="21"/>
                <w:rPrChange w:id="5581" w:author="蔚滢璐" w:date="2017-01-02T12:59:00Z">
                  <w:rPr>
                    <w:ins w:id="5582" w:author="蔚滢璐" w:date="2017-01-01T17:29:00Z"/>
                    <w:sz w:val="21"/>
                    <w:szCs w:val="21"/>
                  </w:rPr>
                </w:rPrChange>
              </w:rPr>
            </w:pPr>
            <w:ins w:id="5583" w:author="蔚滢璐" w:date="2017-01-01T17:2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58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757" w:type="pct"/>
          </w:tcPr>
          <w:p w:rsidR="00645716" w:rsidRPr="00224E9F" w:rsidRDefault="00BE4572">
            <w:pPr>
              <w:rPr>
                <w:ins w:id="5585" w:author="蔚滢璐" w:date="2017-01-01T17:29:00Z"/>
                <w:rFonts w:asciiTheme="minorEastAsia" w:hAnsiTheme="minorEastAsia"/>
                <w:sz w:val="21"/>
                <w:szCs w:val="21"/>
                <w:rPrChange w:id="5586" w:author="蔚滢璐" w:date="2017-01-02T12:59:00Z">
                  <w:rPr>
                    <w:ins w:id="5587" w:author="蔚滢璐" w:date="2017-01-01T17:29:00Z"/>
                    <w:sz w:val="21"/>
                    <w:szCs w:val="21"/>
                  </w:rPr>
                </w:rPrChange>
              </w:rPr>
            </w:pPr>
            <w:ins w:id="5588" w:author="蔚滢璐" w:date="2017-01-01T20:3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58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返回MemberHelper的</w:t>
              </w:r>
              <w:r w:rsidR="007C4C3F" w:rsidRPr="00224E9F">
                <w:rPr>
                  <w:rFonts w:asciiTheme="minorEastAsia" w:hAnsiTheme="minorEastAsia" w:hint="eastAsia"/>
                  <w:sz w:val="21"/>
                  <w:szCs w:val="21"/>
                  <w:rPrChange w:id="559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对象的引用</w:t>
              </w:r>
            </w:ins>
          </w:p>
        </w:tc>
      </w:tr>
      <w:tr w:rsidR="00224E9F" w:rsidRPr="00224E9F" w:rsidTr="00DE2F2F">
        <w:trPr>
          <w:ins w:id="5591" w:author="蔚滢璐" w:date="2017-01-01T20:37:00Z"/>
        </w:trPr>
        <w:tc>
          <w:tcPr>
            <w:tcW w:w="1563" w:type="pct"/>
            <w:vMerge w:val="restart"/>
          </w:tcPr>
          <w:p w:rsidR="007C4C3F" w:rsidRPr="00224E9F" w:rsidRDefault="007C4C3F">
            <w:pPr>
              <w:rPr>
                <w:ins w:id="5592" w:author="蔚滢璐" w:date="2017-01-01T20:37:00Z"/>
                <w:rFonts w:asciiTheme="minorEastAsia" w:hAnsiTheme="minorEastAsia"/>
                <w:sz w:val="21"/>
                <w:szCs w:val="21"/>
                <w:rPrChange w:id="5593" w:author="蔚滢璐" w:date="2017-01-02T12:59:00Z">
                  <w:rPr>
                    <w:ins w:id="5594" w:author="蔚滢璐" w:date="2017-01-01T20:37:00Z"/>
                    <w:sz w:val="21"/>
                    <w:szCs w:val="21"/>
                  </w:rPr>
                </w:rPrChange>
              </w:rPr>
            </w:pPr>
            <w:ins w:id="5595" w:author="蔚滢璐" w:date="2017-01-01T20:38:00Z">
              <w:r w:rsidRPr="00224E9F">
                <w:rPr>
                  <w:rFonts w:asciiTheme="minorEastAsia" w:hAnsiTheme="minorEastAsia"/>
                  <w:sz w:val="21"/>
                  <w:szCs w:val="21"/>
                  <w:rPrChange w:id="5596" w:author="蔚滢璐" w:date="2017-01-02T12:59:00Z">
                    <w:rPr>
                      <w:sz w:val="21"/>
                      <w:szCs w:val="21"/>
                    </w:rPr>
                  </w:rPrChange>
                </w:rPr>
                <w:t>MemberHelper.serMember</w:t>
              </w:r>
            </w:ins>
            <w:ins w:id="5597" w:author="蔚滢璐" w:date="2017-01-01T20:39:00Z">
              <w:r w:rsidRPr="00224E9F">
                <w:rPr>
                  <w:rFonts w:asciiTheme="minorEastAsia" w:hAnsiTheme="minorEastAsia"/>
                  <w:sz w:val="21"/>
                  <w:szCs w:val="21"/>
                  <w:rPrChange w:id="5598" w:author="蔚滢璐" w:date="2017-01-02T12:59:00Z">
                    <w:rPr>
                      <w:sz w:val="21"/>
                      <w:szCs w:val="21"/>
                    </w:rPr>
                  </w:rPrChange>
                </w:rPr>
                <w:t xml:space="preserve"> </w:t>
              </w:r>
            </w:ins>
            <w:ins w:id="5599" w:author="蔚滢璐" w:date="2017-01-01T20:38:00Z">
              <w:r w:rsidRPr="00224E9F">
                <w:rPr>
                  <w:rFonts w:asciiTheme="minorEastAsia" w:hAnsiTheme="minorEastAsia"/>
                  <w:sz w:val="21"/>
                  <w:szCs w:val="21"/>
                  <w:rPrChange w:id="5600" w:author="蔚滢璐" w:date="2017-01-02T12:59:00Z">
                    <w:rPr>
                      <w:sz w:val="21"/>
                      <w:szCs w:val="21"/>
                    </w:rPr>
                  </w:rPrChange>
                </w:rPr>
                <w:t>Stan</w:t>
              </w:r>
            </w:ins>
            <w:ins w:id="5601" w:author="蔚滢璐" w:date="2017-01-01T20:39:00Z">
              <w:r w:rsidRPr="00224E9F">
                <w:rPr>
                  <w:rFonts w:asciiTheme="minorEastAsia" w:hAnsiTheme="minorEastAsia"/>
                  <w:sz w:val="21"/>
                  <w:szCs w:val="21"/>
                  <w:rPrChange w:id="5602" w:author="蔚滢璐" w:date="2017-01-02T12:59:00Z">
                    <w:rPr>
                      <w:sz w:val="21"/>
                      <w:szCs w:val="21"/>
                    </w:rPr>
                  </w:rPrChange>
                </w:rPr>
                <w:t>dard</w:t>
              </w:r>
            </w:ins>
          </w:p>
        </w:tc>
        <w:tc>
          <w:tcPr>
            <w:tcW w:w="679" w:type="pct"/>
          </w:tcPr>
          <w:p w:rsidR="007C4C3F" w:rsidRPr="00224E9F" w:rsidRDefault="007C4C3F">
            <w:pPr>
              <w:rPr>
                <w:ins w:id="5603" w:author="蔚滢璐" w:date="2017-01-01T20:37:00Z"/>
                <w:rFonts w:asciiTheme="minorEastAsia" w:hAnsiTheme="minorEastAsia"/>
                <w:sz w:val="21"/>
                <w:szCs w:val="21"/>
                <w:rPrChange w:id="5604" w:author="蔚滢璐" w:date="2017-01-02T12:59:00Z">
                  <w:rPr>
                    <w:ins w:id="5605" w:author="蔚滢璐" w:date="2017-01-01T20:37:00Z"/>
                    <w:sz w:val="21"/>
                    <w:szCs w:val="21"/>
                  </w:rPr>
                </w:rPrChange>
              </w:rPr>
            </w:pPr>
            <w:ins w:id="5606" w:author="蔚滢璐" w:date="2017-01-01T20:3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60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757" w:type="pct"/>
          </w:tcPr>
          <w:p w:rsidR="007C4C3F" w:rsidRPr="00224E9F" w:rsidRDefault="007C4C3F">
            <w:pPr>
              <w:rPr>
                <w:ins w:id="5608" w:author="蔚滢璐" w:date="2017-01-01T20:37:00Z"/>
                <w:rFonts w:asciiTheme="minorEastAsia" w:hAnsiTheme="minorEastAsia"/>
                <w:sz w:val="21"/>
                <w:szCs w:val="21"/>
                <w:rPrChange w:id="5609" w:author="蔚滢璐" w:date="2017-01-02T12:59:00Z">
                  <w:rPr>
                    <w:ins w:id="5610" w:author="蔚滢璐" w:date="2017-01-01T20:37:00Z"/>
                    <w:sz w:val="21"/>
                    <w:szCs w:val="21"/>
                  </w:rPr>
                </w:rPrChange>
              </w:rPr>
            </w:pPr>
            <w:ins w:id="5611" w:author="蔚滢璐" w:date="2017-01-01T20:39:00Z">
              <w:r w:rsidRPr="00224E9F">
                <w:rPr>
                  <w:rFonts w:asciiTheme="minorEastAsia" w:hAnsiTheme="minorEastAsia"/>
                  <w:sz w:val="21"/>
                  <w:szCs w:val="21"/>
                  <w:rPrChange w:id="5612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ResultMessage setMemberStandard(int boundaryForLevel)</w:t>
              </w:r>
            </w:ins>
          </w:p>
        </w:tc>
      </w:tr>
      <w:tr w:rsidR="00224E9F" w:rsidRPr="00224E9F" w:rsidTr="00DE2F2F">
        <w:trPr>
          <w:ins w:id="5613" w:author="蔚滢璐" w:date="2017-01-01T20:37:00Z"/>
        </w:trPr>
        <w:tc>
          <w:tcPr>
            <w:tcW w:w="1563" w:type="pct"/>
            <w:vMerge/>
          </w:tcPr>
          <w:p w:rsidR="007C4C3F" w:rsidRPr="00224E9F" w:rsidRDefault="007C4C3F">
            <w:pPr>
              <w:rPr>
                <w:ins w:id="5614" w:author="蔚滢璐" w:date="2017-01-01T20:37:00Z"/>
                <w:rFonts w:asciiTheme="minorEastAsia" w:hAnsiTheme="minorEastAsia"/>
                <w:sz w:val="21"/>
                <w:szCs w:val="21"/>
                <w:rPrChange w:id="5615" w:author="蔚滢璐" w:date="2017-01-02T12:59:00Z">
                  <w:rPr>
                    <w:ins w:id="5616" w:author="蔚滢璐" w:date="2017-01-01T20:37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79" w:type="pct"/>
          </w:tcPr>
          <w:p w:rsidR="007C4C3F" w:rsidRPr="00224E9F" w:rsidRDefault="007C4C3F">
            <w:pPr>
              <w:rPr>
                <w:ins w:id="5617" w:author="蔚滢璐" w:date="2017-01-01T20:37:00Z"/>
                <w:rFonts w:asciiTheme="minorEastAsia" w:hAnsiTheme="minorEastAsia"/>
                <w:sz w:val="21"/>
                <w:szCs w:val="21"/>
                <w:rPrChange w:id="5618" w:author="蔚滢璐" w:date="2017-01-02T12:59:00Z">
                  <w:rPr>
                    <w:ins w:id="5619" w:author="蔚滢璐" w:date="2017-01-01T20:37:00Z"/>
                    <w:sz w:val="21"/>
                    <w:szCs w:val="21"/>
                  </w:rPr>
                </w:rPrChange>
              </w:rPr>
            </w:pPr>
            <w:ins w:id="5620" w:author="蔚滢璐" w:date="2017-01-01T20:3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62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757" w:type="pct"/>
          </w:tcPr>
          <w:p w:rsidR="007C4C3F" w:rsidRPr="00224E9F" w:rsidRDefault="007C4C3F">
            <w:pPr>
              <w:rPr>
                <w:ins w:id="5622" w:author="蔚滢璐" w:date="2017-01-01T20:37:00Z"/>
                <w:rFonts w:asciiTheme="minorEastAsia" w:hAnsiTheme="minorEastAsia"/>
                <w:sz w:val="21"/>
                <w:szCs w:val="21"/>
                <w:rPrChange w:id="5623" w:author="蔚滢璐" w:date="2017-01-02T12:59:00Z">
                  <w:rPr>
                    <w:ins w:id="5624" w:author="蔚滢璐" w:date="2017-01-01T20:37:00Z"/>
                    <w:sz w:val="21"/>
                    <w:szCs w:val="21"/>
                  </w:rPr>
                </w:rPrChange>
              </w:rPr>
            </w:pPr>
            <w:ins w:id="5625" w:author="蔚滢璐" w:date="2017-01-01T20:3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62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网站</w:t>
              </w:r>
            </w:ins>
            <w:ins w:id="5627" w:author="蔚滢璐" w:date="2017-01-01T20:4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62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营销人员制定会员等级</w:t>
              </w:r>
            </w:ins>
          </w:p>
        </w:tc>
      </w:tr>
      <w:tr w:rsidR="00224E9F" w:rsidRPr="00224E9F" w:rsidTr="00DE2F2F">
        <w:trPr>
          <w:ins w:id="5629" w:author="蔚滢璐" w:date="2017-01-01T20:37:00Z"/>
        </w:trPr>
        <w:tc>
          <w:tcPr>
            <w:tcW w:w="1563" w:type="pct"/>
            <w:vMerge/>
          </w:tcPr>
          <w:p w:rsidR="007C4C3F" w:rsidRPr="00224E9F" w:rsidRDefault="007C4C3F">
            <w:pPr>
              <w:rPr>
                <w:ins w:id="5630" w:author="蔚滢璐" w:date="2017-01-01T20:37:00Z"/>
                <w:rFonts w:asciiTheme="minorEastAsia" w:hAnsiTheme="minorEastAsia"/>
                <w:sz w:val="21"/>
                <w:szCs w:val="21"/>
                <w:rPrChange w:id="5631" w:author="蔚滢璐" w:date="2017-01-02T12:59:00Z">
                  <w:rPr>
                    <w:ins w:id="5632" w:author="蔚滢璐" w:date="2017-01-01T20:37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79" w:type="pct"/>
          </w:tcPr>
          <w:p w:rsidR="007C4C3F" w:rsidRPr="00224E9F" w:rsidRDefault="007C4C3F">
            <w:pPr>
              <w:rPr>
                <w:ins w:id="5633" w:author="蔚滢璐" w:date="2017-01-01T20:37:00Z"/>
                <w:rFonts w:asciiTheme="minorEastAsia" w:hAnsiTheme="minorEastAsia"/>
                <w:sz w:val="21"/>
                <w:szCs w:val="21"/>
                <w:rPrChange w:id="5634" w:author="蔚滢璐" w:date="2017-01-02T12:59:00Z">
                  <w:rPr>
                    <w:ins w:id="5635" w:author="蔚滢璐" w:date="2017-01-01T20:37:00Z"/>
                    <w:sz w:val="21"/>
                    <w:szCs w:val="21"/>
                  </w:rPr>
                </w:rPrChange>
              </w:rPr>
            </w:pPr>
            <w:ins w:id="5636" w:author="蔚滢璐" w:date="2017-01-01T20:3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63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757" w:type="pct"/>
          </w:tcPr>
          <w:p w:rsidR="007C4C3F" w:rsidRPr="00224E9F" w:rsidRDefault="007C4C3F">
            <w:pPr>
              <w:rPr>
                <w:ins w:id="5638" w:author="蔚滢璐" w:date="2017-01-01T20:37:00Z"/>
                <w:rFonts w:asciiTheme="minorEastAsia" w:hAnsiTheme="minorEastAsia"/>
                <w:sz w:val="21"/>
                <w:szCs w:val="21"/>
                <w:rPrChange w:id="5639" w:author="蔚滢璐" w:date="2017-01-02T12:59:00Z">
                  <w:rPr>
                    <w:ins w:id="5640" w:author="蔚滢璐" w:date="2017-01-01T20:37:00Z"/>
                    <w:sz w:val="21"/>
                    <w:szCs w:val="21"/>
                  </w:rPr>
                </w:rPrChange>
              </w:rPr>
            </w:pPr>
            <w:ins w:id="5641" w:author="蔚滢璐" w:date="2017-01-01T20:4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64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调用Mem</w:t>
              </w:r>
              <w:r w:rsidRPr="00224E9F">
                <w:rPr>
                  <w:rFonts w:asciiTheme="minorEastAsia" w:hAnsiTheme="minorEastAsia"/>
                  <w:sz w:val="21"/>
                  <w:szCs w:val="21"/>
                  <w:rPrChange w:id="5643" w:author="蔚滢璐" w:date="2017-01-02T12:59:00Z">
                    <w:rPr>
                      <w:sz w:val="21"/>
                      <w:szCs w:val="21"/>
                    </w:rPr>
                  </w:rPrChange>
                </w:rPr>
                <w:t>berHelper.update()</w:t>
              </w:r>
            </w:ins>
          </w:p>
        </w:tc>
      </w:tr>
      <w:tr w:rsidR="00224E9F" w:rsidRPr="00224E9F" w:rsidTr="00DE2F2F">
        <w:trPr>
          <w:ins w:id="5644" w:author="蔚滢璐" w:date="2017-01-01T20:40:00Z"/>
        </w:trPr>
        <w:tc>
          <w:tcPr>
            <w:tcW w:w="1563" w:type="pct"/>
            <w:vMerge w:val="restart"/>
          </w:tcPr>
          <w:p w:rsidR="007C4C3F" w:rsidRPr="00224E9F" w:rsidRDefault="007C4C3F">
            <w:pPr>
              <w:rPr>
                <w:ins w:id="5645" w:author="蔚滢璐" w:date="2017-01-01T20:40:00Z"/>
                <w:rFonts w:asciiTheme="minorEastAsia" w:hAnsiTheme="minorEastAsia"/>
                <w:sz w:val="21"/>
                <w:szCs w:val="21"/>
                <w:rPrChange w:id="5646" w:author="蔚滢璐" w:date="2017-01-02T12:59:00Z">
                  <w:rPr>
                    <w:ins w:id="5647" w:author="蔚滢璐" w:date="2017-01-01T20:40:00Z"/>
                    <w:sz w:val="21"/>
                    <w:szCs w:val="21"/>
                  </w:rPr>
                </w:rPrChange>
              </w:rPr>
            </w:pPr>
            <w:ins w:id="5648" w:author="蔚滢璐" w:date="2017-01-01T20:42:00Z">
              <w:r w:rsidRPr="00224E9F">
                <w:rPr>
                  <w:rFonts w:asciiTheme="minorEastAsia" w:hAnsiTheme="minorEastAsia"/>
                  <w:sz w:val="21"/>
                  <w:szCs w:val="21"/>
                  <w:rPrChange w:id="5649" w:author="蔚滢璐" w:date="2017-01-02T12:59:00Z">
                    <w:rPr>
                      <w:sz w:val="21"/>
                      <w:szCs w:val="21"/>
                    </w:rPr>
                  </w:rPrChange>
                </w:rPr>
                <w:t>MemberHelper.get BoundaryForLevels</w:t>
              </w:r>
            </w:ins>
          </w:p>
        </w:tc>
        <w:tc>
          <w:tcPr>
            <w:tcW w:w="679" w:type="pct"/>
          </w:tcPr>
          <w:p w:rsidR="007C4C3F" w:rsidRPr="00224E9F" w:rsidRDefault="007C4C3F">
            <w:pPr>
              <w:rPr>
                <w:ins w:id="5650" w:author="蔚滢璐" w:date="2017-01-01T20:40:00Z"/>
                <w:rFonts w:asciiTheme="minorEastAsia" w:hAnsiTheme="minorEastAsia"/>
                <w:sz w:val="21"/>
                <w:szCs w:val="21"/>
                <w:rPrChange w:id="5651" w:author="蔚滢璐" w:date="2017-01-02T12:59:00Z">
                  <w:rPr>
                    <w:ins w:id="5652" w:author="蔚滢璐" w:date="2017-01-01T20:40:00Z"/>
                    <w:sz w:val="21"/>
                    <w:szCs w:val="21"/>
                  </w:rPr>
                </w:rPrChange>
              </w:rPr>
            </w:pPr>
            <w:ins w:id="5653" w:author="蔚滢璐" w:date="2017-01-01T20:4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65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757" w:type="pct"/>
          </w:tcPr>
          <w:p w:rsidR="007C4C3F" w:rsidRPr="00224E9F" w:rsidRDefault="007C4C3F">
            <w:pPr>
              <w:rPr>
                <w:ins w:id="5655" w:author="蔚滢璐" w:date="2017-01-01T20:40:00Z"/>
                <w:rFonts w:asciiTheme="minorEastAsia" w:hAnsiTheme="minorEastAsia"/>
                <w:sz w:val="21"/>
                <w:szCs w:val="21"/>
                <w:rPrChange w:id="5656" w:author="蔚滢璐" w:date="2017-01-02T12:59:00Z">
                  <w:rPr>
                    <w:ins w:id="5657" w:author="蔚滢璐" w:date="2017-01-01T20:40:00Z"/>
                    <w:sz w:val="21"/>
                    <w:szCs w:val="21"/>
                  </w:rPr>
                </w:rPrChange>
              </w:rPr>
            </w:pPr>
            <w:ins w:id="5658" w:author="蔚滢璐" w:date="2017-01-01T20:42:00Z">
              <w:r w:rsidRPr="00224E9F">
                <w:rPr>
                  <w:rFonts w:asciiTheme="minorEastAsia" w:hAnsiTheme="minorEastAsia"/>
                  <w:sz w:val="21"/>
                  <w:szCs w:val="21"/>
                  <w:rPrChange w:id="5659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int get BoundaryForLevels()</w:t>
              </w:r>
            </w:ins>
          </w:p>
        </w:tc>
      </w:tr>
      <w:tr w:rsidR="00224E9F" w:rsidRPr="00224E9F" w:rsidTr="00DE2F2F">
        <w:trPr>
          <w:ins w:id="5660" w:author="蔚滢璐" w:date="2017-01-01T20:40:00Z"/>
        </w:trPr>
        <w:tc>
          <w:tcPr>
            <w:tcW w:w="1563" w:type="pct"/>
            <w:vMerge/>
          </w:tcPr>
          <w:p w:rsidR="007C4C3F" w:rsidRPr="00224E9F" w:rsidRDefault="007C4C3F">
            <w:pPr>
              <w:rPr>
                <w:ins w:id="5661" w:author="蔚滢璐" w:date="2017-01-01T20:40:00Z"/>
                <w:rFonts w:asciiTheme="minorEastAsia" w:hAnsiTheme="minorEastAsia"/>
                <w:sz w:val="21"/>
                <w:szCs w:val="21"/>
                <w:rPrChange w:id="5662" w:author="蔚滢璐" w:date="2017-01-02T12:59:00Z">
                  <w:rPr>
                    <w:ins w:id="5663" w:author="蔚滢璐" w:date="2017-01-01T20:40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79" w:type="pct"/>
          </w:tcPr>
          <w:p w:rsidR="007C4C3F" w:rsidRPr="00224E9F" w:rsidRDefault="007C4C3F">
            <w:pPr>
              <w:rPr>
                <w:ins w:id="5664" w:author="蔚滢璐" w:date="2017-01-01T20:40:00Z"/>
                <w:rFonts w:asciiTheme="minorEastAsia" w:hAnsiTheme="minorEastAsia"/>
                <w:sz w:val="21"/>
                <w:szCs w:val="21"/>
                <w:rPrChange w:id="5665" w:author="蔚滢璐" w:date="2017-01-02T12:59:00Z">
                  <w:rPr>
                    <w:ins w:id="5666" w:author="蔚滢璐" w:date="2017-01-01T20:40:00Z"/>
                    <w:sz w:val="21"/>
                    <w:szCs w:val="21"/>
                  </w:rPr>
                </w:rPrChange>
              </w:rPr>
            </w:pPr>
            <w:ins w:id="5667" w:author="蔚滢璐" w:date="2017-01-01T20:4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66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757" w:type="pct"/>
          </w:tcPr>
          <w:p w:rsidR="007C4C3F" w:rsidRPr="00224E9F" w:rsidRDefault="007C4C3F">
            <w:pPr>
              <w:rPr>
                <w:ins w:id="5669" w:author="蔚滢璐" w:date="2017-01-01T20:40:00Z"/>
                <w:rFonts w:asciiTheme="minorEastAsia" w:hAnsiTheme="minorEastAsia"/>
                <w:sz w:val="21"/>
                <w:szCs w:val="21"/>
                <w:rPrChange w:id="5670" w:author="蔚滢璐" w:date="2017-01-02T12:59:00Z">
                  <w:rPr>
                    <w:ins w:id="5671" w:author="蔚滢璐" w:date="2017-01-01T20:40:00Z"/>
                    <w:sz w:val="21"/>
                    <w:szCs w:val="21"/>
                  </w:rPr>
                </w:rPrChange>
              </w:rPr>
            </w:pPr>
            <w:ins w:id="5672" w:author="蔚滢璐" w:date="2017-01-01T20:4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67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无</w:t>
              </w:r>
            </w:ins>
          </w:p>
        </w:tc>
      </w:tr>
      <w:tr w:rsidR="00224E9F" w:rsidRPr="00224E9F" w:rsidTr="00DE2F2F">
        <w:trPr>
          <w:ins w:id="5674" w:author="蔚滢璐" w:date="2017-01-01T20:40:00Z"/>
        </w:trPr>
        <w:tc>
          <w:tcPr>
            <w:tcW w:w="1563" w:type="pct"/>
            <w:vMerge/>
          </w:tcPr>
          <w:p w:rsidR="007C4C3F" w:rsidRPr="00224E9F" w:rsidRDefault="007C4C3F">
            <w:pPr>
              <w:rPr>
                <w:ins w:id="5675" w:author="蔚滢璐" w:date="2017-01-01T20:40:00Z"/>
                <w:rFonts w:asciiTheme="minorEastAsia" w:hAnsiTheme="minorEastAsia"/>
                <w:sz w:val="21"/>
                <w:szCs w:val="21"/>
                <w:rPrChange w:id="5676" w:author="蔚滢璐" w:date="2017-01-02T12:59:00Z">
                  <w:rPr>
                    <w:ins w:id="5677" w:author="蔚滢璐" w:date="2017-01-01T20:40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79" w:type="pct"/>
          </w:tcPr>
          <w:p w:rsidR="007C4C3F" w:rsidRPr="00224E9F" w:rsidRDefault="007C4C3F">
            <w:pPr>
              <w:rPr>
                <w:ins w:id="5678" w:author="蔚滢璐" w:date="2017-01-01T20:40:00Z"/>
                <w:rFonts w:asciiTheme="minorEastAsia" w:hAnsiTheme="minorEastAsia"/>
                <w:sz w:val="21"/>
                <w:szCs w:val="21"/>
                <w:rPrChange w:id="5679" w:author="蔚滢璐" w:date="2017-01-02T12:59:00Z">
                  <w:rPr>
                    <w:ins w:id="5680" w:author="蔚滢璐" w:date="2017-01-01T20:40:00Z"/>
                    <w:sz w:val="21"/>
                    <w:szCs w:val="21"/>
                  </w:rPr>
                </w:rPrChange>
              </w:rPr>
            </w:pPr>
            <w:ins w:id="5681" w:author="蔚滢璐" w:date="2017-01-01T20:4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68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757" w:type="pct"/>
          </w:tcPr>
          <w:p w:rsidR="007C4C3F" w:rsidRPr="00224E9F" w:rsidRDefault="007C4C3F">
            <w:pPr>
              <w:rPr>
                <w:ins w:id="5683" w:author="蔚滢璐" w:date="2017-01-01T20:40:00Z"/>
                <w:rFonts w:asciiTheme="minorEastAsia" w:hAnsiTheme="minorEastAsia"/>
                <w:sz w:val="21"/>
                <w:szCs w:val="21"/>
                <w:rPrChange w:id="5684" w:author="蔚滢璐" w:date="2017-01-02T12:59:00Z">
                  <w:rPr>
                    <w:ins w:id="5685" w:author="蔚滢璐" w:date="2017-01-01T20:40:00Z"/>
                    <w:sz w:val="21"/>
                    <w:szCs w:val="21"/>
                  </w:rPr>
                </w:rPrChange>
              </w:rPr>
            </w:pPr>
            <w:ins w:id="5686" w:author="蔚滢璐" w:date="2017-01-01T20:4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68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返回现有酒店的</w:t>
              </w:r>
            </w:ins>
          </w:p>
        </w:tc>
      </w:tr>
      <w:tr w:rsidR="00224E9F" w:rsidRPr="00224E9F" w:rsidTr="00DE2F2F">
        <w:trPr>
          <w:ins w:id="5688" w:author="蔚滢璐" w:date="2017-01-01T21:03:00Z"/>
        </w:trPr>
        <w:tc>
          <w:tcPr>
            <w:tcW w:w="1563" w:type="pct"/>
            <w:vMerge w:val="restart"/>
          </w:tcPr>
          <w:p w:rsidR="00DE2F2F" w:rsidRPr="00224E9F" w:rsidRDefault="00DE2F2F" w:rsidP="00DE2F2F">
            <w:pPr>
              <w:rPr>
                <w:ins w:id="5689" w:author="蔚滢璐" w:date="2017-01-01T21:04:00Z"/>
                <w:rFonts w:asciiTheme="minorEastAsia" w:hAnsiTheme="minorEastAsia"/>
                <w:sz w:val="21"/>
                <w:szCs w:val="21"/>
                <w:rPrChange w:id="5690" w:author="蔚滢璐" w:date="2017-01-02T12:59:00Z">
                  <w:rPr>
                    <w:ins w:id="5691" w:author="蔚滢璐" w:date="2017-01-01T21:04:00Z"/>
                    <w:sz w:val="21"/>
                    <w:szCs w:val="21"/>
                  </w:rPr>
                </w:rPrChange>
              </w:rPr>
            </w:pPr>
            <w:ins w:id="5692" w:author="蔚滢璐" w:date="2017-01-01T21:03:00Z">
              <w:r w:rsidRPr="00224E9F">
                <w:rPr>
                  <w:rFonts w:asciiTheme="minorEastAsia" w:hAnsiTheme="minorEastAsia"/>
                  <w:sz w:val="21"/>
                  <w:szCs w:val="21"/>
                  <w:rPrChange w:id="5693" w:author="蔚滢璐" w:date="2017-01-02T12:59:00Z">
                    <w:rPr>
                      <w:sz w:val="21"/>
                      <w:szCs w:val="21"/>
                    </w:rPr>
                  </w:rPrChange>
                </w:rPr>
                <w:t>MemberHelper.getMember</w:t>
              </w:r>
            </w:ins>
          </w:p>
          <w:p w:rsidR="00DE2F2F" w:rsidRPr="00224E9F" w:rsidRDefault="00DE2F2F" w:rsidP="00DE2F2F">
            <w:pPr>
              <w:rPr>
                <w:ins w:id="5694" w:author="蔚滢璐" w:date="2017-01-01T21:03:00Z"/>
                <w:rFonts w:asciiTheme="minorEastAsia" w:hAnsiTheme="minorEastAsia"/>
                <w:sz w:val="21"/>
                <w:szCs w:val="21"/>
                <w:rPrChange w:id="5695" w:author="蔚滢璐" w:date="2017-01-02T12:59:00Z">
                  <w:rPr>
                    <w:ins w:id="5696" w:author="蔚滢璐" w:date="2017-01-01T21:03:00Z"/>
                    <w:sz w:val="21"/>
                    <w:szCs w:val="21"/>
                  </w:rPr>
                </w:rPrChange>
              </w:rPr>
            </w:pPr>
            <w:ins w:id="5697" w:author="蔚滢璐" w:date="2017-01-01T21:03:00Z">
              <w:r w:rsidRPr="00224E9F">
                <w:rPr>
                  <w:rFonts w:asciiTheme="minorEastAsia" w:hAnsiTheme="minorEastAsia"/>
                  <w:sz w:val="21"/>
                  <w:szCs w:val="21"/>
                  <w:rPrChange w:id="5698" w:author="蔚滢璐" w:date="2017-01-02T12:59:00Z">
                    <w:rPr>
                      <w:sz w:val="21"/>
                      <w:szCs w:val="21"/>
                    </w:rPr>
                  </w:rPrChange>
                </w:rPr>
                <w:t>Lev</w:t>
              </w:r>
            </w:ins>
            <w:ins w:id="5699" w:author="蔚滢璐" w:date="2017-01-01T21:04:00Z">
              <w:r w:rsidRPr="00224E9F">
                <w:rPr>
                  <w:rFonts w:asciiTheme="minorEastAsia" w:hAnsiTheme="minorEastAsia"/>
                  <w:sz w:val="21"/>
                  <w:szCs w:val="21"/>
                  <w:rPrChange w:id="5700" w:author="蔚滢璐" w:date="2017-01-02T12:59:00Z">
                    <w:rPr>
                      <w:sz w:val="21"/>
                      <w:szCs w:val="21"/>
                    </w:rPr>
                  </w:rPrChange>
                </w:rPr>
                <w:t>el</w:t>
              </w:r>
            </w:ins>
          </w:p>
        </w:tc>
        <w:tc>
          <w:tcPr>
            <w:tcW w:w="679" w:type="pct"/>
          </w:tcPr>
          <w:p w:rsidR="00DE2F2F" w:rsidRPr="00224E9F" w:rsidRDefault="00DE2F2F" w:rsidP="00DE2F2F">
            <w:pPr>
              <w:rPr>
                <w:ins w:id="5701" w:author="蔚滢璐" w:date="2017-01-01T21:03:00Z"/>
                <w:rFonts w:asciiTheme="minorEastAsia" w:hAnsiTheme="minorEastAsia"/>
                <w:sz w:val="21"/>
                <w:szCs w:val="21"/>
                <w:rPrChange w:id="5702" w:author="蔚滢璐" w:date="2017-01-02T12:59:00Z">
                  <w:rPr>
                    <w:ins w:id="5703" w:author="蔚滢璐" w:date="2017-01-01T21:03:00Z"/>
                    <w:sz w:val="21"/>
                    <w:szCs w:val="21"/>
                  </w:rPr>
                </w:rPrChange>
              </w:rPr>
            </w:pPr>
            <w:ins w:id="5704" w:author="蔚滢璐" w:date="2017-01-01T21:0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70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757" w:type="pct"/>
          </w:tcPr>
          <w:p w:rsidR="00DE2F2F" w:rsidRPr="00224E9F" w:rsidRDefault="00DE2F2F" w:rsidP="00DE2F2F">
            <w:pPr>
              <w:rPr>
                <w:ins w:id="5706" w:author="蔚滢璐" w:date="2017-01-01T21:03:00Z"/>
                <w:rFonts w:asciiTheme="minorEastAsia" w:hAnsiTheme="minorEastAsia"/>
                <w:sz w:val="21"/>
                <w:szCs w:val="21"/>
                <w:rPrChange w:id="5707" w:author="蔚滢璐" w:date="2017-01-02T12:59:00Z">
                  <w:rPr>
                    <w:ins w:id="5708" w:author="蔚滢璐" w:date="2017-01-01T21:03:00Z"/>
                    <w:sz w:val="21"/>
                    <w:szCs w:val="21"/>
                  </w:rPr>
                </w:rPrChange>
              </w:rPr>
            </w:pPr>
            <w:ins w:id="5709" w:author="蔚滢璐" w:date="2017-01-01T21:04:00Z">
              <w:r w:rsidRPr="00224E9F">
                <w:rPr>
                  <w:rFonts w:asciiTheme="minorEastAsia" w:hAnsiTheme="minorEastAsia"/>
                  <w:sz w:val="21"/>
                  <w:szCs w:val="21"/>
                  <w:rPrChange w:id="5710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int</w:t>
              </w:r>
            </w:ins>
            <w:ins w:id="5711" w:author="蔚滢璐" w:date="2017-01-01T21:05:00Z">
              <w:r w:rsidRPr="00224E9F">
                <w:rPr>
                  <w:rFonts w:asciiTheme="minorEastAsia" w:hAnsiTheme="minorEastAsia"/>
                  <w:sz w:val="21"/>
                  <w:szCs w:val="21"/>
                  <w:rPrChange w:id="5712" w:author="蔚滢璐" w:date="2017-01-02T12:59:00Z">
                    <w:rPr>
                      <w:sz w:val="21"/>
                      <w:szCs w:val="21"/>
                    </w:rPr>
                  </w:rPrChange>
                </w:rPr>
                <w:t xml:space="preserve"> </w:t>
              </w:r>
            </w:ins>
            <w:ins w:id="5713" w:author="蔚滢璐" w:date="2017-01-01T21:04:00Z">
              <w:r w:rsidRPr="00224E9F">
                <w:rPr>
                  <w:rFonts w:asciiTheme="minorEastAsia" w:hAnsiTheme="minorEastAsia"/>
                  <w:sz w:val="21"/>
                  <w:szCs w:val="21"/>
                  <w:rPrChange w:id="5714" w:author="蔚滢璐" w:date="2017-01-02T12:59:00Z">
                    <w:rPr>
                      <w:sz w:val="21"/>
                      <w:szCs w:val="21"/>
                    </w:rPr>
                  </w:rPrChange>
                </w:rPr>
                <w:t xml:space="preserve"> getMemberLevel(int credit)</w:t>
              </w:r>
            </w:ins>
          </w:p>
        </w:tc>
      </w:tr>
      <w:tr w:rsidR="00224E9F" w:rsidRPr="00224E9F" w:rsidTr="00DE2F2F">
        <w:trPr>
          <w:ins w:id="5715" w:author="蔚滢璐" w:date="2017-01-01T21:02:00Z"/>
        </w:trPr>
        <w:tc>
          <w:tcPr>
            <w:tcW w:w="1563" w:type="pct"/>
            <w:vMerge/>
          </w:tcPr>
          <w:p w:rsidR="00DE2F2F" w:rsidRPr="00224E9F" w:rsidRDefault="00DE2F2F" w:rsidP="00DE2F2F">
            <w:pPr>
              <w:rPr>
                <w:ins w:id="5716" w:author="蔚滢璐" w:date="2017-01-01T21:02:00Z"/>
                <w:rFonts w:asciiTheme="minorEastAsia" w:hAnsiTheme="minorEastAsia"/>
                <w:sz w:val="21"/>
                <w:szCs w:val="21"/>
                <w:rPrChange w:id="5717" w:author="蔚滢璐" w:date="2017-01-02T12:59:00Z">
                  <w:rPr>
                    <w:ins w:id="5718" w:author="蔚滢璐" w:date="2017-01-01T21:02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79" w:type="pct"/>
          </w:tcPr>
          <w:p w:rsidR="00DE2F2F" w:rsidRPr="00224E9F" w:rsidRDefault="00DE2F2F" w:rsidP="00DE2F2F">
            <w:pPr>
              <w:rPr>
                <w:ins w:id="5719" w:author="蔚滢璐" w:date="2017-01-01T21:02:00Z"/>
                <w:rFonts w:asciiTheme="minorEastAsia" w:hAnsiTheme="minorEastAsia"/>
                <w:sz w:val="21"/>
                <w:szCs w:val="21"/>
                <w:rPrChange w:id="5720" w:author="蔚滢璐" w:date="2017-01-02T12:59:00Z">
                  <w:rPr>
                    <w:ins w:id="5721" w:author="蔚滢璐" w:date="2017-01-01T21:02:00Z"/>
                    <w:sz w:val="21"/>
                    <w:szCs w:val="21"/>
                  </w:rPr>
                </w:rPrChange>
              </w:rPr>
            </w:pPr>
            <w:ins w:id="5722" w:author="蔚滢璐" w:date="2017-01-01T21:0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72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757" w:type="pct"/>
          </w:tcPr>
          <w:p w:rsidR="00DE2F2F" w:rsidRPr="00224E9F" w:rsidRDefault="00DE2F2F" w:rsidP="00DE2F2F">
            <w:pPr>
              <w:rPr>
                <w:ins w:id="5724" w:author="蔚滢璐" w:date="2017-01-01T21:02:00Z"/>
                <w:rFonts w:asciiTheme="minorEastAsia" w:hAnsiTheme="minorEastAsia"/>
                <w:sz w:val="21"/>
                <w:szCs w:val="21"/>
                <w:rPrChange w:id="5725" w:author="蔚滢璐" w:date="2017-01-02T12:59:00Z">
                  <w:rPr>
                    <w:ins w:id="5726" w:author="蔚滢璐" w:date="2017-01-01T21:02:00Z"/>
                    <w:sz w:val="21"/>
                    <w:szCs w:val="21"/>
                  </w:rPr>
                </w:rPrChange>
              </w:rPr>
            </w:pPr>
            <w:ins w:id="5727" w:author="蔚滢璐" w:date="2017-01-01T21:0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72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无</w:t>
              </w:r>
            </w:ins>
          </w:p>
        </w:tc>
      </w:tr>
      <w:tr w:rsidR="00224E9F" w:rsidRPr="00224E9F" w:rsidTr="00DE2F2F">
        <w:trPr>
          <w:ins w:id="5729" w:author="蔚滢璐" w:date="2017-01-01T21:03:00Z"/>
        </w:trPr>
        <w:tc>
          <w:tcPr>
            <w:tcW w:w="1563" w:type="pct"/>
            <w:vMerge/>
          </w:tcPr>
          <w:p w:rsidR="00DE2F2F" w:rsidRPr="00224E9F" w:rsidRDefault="00DE2F2F" w:rsidP="00DE2F2F">
            <w:pPr>
              <w:rPr>
                <w:ins w:id="5730" w:author="蔚滢璐" w:date="2017-01-01T21:03:00Z"/>
                <w:rFonts w:asciiTheme="minorEastAsia" w:hAnsiTheme="minorEastAsia"/>
                <w:sz w:val="21"/>
                <w:szCs w:val="21"/>
                <w:rPrChange w:id="5731" w:author="蔚滢璐" w:date="2017-01-02T12:59:00Z">
                  <w:rPr>
                    <w:ins w:id="5732" w:author="蔚滢璐" w:date="2017-01-01T21:03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79" w:type="pct"/>
          </w:tcPr>
          <w:p w:rsidR="00DE2F2F" w:rsidRPr="00224E9F" w:rsidRDefault="00DE2F2F" w:rsidP="00DE2F2F">
            <w:pPr>
              <w:rPr>
                <w:ins w:id="5733" w:author="蔚滢璐" w:date="2017-01-01T21:03:00Z"/>
                <w:rFonts w:asciiTheme="minorEastAsia" w:hAnsiTheme="minorEastAsia"/>
                <w:sz w:val="21"/>
                <w:szCs w:val="21"/>
                <w:rPrChange w:id="5734" w:author="蔚滢璐" w:date="2017-01-02T12:59:00Z">
                  <w:rPr>
                    <w:ins w:id="5735" w:author="蔚滢璐" w:date="2017-01-01T21:03:00Z"/>
                    <w:sz w:val="21"/>
                    <w:szCs w:val="21"/>
                  </w:rPr>
                </w:rPrChange>
              </w:rPr>
            </w:pPr>
            <w:ins w:id="5736" w:author="蔚滢璐" w:date="2017-01-01T21:0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73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757" w:type="pct"/>
          </w:tcPr>
          <w:p w:rsidR="00DE2F2F" w:rsidRPr="00224E9F" w:rsidRDefault="00DE2F2F" w:rsidP="00DE2F2F">
            <w:pPr>
              <w:rPr>
                <w:ins w:id="5738" w:author="蔚滢璐" w:date="2017-01-01T21:03:00Z"/>
                <w:rFonts w:asciiTheme="minorEastAsia" w:hAnsiTheme="minorEastAsia"/>
                <w:sz w:val="21"/>
                <w:szCs w:val="21"/>
                <w:rPrChange w:id="5739" w:author="蔚滢璐" w:date="2017-01-02T12:59:00Z">
                  <w:rPr>
                    <w:ins w:id="5740" w:author="蔚滢璐" w:date="2017-01-01T21:03:00Z"/>
                    <w:sz w:val="21"/>
                    <w:szCs w:val="21"/>
                  </w:rPr>
                </w:rPrChange>
              </w:rPr>
            </w:pPr>
            <w:ins w:id="5741" w:author="蔚滢璐" w:date="2017-01-01T21:0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74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返回</w:t>
              </w:r>
            </w:ins>
            <w:ins w:id="5743" w:author="蔚滢璐" w:date="2017-01-01T21:06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74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信用值对应的会员等级</w:t>
              </w:r>
            </w:ins>
          </w:p>
        </w:tc>
      </w:tr>
      <w:tr w:rsidR="00224E9F" w:rsidRPr="00224E9F" w:rsidTr="00DE2F2F">
        <w:trPr>
          <w:ins w:id="5745" w:author="蔚滢璐" w:date="2017-01-01T21:06:00Z"/>
        </w:trPr>
        <w:tc>
          <w:tcPr>
            <w:tcW w:w="1563" w:type="pct"/>
            <w:vMerge w:val="restart"/>
          </w:tcPr>
          <w:p w:rsidR="00DE2F2F" w:rsidRPr="00224E9F" w:rsidRDefault="00DE2F2F" w:rsidP="00DE2F2F">
            <w:pPr>
              <w:rPr>
                <w:ins w:id="5746" w:author="蔚滢璐" w:date="2017-01-01T21:06:00Z"/>
                <w:rFonts w:asciiTheme="minorEastAsia" w:hAnsiTheme="minorEastAsia"/>
                <w:sz w:val="21"/>
                <w:szCs w:val="21"/>
                <w:rPrChange w:id="5747" w:author="蔚滢璐" w:date="2017-01-02T12:59:00Z">
                  <w:rPr>
                    <w:ins w:id="5748" w:author="蔚滢璐" w:date="2017-01-01T21:06:00Z"/>
                    <w:sz w:val="21"/>
                    <w:szCs w:val="21"/>
                  </w:rPr>
                </w:rPrChange>
              </w:rPr>
            </w:pPr>
            <w:ins w:id="5749" w:author="蔚滢璐" w:date="2017-01-01T21:07:00Z">
              <w:r w:rsidRPr="00224E9F">
                <w:rPr>
                  <w:rFonts w:asciiTheme="minorEastAsia" w:hAnsiTheme="minorEastAsia"/>
                  <w:sz w:val="21"/>
                  <w:szCs w:val="21"/>
                  <w:rPrChange w:id="5750" w:author="蔚滢璐" w:date="2017-01-02T12:59:00Z">
                    <w:rPr>
                      <w:sz w:val="21"/>
                      <w:szCs w:val="21"/>
                    </w:rPr>
                  </w:rPrChange>
                </w:rPr>
                <w:t>MemberHelper.update</w:t>
              </w:r>
            </w:ins>
          </w:p>
        </w:tc>
        <w:tc>
          <w:tcPr>
            <w:tcW w:w="679" w:type="pct"/>
          </w:tcPr>
          <w:p w:rsidR="00DE2F2F" w:rsidRPr="00224E9F" w:rsidRDefault="00DE2F2F" w:rsidP="00DE2F2F">
            <w:pPr>
              <w:rPr>
                <w:ins w:id="5751" w:author="蔚滢璐" w:date="2017-01-01T21:06:00Z"/>
                <w:rFonts w:asciiTheme="minorEastAsia" w:hAnsiTheme="minorEastAsia"/>
                <w:sz w:val="21"/>
                <w:szCs w:val="21"/>
                <w:rPrChange w:id="5752" w:author="蔚滢璐" w:date="2017-01-02T12:59:00Z">
                  <w:rPr>
                    <w:ins w:id="5753" w:author="蔚滢璐" w:date="2017-01-01T21:06:00Z"/>
                    <w:sz w:val="21"/>
                    <w:szCs w:val="21"/>
                  </w:rPr>
                </w:rPrChange>
              </w:rPr>
            </w:pPr>
            <w:ins w:id="5754" w:author="蔚滢璐" w:date="2017-01-01T21:06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75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757" w:type="pct"/>
          </w:tcPr>
          <w:p w:rsidR="00DE2F2F" w:rsidRPr="00224E9F" w:rsidRDefault="00DE2F2F" w:rsidP="00DE2F2F">
            <w:pPr>
              <w:rPr>
                <w:ins w:id="5756" w:author="蔚滢璐" w:date="2017-01-01T21:06:00Z"/>
                <w:rFonts w:asciiTheme="minorEastAsia" w:hAnsiTheme="minorEastAsia"/>
                <w:sz w:val="21"/>
                <w:szCs w:val="21"/>
                <w:rPrChange w:id="5757" w:author="蔚滢璐" w:date="2017-01-02T12:59:00Z">
                  <w:rPr>
                    <w:ins w:id="5758" w:author="蔚滢璐" w:date="2017-01-01T21:06:00Z"/>
                    <w:sz w:val="21"/>
                    <w:szCs w:val="21"/>
                  </w:rPr>
                </w:rPrChange>
              </w:rPr>
            </w:pPr>
            <w:ins w:id="5759" w:author="蔚滢璐" w:date="2017-01-01T21:08:00Z">
              <w:r w:rsidRPr="00224E9F">
                <w:rPr>
                  <w:rFonts w:asciiTheme="minorEastAsia" w:hAnsiTheme="minorEastAsia"/>
                  <w:sz w:val="21"/>
                  <w:szCs w:val="21"/>
                  <w:rPrChange w:id="5760" w:author="蔚滢璐" w:date="2017-01-02T12:59:00Z">
                    <w:rPr>
                      <w:sz w:val="21"/>
                      <w:szCs w:val="21"/>
                    </w:rPr>
                  </w:rPrChange>
                </w:rPr>
                <w:t>private</w:t>
              </w:r>
            </w:ins>
            <w:ins w:id="5761" w:author="蔚滢璐" w:date="2017-01-01T21:07:00Z">
              <w:r w:rsidRPr="00224E9F">
                <w:rPr>
                  <w:rFonts w:asciiTheme="minorEastAsia" w:hAnsiTheme="minorEastAsia"/>
                  <w:sz w:val="21"/>
                  <w:szCs w:val="21"/>
                  <w:rPrChange w:id="5762" w:author="蔚滢璐" w:date="2017-01-02T12:59:00Z">
                    <w:rPr>
                      <w:sz w:val="21"/>
                      <w:szCs w:val="21"/>
                    </w:rPr>
                  </w:rPrChange>
                </w:rPr>
                <w:t xml:space="preserve"> ResultMessage update()</w:t>
              </w:r>
            </w:ins>
          </w:p>
        </w:tc>
      </w:tr>
      <w:tr w:rsidR="00224E9F" w:rsidRPr="00224E9F" w:rsidTr="00DE2F2F">
        <w:trPr>
          <w:ins w:id="5763" w:author="蔚滢璐" w:date="2017-01-01T21:06:00Z"/>
        </w:trPr>
        <w:tc>
          <w:tcPr>
            <w:tcW w:w="1563" w:type="pct"/>
            <w:vMerge/>
          </w:tcPr>
          <w:p w:rsidR="00DE2F2F" w:rsidRPr="00224E9F" w:rsidRDefault="00DE2F2F" w:rsidP="00DE2F2F">
            <w:pPr>
              <w:rPr>
                <w:ins w:id="5764" w:author="蔚滢璐" w:date="2017-01-01T21:06:00Z"/>
                <w:rFonts w:asciiTheme="minorEastAsia" w:hAnsiTheme="minorEastAsia"/>
                <w:sz w:val="21"/>
                <w:szCs w:val="21"/>
                <w:rPrChange w:id="5765" w:author="蔚滢璐" w:date="2017-01-02T12:59:00Z">
                  <w:rPr>
                    <w:ins w:id="5766" w:author="蔚滢璐" w:date="2017-01-01T21:06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79" w:type="pct"/>
          </w:tcPr>
          <w:p w:rsidR="00DE2F2F" w:rsidRPr="00224E9F" w:rsidRDefault="00DE2F2F" w:rsidP="00DE2F2F">
            <w:pPr>
              <w:rPr>
                <w:ins w:id="5767" w:author="蔚滢璐" w:date="2017-01-01T21:06:00Z"/>
                <w:rFonts w:asciiTheme="minorEastAsia" w:hAnsiTheme="minorEastAsia"/>
                <w:sz w:val="21"/>
                <w:szCs w:val="21"/>
                <w:rPrChange w:id="5768" w:author="蔚滢璐" w:date="2017-01-02T12:59:00Z">
                  <w:rPr>
                    <w:ins w:id="5769" w:author="蔚滢璐" w:date="2017-01-01T21:06:00Z"/>
                    <w:sz w:val="21"/>
                    <w:szCs w:val="21"/>
                  </w:rPr>
                </w:rPrChange>
              </w:rPr>
            </w:pPr>
            <w:ins w:id="5770" w:author="蔚滢璐" w:date="2017-01-01T21:06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77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758" w:type="pct"/>
          </w:tcPr>
          <w:p w:rsidR="00DE2F2F" w:rsidRPr="00224E9F" w:rsidRDefault="00DE2F2F" w:rsidP="00DE2F2F">
            <w:pPr>
              <w:rPr>
                <w:ins w:id="5772" w:author="蔚滢璐" w:date="2017-01-01T21:06:00Z"/>
                <w:rFonts w:asciiTheme="minorEastAsia" w:hAnsiTheme="minorEastAsia"/>
                <w:sz w:val="21"/>
                <w:szCs w:val="21"/>
                <w:rPrChange w:id="5773" w:author="蔚滢璐" w:date="2017-01-02T12:59:00Z">
                  <w:rPr>
                    <w:ins w:id="5774" w:author="蔚滢璐" w:date="2017-01-01T21:06:00Z"/>
                    <w:sz w:val="21"/>
                    <w:szCs w:val="21"/>
                  </w:rPr>
                </w:rPrChange>
              </w:rPr>
            </w:pPr>
            <w:ins w:id="5775" w:author="蔚滢璐" w:date="2017-01-01T21:0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77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无</w:t>
              </w:r>
            </w:ins>
          </w:p>
        </w:tc>
      </w:tr>
      <w:tr w:rsidR="00224E9F" w:rsidRPr="00224E9F" w:rsidTr="00DE2F2F">
        <w:trPr>
          <w:ins w:id="5777" w:author="蔚滢璐" w:date="2017-01-01T21:06:00Z"/>
        </w:trPr>
        <w:tc>
          <w:tcPr>
            <w:tcW w:w="1563" w:type="pct"/>
            <w:vMerge/>
          </w:tcPr>
          <w:p w:rsidR="00DE2F2F" w:rsidRPr="00224E9F" w:rsidRDefault="00DE2F2F" w:rsidP="00DE2F2F">
            <w:pPr>
              <w:rPr>
                <w:ins w:id="5778" w:author="蔚滢璐" w:date="2017-01-01T21:06:00Z"/>
                <w:rFonts w:asciiTheme="minorEastAsia" w:hAnsiTheme="minorEastAsia"/>
                <w:sz w:val="21"/>
                <w:szCs w:val="21"/>
                <w:rPrChange w:id="5779" w:author="蔚滢璐" w:date="2017-01-02T12:59:00Z">
                  <w:rPr>
                    <w:ins w:id="5780" w:author="蔚滢璐" w:date="2017-01-01T21:06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79" w:type="pct"/>
          </w:tcPr>
          <w:p w:rsidR="00DE2F2F" w:rsidRPr="00224E9F" w:rsidRDefault="00DE2F2F" w:rsidP="00DE2F2F">
            <w:pPr>
              <w:rPr>
                <w:ins w:id="5781" w:author="蔚滢璐" w:date="2017-01-01T21:06:00Z"/>
                <w:rFonts w:asciiTheme="minorEastAsia" w:hAnsiTheme="minorEastAsia"/>
                <w:sz w:val="21"/>
                <w:szCs w:val="21"/>
                <w:rPrChange w:id="5782" w:author="蔚滢璐" w:date="2017-01-02T12:59:00Z">
                  <w:rPr>
                    <w:ins w:id="5783" w:author="蔚滢璐" w:date="2017-01-01T21:06:00Z"/>
                    <w:sz w:val="21"/>
                    <w:szCs w:val="21"/>
                  </w:rPr>
                </w:rPrChange>
              </w:rPr>
            </w:pPr>
            <w:ins w:id="5784" w:author="蔚滢璐" w:date="2017-01-01T21:06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78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758" w:type="pct"/>
          </w:tcPr>
          <w:p w:rsidR="00DE2F2F" w:rsidRPr="00224E9F" w:rsidRDefault="00DE2F2F">
            <w:pPr>
              <w:rPr>
                <w:ins w:id="5786" w:author="蔚滢璐" w:date="2017-01-01T21:06:00Z"/>
                <w:rFonts w:asciiTheme="minorEastAsia" w:hAnsiTheme="minorEastAsia"/>
                <w:sz w:val="21"/>
                <w:szCs w:val="21"/>
                <w:rPrChange w:id="5787" w:author="蔚滢璐" w:date="2017-01-02T12:59:00Z">
                  <w:rPr>
                    <w:ins w:id="5788" w:author="蔚滢璐" w:date="2017-01-01T21:06:00Z"/>
                    <w:sz w:val="21"/>
                    <w:szCs w:val="21"/>
                  </w:rPr>
                </w:rPrChange>
              </w:rPr>
            </w:pPr>
            <w:ins w:id="5789" w:author="蔚滢璐" w:date="2017-01-01T21:0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79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调用user</w:t>
              </w:r>
              <w:r w:rsidRPr="00224E9F">
                <w:rPr>
                  <w:rFonts w:asciiTheme="minorEastAsia" w:hAnsiTheme="minorEastAsia"/>
                  <w:sz w:val="21"/>
                  <w:szCs w:val="21"/>
                  <w:rPrChange w:id="5791" w:author="蔚滢璐" w:date="2017-01-02T12:59:00Z">
                    <w:rPr>
                      <w:sz w:val="21"/>
                      <w:szCs w:val="21"/>
                    </w:rPr>
                  </w:rPrChange>
                </w:rPr>
                <w:t>Dao.setMemberLevel</w:t>
              </w:r>
            </w:ins>
          </w:p>
        </w:tc>
      </w:tr>
      <w:tr w:rsidR="00DE2F2F" w:rsidRPr="00224E9F" w:rsidTr="00405B33">
        <w:trPr>
          <w:ins w:id="5792" w:author="蔚滢璐" w:date="2017-01-01T17:29:00Z"/>
        </w:trPr>
        <w:tc>
          <w:tcPr>
            <w:tcW w:w="5000" w:type="pct"/>
            <w:gridSpan w:val="3"/>
          </w:tcPr>
          <w:p w:rsidR="00DE2F2F" w:rsidRPr="00224E9F" w:rsidRDefault="00DE2F2F">
            <w:pPr>
              <w:rPr>
                <w:ins w:id="5793" w:author="蔚滢璐" w:date="2017-01-01T17:29:00Z"/>
                <w:rFonts w:asciiTheme="minorEastAsia" w:hAnsiTheme="minorEastAsia"/>
                <w:sz w:val="21"/>
                <w:szCs w:val="21"/>
                <w:rPrChange w:id="5794" w:author="蔚滢璐" w:date="2017-01-02T12:59:00Z">
                  <w:rPr>
                    <w:ins w:id="5795" w:author="蔚滢璐" w:date="2017-01-01T17:29:00Z"/>
                    <w:sz w:val="21"/>
                    <w:szCs w:val="21"/>
                  </w:rPr>
                </w:rPrChange>
              </w:rPr>
              <w:pPrChange w:id="5796" w:author="蔚滢璐" w:date="2017-01-01T20:55:00Z">
                <w:pPr>
                  <w:jc w:val="center"/>
                </w:pPr>
              </w:pPrChange>
            </w:pPr>
            <w:ins w:id="5797" w:author="蔚滢璐" w:date="2017-01-01T17:2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79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需要的服务（需接口）</w:t>
              </w:r>
            </w:ins>
          </w:p>
        </w:tc>
      </w:tr>
      <w:tr w:rsidR="00224E9F" w:rsidRPr="00224E9F" w:rsidTr="00DE2F2F">
        <w:trPr>
          <w:ins w:id="5799" w:author="蔚滢璐" w:date="2017-01-01T17:29:00Z"/>
        </w:trPr>
        <w:tc>
          <w:tcPr>
            <w:tcW w:w="1563" w:type="pct"/>
          </w:tcPr>
          <w:p w:rsidR="00DE2F2F" w:rsidRPr="00224E9F" w:rsidRDefault="00DE2F2F">
            <w:pPr>
              <w:rPr>
                <w:ins w:id="5800" w:author="蔚滢璐" w:date="2017-01-01T17:29:00Z"/>
                <w:rFonts w:asciiTheme="minorEastAsia" w:hAnsiTheme="minorEastAsia"/>
                <w:sz w:val="21"/>
                <w:szCs w:val="21"/>
                <w:rPrChange w:id="5801" w:author="蔚滢璐" w:date="2017-01-02T12:59:00Z">
                  <w:rPr>
                    <w:ins w:id="5802" w:author="蔚滢璐" w:date="2017-01-01T17:29:00Z"/>
                    <w:sz w:val="21"/>
                    <w:szCs w:val="21"/>
                  </w:rPr>
                </w:rPrChange>
              </w:rPr>
            </w:pPr>
            <w:ins w:id="5803" w:author="蔚滢璐" w:date="2017-01-01T17:2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80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服务名</w:t>
              </w:r>
            </w:ins>
          </w:p>
        </w:tc>
        <w:tc>
          <w:tcPr>
            <w:tcW w:w="3437" w:type="pct"/>
            <w:gridSpan w:val="2"/>
          </w:tcPr>
          <w:p w:rsidR="00DE2F2F" w:rsidRPr="00224E9F" w:rsidRDefault="00DE2F2F">
            <w:pPr>
              <w:rPr>
                <w:ins w:id="5805" w:author="蔚滢璐" w:date="2017-01-01T17:29:00Z"/>
                <w:rFonts w:asciiTheme="minorEastAsia" w:hAnsiTheme="minorEastAsia"/>
                <w:sz w:val="21"/>
                <w:szCs w:val="21"/>
                <w:rPrChange w:id="5806" w:author="蔚滢璐" w:date="2017-01-02T12:59:00Z">
                  <w:rPr>
                    <w:ins w:id="5807" w:author="蔚滢璐" w:date="2017-01-01T17:29:00Z"/>
                    <w:sz w:val="21"/>
                    <w:szCs w:val="21"/>
                  </w:rPr>
                </w:rPrChange>
              </w:rPr>
            </w:pPr>
            <w:ins w:id="5808" w:author="蔚滢璐" w:date="2017-01-01T17:2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80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服务</w:t>
              </w:r>
            </w:ins>
          </w:p>
        </w:tc>
      </w:tr>
      <w:tr w:rsidR="00224E9F" w:rsidRPr="00224E9F" w:rsidTr="00DE2F2F">
        <w:trPr>
          <w:ins w:id="5810" w:author="蔚滢璐" w:date="2017-01-01T21:09:00Z"/>
        </w:trPr>
        <w:tc>
          <w:tcPr>
            <w:tcW w:w="1563" w:type="pct"/>
          </w:tcPr>
          <w:p w:rsidR="00DE2F2F" w:rsidRPr="00224E9F" w:rsidRDefault="00DE2F2F" w:rsidP="00DE2F2F">
            <w:pPr>
              <w:rPr>
                <w:ins w:id="5811" w:author="蔚滢璐" w:date="2017-01-01T21:09:00Z"/>
                <w:rFonts w:asciiTheme="minorEastAsia" w:hAnsiTheme="minorEastAsia"/>
                <w:sz w:val="21"/>
                <w:szCs w:val="21"/>
                <w:rPrChange w:id="5812" w:author="蔚滢璐" w:date="2017-01-02T12:59:00Z">
                  <w:rPr>
                    <w:ins w:id="5813" w:author="蔚滢璐" w:date="2017-01-01T21:09:00Z"/>
                    <w:sz w:val="21"/>
                    <w:szCs w:val="21"/>
                  </w:rPr>
                </w:rPrChange>
              </w:rPr>
            </w:pPr>
            <w:ins w:id="5814" w:author="蔚滢璐" w:date="2017-01-01T21:10:00Z">
              <w:r w:rsidRPr="00224E9F">
                <w:rPr>
                  <w:rFonts w:asciiTheme="minorEastAsia" w:hAnsiTheme="minorEastAsia"/>
                  <w:sz w:val="21"/>
                  <w:szCs w:val="21"/>
                  <w:rPrChange w:id="5815" w:author="蔚滢璐" w:date="2017-01-02T12:59:00Z">
                    <w:rPr>
                      <w:sz w:val="21"/>
                      <w:szCs w:val="21"/>
                    </w:rPr>
                  </w:rPrChange>
                </w:rPr>
                <w:t>UserDao.getMemberLevel</w:t>
              </w:r>
            </w:ins>
          </w:p>
        </w:tc>
        <w:tc>
          <w:tcPr>
            <w:tcW w:w="3437" w:type="pct"/>
            <w:gridSpan w:val="2"/>
          </w:tcPr>
          <w:p w:rsidR="00DE2F2F" w:rsidRPr="00224E9F" w:rsidRDefault="00B014F8" w:rsidP="00DE2F2F">
            <w:pPr>
              <w:rPr>
                <w:ins w:id="5816" w:author="蔚滢璐" w:date="2017-01-01T21:09:00Z"/>
                <w:rFonts w:asciiTheme="minorEastAsia" w:hAnsiTheme="minorEastAsia"/>
                <w:sz w:val="21"/>
                <w:szCs w:val="21"/>
                <w:rPrChange w:id="5817" w:author="蔚滢璐" w:date="2017-01-02T12:59:00Z">
                  <w:rPr>
                    <w:ins w:id="5818" w:author="蔚滢璐" w:date="2017-01-01T21:09:00Z"/>
                    <w:sz w:val="21"/>
                    <w:szCs w:val="21"/>
                  </w:rPr>
                </w:rPrChange>
              </w:rPr>
            </w:pPr>
            <w:ins w:id="5819" w:author="蔚滢璐" w:date="2017-01-01T21:1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82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更新持久化数据中的</w:t>
              </w:r>
            </w:ins>
            <w:ins w:id="5821" w:author="蔚滢璐" w:date="2017-01-01T21:1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82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会员升级条件</w:t>
              </w:r>
            </w:ins>
          </w:p>
        </w:tc>
      </w:tr>
      <w:tr w:rsidR="00224E9F" w:rsidRPr="00224E9F" w:rsidTr="00DE2F2F">
        <w:trPr>
          <w:ins w:id="5823" w:author="蔚滢璐" w:date="2017-01-01T21:09:00Z"/>
        </w:trPr>
        <w:tc>
          <w:tcPr>
            <w:tcW w:w="1563" w:type="pct"/>
          </w:tcPr>
          <w:p w:rsidR="00DE2F2F" w:rsidRPr="00224E9F" w:rsidRDefault="00DE2F2F" w:rsidP="00DE2F2F">
            <w:pPr>
              <w:rPr>
                <w:ins w:id="5824" w:author="蔚滢璐" w:date="2017-01-01T21:09:00Z"/>
                <w:rFonts w:asciiTheme="minorEastAsia" w:hAnsiTheme="minorEastAsia"/>
                <w:sz w:val="21"/>
                <w:szCs w:val="21"/>
                <w:rPrChange w:id="5825" w:author="蔚滢璐" w:date="2017-01-02T12:59:00Z">
                  <w:rPr>
                    <w:ins w:id="5826" w:author="蔚滢璐" w:date="2017-01-01T21:09:00Z"/>
                    <w:sz w:val="21"/>
                    <w:szCs w:val="21"/>
                  </w:rPr>
                </w:rPrChange>
              </w:rPr>
            </w:pPr>
            <w:ins w:id="5827" w:author="蔚滢璐" w:date="2017-01-01T21:10:00Z">
              <w:r w:rsidRPr="00224E9F">
                <w:rPr>
                  <w:rFonts w:asciiTheme="minorEastAsia" w:hAnsiTheme="minorEastAsia"/>
                  <w:sz w:val="21"/>
                  <w:szCs w:val="21"/>
                  <w:rPrChange w:id="5828" w:author="蔚滢璐" w:date="2017-01-02T12:59:00Z">
                    <w:rPr>
                      <w:sz w:val="21"/>
                      <w:szCs w:val="21"/>
                    </w:rPr>
                  </w:rPrChange>
                </w:rPr>
                <w:t>UserDao.setMemberLevel</w:t>
              </w:r>
            </w:ins>
          </w:p>
        </w:tc>
        <w:tc>
          <w:tcPr>
            <w:tcW w:w="3437" w:type="pct"/>
            <w:gridSpan w:val="2"/>
          </w:tcPr>
          <w:p w:rsidR="00DE2F2F" w:rsidRPr="00224E9F" w:rsidRDefault="00B014F8" w:rsidP="00DE2F2F">
            <w:pPr>
              <w:rPr>
                <w:ins w:id="5829" w:author="蔚滢璐" w:date="2017-01-01T21:09:00Z"/>
                <w:rFonts w:asciiTheme="minorEastAsia" w:hAnsiTheme="minorEastAsia"/>
                <w:sz w:val="21"/>
                <w:szCs w:val="21"/>
                <w:rPrChange w:id="5830" w:author="蔚滢璐" w:date="2017-01-02T12:59:00Z">
                  <w:rPr>
                    <w:ins w:id="5831" w:author="蔚滢璐" w:date="2017-01-01T21:09:00Z"/>
                    <w:sz w:val="21"/>
                    <w:szCs w:val="21"/>
                  </w:rPr>
                </w:rPrChange>
              </w:rPr>
            </w:pPr>
            <w:ins w:id="5832" w:author="蔚滢璐" w:date="2017-01-01T21:1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83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得到持久化数据中的会员升级条件</w:t>
              </w:r>
            </w:ins>
          </w:p>
        </w:tc>
      </w:tr>
    </w:tbl>
    <w:p w:rsidR="00002DA7" w:rsidRPr="00224E9F" w:rsidDel="00B014F8" w:rsidRDefault="00002DA7">
      <w:pPr>
        <w:rPr>
          <w:del w:id="5834" w:author="蔚滢璐" w:date="2017-01-01T21:11:00Z"/>
          <w:rFonts w:asciiTheme="minorEastAsia" w:hAnsiTheme="minorEastAsia"/>
          <w:sz w:val="21"/>
          <w:szCs w:val="21"/>
          <w:rPrChange w:id="5835" w:author="蔚滢璐" w:date="2017-01-02T12:59:00Z">
            <w:rPr>
              <w:del w:id="5836" w:author="蔚滢璐" w:date="2017-01-01T21:11:00Z"/>
            </w:rPr>
          </w:rPrChange>
        </w:rPr>
        <w:pPrChange w:id="5837" w:author="蔚滢璐" w:date="2017-01-01T21:11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2C2120" w:rsidRPr="00224E9F" w:rsidRDefault="002C2120">
      <w:pPr>
        <w:rPr>
          <w:rFonts w:asciiTheme="minorEastAsia" w:hAnsiTheme="minorEastAsia"/>
          <w:sz w:val="21"/>
          <w:szCs w:val="21"/>
          <w:lang w:eastAsia="zh-TW"/>
          <w:rPrChange w:id="5838" w:author="蔚滢璐" w:date="2017-01-02T12:59:00Z">
            <w:rPr>
              <w:lang w:eastAsia="zh-TW"/>
            </w:rPr>
          </w:rPrChange>
        </w:rPr>
        <w:pPrChange w:id="5839" w:author="蔚滢璐" w:date="2017-01-01T21:11:00Z">
          <w:pPr>
            <w:pStyle w:val="a3"/>
            <w:ind w:left="1418" w:firstLineChars="0" w:firstLine="0"/>
            <w:outlineLvl w:val="2"/>
          </w:pPr>
        </w:pPrChange>
      </w:pPr>
    </w:p>
    <w:p w:rsidR="004930B2" w:rsidRPr="00224E9F" w:rsidRDefault="002406AD" w:rsidP="004930B2">
      <w:pPr>
        <w:pStyle w:val="a3"/>
        <w:numPr>
          <w:ilvl w:val="2"/>
          <w:numId w:val="10"/>
        </w:numPr>
        <w:ind w:firstLineChars="0"/>
        <w:outlineLvl w:val="2"/>
        <w:rPr>
          <w:ins w:id="5840" w:author="蔚滢璐" w:date="2017-01-01T18:24:00Z"/>
          <w:rFonts w:asciiTheme="minorEastAsia" w:hAnsiTheme="minorEastAsia"/>
          <w:sz w:val="21"/>
          <w:szCs w:val="21"/>
          <w:rPrChange w:id="5841" w:author="蔚滢璐" w:date="2017-01-02T12:59:00Z">
            <w:rPr>
              <w:ins w:id="5842" w:author="蔚滢璐" w:date="2017-01-01T18:24:00Z"/>
              <w:sz w:val="21"/>
              <w:szCs w:val="21"/>
            </w:rPr>
          </w:rPrChange>
        </w:rPr>
      </w:pPr>
      <w:bookmarkStart w:id="5843" w:name="_Toc471124380"/>
      <w:bookmarkStart w:id="5844" w:name="_Toc471124726"/>
      <w:ins w:id="5845" w:author="蔚滢璐" w:date="2017-01-01T18:25:00Z">
        <w:r w:rsidRPr="00224E9F">
          <w:rPr>
            <w:rFonts w:asciiTheme="minorEastAsia" w:hAnsiTheme="minorEastAsia"/>
            <w:sz w:val="21"/>
            <w:szCs w:val="21"/>
            <w:rPrChange w:id="5846" w:author="蔚滢璐" w:date="2017-01-02T12:59:00Z">
              <w:rPr>
                <w:sz w:val="21"/>
                <w:szCs w:val="21"/>
              </w:rPr>
            </w:rPrChange>
          </w:rPr>
          <w:t>h</w:t>
        </w:r>
      </w:ins>
      <w:del w:id="5847" w:author="蔚滢璐" w:date="2017-01-01T18:25:00Z">
        <w:r w:rsidRPr="00224E9F" w:rsidDel="002406AD">
          <w:rPr>
            <w:rFonts w:asciiTheme="minorEastAsia" w:hAnsiTheme="minorEastAsia"/>
            <w:sz w:val="21"/>
            <w:szCs w:val="21"/>
            <w:rPrChange w:id="5848" w:author="蔚滢璐" w:date="2017-01-02T12:59:00Z">
              <w:rPr>
                <w:sz w:val="21"/>
                <w:szCs w:val="21"/>
              </w:rPr>
            </w:rPrChange>
          </w:rPr>
          <w:delText>H</w:delText>
        </w:r>
      </w:del>
      <w:r w:rsidRPr="00224E9F">
        <w:rPr>
          <w:rFonts w:asciiTheme="minorEastAsia" w:hAnsiTheme="minorEastAsia"/>
          <w:sz w:val="21"/>
          <w:szCs w:val="21"/>
          <w:rPrChange w:id="5849" w:author="蔚滢璐" w:date="2017-01-02T12:59:00Z">
            <w:rPr>
              <w:sz w:val="21"/>
              <w:szCs w:val="21"/>
            </w:rPr>
          </w:rPrChange>
        </w:rPr>
        <w:t xml:space="preserve">otel </w:t>
      </w:r>
      <w:r w:rsidRPr="00224E9F">
        <w:rPr>
          <w:rFonts w:asciiTheme="minorEastAsia" w:hAnsiTheme="minorEastAsia" w:hint="eastAsia"/>
          <w:sz w:val="21"/>
          <w:szCs w:val="21"/>
          <w:rPrChange w:id="5850" w:author="蔚滢璐" w:date="2017-01-02T12:59:00Z">
            <w:rPr>
              <w:rFonts w:hint="eastAsia"/>
              <w:sz w:val="21"/>
              <w:szCs w:val="21"/>
            </w:rPr>
          </w:rPrChange>
        </w:rPr>
        <w:t>模块</w:t>
      </w:r>
      <w:bookmarkEnd w:id="5843"/>
      <w:bookmarkEnd w:id="5844"/>
    </w:p>
    <w:p w:rsidR="002406AD" w:rsidRPr="00224E9F" w:rsidRDefault="002406AD">
      <w:pPr>
        <w:pStyle w:val="a3"/>
        <w:numPr>
          <w:ilvl w:val="0"/>
          <w:numId w:val="26"/>
        </w:numPr>
        <w:ind w:firstLineChars="0"/>
        <w:rPr>
          <w:ins w:id="5851" w:author="蔚滢璐" w:date="2017-01-01T18:25:00Z"/>
          <w:rFonts w:asciiTheme="minorEastAsia" w:hAnsiTheme="minorEastAsia"/>
          <w:sz w:val="21"/>
          <w:szCs w:val="21"/>
          <w:rPrChange w:id="5852" w:author="蔚滢璐" w:date="2017-01-02T12:59:00Z">
            <w:rPr>
              <w:ins w:id="5853" w:author="蔚滢璐" w:date="2017-01-01T18:25:00Z"/>
              <w:sz w:val="21"/>
              <w:szCs w:val="21"/>
            </w:rPr>
          </w:rPrChange>
        </w:rPr>
        <w:pPrChange w:id="5854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855" w:author="蔚滢璐" w:date="2017-01-01T18:25:00Z">
        <w:r w:rsidRPr="00224E9F">
          <w:rPr>
            <w:rFonts w:asciiTheme="minorEastAsia" w:hAnsiTheme="minorEastAsia" w:hint="eastAsia"/>
            <w:sz w:val="21"/>
            <w:szCs w:val="21"/>
            <w:rPrChange w:id="5856" w:author="蔚滢璐" w:date="2017-01-02T12:59:00Z">
              <w:rPr>
                <w:rFonts w:hint="eastAsia"/>
                <w:sz w:val="21"/>
                <w:szCs w:val="21"/>
              </w:rPr>
            </w:rPrChange>
          </w:rPr>
          <w:t>模块概述</w:t>
        </w:r>
      </w:ins>
    </w:p>
    <w:p w:rsidR="002406AD" w:rsidRPr="00224E9F" w:rsidRDefault="002406AD">
      <w:pPr>
        <w:ind w:left="1418" w:firstLine="420"/>
        <w:rPr>
          <w:ins w:id="5857" w:author="蔚滢璐" w:date="2017-01-01T18:26:00Z"/>
          <w:rFonts w:asciiTheme="minorEastAsia" w:hAnsiTheme="minorEastAsia"/>
          <w:sz w:val="21"/>
          <w:szCs w:val="21"/>
          <w:rPrChange w:id="5858" w:author="蔚滢璐" w:date="2017-01-02T12:59:00Z">
            <w:rPr>
              <w:ins w:id="5859" w:author="蔚滢璐" w:date="2017-01-01T18:26:00Z"/>
              <w:sz w:val="21"/>
              <w:szCs w:val="21"/>
            </w:rPr>
          </w:rPrChange>
        </w:rPr>
        <w:pPrChange w:id="5860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861" w:author="蔚滢璐" w:date="2017-01-01T18:25:00Z">
        <w:r w:rsidRPr="00224E9F">
          <w:rPr>
            <w:rFonts w:asciiTheme="minorEastAsia" w:hAnsiTheme="minorEastAsia" w:hint="eastAsia"/>
            <w:sz w:val="21"/>
            <w:szCs w:val="21"/>
            <w:rPrChange w:id="5862" w:author="蔚滢璐" w:date="2017-01-02T12:59:00Z">
              <w:rPr>
                <w:rFonts w:hint="eastAsia"/>
                <w:sz w:val="21"/>
                <w:szCs w:val="21"/>
              </w:rPr>
            </w:rPrChange>
          </w:rPr>
          <w:t>逻辑层hotel模块承担的需求参见需求规格</w:t>
        </w:r>
      </w:ins>
      <w:ins w:id="5863" w:author="蔚滢璐" w:date="2017-01-01T18:26:00Z">
        <w:r w:rsidRPr="00224E9F">
          <w:rPr>
            <w:rFonts w:asciiTheme="minorEastAsia" w:hAnsiTheme="minorEastAsia" w:hint="eastAsia"/>
            <w:sz w:val="21"/>
            <w:szCs w:val="21"/>
            <w:rPrChange w:id="5864" w:author="蔚滢璐" w:date="2017-01-02T12:59:00Z">
              <w:rPr>
                <w:rFonts w:hint="eastAsia"/>
                <w:sz w:val="21"/>
                <w:szCs w:val="21"/>
              </w:rPr>
            </w:rPrChange>
          </w:rPr>
          <w:t>说明文档功能需求及相关非功能需求。</w:t>
        </w:r>
      </w:ins>
    </w:p>
    <w:p w:rsidR="002406AD" w:rsidRPr="00224E9F" w:rsidRDefault="002406AD">
      <w:pPr>
        <w:ind w:left="1418" w:firstLine="420"/>
        <w:rPr>
          <w:ins w:id="5865" w:author="蔚滢璐" w:date="2017-01-01T18:25:00Z"/>
          <w:rFonts w:asciiTheme="minorEastAsia" w:hAnsiTheme="minorEastAsia"/>
          <w:sz w:val="21"/>
          <w:szCs w:val="21"/>
          <w:rPrChange w:id="5866" w:author="蔚滢璐" w:date="2017-01-02T12:59:00Z">
            <w:rPr>
              <w:ins w:id="5867" w:author="蔚滢璐" w:date="2017-01-01T18:25:00Z"/>
            </w:rPr>
          </w:rPrChange>
        </w:rPr>
        <w:pPrChange w:id="5868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869" w:author="蔚滢璐" w:date="2017-01-01T18:26:00Z">
        <w:r w:rsidRPr="00224E9F">
          <w:rPr>
            <w:rFonts w:asciiTheme="minorEastAsia" w:hAnsiTheme="minorEastAsia" w:hint="eastAsia"/>
            <w:sz w:val="21"/>
            <w:szCs w:val="21"/>
            <w:rPrChange w:id="5870" w:author="蔚滢璐" w:date="2017-01-02T12:59:00Z">
              <w:rPr>
                <w:rFonts w:hint="eastAsia"/>
                <w:sz w:val="21"/>
                <w:szCs w:val="21"/>
              </w:rPr>
            </w:rPrChange>
          </w:rPr>
          <w:t>逻辑层hotel模块</w:t>
        </w:r>
      </w:ins>
      <w:ins w:id="5871" w:author="蔚滢璐" w:date="2017-01-01T18:27:00Z">
        <w:r w:rsidRPr="00224E9F">
          <w:rPr>
            <w:rFonts w:asciiTheme="minorEastAsia" w:hAnsiTheme="minorEastAsia" w:hint="eastAsia"/>
            <w:sz w:val="21"/>
            <w:szCs w:val="21"/>
            <w:rPrChange w:id="5872" w:author="蔚滢璐" w:date="2017-01-02T12:59:00Z">
              <w:rPr>
                <w:rFonts w:hint="eastAsia"/>
                <w:sz w:val="21"/>
                <w:szCs w:val="21"/>
              </w:rPr>
            </w:rPrChange>
          </w:rPr>
          <w:t>的职责及接口参见软件</w:t>
        </w:r>
      </w:ins>
      <w:ins w:id="5873" w:author="蔚滢璐" w:date="2017-01-01T18:28:00Z">
        <w:r w:rsidRPr="00224E9F">
          <w:rPr>
            <w:rFonts w:asciiTheme="minorEastAsia" w:hAnsiTheme="minorEastAsia" w:hint="eastAsia"/>
            <w:sz w:val="21"/>
            <w:szCs w:val="21"/>
            <w:rPrChange w:id="5874" w:author="蔚滢璐" w:date="2017-01-02T12:59:00Z">
              <w:rPr>
                <w:rFonts w:hint="eastAsia"/>
                <w:sz w:val="21"/>
                <w:szCs w:val="21"/>
              </w:rPr>
            </w:rPrChange>
          </w:rPr>
          <w:t>体系结构描述文档</w:t>
        </w:r>
      </w:ins>
    </w:p>
    <w:p w:rsidR="002406AD" w:rsidRPr="00224E9F" w:rsidRDefault="002406AD">
      <w:pPr>
        <w:pStyle w:val="a3"/>
        <w:numPr>
          <w:ilvl w:val="0"/>
          <w:numId w:val="26"/>
        </w:numPr>
        <w:ind w:firstLineChars="0"/>
        <w:rPr>
          <w:ins w:id="5875" w:author="蔚滢璐" w:date="2017-01-01T18:28:00Z"/>
          <w:rFonts w:asciiTheme="minorEastAsia" w:hAnsiTheme="minorEastAsia"/>
          <w:sz w:val="21"/>
          <w:szCs w:val="21"/>
          <w:rPrChange w:id="5876" w:author="蔚滢璐" w:date="2017-01-02T12:59:00Z">
            <w:rPr>
              <w:ins w:id="5877" w:author="蔚滢璐" w:date="2017-01-01T18:28:00Z"/>
              <w:sz w:val="21"/>
              <w:szCs w:val="21"/>
            </w:rPr>
          </w:rPrChange>
        </w:rPr>
        <w:pPrChange w:id="5878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879" w:author="蔚滢璐" w:date="2017-01-01T18:25:00Z">
        <w:r w:rsidRPr="00224E9F">
          <w:rPr>
            <w:rFonts w:asciiTheme="minorEastAsia" w:hAnsiTheme="minorEastAsia" w:hint="eastAsia"/>
            <w:sz w:val="21"/>
            <w:szCs w:val="21"/>
            <w:rPrChange w:id="5880" w:author="蔚滢璐" w:date="2017-01-02T12:59:00Z">
              <w:rPr>
                <w:rFonts w:hint="eastAsia"/>
                <w:sz w:val="21"/>
                <w:szCs w:val="21"/>
              </w:rPr>
            </w:rPrChange>
          </w:rPr>
          <w:t>整体结构</w:t>
        </w:r>
      </w:ins>
    </w:p>
    <w:p w:rsidR="00A82D0E" w:rsidRPr="00224E9F" w:rsidRDefault="002406AD">
      <w:pPr>
        <w:ind w:left="1418" w:firstLine="420"/>
        <w:rPr>
          <w:ins w:id="5881" w:author="蔚滢璐" w:date="2017-01-01T19:02:00Z"/>
          <w:rFonts w:asciiTheme="minorEastAsia" w:hAnsiTheme="minorEastAsia"/>
          <w:sz w:val="21"/>
          <w:szCs w:val="21"/>
          <w:rPrChange w:id="5882" w:author="蔚滢璐" w:date="2017-01-02T12:59:00Z">
            <w:rPr>
              <w:ins w:id="5883" w:author="蔚滢璐" w:date="2017-01-01T19:02:00Z"/>
              <w:sz w:val="21"/>
              <w:szCs w:val="21"/>
            </w:rPr>
          </w:rPrChange>
        </w:rPr>
        <w:pPrChange w:id="5884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885" w:author="蔚滢璐" w:date="2017-01-01T18:29:00Z">
        <w:r w:rsidRPr="00224E9F">
          <w:rPr>
            <w:rFonts w:asciiTheme="minorEastAsia" w:hAnsiTheme="minorEastAsia" w:hint="eastAsia"/>
            <w:sz w:val="21"/>
            <w:szCs w:val="21"/>
            <w:rPrChange w:id="5886" w:author="蔚滢璐" w:date="2017-01-02T12:59:00Z">
              <w:rPr>
                <w:rFonts w:hint="eastAsia"/>
                <w:sz w:val="21"/>
                <w:szCs w:val="21"/>
              </w:rPr>
            </w:rPrChange>
          </w:rPr>
          <w:t>hotel模块向界面层提供</w:t>
        </w:r>
        <w:r w:rsidR="00EA6A97" w:rsidRPr="00224E9F">
          <w:rPr>
            <w:rFonts w:asciiTheme="minorEastAsia" w:hAnsiTheme="minorEastAsia"/>
            <w:sz w:val="21"/>
            <w:szCs w:val="21"/>
            <w:rPrChange w:id="5887" w:author="蔚滢璐" w:date="2017-01-02T12:59:00Z">
              <w:rPr>
                <w:sz w:val="21"/>
                <w:szCs w:val="21"/>
              </w:rPr>
            </w:rPrChange>
          </w:rPr>
          <w:t xml:space="preserve">HotelInfoService, HotelService, ManagerHotelService, </w:t>
        </w:r>
      </w:ins>
      <w:ins w:id="5888" w:author="蔚滢璐" w:date="2017-01-01T18:35:00Z">
        <w:r w:rsidR="00EA6A97" w:rsidRPr="00224E9F">
          <w:rPr>
            <w:rFonts w:asciiTheme="minorEastAsia" w:hAnsiTheme="minorEastAsia"/>
            <w:sz w:val="21"/>
            <w:szCs w:val="21"/>
            <w:rPrChange w:id="5889" w:author="蔚滢璐" w:date="2017-01-02T12:59:00Z">
              <w:rPr>
                <w:sz w:val="21"/>
                <w:szCs w:val="21"/>
              </w:rPr>
            </w:rPrChange>
          </w:rPr>
          <w:t xml:space="preserve"> </w:t>
        </w:r>
      </w:ins>
      <w:ins w:id="5890" w:author="蔚滢璐" w:date="2017-01-01T18:29:00Z">
        <w:r w:rsidR="00EA6A97" w:rsidRPr="00224E9F">
          <w:rPr>
            <w:rFonts w:asciiTheme="minorEastAsia" w:hAnsiTheme="minorEastAsia"/>
            <w:sz w:val="21"/>
            <w:szCs w:val="21"/>
            <w:rPrChange w:id="5891" w:author="蔚滢璐" w:date="2017-01-02T12:59:00Z">
              <w:rPr>
                <w:sz w:val="21"/>
                <w:szCs w:val="21"/>
              </w:rPr>
            </w:rPrChange>
          </w:rPr>
          <w:t>SearchHotelService</w:t>
        </w:r>
      </w:ins>
      <w:ins w:id="5892" w:author="蔚滢璐" w:date="2017-01-01T18:36:00Z">
        <w:r w:rsidR="00EA6A97" w:rsidRPr="00224E9F">
          <w:rPr>
            <w:rFonts w:asciiTheme="minorEastAsia" w:hAnsiTheme="minorEastAsia"/>
            <w:sz w:val="21"/>
            <w:szCs w:val="21"/>
            <w:rPrChange w:id="5893" w:author="蔚滢璐" w:date="2017-01-02T12:59:00Z">
              <w:rPr>
                <w:sz w:val="21"/>
                <w:szCs w:val="21"/>
              </w:rPr>
            </w:rPrChange>
          </w:rPr>
          <w:t xml:space="preserve"> </w:t>
        </w:r>
        <w:r w:rsidR="00EA6A97" w:rsidRPr="00224E9F">
          <w:rPr>
            <w:rFonts w:asciiTheme="minorEastAsia" w:hAnsiTheme="minorEastAsia" w:hint="eastAsia"/>
            <w:sz w:val="21"/>
            <w:szCs w:val="21"/>
            <w:rPrChange w:id="5894" w:author="蔚滢璐" w:date="2017-01-02T12:59:00Z">
              <w:rPr>
                <w:rFonts w:hint="eastAsia"/>
                <w:sz w:val="21"/>
                <w:szCs w:val="21"/>
              </w:rPr>
            </w:rPrChange>
          </w:rPr>
          <w:t>的接口，分别</w:t>
        </w:r>
      </w:ins>
      <w:ins w:id="5895" w:author="蔚滢璐" w:date="2017-01-01T18:37:00Z">
        <w:r w:rsidR="00EA6A97" w:rsidRPr="00224E9F">
          <w:rPr>
            <w:rFonts w:asciiTheme="minorEastAsia" w:hAnsiTheme="minorEastAsia" w:hint="eastAsia"/>
            <w:sz w:val="21"/>
            <w:szCs w:val="21"/>
            <w:rPrChange w:id="5896" w:author="蔚滢璐" w:date="2017-01-02T12:59:00Z">
              <w:rPr>
                <w:rFonts w:hint="eastAsia"/>
                <w:sz w:val="21"/>
                <w:szCs w:val="21"/>
              </w:rPr>
            </w:rPrChange>
          </w:rPr>
          <w:t>提供得到酒店信息，</w:t>
        </w:r>
      </w:ins>
      <w:ins w:id="5897" w:author="蔚滢璐" w:date="2017-01-01T18:38:00Z">
        <w:r w:rsidR="00EA6A97" w:rsidRPr="00224E9F">
          <w:rPr>
            <w:rFonts w:asciiTheme="minorEastAsia" w:hAnsiTheme="minorEastAsia" w:hint="eastAsia"/>
            <w:sz w:val="21"/>
            <w:szCs w:val="21"/>
            <w:rPrChange w:id="5898" w:author="蔚滢璐" w:date="2017-01-02T12:59:00Z">
              <w:rPr>
                <w:rFonts w:hint="eastAsia"/>
                <w:sz w:val="21"/>
                <w:szCs w:val="21"/>
              </w:rPr>
            </w:rPrChange>
          </w:rPr>
          <w:t>对酒店信息管理，新增酒店，搜索酒店的服务。相应有</w:t>
        </w:r>
      </w:ins>
      <w:ins w:id="5899" w:author="蔚滢璐" w:date="2017-01-01T18:39:00Z">
        <w:r w:rsidR="00EA6A97" w:rsidRPr="00224E9F">
          <w:rPr>
            <w:rFonts w:asciiTheme="minorEastAsia" w:hAnsiTheme="minorEastAsia"/>
            <w:sz w:val="21"/>
            <w:szCs w:val="21"/>
            <w:rPrChange w:id="5900" w:author="蔚滢璐" w:date="2017-01-02T12:59:00Z">
              <w:rPr>
                <w:sz w:val="21"/>
                <w:szCs w:val="21"/>
              </w:rPr>
            </w:rPrChange>
          </w:rPr>
          <w:t xml:space="preserve">HotelInfoController, HotelController, ManagerHotelController, SearchHotelController </w:t>
        </w:r>
      </w:ins>
      <w:ins w:id="5901" w:author="蔚滢璐" w:date="2017-01-01T18:40:00Z">
        <w:r w:rsidR="00EA6A97" w:rsidRPr="00224E9F">
          <w:rPr>
            <w:rFonts w:asciiTheme="minorEastAsia" w:hAnsiTheme="minorEastAsia" w:hint="eastAsia"/>
            <w:sz w:val="21"/>
            <w:szCs w:val="21"/>
            <w:rPrChange w:id="5902" w:author="蔚滢璐" w:date="2017-01-02T12:59:00Z">
              <w:rPr>
                <w:rFonts w:hint="eastAsia"/>
                <w:sz w:val="21"/>
                <w:szCs w:val="21"/>
              </w:rPr>
            </w:rPrChange>
          </w:rPr>
          <w:t>作为实现类。</w:t>
        </w:r>
      </w:ins>
      <w:ins w:id="5903" w:author="蔚滢璐" w:date="2017-01-01T19:00:00Z">
        <w:r w:rsidR="00A82D0E" w:rsidRPr="00224E9F">
          <w:rPr>
            <w:rFonts w:asciiTheme="minorEastAsia" w:hAnsiTheme="minorEastAsia" w:hint="eastAsia"/>
            <w:sz w:val="21"/>
            <w:szCs w:val="21"/>
            <w:rPrChange w:id="5904" w:author="蔚滢璐" w:date="2017-01-02T12:59:00Z">
              <w:rPr>
                <w:rFonts w:hint="eastAsia"/>
                <w:sz w:val="21"/>
                <w:szCs w:val="21"/>
              </w:rPr>
            </w:rPrChange>
          </w:rPr>
          <w:t>另有Hotel的领域模型对象</w:t>
        </w:r>
      </w:ins>
      <w:ins w:id="5905" w:author="蔚滢璐" w:date="2017-01-01T19:01:00Z">
        <w:r w:rsidR="00A82D0E" w:rsidRPr="00224E9F">
          <w:rPr>
            <w:rFonts w:asciiTheme="minorEastAsia" w:hAnsiTheme="minorEastAsia" w:hint="eastAsia"/>
            <w:sz w:val="21"/>
            <w:szCs w:val="21"/>
            <w:rPrChange w:id="5906" w:author="蔚滢璐" w:date="2017-01-02T12:59:00Z">
              <w:rPr>
                <w:rFonts w:hint="eastAsia"/>
                <w:sz w:val="21"/>
                <w:szCs w:val="21"/>
              </w:rPr>
            </w:rPrChange>
          </w:rPr>
          <w:t>处理对Hotel信息的处理</w:t>
        </w:r>
      </w:ins>
      <w:ins w:id="5907" w:author="蔚滢璐" w:date="2017-01-01T19:00:00Z">
        <w:r w:rsidR="00A82D0E" w:rsidRPr="00224E9F">
          <w:rPr>
            <w:rFonts w:asciiTheme="minorEastAsia" w:hAnsiTheme="minorEastAsia" w:hint="eastAsia"/>
            <w:sz w:val="21"/>
            <w:szCs w:val="21"/>
            <w:rPrChange w:id="5908" w:author="蔚滢璐" w:date="2017-01-02T12:59:00Z">
              <w:rPr>
                <w:rFonts w:hint="eastAsia"/>
                <w:sz w:val="21"/>
                <w:szCs w:val="21"/>
              </w:rPr>
            </w:rPrChange>
          </w:rPr>
          <w:t>以及</w:t>
        </w:r>
      </w:ins>
      <w:ins w:id="5909" w:author="蔚滢璐" w:date="2017-01-01T19:01:00Z">
        <w:r w:rsidR="00A82D0E" w:rsidRPr="00224E9F">
          <w:rPr>
            <w:rFonts w:asciiTheme="minorEastAsia" w:hAnsiTheme="minorEastAsia" w:hint="eastAsia"/>
            <w:sz w:val="21"/>
            <w:szCs w:val="21"/>
            <w:rPrChange w:id="5910" w:author="蔚滢璐" w:date="2017-01-02T12:59:00Z">
              <w:rPr>
                <w:rFonts w:hint="eastAsia"/>
                <w:sz w:val="21"/>
                <w:szCs w:val="21"/>
              </w:rPr>
            </w:rPrChange>
          </w:rPr>
          <w:t>RoomAvail和RoomManager处理</w:t>
        </w:r>
      </w:ins>
      <w:ins w:id="5911" w:author="蔚滢璐" w:date="2017-01-01T19:02:00Z">
        <w:r w:rsidR="00A82D0E" w:rsidRPr="00224E9F">
          <w:rPr>
            <w:rFonts w:asciiTheme="minorEastAsia" w:hAnsiTheme="minorEastAsia" w:hint="eastAsia"/>
            <w:sz w:val="21"/>
            <w:szCs w:val="21"/>
            <w:rPrChange w:id="5912" w:author="蔚滢璐" w:date="2017-01-02T12:59:00Z">
              <w:rPr>
                <w:rFonts w:hint="eastAsia"/>
                <w:sz w:val="21"/>
                <w:szCs w:val="21"/>
              </w:rPr>
            </w:rPrChange>
          </w:rPr>
          <w:t>酒店</w:t>
        </w:r>
      </w:ins>
      <w:ins w:id="5913" w:author="蔚滢璐" w:date="2017-01-01T19:01:00Z">
        <w:r w:rsidR="00A82D0E" w:rsidRPr="00224E9F">
          <w:rPr>
            <w:rFonts w:asciiTheme="minorEastAsia" w:hAnsiTheme="minorEastAsia" w:hint="eastAsia"/>
            <w:sz w:val="21"/>
            <w:szCs w:val="21"/>
            <w:rPrChange w:id="5914" w:author="蔚滢璐" w:date="2017-01-02T12:59:00Z">
              <w:rPr>
                <w:rFonts w:hint="eastAsia"/>
                <w:sz w:val="21"/>
                <w:szCs w:val="21"/>
              </w:rPr>
            </w:rPrChange>
          </w:rPr>
          <w:t>可用房间</w:t>
        </w:r>
      </w:ins>
      <w:ins w:id="5915" w:author="蔚滢璐" w:date="2017-01-01T19:02:00Z">
        <w:r w:rsidR="00A82D0E" w:rsidRPr="00224E9F">
          <w:rPr>
            <w:rFonts w:asciiTheme="minorEastAsia" w:hAnsiTheme="minorEastAsia" w:hint="eastAsia"/>
            <w:sz w:val="21"/>
            <w:szCs w:val="21"/>
            <w:rPrChange w:id="5916" w:author="蔚滢璐" w:date="2017-01-02T12:59:00Z">
              <w:rPr>
                <w:rFonts w:hint="eastAsia"/>
                <w:sz w:val="21"/>
                <w:szCs w:val="21"/>
              </w:rPr>
            </w:rPrChange>
          </w:rPr>
          <w:t>的操作</w:t>
        </w:r>
      </w:ins>
      <w:ins w:id="5917" w:author="蔚滢璐" w:date="2017-01-01T19:01:00Z">
        <w:r w:rsidR="00A82D0E" w:rsidRPr="00224E9F">
          <w:rPr>
            <w:rFonts w:asciiTheme="minorEastAsia" w:hAnsiTheme="minorEastAsia" w:hint="eastAsia"/>
            <w:sz w:val="21"/>
            <w:szCs w:val="21"/>
            <w:rPrChange w:id="5918" w:author="蔚滢璐" w:date="2017-01-02T12:59:00Z">
              <w:rPr>
                <w:rFonts w:hint="eastAsia"/>
                <w:sz w:val="21"/>
                <w:szCs w:val="21"/>
              </w:rPr>
            </w:rPrChange>
          </w:rPr>
          <w:t>与</w:t>
        </w:r>
      </w:ins>
      <w:ins w:id="5919" w:author="蔚滢璐" w:date="2017-01-01T19:02:00Z">
        <w:r w:rsidR="00A82D0E" w:rsidRPr="00224E9F">
          <w:rPr>
            <w:rFonts w:asciiTheme="minorEastAsia" w:hAnsiTheme="minorEastAsia" w:hint="eastAsia"/>
            <w:sz w:val="21"/>
            <w:szCs w:val="21"/>
            <w:rPrChange w:id="5920" w:author="蔚滢璐" w:date="2017-01-02T12:59:00Z">
              <w:rPr>
                <w:rFonts w:hint="eastAsia"/>
                <w:sz w:val="21"/>
                <w:szCs w:val="21"/>
              </w:rPr>
            </w:rPrChange>
          </w:rPr>
          <w:t>对酒店房间的操作。</w:t>
        </w:r>
      </w:ins>
    </w:p>
    <w:p w:rsidR="00A82D0E" w:rsidRPr="00224E9F" w:rsidRDefault="00A82D0E">
      <w:pPr>
        <w:ind w:left="1418" w:firstLine="420"/>
        <w:rPr>
          <w:ins w:id="5921" w:author="蔚滢璐" w:date="2017-01-01T19:03:00Z"/>
          <w:rFonts w:asciiTheme="minorEastAsia" w:hAnsiTheme="minorEastAsia"/>
          <w:sz w:val="21"/>
          <w:szCs w:val="21"/>
          <w:rPrChange w:id="5922" w:author="蔚滢璐" w:date="2017-01-02T12:59:00Z">
            <w:rPr>
              <w:ins w:id="5923" w:author="蔚滢璐" w:date="2017-01-01T19:03:00Z"/>
              <w:sz w:val="21"/>
              <w:szCs w:val="21"/>
            </w:rPr>
          </w:rPrChange>
        </w:rPr>
        <w:pPrChange w:id="5924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925" w:author="蔚滢璐" w:date="2017-01-01T19:02:00Z">
        <w:r w:rsidRPr="00224E9F">
          <w:rPr>
            <w:rFonts w:asciiTheme="minorEastAsia" w:hAnsiTheme="minorEastAsia" w:hint="eastAsia"/>
            <w:sz w:val="21"/>
            <w:szCs w:val="21"/>
            <w:rPrChange w:id="5926" w:author="蔚滢璐" w:date="2017-01-02T12:59:00Z">
              <w:rPr>
                <w:rFonts w:hint="eastAsia"/>
                <w:sz w:val="21"/>
                <w:szCs w:val="21"/>
              </w:rPr>
            </w:rPrChange>
          </w:rPr>
          <w:t>逻辑层hotel模块各个类的职责如下表</w:t>
        </w:r>
      </w:ins>
      <w:ins w:id="5927" w:author="蔚滢璐" w:date="2017-01-01T19:03:00Z">
        <w:r w:rsidRPr="00224E9F">
          <w:rPr>
            <w:rFonts w:asciiTheme="minorEastAsia" w:hAnsiTheme="minorEastAsia" w:hint="eastAsia"/>
            <w:sz w:val="21"/>
            <w:szCs w:val="21"/>
            <w:rPrChange w:id="5928" w:author="蔚滢璐" w:date="2017-01-02T12:59:00Z">
              <w:rPr>
                <w:rFonts w:hint="eastAsia"/>
                <w:sz w:val="21"/>
                <w:szCs w:val="21"/>
              </w:rPr>
            </w:rPrChange>
          </w:rPr>
          <w:t>所示：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5749"/>
      </w:tblGrid>
      <w:tr w:rsidR="00224E9F" w:rsidRPr="00224E9F" w:rsidTr="007C4C3F">
        <w:trPr>
          <w:ins w:id="5929" w:author="蔚滢璐" w:date="2017-01-01T19:03:00Z"/>
        </w:trPr>
        <w:tc>
          <w:tcPr>
            <w:tcW w:w="1535" w:type="pct"/>
          </w:tcPr>
          <w:p w:rsidR="00A82D0E" w:rsidRPr="00224E9F" w:rsidRDefault="00A82D0E">
            <w:pPr>
              <w:jc w:val="center"/>
              <w:rPr>
                <w:ins w:id="5930" w:author="蔚滢璐" w:date="2017-01-01T19:03:00Z"/>
                <w:rFonts w:asciiTheme="minorEastAsia" w:hAnsiTheme="minorEastAsia"/>
                <w:sz w:val="21"/>
                <w:szCs w:val="21"/>
                <w:rPrChange w:id="5931" w:author="蔚滢璐" w:date="2017-01-02T12:59:00Z">
                  <w:rPr>
                    <w:ins w:id="5932" w:author="蔚滢璐" w:date="2017-01-01T19:03:00Z"/>
                    <w:sz w:val="21"/>
                    <w:szCs w:val="21"/>
                  </w:rPr>
                </w:rPrChange>
              </w:rPr>
            </w:pPr>
            <w:ins w:id="5933" w:author="蔚滢璐" w:date="2017-01-01T19:0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93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模块</w:t>
              </w:r>
            </w:ins>
          </w:p>
        </w:tc>
        <w:tc>
          <w:tcPr>
            <w:tcW w:w="3465" w:type="pct"/>
          </w:tcPr>
          <w:p w:rsidR="00A82D0E" w:rsidRPr="00224E9F" w:rsidRDefault="00A82D0E">
            <w:pPr>
              <w:jc w:val="center"/>
              <w:rPr>
                <w:ins w:id="5935" w:author="蔚滢璐" w:date="2017-01-01T19:03:00Z"/>
                <w:rFonts w:asciiTheme="minorEastAsia" w:hAnsiTheme="minorEastAsia"/>
                <w:sz w:val="21"/>
                <w:szCs w:val="21"/>
                <w:rPrChange w:id="5936" w:author="蔚滢璐" w:date="2017-01-02T12:59:00Z">
                  <w:rPr>
                    <w:ins w:id="5937" w:author="蔚滢璐" w:date="2017-01-01T19:03:00Z"/>
                    <w:sz w:val="21"/>
                    <w:szCs w:val="21"/>
                  </w:rPr>
                </w:rPrChange>
              </w:rPr>
            </w:pPr>
            <w:ins w:id="5938" w:author="蔚滢璐" w:date="2017-01-01T19:0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93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职责</w:t>
              </w:r>
            </w:ins>
          </w:p>
        </w:tc>
      </w:tr>
      <w:tr w:rsidR="00A82D0E" w:rsidRPr="00224E9F" w:rsidTr="007C4C3F">
        <w:trPr>
          <w:ins w:id="5940" w:author="蔚滢璐" w:date="2017-01-01T19:03:00Z"/>
        </w:trPr>
        <w:tc>
          <w:tcPr>
            <w:tcW w:w="1535" w:type="pct"/>
          </w:tcPr>
          <w:p w:rsidR="00A82D0E" w:rsidRPr="00224E9F" w:rsidRDefault="00A82D0E">
            <w:pPr>
              <w:jc w:val="center"/>
              <w:rPr>
                <w:ins w:id="5941" w:author="蔚滢璐" w:date="2017-01-01T19:03:00Z"/>
                <w:rFonts w:asciiTheme="minorEastAsia" w:hAnsiTheme="minorEastAsia"/>
                <w:sz w:val="21"/>
                <w:szCs w:val="21"/>
                <w:rPrChange w:id="5942" w:author="蔚滢璐" w:date="2017-01-02T12:59:00Z">
                  <w:rPr>
                    <w:ins w:id="5943" w:author="蔚滢璐" w:date="2017-01-01T19:03:00Z"/>
                    <w:sz w:val="21"/>
                    <w:szCs w:val="21"/>
                  </w:rPr>
                </w:rPrChange>
              </w:rPr>
            </w:pPr>
            <w:ins w:id="5944" w:author="蔚滢璐" w:date="2017-01-01T19:03:00Z">
              <w:r w:rsidRPr="00224E9F">
                <w:rPr>
                  <w:rFonts w:asciiTheme="minorEastAsia" w:hAnsiTheme="minorEastAsia"/>
                  <w:sz w:val="21"/>
                  <w:szCs w:val="21"/>
                  <w:rPrChange w:id="5945" w:author="蔚滢璐" w:date="2017-01-02T12:59:00Z">
                    <w:rPr>
                      <w:sz w:val="21"/>
                      <w:szCs w:val="21"/>
                    </w:rPr>
                  </w:rPrChange>
                </w:rPr>
                <w:t>HotelCon</w:t>
              </w:r>
            </w:ins>
            <w:ins w:id="5946" w:author="蔚滢璐" w:date="2017-01-01T19:04:00Z">
              <w:r w:rsidRPr="00224E9F">
                <w:rPr>
                  <w:rFonts w:asciiTheme="minorEastAsia" w:hAnsiTheme="minorEastAsia"/>
                  <w:sz w:val="21"/>
                  <w:szCs w:val="21"/>
                  <w:rPrChange w:id="5947" w:author="蔚滢璐" w:date="2017-01-02T12:59:00Z">
                    <w:rPr>
                      <w:sz w:val="21"/>
                      <w:szCs w:val="21"/>
                    </w:rPr>
                  </w:rPrChange>
                </w:rPr>
                <w:t>troller</w:t>
              </w:r>
            </w:ins>
          </w:p>
        </w:tc>
        <w:tc>
          <w:tcPr>
            <w:tcW w:w="3465" w:type="pct"/>
          </w:tcPr>
          <w:p w:rsidR="00A82D0E" w:rsidRPr="00224E9F" w:rsidRDefault="00A82D0E">
            <w:pPr>
              <w:jc w:val="center"/>
              <w:rPr>
                <w:ins w:id="5948" w:author="蔚滢璐" w:date="2017-01-01T19:03:00Z"/>
                <w:rFonts w:asciiTheme="minorEastAsia" w:hAnsiTheme="minorEastAsia"/>
                <w:sz w:val="21"/>
                <w:szCs w:val="21"/>
                <w:rPrChange w:id="5949" w:author="蔚滢璐" w:date="2017-01-02T12:59:00Z">
                  <w:rPr>
                    <w:ins w:id="5950" w:author="蔚滢璐" w:date="2017-01-01T19:03:00Z"/>
                    <w:sz w:val="21"/>
                    <w:szCs w:val="21"/>
                  </w:rPr>
                </w:rPrChange>
              </w:rPr>
            </w:pPr>
            <w:ins w:id="5951" w:author="蔚滢璐" w:date="2017-01-01T19:0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95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实现</w:t>
              </w:r>
            </w:ins>
            <w:ins w:id="5953" w:author="蔚滢璐" w:date="2017-01-01T19:0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95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修改酒店信息</w:t>
              </w:r>
            </w:ins>
            <w:ins w:id="5955" w:author="蔚滢璐" w:date="2017-01-01T19:0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95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所需要的服务</w:t>
              </w:r>
            </w:ins>
          </w:p>
        </w:tc>
      </w:tr>
      <w:tr w:rsidR="00A82D0E" w:rsidRPr="00224E9F" w:rsidTr="007C4C3F">
        <w:trPr>
          <w:ins w:id="5957" w:author="蔚滢璐" w:date="2017-01-01T19:04:00Z"/>
        </w:trPr>
        <w:tc>
          <w:tcPr>
            <w:tcW w:w="1535" w:type="pct"/>
          </w:tcPr>
          <w:p w:rsidR="00A82D0E" w:rsidRPr="00224E9F" w:rsidRDefault="00A82D0E">
            <w:pPr>
              <w:jc w:val="center"/>
              <w:rPr>
                <w:ins w:id="5958" w:author="蔚滢璐" w:date="2017-01-01T19:04:00Z"/>
                <w:rFonts w:asciiTheme="minorEastAsia" w:hAnsiTheme="minorEastAsia"/>
                <w:sz w:val="21"/>
                <w:szCs w:val="21"/>
                <w:rPrChange w:id="5959" w:author="蔚滢璐" w:date="2017-01-02T12:59:00Z">
                  <w:rPr>
                    <w:ins w:id="5960" w:author="蔚滢璐" w:date="2017-01-01T19:04:00Z"/>
                    <w:sz w:val="21"/>
                    <w:szCs w:val="21"/>
                  </w:rPr>
                </w:rPrChange>
              </w:rPr>
            </w:pPr>
            <w:ins w:id="5961" w:author="蔚滢璐" w:date="2017-01-01T19:04:00Z">
              <w:r w:rsidRPr="00224E9F">
                <w:rPr>
                  <w:rFonts w:asciiTheme="minorEastAsia" w:hAnsiTheme="minorEastAsia"/>
                  <w:sz w:val="21"/>
                  <w:szCs w:val="21"/>
                  <w:rPrChange w:id="5962" w:author="蔚滢璐" w:date="2017-01-02T12:59:00Z">
                    <w:rPr>
                      <w:sz w:val="21"/>
                      <w:szCs w:val="21"/>
                    </w:rPr>
                  </w:rPrChange>
                </w:rPr>
                <w:t>HotelInfoController</w:t>
              </w:r>
            </w:ins>
          </w:p>
        </w:tc>
        <w:tc>
          <w:tcPr>
            <w:tcW w:w="3465" w:type="pct"/>
          </w:tcPr>
          <w:p w:rsidR="00A82D0E" w:rsidRPr="00224E9F" w:rsidRDefault="00A82D0E">
            <w:pPr>
              <w:jc w:val="center"/>
              <w:rPr>
                <w:ins w:id="5963" w:author="蔚滢璐" w:date="2017-01-01T19:04:00Z"/>
                <w:rFonts w:asciiTheme="minorEastAsia" w:hAnsiTheme="minorEastAsia"/>
                <w:sz w:val="21"/>
                <w:szCs w:val="21"/>
                <w:rPrChange w:id="5964" w:author="蔚滢璐" w:date="2017-01-02T12:59:00Z">
                  <w:rPr>
                    <w:ins w:id="5965" w:author="蔚滢璐" w:date="2017-01-01T19:04:00Z"/>
                    <w:sz w:val="21"/>
                    <w:szCs w:val="21"/>
                  </w:rPr>
                </w:rPrChange>
              </w:rPr>
            </w:pPr>
            <w:ins w:id="5966" w:author="蔚滢璐" w:date="2017-01-01T19:0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96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实现</w:t>
              </w:r>
            </w:ins>
            <w:ins w:id="5968" w:author="蔚滢璐" w:date="2017-01-01T19:0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96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得到酒店信息</w:t>
              </w:r>
            </w:ins>
            <w:ins w:id="5970" w:author="蔚滢璐" w:date="2017-01-01T19:0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97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所需要的服务</w:t>
              </w:r>
            </w:ins>
          </w:p>
        </w:tc>
      </w:tr>
      <w:tr w:rsidR="00A82D0E" w:rsidRPr="00224E9F" w:rsidTr="007C4C3F">
        <w:trPr>
          <w:ins w:id="5972" w:author="蔚滢璐" w:date="2017-01-01T19:05:00Z"/>
        </w:trPr>
        <w:tc>
          <w:tcPr>
            <w:tcW w:w="1535" w:type="pct"/>
          </w:tcPr>
          <w:p w:rsidR="00A82D0E" w:rsidRPr="00224E9F" w:rsidRDefault="00A82D0E">
            <w:pPr>
              <w:jc w:val="center"/>
              <w:rPr>
                <w:ins w:id="5973" w:author="蔚滢璐" w:date="2017-01-01T19:05:00Z"/>
                <w:rFonts w:asciiTheme="minorEastAsia" w:hAnsiTheme="minorEastAsia"/>
                <w:sz w:val="21"/>
                <w:szCs w:val="21"/>
                <w:rPrChange w:id="5974" w:author="蔚滢璐" w:date="2017-01-02T12:59:00Z">
                  <w:rPr>
                    <w:ins w:id="5975" w:author="蔚滢璐" w:date="2017-01-01T19:05:00Z"/>
                    <w:sz w:val="21"/>
                    <w:szCs w:val="21"/>
                  </w:rPr>
                </w:rPrChange>
              </w:rPr>
            </w:pPr>
            <w:ins w:id="5976" w:author="蔚滢璐" w:date="2017-01-01T19:05:00Z">
              <w:r w:rsidRPr="00224E9F">
                <w:rPr>
                  <w:rFonts w:asciiTheme="minorEastAsia" w:hAnsiTheme="minorEastAsia"/>
                  <w:sz w:val="21"/>
                  <w:szCs w:val="21"/>
                  <w:rPrChange w:id="5977" w:author="蔚滢璐" w:date="2017-01-02T12:59:00Z">
                    <w:rPr>
                      <w:sz w:val="21"/>
                      <w:szCs w:val="21"/>
                    </w:rPr>
                  </w:rPrChange>
                </w:rPr>
                <w:t>ManagerHotelController</w:t>
              </w:r>
            </w:ins>
          </w:p>
        </w:tc>
        <w:tc>
          <w:tcPr>
            <w:tcW w:w="3465" w:type="pct"/>
          </w:tcPr>
          <w:p w:rsidR="00A82D0E" w:rsidRPr="00224E9F" w:rsidRDefault="00A82D0E">
            <w:pPr>
              <w:jc w:val="center"/>
              <w:rPr>
                <w:ins w:id="5978" w:author="蔚滢璐" w:date="2017-01-01T19:05:00Z"/>
                <w:rFonts w:asciiTheme="minorEastAsia" w:hAnsiTheme="minorEastAsia"/>
                <w:sz w:val="21"/>
                <w:szCs w:val="21"/>
                <w:rPrChange w:id="5979" w:author="蔚滢璐" w:date="2017-01-02T12:59:00Z">
                  <w:rPr>
                    <w:ins w:id="5980" w:author="蔚滢璐" w:date="2017-01-01T19:05:00Z"/>
                    <w:sz w:val="21"/>
                    <w:szCs w:val="21"/>
                  </w:rPr>
                </w:rPrChange>
              </w:rPr>
            </w:pPr>
            <w:ins w:id="5981" w:author="蔚滢璐" w:date="2017-01-01T19:0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98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实现网站管理人员添加酒店所需要的服务</w:t>
              </w:r>
            </w:ins>
          </w:p>
        </w:tc>
      </w:tr>
      <w:tr w:rsidR="00A82D0E" w:rsidRPr="00224E9F" w:rsidTr="007C4C3F">
        <w:trPr>
          <w:ins w:id="5983" w:author="蔚滢璐" w:date="2017-01-01T19:05:00Z"/>
        </w:trPr>
        <w:tc>
          <w:tcPr>
            <w:tcW w:w="1535" w:type="pct"/>
          </w:tcPr>
          <w:p w:rsidR="00A82D0E" w:rsidRPr="00224E9F" w:rsidRDefault="00A82D0E">
            <w:pPr>
              <w:jc w:val="center"/>
              <w:rPr>
                <w:ins w:id="5984" w:author="蔚滢璐" w:date="2017-01-01T19:05:00Z"/>
                <w:rFonts w:asciiTheme="minorEastAsia" w:hAnsiTheme="minorEastAsia"/>
                <w:sz w:val="21"/>
                <w:szCs w:val="21"/>
                <w:rPrChange w:id="5985" w:author="蔚滢璐" w:date="2017-01-02T12:59:00Z">
                  <w:rPr>
                    <w:ins w:id="5986" w:author="蔚滢璐" w:date="2017-01-01T19:05:00Z"/>
                    <w:sz w:val="21"/>
                    <w:szCs w:val="21"/>
                  </w:rPr>
                </w:rPrChange>
              </w:rPr>
            </w:pPr>
            <w:ins w:id="5987" w:author="蔚滢璐" w:date="2017-01-01T19:05:00Z">
              <w:r w:rsidRPr="00224E9F">
                <w:rPr>
                  <w:rFonts w:asciiTheme="minorEastAsia" w:hAnsiTheme="minorEastAsia"/>
                  <w:sz w:val="21"/>
                  <w:szCs w:val="21"/>
                  <w:rPrChange w:id="5988" w:author="蔚滢璐" w:date="2017-01-02T12:59:00Z">
                    <w:rPr>
                      <w:sz w:val="21"/>
                      <w:szCs w:val="21"/>
                    </w:rPr>
                  </w:rPrChange>
                </w:rPr>
                <w:t>SearchHotelController</w:t>
              </w:r>
            </w:ins>
          </w:p>
        </w:tc>
        <w:tc>
          <w:tcPr>
            <w:tcW w:w="3465" w:type="pct"/>
          </w:tcPr>
          <w:p w:rsidR="00A82D0E" w:rsidRPr="00224E9F" w:rsidRDefault="00A82D0E">
            <w:pPr>
              <w:jc w:val="center"/>
              <w:rPr>
                <w:ins w:id="5989" w:author="蔚滢璐" w:date="2017-01-01T19:05:00Z"/>
                <w:rFonts w:asciiTheme="minorEastAsia" w:hAnsiTheme="minorEastAsia"/>
                <w:sz w:val="21"/>
                <w:szCs w:val="21"/>
                <w:rPrChange w:id="5990" w:author="蔚滢璐" w:date="2017-01-02T12:59:00Z">
                  <w:rPr>
                    <w:ins w:id="5991" w:author="蔚滢璐" w:date="2017-01-01T19:05:00Z"/>
                    <w:sz w:val="21"/>
                    <w:szCs w:val="21"/>
                  </w:rPr>
                </w:rPrChange>
              </w:rPr>
            </w:pPr>
            <w:ins w:id="5992" w:author="蔚滢璐" w:date="2017-01-01T19:0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99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实现搜索</w:t>
              </w:r>
            </w:ins>
            <w:ins w:id="5994" w:author="蔚滢璐" w:date="2017-01-01T19:06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599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酒店所需要的服务</w:t>
              </w:r>
            </w:ins>
          </w:p>
        </w:tc>
      </w:tr>
      <w:tr w:rsidR="00A82D0E" w:rsidRPr="00224E9F" w:rsidTr="007C4C3F">
        <w:trPr>
          <w:ins w:id="5996" w:author="蔚滢璐" w:date="2017-01-01T19:06:00Z"/>
        </w:trPr>
        <w:tc>
          <w:tcPr>
            <w:tcW w:w="1535" w:type="pct"/>
          </w:tcPr>
          <w:p w:rsidR="00A82D0E" w:rsidRPr="00224E9F" w:rsidRDefault="00A82D0E">
            <w:pPr>
              <w:jc w:val="center"/>
              <w:rPr>
                <w:ins w:id="5997" w:author="蔚滢璐" w:date="2017-01-01T19:06:00Z"/>
                <w:rFonts w:asciiTheme="minorEastAsia" w:hAnsiTheme="minorEastAsia"/>
                <w:sz w:val="21"/>
                <w:szCs w:val="21"/>
                <w:rPrChange w:id="5998" w:author="蔚滢璐" w:date="2017-01-02T12:59:00Z">
                  <w:rPr>
                    <w:ins w:id="5999" w:author="蔚滢璐" w:date="2017-01-01T19:06:00Z"/>
                    <w:sz w:val="21"/>
                    <w:szCs w:val="21"/>
                  </w:rPr>
                </w:rPrChange>
              </w:rPr>
            </w:pPr>
            <w:ins w:id="6000" w:author="蔚滢璐" w:date="2017-01-01T19:06:00Z">
              <w:r w:rsidRPr="00224E9F">
                <w:rPr>
                  <w:rFonts w:asciiTheme="minorEastAsia" w:hAnsiTheme="minorEastAsia"/>
                  <w:sz w:val="21"/>
                  <w:szCs w:val="21"/>
                  <w:rPrChange w:id="6001" w:author="蔚滢璐" w:date="2017-01-02T12:59:00Z">
                    <w:rPr>
                      <w:sz w:val="21"/>
                      <w:szCs w:val="21"/>
                    </w:rPr>
                  </w:rPrChange>
                </w:rPr>
                <w:t>Hotel</w:t>
              </w:r>
            </w:ins>
          </w:p>
        </w:tc>
        <w:tc>
          <w:tcPr>
            <w:tcW w:w="3465" w:type="pct"/>
          </w:tcPr>
          <w:p w:rsidR="00A82D0E" w:rsidRPr="00224E9F" w:rsidRDefault="00A82D0E">
            <w:pPr>
              <w:jc w:val="center"/>
              <w:rPr>
                <w:ins w:id="6002" w:author="蔚滢璐" w:date="2017-01-01T19:06:00Z"/>
                <w:rFonts w:asciiTheme="minorEastAsia" w:hAnsiTheme="minorEastAsia"/>
                <w:sz w:val="21"/>
                <w:szCs w:val="21"/>
                <w:rPrChange w:id="6003" w:author="蔚滢璐" w:date="2017-01-02T12:59:00Z">
                  <w:rPr>
                    <w:ins w:id="6004" w:author="蔚滢璐" w:date="2017-01-01T19:06:00Z"/>
                    <w:sz w:val="21"/>
                    <w:szCs w:val="21"/>
                  </w:rPr>
                </w:rPrChange>
              </w:rPr>
            </w:pPr>
            <w:ins w:id="6005" w:author="蔚滢璐" w:date="2017-01-01T19:06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00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酒店的领域模型对象，实现对酒店信息的修改</w:t>
              </w:r>
            </w:ins>
            <w:ins w:id="6007" w:author="蔚滢璐" w:date="2017-01-01T19:0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00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服务</w:t>
              </w:r>
            </w:ins>
          </w:p>
        </w:tc>
      </w:tr>
      <w:tr w:rsidR="00A82D0E" w:rsidRPr="00224E9F" w:rsidTr="007C4C3F">
        <w:trPr>
          <w:ins w:id="6009" w:author="蔚滢璐" w:date="2017-01-01T19:06:00Z"/>
        </w:trPr>
        <w:tc>
          <w:tcPr>
            <w:tcW w:w="1535" w:type="pct"/>
          </w:tcPr>
          <w:p w:rsidR="00A82D0E" w:rsidRPr="00224E9F" w:rsidRDefault="00A82D0E">
            <w:pPr>
              <w:jc w:val="center"/>
              <w:rPr>
                <w:ins w:id="6010" w:author="蔚滢璐" w:date="2017-01-01T19:06:00Z"/>
                <w:rFonts w:asciiTheme="minorEastAsia" w:hAnsiTheme="minorEastAsia"/>
                <w:sz w:val="21"/>
                <w:szCs w:val="21"/>
                <w:rPrChange w:id="6011" w:author="蔚滢璐" w:date="2017-01-02T12:59:00Z">
                  <w:rPr>
                    <w:ins w:id="6012" w:author="蔚滢璐" w:date="2017-01-01T19:06:00Z"/>
                    <w:sz w:val="21"/>
                    <w:szCs w:val="21"/>
                  </w:rPr>
                </w:rPrChange>
              </w:rPr>
            </w:pPr>
            <w:ins w:id="6013" w:author="蔚滢璐" w:date="2017-01-01T19:06:00Z">
              <w:r w:rsidRPr="00224E9F">
                <w:rPr>
                  <w:rFonts w:asciiTheme="minorEastAsia" w:hAnsiTheme="minorEastAsia"/>
                  <w:sz w:val="21"/>
                  <w:szCs w:val="21"/>
                  <w:rPrChange w:id="6014" w:author="蔚滢璐" w:date="2017-01-02T12:59:00Z">
                    <w:rPr>
                      <w:sz w:val="21"/>
                      <w:szCs w:val="21"/>
                    </w:rPr>
                  </w:rPrChange>
                </w:rPr>
                <w:t>RoomManager</w:t>
              </w:r>
            </w:ins>
          </w:p>
        </w:tc>
        <w:tc>
          <w:tcPr>
            <w:tcW w:w="3465" w:type="pct"/>
          </w:tcPr>
          <w:p w:rsidR="00A82D0E" w:rsidRPr="00224E9F" w:rsidRDefault="00A82D0E">
            <w:pPr>
              <w:jc w:val="center"/>
              <w:rPr>
                <w:ins w:id="6015" w:author="蔚滢璐" w:date="2017-01-01T19:06:00Z"/>
                <w:rFonts w:asciiTheme="minorEastAsia" w:hAnsiTheme="minorEastAsia"/>
                <w:sz w:val="21"/>
                <w:szCs w:val="21"/>
                <w:rPrChange w:id="6016" w:author="蔚滢璐" w:date="2017-01-02T12:59:00Z">
                  <w:rPr>
                    <w:ins w:id="6017" w:author="蔚滢璐" w:date="2017-01-01T19:06:00Z"/>
                    <w:sz w:val="21"/>
                    <w:szCs w:val="21"/>
                  </w:rPr>
                </w:rPrChange>
              </w:rPr>
            </w:pPr>
            <w:ins w:id="6018" w:author="蔚滢璐" w:date="2017-01-01T19:06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01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实现对酒店房间的增加和删除</w:t>
              </w:r>
            </w:ins>
            <w:ins w:id="6020" w:author="蔚滢璐" w:date="2017-01-01T19:0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02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服务</w:t>
              </w:r>
            </w:ins>
          </w:p>
        </w:tc>
      </w:tr>
      <w:tr w:rsidR="00A82D0E" w:rsidRPr="00224E9F" w:rsidTr="007C4C3F">
        <w:trPr>
          <w:ins w:id="6022" w:author="蔚滢璐" w:date="2017-01-01T19:06:00Z"/>
        </w:trPr>
        <w:tc>
          <w:tcPr>
            <w:tcW w:w="1535" w:type="pct"/>
          </w:tcPr>
          <w:p w:rsidR="00A82D0E" w:rsidRPr="00224E9F" w:rsidRDefault="00A82D0E">
            <w:pPr>
              <w:jc w:val="center"/>
              <w:rPr>
                <w:ins w:id="6023" w:author="蔚滢璐" w:date="2017-01-01T19:06:00Z"/>
                <w:rFonts w:asciiTheme="minorEastAsia" w:hAnsiTheme="minorEastAsia"/>
                <w:sz w:val="21"/>
                <w:szCs w:val="21"/>
                <w:rPrChange w:id="6024" w:author="蔚滢璐" w:date="2017-01-02T12:59:00Z">
                  <w:rPr>
                    <w:ins w:id="6025" w:author="蔚滢璐" w:date="2017-01-01T19:06:00Z"/>
                    <w:sz w:val="21"/>
                    <w:szCs w:val="21"/>
                  </w:rPr>
                </w:rPrChange>
              </w:rPr>
            </w:pPr>
            <w:ins w:id="6026" w:author="蔚滢璐" w:date="2017-01-01T19:07:00Z">
              <w:r w:rsidRPr="00224E9F">
                <w:rPr>
                  <w:rFonts w:asciiTheme="minorEastAsia" w:hAnsiTheme="minorEastAsia"/>
                  <w:sz w:val="21"/>
                  <w:szCs w:val="21"/>
                  <w:rPrChange w:id="6027" w:author="蔚滢璐" w:date="2017-01-02T12:59:00Z">
                    <w:rPr>
                      <w:sz w:val="21"/>
                      <w:szCs w:val="21"/>
                    </w:rPr>
                  </w:rPrChange>
                </w:rPr>
                <w:t>RoomAvail</w:t>
              </w:r>
            </w:ins>
          </w:p>
        </w:tc>
        <w:tc>
          <w:tcPr>
            <w:tcW w:w="3465" w:type="pct"/>
          </w:tcPr>
          <w:p w:rsidR="00A82D0E" w:rsidRPr="00224E9F" w:rsidRDefault="00A82D0E">
            <w:pPr>
              <w:jc w:val="center"/>
              <w:rPr>
                <w:ins w:id="6028" w:author="蔚滢璐" w:date="2017-01-01T19:06:00Z"/>
                <w:rFonts w:asciiTheme="minorEastAsia" w:hAnsiTheme="minorEastAsia"/>
                <w:sz w:val="21"/>
                <w:szCs w:val="21"/>
                <w:rPrChange w:id="6029" w:author="蔚滢璐" w:date="2017-01-02T12:59:00Z">
                  <w:rPr>
                    <w:ins w:id="6030" w:author="蔚滢璐" w:date="2017-01-01T19:06:00Z"/>
                    <w:sz w:val="21"/>
                    <w:szCs w:val="21"/>
                  </w:rPr>
                </w:rPrChange>
              </w:rPr>
            </w:pPr>
            <w:ins w:id="6031" w:author="蔚滢璐" w:date="2017-01-01T19:0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03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实现对酒店可用房间数量的线下修改服务</w:t>
              </w:r>
            </w:ins>
          </w:p>
        </w:tc>
      </w:tr>
    </w:tbl>
    <w:p w:rsidR="00A82D0E" w:rsidRPr="00224E9F" w:rsidRDefault="00A82D0E">
      <w:pPr>
        <w:ind w:left="1418" w:firstLine="420"/>
        <w:rPr>
          <w:ins w:id="6033" w:author="蔚滢璐" w:date="2017-01-01T18:25:00Z"/>
          <w:rFonts w:asciiTheme="minorEastAsia" w:hAnsiTheme="minorEastAsia"/>
          <w:sz w:val="21"/>
          <w:szCs w:val="21"/>
          <w:rPrChange w:id="6034" w:author="蔚滢璐" w:date="2017-01-02T12:59:00Z">
            <w:rPr>
              <w:ins w:id="6035" w:author="蔚滢璐" w:date="2017-01-01T18:25:00Z"/>
            </w:rPr>
          </w:rPrChange>
        </w:rPr>
        <w:pPrChange w:id="6036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2406AD" w:rsidRPr="00224E9F" w:rsidRDefault="00A82D0E">
      <w:pPr>
        <w:pStyle w:val="a3"/>
        <w:numPr>
          <w:ilvl w:val="0"/>
          <w:numId w:val="26"/>
        </w:numPr>
        <w:ind w:firstLineChars="0"/>
        <w:rPr>
          <w:ins w:id="6037" w:author="蔚滢璐" w:date="2017-01-01T16:20:00Z"/>
          <w:rFonts w:asciiTheme="minorEastAsia" w:hAnsiTheme="minorEastAsia"/>
          <w:sz w:val="21"/>
          <w:szCs w:val="21"/>
          <w:rPrChange w:id="6038" w:author="蔚滢璐" w:date="2017-01-02T12:59:00Z">
            <w:rPr>
              <w:ins w:id="6039" w:author="蔚滢璐" w:date="2017-01-01T16:20:00Z"/>
              <w:sz w:val="21"/>
              <w:szCs w:val="21"/>
            </w:rPr>
          </w:rPrChange>
        </w:rPr>
        <w:pPrChange w:id="6040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6041" w:author="蔚滢璐" w:date="2017-01-01T18:25:00Z">
        <w:r w:rsidRPr="00224E9F">
          <w:rPr>
            <w:rFonts w:asciiTheme="minorEastAsia" w:hAnsiTheme="minorEastAsia" w:hint="eastAsia"/>
            <w:sz w:val="21"/>
            <w:szCs w:val="21"/>
            <w:rPrChange w:id="6042" w:author="蔚滢璐" w:date="2017-01-02T12:59:00Z">
              <w:rPr>
                <w:rFonts w:hint="eastAsia"/>
                <w:sz w:val="21"/>
                <w:szCs w:val="21"/>
              </w:rPr>
            </w:rPrChange>
          </w:rPr>
          <w:lastRenderedPageBreak/>
          <w:t>模块类内部的</w:t>
        </w:r>
        <w:r w:rsidR="002406AD" w:rsidRPr="00224E9F">
          <w:rPr>
            <w:rFonts w:asciiTheme="minorEastAsia" w:hAnsiTheme="minorEastAsia" w:hint="eastAsia"/>
            <w:sz w:val="21"/>
            <w:szCs w:val="21"/>
            <w:rPrChange w:id="6043" w:author="蔚滢璐" w:date="2017-01-02T12:59:00Z">
              <w:rPr>
                <w:rFonts w:hint="eastAsia"/>
                <w:sz w:val="21"/>
                <w:szCs w:val="21"/>
              </w:rPr>
            </w:rPrChange>
          </w:rPr>
          <w:t>接口规范</w:t>
        </w:r>
      </w:ins>
    </w:p>
    <w:p w:rsidR="008D279E" w:rsidRPr="00224E9F" w:rsidRDefault="006537F5">
      <w:pPr>
        <w:pStyle w:val="a3"/>
        <w:ind w:left="1418" w:firstLineChars="0" w:firstLine="0"/>
        <w:rPr>
          <w:ins w:id="6044" w:author="蔚滢璐" w:date="2017-01-01T19:08:00Z"/>
          <w:rFonts w:asciiTheme="minorEastAsia" w:hAnsiTheme="minorEastAsia"/>
          <w:sz w:val="21"/>
          <w:szCs w:val="21"/>
          <w:rPrChange w:id="6045" w:author="蔚滢璐" w:date="2017-01-02T12:59:00Z">
            <w:rPr>
              <w:ins w:id="6046" w:author="蔚滢璐" w:date="2017-01-01T19:08:00Z"/>
              <w:sz w:val="21"/>
              <w:szCs w:val="21"/>
            </w:rPr>
          </w:rPrChange>
        </w:rPr>
        <w:pPrChange w:id="6047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6048" w:author="蔚滢璐" w:date="2017-01-01T19:08:00Z">
        <w:r w:rsidRPr="00224E9F">
          <w:rPr>
            <w:rFonts w:asciiTheme="minorEastAsia" w:hAnsiTheme="minorEastAsia"/>
            <w:sz w:val="21"/>
            <w:szCs w:val="21"/>
            <w:rPrChange w:id="6049" w:author="蔚滢璐" w:date="2017-01-02T12:59:00Z">
              <w:rPr>
                <w:sz w:val="21"/>
                <w:szCs w:val="21"/>
              </w:rPr>
            </w:rPrChange>
          </w:rPr>
          <w:t xml:space="preserve">HotelController </w:t>
        </w:r>
        <w:r w:rsidRPr="00224E9F">
          <w:rPr>
            <w:rFonts w:asciiTheme="minorEastAsia" w:hAnsiTheme="minorEastAsia" w:hint="eastAsia"/>
            <w:sz w:val="21"/>
            <w:szCs w:val="21"/>
            <w:rPrChange w:id="6050" w:author="蔚滢璐" w:date="2017-01-02T12:59:00Z">
              <w:rPr>
                <w:rFonts w:hint="eastAsia"/>
                <w:sz w:val="21"/>
                <w:szCs w:val="21"/>
              </w:rPr>
            </w:rPrChange>
          </w:rPr>
          <w:t>的接口规范如下表所示：</w:t>
        </w:r>
      </w:ins>
    </w:p>
    <w:tbl>
      <w:tblPr>
        <w:tblStyle w:val="af3"/>
        <w:tblW w:w="5000" w:type="pct"/>
        <w:tblLayout w:type="fixed"/>
        <w:tblLook w:val="04A0" w:firstRow="1" w:lastRow="0" w:firstColumn="1" w:lastColumn="0" w:noHBand="0" w:noVBand="1"/>
        <w:tblPrChange w:id="6051" w:author="蔚滢璐" w:date="2017-01-02T13:28:00Z">
          <w:tblPr>
            <w:tblStyle w:val="af3"/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2689"/>
        <w:gridCol w:w="1190"/>
        <w:gridCol w:w="4417"/>
        <w:tblGridChange w:id="6052">
          <w:tblGrid>
            <w:gridCol w:w="2946"/>
            <w:gridCol w:w="932"/>
            <w:gridCol w:w="4418"/>
          </w:tblGrid>
        </w:tblGridChange>
      </w:tblGrid>
      <w:tr w:rsidR="00224E9F" w:rsidRPr="00224E9F" w:rsidTr="00F52417">
        <w:trPr>
          <w:ins w:id="6053" w:author="蔚滢璐" w:date="2017-01-01T19:09:00Z"/>
        </w:trPr>
        <w:tc>
          <w:tcPr>
            <w:tcW w:w="5000" w:type="pct"/>
            <w:gridSpan w:val="3"/>
            <w:tcPrChange w:id="6054" w:author="蔚滢璐" w:date="2017-01-02T13:28:00Z">
              <w:tcPr>
                <w:tcW w:w="5000" w:type="pct"/>
                <w:gridSpan w:val="3"/>
              </w:tcPr>
            </w:tcPrChange>
          </w:tcPr>
          <w:p w:rsidR="006537F5" w:rsidRPr="00224E9F" w:rsidRDefault="006537F5">
            <w:pPr>
              <w:jc w:val="center"/>
              <w:rPr>
                <w:ins w:id="6055" w:author="蔚滢璐" w:date="2017-01-01T19:09:00Z"/>
                <w:rFonts w:asciiTheme="minorEastAsia" w:hAnsiTheme="minorEastAsia"/>
                <w:sz w:val="21"/>
                <w:szCs w:val="21"/>
                <w:rPrChange w:id="6056" w:author="蔚滢璐" w:date="2017-01-02T12:59:00Z">
                  <w:rPr>
                    <w:ins w:id="6057" w:author="蔚滢璐" w:date="2017-01-01T19:09:00Z"/>
                    <w:sz w:val="21"/>
                    <w:szCs w:val="21"/>
                  </w:rPr>
                </w:rPrChange>
              </w:rPr>
            </w:pPr>
            <w:ins w:id="6058" w:author="蔚滢璐" w:date="2017-01-01T19:0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05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提供的服务（供接口）</w:t>
              </w:r>
            </w:ins>
          </w:p>
        </w:tc>
      </w:tr>
      <w:tr w:rsidR="00224E9F" w:rsidRPr="00224E9F" w:rsidTr="00F52417">
        <w:trPr>
          <w:ins w:id="6060" w:author="蔚滢璐" w:date="2017-01-01T19:09:00Z"/>
        </w:trPr>
        <w:tc>
          <w:tcPr>
            <w:tcW w:w="1621" w:type="pct"/>
            <w:vMerge w:val="restart"/>
            <w:tcPrChange w:id="6061" w:author="蔚滢璐" w:date="2017-01-02T13:28:00Z">
              <w:tcPr>
                <w:tcW w:w="1621" w:type="pct"/>
                <w:vMerge w:val="restart"/>
              </w:tcPr>
            </w:tcPrChange>
          </w:tcPr>
          <w:p w:rsidR="00B014F8" w:rsidRPr="00224E9F" w:rsidRDefault="00B014F8">
            <w:pPr>
              <w:rPr>
                <w:ins w:id="6062" w:author="蔚滢璐" w:date="2017-01-01T19:09:00Z"/>
                <w:rFonts w:asciiTheme="minorEastAsia" w:hAnsiTheme="minorEastAsia"/>
                <w:sz w:val="21"/>
                <w:szCs w:val="21"/>
                <w:rPrChange w:id="6063" w:author="蔚滢璐" w:date="2017-01-02T12:59:00Z">
                  <w:rPr>
                    <w:ins w:id="6064" w:author="蔚滢璐" w:date="2017-01-01T19:09:00Z"/>
                    <w:sz w:val="21"/>
                    <w:szCs w:val="21"/>
                  </w:rPr>
                </w:rPrChange>
              </w:rPr>
            </w:pPr>
            <w:ins w:id="6065" w:author="蔚滢璐" w:date="2017-01-01T21:19:00Z">
              <w:r w:rsidRPr="00224E9F">
                <w:rPr>
                  <w:rFonts w:asciiTheme="minorEastAsia" w:hAnsiTheme="minorEastAsia"/>
                  <w:sz w:val="21"/>
                  <w:szCs w:val="21"/>
                  <w:rPrChange w:id="6066" w:author="蔚滢璐" w:date="2017-01-02T12:59:00Z">
                    <w:rPr>
                      <w:sz w:val="21"/>
                      <w:szCs w:val="21"/>
                    </w:rPr>
                  </w:rPrChange>
                </w:rPr>
                <w:t>HotelController.getHotel Info</w:t>
              </w:r>
            </w:ins>
          </w:p>
        </w:tc>
        <w:tc>
          <w:tcPr>
            <w:tcW w:w="717" w:type="pct"/>
            <w:tcPrChange w:id="6067" w:author="蔚滢璐" w:date="2017-01-02T13:28:00Z">
              <w:tcPr>
                <w:tcW w:w="639" w:type="pct"/>
              </w:tcPr>
            </w:tcPrChange>
          </w:tcPr>
          <w:p w:rsidR="00B014F8" w:rsidRPr="00224E9F" w:rsidRDefault="00B014F8">
            <w:pPr>
              <w:rPr>
                <w:ins w:id="6068" w:author="蔚滢璐" w:date="2017-01-01T19:09:00Z"/>
                <w:rFonts w:asciiTheme="minorEastAsia" w:hAnsiTheme="minorEastAsia"/>
                <w:sz w:val="21"/>
                <w:szCs w:val="21"/>
                <w:rPrChange w:id="6069" w:author="蔚滢璐" w:date="2017-01-02T12:59:00Z">
                  <w:rPr>
                    <w:ins w:id="6070" w:author="蔚滢璐" w:date="2017-01-01T19:09:00Z"/>
                    <w:sz w:val="21"/>
                    <w:szCs w:val="21"/>
                  </w:rPr>
                </w:rPrChange>
              </w:rPr>
            </w:pPr>
            <w:ins w:id="6071" w:author="蔚滢璐" w:date="2017-01-01T19:0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07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663" w:type="pct"/>
            <w:tcPrChange w:id="6073" w:author="蔚滢璐" w:date="2017-01-02T13:28:00Z">
              <w:tcPr>
                <w:tcW w:w="2740" w:type="pct"/>
              </w:tcPr>
            </w:tcPrChange>
          </w:tcPr>
          <w:p w:rsidR="00B014F8" w:rsidRPr="00224E9F" w:rsidRDefault="00B014F8">
            <w:pPr>
              <w:rPr>
                <w:ins w:id="6074" w:author="蔚滢璐" w:date="2017-01-01T19:09:00Z"/>
                <w:rFonts w:asciiTheme="minorEastAsia" w:hAnsiTheme="minorEastAsia"/>
                <w:sz w:val="21"/>
                <w:szCs w:val="21"/>
                <w:rPrChange w:id="6075" w:author="蔚滢璐" w:date="2017-01-02T12:59:00Z">
                  <w:rPr>
                    <w:ins w:id="6076" w:author="蔚滢璐" w:date="2017-01-01T19:09:00Z"/>
                    <w:sz w:val="21"/>
                    <w:szCs w:val="21"/>
                  </w:rPr>
                </w:rPrChange>
              </w:rPr>
            </w:pPr>
            <w:ins w:id="6077" w:author="蔚滢璐" w:date="2017-01-01T21:19:00Z">
              <w:r w:rsidRPr="00224E9F">
                <w:rPr>
                  <w:rFonts w:asciiTheme="minorEastAsia" w:hAnsiTheme="minorEastAsia"/>
                  <w:sz w:val="21"/>
                  <w:szCs w:val="21"/>
                  <w:rPrChange w:id="6078" w:author="蔚滢璐" w:date="2017-01-02T12:59:00Z">
                    <w:rPr>
                      <w:sz w:val="21"/>
                      <w:szCs w:val="21"/>
                    </w:rPr>
                  </w:rPrChange>
                </w:rPr>
                <w:t>p</w:t>
              </w:r>
            </w:ins>
            <w:ins w:id="6079" w:author="蔚滢璐" w:date="2017-01-01T21:20:00Z">
              <w:r w:rsidRPr="00224E9F">
                <w:rPr>
                  <w:rFonts w:asciiTheme="minorEastAsia" w:hAnsiTheme="minorEastAsia"/>
                  <w:sz w:val="21"/>
                  <w:szCs w:val="21"/>
                  <w:rPrChange w:id="6080" w:author="蔚滢璐" w:date="2017-01-02T12:59:00Z">
                    <w:rPr>
                      <w:sz w:val="21"/>
                      <w:szCs w:val="21"/>
                    </w:rPr>
                  </w:rPrChange>
                </w:rPr>
                <w:t>ublic HotelVO getHotelInfo(String hotelID)</w:t>
              </w:r>
            </w:ins>
          </w:p>
        </w:tc>
      </w:tr>
      <w:tr w:rsidR="00224E9F" w:rsidRPr="00224E9F" w:rsidTr="00F52417">
        <w:trPr>
          <w:ins w:id="6081" w:author="蔚滢璐" w:date="2017-01-01T19:09:00Z"/>
        </w:trPr>
        <w:tc>
          <w:tcPr>
            <w:tcW w:w="1621" w:type="pct"/>
            <w:vMerge/>
            <w:tcPrChange w:id="6082" w:author="蔚滢璐" w:date="2017-01-02T13:28:00Z">
              <w:tcPr>
                <w:tcW w:w="1621" w:type="pct"/>
                <w:vMerge/>
              </w:tcPr>
            </w:tcPrChange>
          </w:tcPr>
          <w:p w:rsidR="00B014F8" w:rsidRPr="00224E9F" w:rsidRDefault="00B014F8">
            <w:pPr>
              <w:rPr>
                <w:ins w:id="6083" w:author="蔚滢璐" w:date="2017-01-01T19:09:00Z"/>
                <w:rFonts w:asciiTheme="minorEastAsia" w:hAnsiTheme="minorEastAsia"/>
                <w:sz w:val="21"/>
                <w:szCs w:val="21"/>
                <w:rPrChange w:id="6084" w:author="蔚滢璐" w:date="2017-01-02T12:59:00Z">
                  <w:rPr>
                    <w:ins w:id="6085" w:author="蔚滢璐" w:date="2017-01-01T19:09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717" w:type="pct"/>
            <w:tcPrChange w:id="6086" w:author="蔚滢璐" w:date="2017-01-02T13:28:00Z">
              <w:tcPr>
                <w:tcW w:w="639" w:type="pct"/>
              </w:tcPr>
            </w:tcPrChange>
          </w:tcPr>
          <w:p w:rsidR="00B014F8" w:rsidRPr="00224E9F" w:rsidRDefault="00B014F8">
            <w:pPr>
              <w:rPr>
                <w:ins w:id="6087" w:author="蔚滢璐" w:date="2017-01-01T19:09:00Z"/>
                <w:rFonts w:asciiTheme="minorEastAsia" w:hAnsiTheme="minorEastAsia"/>
                <w:sz w:val="21"/>
                <w:szCs w:val="21"/>
                <w:rPrChange w:id="6088" w:author="蔚滢璐" w:date="2017-01-02T12:59:00Z">
                  <w:rPr>
                    <w:ins w:id="6089" w:author="蔚滢璐" w:date="2017-01-01T19:09:00Z"/>
                    <w:sz w:val="21"/>
                    <w:szCs w:val="21"/>
                  </w:rPr>
                </w:rPrChange>
              </w:rPr>
            </w:pPr>
            <w:ins w:id="6090" w:author="蔚滢璐" w:date="2017-01-01T19:0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09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663" w:type="pct"/>
            <w:tcPrChange w:id="6092" w:author="蔚滢璐" w:date="2017-01-02T13:28:00Z">
              <w:tcPr>
                <w:tcW w:w="2740" w:type="pct"/>
              </w:tcPr>
            </w:tcPrChange>
          </w:tcPr>
          <w:p w:rsidR="00B014F8" w:rsidRPr="00224E9F" w:rsidRDefault="00B014F8">
            <w:pPr>
              <w:rPr>
                <w:ins w:id="6093" w:author="蔚滢璐" w:date="2017-01-01T19:09:00Z"/>
                <w:rFonts w:asciiTheme="minorEastAsia" w:hAnsiTheme="minorEastAsia"/>
                <w:sz w:val="21"/>
                <w:szCs w:val="21"/>
                <w:rPrChange w:id="6094" w:author="蔚滢璐" w:date="2017-01-02T12:59:00Z">
                  <w:rPr>
                    <w:ins w:id="6095" w:author="蔚滢璐" w:date="2017-01-01T19:09:00Z"/>
                    <w:sz w:val="21"/>
                    <w:szCs w:val="21"/>
                  </w:rPr>
                </w:rPrChange>
              </w:rPr>
            </w:pPr>
            <w:ins w:id="6096" w:author="蔚滢璐" w:date="2017-01-01T21:2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09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该酒店已存在</w:t>
              </w:r>
            </w:ins>
          </w:p>
        </w:tc>
      </w:tr>
      <w:tr w:rsidR="00224E9F" w:rsidRPr="00224E9F" w:rsidTr="00F52417">
        <w:trPr>
          <w:ins w:id="6098" w:author="蔚滢璐" w:date="2017-01-01T19:09:00Z"/>
        </w:trPr>
        <w:tc>
          <w:tcPr>
            <w:tcW w:w="1621" w:type="pct"/>
            <w:vMerge/>
            <w:tcPrChange w:id="6099" w:author="蔚滢璐" w:date="2017-01-02T13:28:00Z">
              <w:tcPr>
                <w:tcW w:w="1621" w:type="pct"/>
                <w:vMerge/>
              </w:tcPr>
            </w:tcPrChange>
          </w:tcPr>
          <w:p w:rsidR="00B014F8" w:rsidRPr="00224E9F" w:rsidRDefault="00B014F8">
            <w:pPr>
              <w:rPr>
                <w:ins w:id="6100" w:author="蔚滢璐" w:date="2017-01-01T19:09:00Z"/>
                <w:rFonts w:asciiTheme="minorEastAsia" w:hAnsiTheme="minorEastAsia"/>
                <w:sz w:val="21"/>
                <w:szCs w:val="21"/>
                <w:rPrChange w:id="6101" w:author="蔚滢璐" w:date="2017-01-02T12:59:00Z">
                  <w:rPr>
                    <w:ins w:id="6102" w:author="蔚滢璐" w:date="2017-01-01T19:09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717" w:type="pct"/>
            <w:tcPrChange w:id="6103" w:author="蔚滢璐" w:date="2017-01-02T13:28:00Z">
              <w:tcPr>
                <w:tcW w:w="639" w:type="pct"/>
              </w:tcPr>
            </w:tcPrChange>
          </w:tcPr>
          <w:p w:rsidR="00B014F8" w:rsidRPr="00224E9F" w:rsidRDefault="00B014F8">
            <w:pPr>
              <w:rPr>
                <w:ins w:id="6104" w:author="蔚滢璐" w:date="2017-01-01T19:09:00Z"/>
                <w:rFonts w:asciiTheme="minorEastAsia" w:hAnsiTheme="minorEastAsia"/>
                <w:sz w:val="21"/>
                <w:szCs w:val="21"/>
                <w:rPrChange w:id="6105" w:author="蔚滢璐" w:date="2017-01-02T12:59:00Z">
                  <w:rPr>
                    <w:ins w:id="6106" w:author="蔚滢璐" w:date="2017-01-01T19:09:00Z"/>
                    <w:sz w:val="21"/>
                    <w:szCs w:val="21"/>
                  </w:rPr>
                </w:rPrChange>
              </w:rPr>
            </w:pPr>
            <w:ins w:id="6107" w:author="蔚滢璐" w:date="2017-01-01T19:0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10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663" w:type="pct"/>
            <w:tcPrChange w:id="6109" w:author="蔚滢璐" w:date="2017-01-02T13:28:00Z">
              <w:tcPr>
                <w:tcW w:w="2740" w:type="pct"/>
              </w:tcPr>
            </w:tcPrChange>
          </w:tcPr>
          <w:p w:rsidR="00B014F8" w:rsidRPr="00224E9F" w:rsidRDefault="00B014F8">
            <w:pPr>
              <w:rPr>
                <w:ins w:id="6110" w:author="蔚滢璐" w:date="2017-01-01T19:09:00Z"/>
                <w:rFonts w:asciiTheme="minorEastAsia" w:hAnsiTheme="minorEastAsia"/>
                <w:sz w:val="21"/>
                <w:szCs w:val="21"/>
                <w:rPrChange w:id="6111" w:author="蔚滢璐" w:date="2017-01-02T12:59:00Z">
                  <w:rPr>
                    <w:ins w:id="6112" w:author="蔚滢璐" w:date="2017-01-01T19:09:00Z"/>
                    <w:sz w:val="21"/>
                    <w:szCs w:val="21"/>
                  </w:rPr>
                </w:rPrChange>
              </w:rPr>
            </w:pPr>
            <w:ins w:id="6113" w:author="蔚滢璐" w:date="2017-01-01T21:2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11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返回酒店值对象</w:t>
              </w:r>
            </w:ins>
          </w:p>
        </w:tc>
      </w:tr>
      <w:tr w:rsidR="00224E9F" w:rsidRPr="00224E9F" w:rsidTr="00F52417">
        <w:trPr>
          <w:ins w:id="6115" w:author="蔚滢璐" w:date="2017-01-01T21:22:00Z"/>
        </w:trPr>
        <w:tc>
          <w:tcPr>
            <w:tcW w:w="1621" w:type="pct"/>
            <w:vMerge w:val="restart"/>
            <w:tcPrChange w:id="6116" w:author="蔚滢璐" w:date="2017-01-02T13:28:00Z">
              <w:tcPr>
                <w:tcW w:w="1621" w:type="pct"/>
                <w:vMerge w:val="restart"/>
              </w:tcPr>
            </w:tcPrChange>
          </w:tcPr>
          <w:p w:rsidR="003462A2" w:rsidRPr="00224E9F" w:rsidRDefault="003462A2" w:rsidP="003462A2">
            <w:pPr>
              <w:rPr>
                <w:ins w:id="6117" w:author="蔚滢璐" w:date="2017-01-01T21:22:00Z"/>
                <w:rFonts w:asciiTheme="minorEastAsia" w:hAnsiTheme="minorEastAsia"/>
                <w:sz w:val="21"/>
                <w:szCs w:val="21"/>
                <w:rPrChange w:id="6118" w:author="蔚滢璐" w:date="2017-01-02T12:59:00Z">
                  <w:rPr>
                    <w:ins w:id="6119" w:author="蔚滢璐" w:date="2017-01-01T21:22:00Z"/>
                    <w:sz w:val="21"/>
                    <w:szCs w:val="21"/>
                  </w:rPr>
                </w:rPrChange>
              </w:rPr>
            </w:pPr>
            <w:ins w:id="6120" w:author="蔚滢璐" w:date="2017-01-01T21:22:00Z">
              <w:r w:rsidRPr="00224E9F">
                <w:rPr>
                  <w:rFonts w:asciiTheme="minorEastAsia" w:hAnsiTheme="minorEastAsia"/>
                  <w:sz w:val="21"/>
                  <w:szCs w:val="21"/>
                  <w:rPrChange w:id="6121" w:author="蔚滢璐" w:date="2017-01-02T12:59:00Z">
                    <w:rPr>
                      <w:sz w:val="21"/>
                      <w:szCs w:val="21"/>
                    </w:rPr>
                  </w:rPrChange>
                </w:rPr>
                <w:t>HotelController.getRoom List</w:t>
              </w:r>
            </w:ins>
          </w:p>
        </w:tc>
        <w:tc>
          <w:tcPr>
            <w:tcW w:w="717" w:type="pct"/>
            <w:tcPrChange w:id="6122" w:author="蔚滢璐" w:date="2017-01-02T13:28:00Z">
              <w:tcPr>
                <w:tcW w:w="639" w:type="pct"/>
              </w:tcPr>
            </w:tcPrChange>
          </w:tcPr>
          <w:p w:rsidR="003462A2" w:rsidRPr="00224E9F" w:rsidRDefault="003462A2" w:rsidP="003462A2">
            <w:pPr>
              <w:rPr>
                <w:ins w:id="6123" w:author="蔚滢璐" w:date="2017-01-01T21:22:00Z"/>
                <w:rFonts w:asciiTheme="minorEastAsia" w:hAnsiTheme="minorEastAsia"/>
                <w:sz w:val="21"/>
                <w:szCs w:val="21"/>
                <w:rPrChange w:id="6124" w:author="蔚滢璐" w:date="2017-01-02T12:59:00Z">
                  <w:rPr>
                    <w:ins w:id="6125" w:author="蔚滢璐" w:date="2017-01-01T21:22:00Z"/>
                    <w:sz w:val="21"/>
                    <w:szCs w:val="21"/>
                  </w:rPr>
                </w:rPrChange>
              </w:rPr>
            </w:pPr>
            <w:ins w:id="6126" w:author="蔚滢璐" w:date="2017-01-01T21:22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12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663" w:type="pct"/>
            <w:tcPrChange w:id="6128" w:author="蔚滢璐" w:date="2017-01-02T13:28:00Z">
              <w:tcPr>
                <w:tcW w:w="2740" w:type="pct"/>
              </w:tcPr>
            </w:tcPrChange>
          </w:tcPr>
          <w:p w:rsidR="003462A2" w:rsidRPr="00224E9F" w:rsidRDefault="003462A2" w:rsidP="003462A2">
            <w:pPr>
              <w:rPr>
                <w:ins w:id="6129" w:author="蔚滢璐" w:date="2017-01-01T21:22:00Z"/>
                <w:rFonts w:asciiTheme="minorEastAsia" w:hAnsiTheme="minorEastAsia"/>
                <w:sz w:val="21"/>
                <w:szCs w:val="21"/>
                <w:rPrChange w:id="6130" w:author="蔚滢璐" w:date="2017-01-02T12:59:00Z">
                  <w:rPr>
                    <w:ins w:id="6131" w:author="蔚滢璐" w:date="2017-01-01T21:22:00Z"/>
                    <w:sz w:val="21"/>
                    <w:szCs w:val="21"/>
                  </w:rPr>
                </w:rPrChange>
              </w:rPr>
            </w:pPr>
            <w:ins w:id="6132" w:author="蔚滢璐" w:date="2017-01-01T21:23:00Z">
              <w:r w:rsidRPr="00224E9F">
                <w:rPr>
                  <w:rFonts w:asciiTheme="minorEastAsia" w:hAnsiTheme="minorEastAsia"/>
                  <w:sz w:val="21"/>
                  <w:szCs w:val="21"/>
                  <w:rPrChange w:id="6133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ArrayList&lt;RoomVO&gt; getRoomList(String hotelID)</w:t>
              </w:r>
            </w:ins>
          </w:p>
        </w:tc>
      </w:tr>
      <w:tr w:rsidR="00224E9F" w:rsidRPr="00224E9F" w:rsidTr="00F52417">
        <w:trPr>
          <w:ins w:id="6134" w:author="蔚滢璐" w:date="2017-01-01T21:22:00Z"/>
        </w:trPr>
        <w:tc>
          <w:tcPr>
            <w:tcW w:w="1621" w:type="pct"/>
            <w:vMerge/>
            <w:tcPrChange w:id="6135" w:author="蔚滢璐" w:date="2017-01-02T13:28:00Z">
              <w:tcPr>
                <w:tcW w:w="1621" w:type="pct"/>
                <w:vMerge/>
              </w:tcPr>
            </w:tcPrChange>
          </w:tcPr>
          <w:p w:rsidR="003462A2" w:rsidRPr="00224E9F" w:rsidRDefault="003462A2" w:rsidP="003462A2">
            <w:pPr>
              <w:rPr>
                <w:ins w:id="6136" w:author="蔚滢璐" w:date="2017-01-01T21:22:00Z"/>
                <w:rFonts w:asciiTheme="minorEastAsia" w:hAnsiTheme="minorEastAsia"/>
                <w:sz w:val="21"/>
                <w:szCs w:val="21"/>
                <w:rPrChange w:id="6137" w:author="蔚滢璐" w:date="2017-01-02T12:59:00Z">
                  <w:rPr>
                    <w:ins w:id="6138" w:author="蔚滢璐" w:date="2017-01-01T21:22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717" w:type="pct"/>
            <w:tcPrChange w:id="6139" w:author="蔚滢璐" w:date="2017-01-02T13:28:00Z">
              <w:tcPr>
                <w:tcW w:w="639" w:type="pct"/>
              </w:tcPr>
            </w:tcPrChange>
          </w:tcPr>
          <w:p w:rsidR="003462A2" w:rsidRPr="00224E9F" w:rsidRDefault="003462A2" w:rsidP="003462A2">
            <w:pPr>
              <w:rPr>
                <w:ins w:id="6140" w:author="蔚滢璐" w:date="2017-01-01T21:22:00Z"/>
                <w:rFonts w:asciiTheme="minorEastAsia" w:hAnsiTheme="minorEastAsia"/>
                <w:sz w:val="21"/>
                <w:szCs w:val="21"/>
                <w:rPrChange w:id="6141" w:author="蔚滢璐" w:date="2017-01-02T12:59:00Z">
                  <w:rPr>
                    <w:ins w:id="6142" w:author="蔚滢璐" w:date="2017-01-01T21:22:00Z"/>
                    <w:sz w:val="21"/>
                    <w:szCs w:val="21"/>
                  </w:rPr>
                </w:rPrChange>
              </w:rPr>
            </w:pPr>
            <w:ins w:id="6143" w:author="蔚滢璐" w:date="2017-01-01T21:22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14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663" w:type="pct"/>
            <w:tcPrChange w:id="6145" w:author="蔚滢璐" w:date="2017-01-02T13:28:00Z">
              <w:tcPr>
                <w:tcW w:w="2740" w:type="pct"/>
              </w:tcPr>
            </w:tcPrChange>
          </w:tcPr>
          <w:p w:rsidR="003462A2" w:rsidRPr="00224E9F" w:rsidRDefault="003462A2" w:rsidP="003462A2">
            <w:pPr>
              <w:rPr>
                <w:ins w:id="6146" w:author="蔚滢璐" w:date="2017-01-01T21:22:00Z"/>
                <w:rFonts w:asciiTheme="minorEastAsia" w:hAnsiTheme="minorEastAsia"/>
                <w:sz w:val="21"/>
                <w:szCs w:val="21"/>
                <w:rPrChange w:id="6147" w:author="蔚滢璐" w:date="2017-01-02T12:59:00Z">
                  <w:rPr>
                    <w:ins w:id="6148" w:author="蔚滢璐" w:date="2017-01-01T21:22:00Z"/>
                    <w:sz w:val="21"/>
                    <w:szCs w:val="21"/>
                  </w:rPr>
                </w:rPrChange>
              </w:rPr>
            </w:pPr>
            <w:ins w:id="6149" w:author="蔚滢璐" w:date="2017-01-01T21:2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15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该酒店已存在</w:t>
              </w:r>
            </w:ins>
          </w:p>
        </w:tc>
      </w:tr>
      <w:tr w:rsidR="00224E9F" w:rsidRPr="00224E9F" w:rsidTr="00F52417">
        <w:trPr>
          <w:ins w:id="6151" w:author="蔚滢璐" w:date="2017-01-01T21:22:00Z"/>
        </w:trPr>
        <w:tc>
          <w:tcPr>
            <w:tcW w:w="1621" w:type="pct"/>
            <w:vMerge/>
            <w:tcPrChange w:id="6152" w:author="蔚滢璐" w:date="2017-01-02T13:28:00Z">
              <w:tcPr>
                <w:tcW w:w="1621" w:type="pct"/>
                <w:vMerge/>
              </w:tcPr>
            </w:tcPrChange>
          </w:tcPr>
          <w:p w:rsidR="003462A2" w:rsidRPr="00224E9F" w:rsidRDefault="003462A2" w:rsidP="003462A2">
            <w:pPr>
              <w:rPr>
                <w:ins w:id="6153" w:author="蔚滢璐" w:date="2017-01-01T21:22:00Z"/>
                <w:rFonts w:asciiTheme="minorEastAsia" w:hAnsiTheme="minorEastAsia"/>
                <w:sz w:val="21"/>
                <w:szCs w:val="21"/>
                <w:rPrChange w:id="6154" w:author="蔚滢璐" w:date="2017-01-02T12:59:00Z">
                  <w:rPr>
                    <w:ins w:id="6155" w:author="蔚滢璐" w:date="2017-01-01T21:22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717" w:type="pct"/>
            <w:tcPrChange w:id="6156" w:author="蔚滢璐" w:date="2017-01-02T13:28:00Z">
              <w:tcPr>
                <w:tcW w:w="639" w:type="pct"/>
              </w:tcPr>
            </w:tcPrChange>
          </w:tcPr>
          <w:p w:rsidR="003462A2" w:rsidRPr="00224E9F" w:rsidRDefault="003462A2" w:rsidP="003462A2">
            <w:pPr>
              <w:rPr>
                <w:ins w:id="6157" w:author="蔚滢璐" w:date="2017-01-01T21:22:00Z"/>
                <w:rFonts w:asciiTheme="minorEastAsia" w:hAnsiTheme="minorEastAsia"/>
                <w:sz w:val="21"/>
                <w:szCs w:val="21"/>
                <w:rPrChange w:id="6158" w:author="蔚滢璐" w:date="2017-01-02T12:59:00Z">
                  <w:rPr>
                    <w:ins w:id="6159" w:author="蔚滢璐" w:date="2017-01-01T21:22:00Z"/>
                    <w:sz w:val="21"/>
                    <w:szCs w:val="21"/>
                  </w:rPr>
                </w:rPrChange>
              </w:rPr>
            </w:pPr>
            <w:ins w:id="6160" w:author="蔚滢璐" w:date="2017-01-01T21:22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16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663" w:type="pct"/>
            <w:tcPrChange w:id="6162" w:author="蔚滢璐" w:date="2017-01-02T13:28:00Z">
              <w:tcPr>
                <w:tcW w:w="2740" w:type="pct"/>
              </w:tcPr>
            </w:tcPrChange>
          </w:tcPr>
          <w:p w:rsidR="003462A2" w:rsidRPr="00224E9F" w:rsidRDefault="003462A2" w:rsidP="003462A2">
            <w:pPr>
              <w:rPr>
                <w:ins w:id="6163" w:author="蔚滢璐" w:date="2017-01-01T21:22:00Z"/>
                <w:rFonts w:asciiTheme="minorEastAsia" w:hAnsiTheme="minorEastAsia"/>
                <w:sz w:val="21"/>
                <w:szCs w:val="21"/>
                <w:rPrChange w:id="6164" w:author="蔚滢璐" w:date="2017-01-02T12:59:00Z">
                  <w:rPr>
                    <w:ins w:id="6165" w:author="蔚滢璐" w:date="2017-01-01T21:22:00Z"/>
                    <w:sz w:val="21"/>
                    <w:szCs w:val="21"/>
                  </w:rPr>
                </w:rPrChange>
              </w:rPr>
            </w:pPr>
            <w:ins w:id="6166" w:author="蔚滢璐" w:date="2017-01-01T21:2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16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得到酒店房间的值对象列表</w:t>
              </w:r>
            </w:ins>
          </w:p>
        </w:tc>
      </w:tr>
      <w:tr w:rsidR="00224E9F" w:rsidRPr="00224E9F" w:rsidTr="00F52417">
        <w:trPr>
          <w:ins w:id="6168" w:author="蔚滢璐" w:date="2017-01-01T21:23:00Z"/>
        </w:trPr>
        <w:tc>
          <w:tcPr>
            <w:tcW w:w="1621" w:type="pct"/>
            <w:vMerge w:val="restart"/>
            <w:tcPrChange w:id="6169" w:author="蔚滢璐" w:date="2017-01-02T13:28:00Z">
              <w:tcPr>
                <w:tcW w:w="1621" w:type="pct"/>
                <w:vMerge w:val="restart"/>
              </w:tcPr>
            </w:tcPrChange>
          </w:tcPr>
          <w:p w:rsidR="003462A2" w:rsidRPr="00224E9F" w:rsidRDefault="003462A2" w:rsidP="003462A2">
            <w:pPr>
              <w:rPr>
                <w:ins w:id="6170" w:author="蔚滢璐" w:date="2017-01-01T21:25:00Z"/>
                <w:rFonts w:asciiTheme="minorEastAsia" w:hAnsiTheme="minorEastAsia"/>
                <w:sz w:val="21"/>
                <w:szCs w:val="21"/>
                <w:rPrChange w:id="6171" w:author="蔚滢璐" w:date="2017-01-02T12:59:00Z">
                  <w:rPr>
                    <w:ins w:id="6172" w:author="蔚滢璐" w:date="2017-01-01T21:25:00Z"/>
                    <w:sz w:val="21"/>
                    <w:szCs w:val="21"/>
                  </w:rPr>
                </w:rPrChange>
              </w:rPr>
            </w:pPr>
            <w:ins w:id="6173" w:author="蔚滢璐" w:date="2017-01-01T21:25:00Z">
              <w:r w:rsidRPr="00224E9F">
                <w:rPr>
                  <w:rFonts w:asciiTheme="minorEastAsia" w:hAnsiTheme="minorEastAsia"/>
                  <w:sz w:val="21"/>
                  <w:szCs w:val="21"/>
                  <w:rPrChange w:id="6174" w:author="蔚滢璐" w:date="2017-01-02T12:59:00Z">
                    <w:rPr>
                      <w:sz w:val="21"/>
                      <w:szCs w:val="21"/>
                    </w:rPr>
                  </w:rPrChange>
                </w:rPr>
                <w:t>HotelController.addSpecial Room</w:t>
              </w:r>
            </w:ins>
          </w:p>
          <w:p w:rsidR="003462A2" w:rsidRPr="00224E9F" w:rsidRDefault="003462A2" w:rsidP="003462A2">
            <w:pPr>
              <w:rPr>
                <w:ins w:id="6175" w:author="蔚滢璐" w:date="2017-01-01T21:23:00Z"/>
                <w:rFonts w:asciiTheme="minorEastAsia" w:hAnsiTheme="minorEastAsia"/>
                <w:sz w:val="21"/>
                <w:szCs w:val="21"/>
                <w:rPrChange w:id="6176" w:author="蔚滢璐" w:date="2017-01-02T12:59:00Z">
                  <w:rPr>
                    <w:ins w:id="6177" w:author="蔚滢璐" w:date="2017-01-01T21:23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717" w:type="pct"/>
            <w:tcPrChange w:id="6178" w:author="蔚滢璐" w:date="2017-01-02T13:28:00Z">
              <w:tcPr>
                <w:tcW w:w="639" w:type="pct"/>
              </w:tcPr>
            </w:tcPrChange>
          </w:tcPr>
          <w:p w:rsidR="003462A2" w:rsidRPr="00224E9F" w:rsidRDefault="003462A2" w:rsidP="003462A2">
            <w:pPr>
              <w:rPr>
                <w:ins w:id="6179" w:author="蔚滢璐" w:date="2017-01-01T21:23:00Z"/>
                <w:rFonts w:asciiTheme="minorEastAsia" w:hAnsiTheme="minorEastAsia"/>
                <w:sz w:val="21"/>
                <w:szCs w:val="21"/>
                <w:rPrChange w:id="6180" w:author="蔚滢璐" w:date="2017-01-02T12:59:00Z">
                  <w:rPr>
                    <w:ins w:id="6181" w:author="蔚滢璐" w:date="2017-01-01T21:23:00Z"/>
                    <w:sz w:val="21"/>
                    <w:szCs w:val="21"/>
                  </w:rPr>
                </w:rPrChange>
              </w:rPr>
            </w:pPr>
            <w:ins w:id="6182" w:author="蔚滢璐" w:date="2017-01-01T21:2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18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663" w:type="pct"/>
            <w:tcPrChange w:id="6184" w:author="蔚滢璐" w:date="2017-01-02T13:28:00Z">
              <w:tcPr>
                <w:tcW w:w="2740" w:type="pct"/>
              </w:tcPr>
            </w:tcPrChange>
          </w:tcPr>
          <w:p w:rsidR="003462A2" w:rsidRPr="00224E9F" w:rsidRDefault="003462A2" w:rsidP="003462A2">
            <w:pPr>
              <w:rPr>
                <w:ins w:id="6185" w:author="蔚滢璐" w:date="2017-01-01T21:23:00Z"/>
                <w:rFonts w:asciiTheme="minorEastAsia" w:hAnsiTheme="minorEastAsia"/>
                <w:sz w:val="21"/>
                <w:szCs w:val="21"/>
                <w:rPrChange w:id="6186" w:author="蔚滢璐" w:date="2017-01-02T12:59:00Z">
                  <w:rPr>
                    <w:ins w:id="6187" w:author="蔚滢璐" w:date="2017-01-01T21:23:00Z"/>
                    <w:sz w:val="21"/>
                    <w:szCs w:val="21"/>
                  </w:rPr>
                </w:rPrChange>
              </w:rPr>
            </w:pPr>
            <w:ins w:id="6188" w:author="蔚滢璐" w:date="2017-01-01T21:25:00Z">
              <w:r w:rsidRPr="00224E9F">
                <w:rPr>
                  <w:rFonts w:asciiTheme="minorEastAsia" w:hAnsiTheme="minorEastAsia"/>
                  <w:sz w:val="21"/>
                  <w:szCs w:val="21"/>
                  <w:rPrChange w:id="6189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ResultMessage addSpecialRoom(RoomVO vo)</w:t>
              </w:r>
            </w:ins>
          </w:p>
        </w:tc>
      </w:tr>
      <w:tr w:rsidR="00224E9F" w:rsidRPr="00224E9F" w:rsidTr="00F52417">
        <w:trPr>
          <w:ins w:id="6190" w:author="蔚滢璐" w:date="2017-01-01T21:23:00Z"/>
        </w:trPr>
        <w:tc>
          <w:tcPr>
            <w:tcW w:w="1621" w:type="pct"/>
            <w:vMerge/>
            <w:tcPrChange w:id="6191" w:author="蔚滢璐" w:date="2017-01-02T13:28:00Z">
              <w:tcPr>
                <w:tcW w:w="1621" w:type="pct"/>
                <w:vMerge/>
              </w:tcPr>
            </w:tcPrChange>
          </w:tcPr>
          <w:p w:rsidR="003462A2" w:rsidRPr="00224E9F" w:rsidRDefault="003462A2" w:rsidP="003462A2">
            <w:pPr>
              <w:rPr>
                <w:ins w:id="6192" w:author="蔚滢璐" w:date="2017-01-01T21:23:00Z"/>
                <w:rFonts w:asciiTheme="minorEastAsia" w:hAnsiTheme="minorEastAsia"/>
                <w:sz w:val="21"/>
                <w:szCs w:val="21"/>
                <w:rPrChange w:id="6193" w:author="蔚滢璐" w:date="2017-01-02T12:59:00Z">
                  <w:rPr>
                    <w:ins w:id="6194" w:author="蔚滢璐" w:date="2017-01-01T21:23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717" w:type="pct"/>
            <w:tcPrChange w:id="6195" w:author="蔚滢璐" w:date="2017-01-02T13:28:00Z">
              <w:tcPr>
                <w:tcW w:w="639" w:type="pct"/>
              </w:tcPr>
            </w:tcPrChange>
          </w:tcPr>
          <w:p w:rsidR="003462A2" w:rsidRPr="00224E9F" w:rsidRDefault="003462A2" w:rsidP="003462A2">
            <w:pPr>
              <w:rPr>
                <w:ins w:id="6196" w:author="蔚滢璐" w:date="2017-01-01T21:23:00Z"/>
                <w:rFonts w:asciiTheme="minorEastAsia" w:hAnsiTheme="minorEastAsia"/>
                <w:sz w:val="21"/>
                <w:szCs w:val="21"/>
                <w:rPrChange w:id="6197" w:author="蔚滢璐" w:date="2017-01-02T12:59:00Z">
                  <w:rPr>
                    <w:ins w:id="6198" w:author="蔚滢璐" w:date="2017-01-01T21:23:00Z"/>
                    <w:sz w:val="21"/>
                    <w:szCs w:val="21"/>
                  </w:rPr>
                </w:rPrChange>
              </w:rPr>
            </w:pPr>
            <w:ins w:id="6199" w:author="蔚滢璐" w:date="2017-01-01T21:2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20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663" w:type="pct"/>
            <w:tcPrChange w:id="6201" w:author="蔚滢璐" w:date="2017-01-02T13:28:00Z">
              <w:tcPr>
                <w:tcW w:w="2740" w:type="pct"/>
              </w:tcPr>
            </w:tcPrChange>
          </w:tcPr>
          <w:p w:rsidR="003462A2" w:rsidRPr="00224E9F" w:rsidRDefault="003462A2" w:rsidP="003462A2">
            <w:pPr>
              <w:rPr>
                <w:ins w:id="6202" w:author="蔚滢璐" w:date="2017-01-01T21:23:00Z"/>
                <w:rFonts w:asciiTheme="minorEastAsia" w:hAnsiTheme="minorEastAsia"/>
                <w:sz w:val="21"/>
                <w:szCs w:val="21"/>
                <w:rPrChange w:id="6203" w:author="蔚滢璐" w:date="2017-01-02T12:59:00Z">
                  <w:rPr>
                    <w:ins w:id="6204" w:author="蔚滢璐" w:date="2017-01-01T21:23:00Z"/>
                    <w:sz w:val="21"/>
                    <w:szCs w:val="21"/>
                  </w:rPr>
                </w:rPrChange>
              </w:rPr>
            </w:pPr>
            <w:ins w:id="6205" w:author="蔚滢璐" w:date="2017-01-01T21:26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20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该酒店已存在且该房间类型不存在</w:t>
              </w:r>
            </w:ins>
          </w:p>
        </w:tc>
      </w:tr>
      <w:tr w:rsidR="00224E9F" w:rsidRPr="00224E9F" w:rsidTr="00F52417">
        <w:trPr>
          <w:ins w:id="6207" w:author="蔚滢璐" w:date="2017-01-01T21:23:00Z"/>
        </w:trPr>
        <w:tc>
          <w:tcPr>
            <w:tcW w:w="1621" w:type="pct"/>
            <w:vMerge/>
            <w:tcPrChange w:id="6208" w:author="蔚滢璐" w:date="2017-01-02T13:28:00Z">
              <w:tcPr>
                <w:tcW w:w="1621" w:type="pct"/>
                <w:vMerge/>
              </w:tcPr>
            </w:tcPrChange>
          </w:tcPr>
          <w:p w:rsidR="003462A2" w:rsidRPr="00224E9F" w:rsidRDefault="003462A2" w:rsidP="003462A2">
            <w:pPr>
              <w:rPr>
                <w:ins w:id="6209" w:author="蔚滢璐" w:date="2017-01-01T21:23:00Z"/>
                <w:rFonts w:asciiTheme="minorEastAsia" w:hAnsiTheme="minorEastAsia"/>
                <w:sz w:val="21"/>
                <w:szCs w:val="21"/>
                <w:rPrChange w:id="6210" w:author="蔚滢璐" w:date="2017-01-02T12:59:00Z">
                  <w:rPr>
                    <w:ins w:id="6211" w:author="蔚滢璐" w:date="2017-01-01T21:23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717" w:type="pct"/>
            <w:tcPrChange w:id="6212" w:author="蔚滢璐" w:date="2017-01-02T13:28:00Z">
              <w:tcPr>
                <w:tcW w:w="639" w:type="pct"/>
              </w:tcPr>
            </w:tcPrChange>
          </w:tcPr>
          <w:p w:rsidR="003462A2" w:rsidRPr="00224E9F" w:rsidRDefault="003462A2" w:rsidP="003462A2">
            <w:pPr>
              <w:rPr>
                <w:ins w:id="6213" w:author="蔚滢璐" w:date="2017-01-01T21:23:00Z"/>
                <w:rFonts w:asciiTheme="minorEastAsia" w:hAnsiTheme="minorEastAsia"/>
                <w:sz w:val="21"/>
                <w:szCs w:val="21"/>
                <w:rPrChange w:id="6214" w:author="蔚滢璐" w:date="2017-01-02T12:59:00Z">
                  <w:rPr>
                    <w:ins w:id="6215" w:author="蔚滢璐" w:date="2017-01-01T21:23:00Z"/>
                    <w:sz w:val="21"/>
                    <w:szCs w:val="21"/>
                  </w:rPr>
                </w:rPrChange>
              </w:rPr>
            </w:pPr>
            <w:ins w:id="6216" w:author="蔚滢璐" w:date="2017-01-01T21:2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21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663" w:type="pct"/>
            <w:tcPrChange w:id="6218" w:author="蔚滢璐" w:date="2017-01-02T13:28:00Z">
              <w:tcPr>
                <w:tcW w:w="2740" w:type="pct"/>
              </w:tcPr>
            </w:tcPrChange>
          </w:tcPr>
          <w:p w:rsidR="003462A2" w:rsidRPr="00224E9F" w:rsidRDefault="003462A2" w:rsidP="003462A2">
            <w:pPr>
              <w:rPr>
                <w:ins w:id="6219" w:author="蔚滢璐" w:date="2017-01-01T21:23:00Z"/>
                <w:rFonts w:asciiTheme="minorEastAsia" w:hAnsiTheme="minorEastAsia"/>
                <w:sz w:val="21"/>
                <w:szCs w:val="21"/>
                <w:rPrChange w:id="6220" w:author="蔚滢璐" w:date="2017-01-02T12:59:00Z">
                  <w:rPr>
                    <w:ins w:id="6221" w:author="蔚滢璐" w:date="2017-01-01T21:23:00Z"/>
                    <w:sz w:val="21"/>
                    <w:szCs w:val="21"/>
                  </w:rPr>
                </w:rPrChange>
              </w:rPr>
            </w:pPr>
            <w:ins w:id="6222" w:author="蔚滢璐" w:date="2017-01-01T21:26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22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调用Hotel</w:t>
              </w:r>
              <w:r w:rsidRPr="00224E9F">
                <w:rPr>
                  <w:rFonts w:asciiTheme="minorEastAsia" w:hAnsiTheme="minorEastAsia"/>
                  <w:sz w:val="21"/>
                  <w:szCs w:val="21"/>
                  <w:rPrChange w:id="6224" w:author="蔚滢璐" w:date="2017-01-02T12:59:00Z">
                    <w:rPr>
                      <w:sz w:val="21"/>
                      <w:szCs w:val="21"/>
                    </w:rPr>
                  </w:rPrChange>
                </w:rPr>
                <w:t>.addSpecialRoom</w:t>
              </w:r>
            </w:ins>
          </w:p>
        </w:tc>
      </w:tr>
      <w:tr w:rsidR="00224E9F" w:rsidRPr="00224E9F" w:rsidTr="00F52417">
        <w:trPr>
          <w:ins w:id="6225" w:author="蔚滢璐" w:date="2017-01-01T21:26:00Z"/>
        </w:trPr>
        <w:tc>
          <w:tcPr>
            <w:tcW w:w="1621" w:type="pct"/>
            <w:vMerge w:val="restart"/>
            <w:tcPrChange w:id="6226" w:author="蔚滢璐" w:date="2017-01-02T13:28:00Z">
              <w:tcPr>
                <w:tcW w:w="1621" w:type="pct"/>
                <w:vMerge w:val="restart"/>
              </w:tcPr>
            </w:tcPrChange>
          </w:tcPr>
          <w:p w:rsidR="003462A2" w:rsidRPr="00224E9F" w:rsidRDefault="003462A2" w:rsidP="003462A2">
            <w:pPr>
              <w:rPr>
                <w:ins w:id="6227" w:author="蔚滢璐" w:date="2017-01-01T21:26:00Z"/>
                <w:rFonts w:asciiTheme="minorEastAsia" w:hAnsiTheme="minorEastAsia"/>
                <w:sz w:val="21"/>
                <w:szCs w:val="21"/>
                <w:rPrChange w:id="6228" w:author="蔚滢璐" w:date="2017-01-02T12:59:00Z">
                  <w:rPr>
                    <w:ins w:id="6229" w:author="蔚滢璐" w:date="2017-01-01T21:26:00Z"/>
                    <w:sz w:val="21"/>
                    <w:szCs w:val="21"/>
                  </w:rPr>
                </w:rPrChange>
              </w:rPr>
            </w:pPr>
            <w:ins w:id="6230" w:author="蔚滢璐" w:date="2017-01-01T21:27:00Z">
              <w:r w:rsidRPr="00224E9F">
                <w:rPr>
                  <w:rFonts w:asciiTheme="minorEastAsia" w:hAnsiTheme="minorEastAsia"/>
                  <w:sz w:val="21"/>
                  <w:szCs w:val="21"/>
                  <w:rPrChange w:id="6231" w:author="蔚滢璐" w:date="2017-01-02T12:59:00Z">
                    <w:rPr>
                      <w:sz w:val="21"/>
                      <w:szCs w:val="21"/>
                    </w:rPr>
                  </w:rPrChange>
                </w:rPr>
                <w:t>HotelController.delete SpecialRoom</w:t>
              </w:r>
            </w:ins>
          </w:p>
        </w:tc>
        <w:tc>
          <w:tcPr>
            <w:tcW w:w="717" w:type="pct"/>
            <w:tcPrChange w:id="6232" w:author="蔚滢璐" w:date="2017-01-02T13:28:00Z">
              <w:tcPr>
                <w:tcW w:w="639" w:type="pct"/>
              </w:tcPr>
            </w:tcPrChange>
          </w:tcPr>
          <w:p w:rsidR="003462A2" w:rsidRPr="00224E9F" w:rsidRDefault="003462A2" w:rsidP="003462A2">
            <w:pPr>
              <w:rPr>
                <w:ins w:id="6233" w:author="蔚滢璐" w:date="2017-01-01T21:26:00Z"/>
                <w:rFonts w:asciiTheme="minorEastAsia" w:hAnsiTheme="minorEastAsia"/>
                <w:sz w:val="21"/>
                <w:szCs w:val="21"/>
                <w:rPrChange w:id="6234" w:author="蔚滢璐" w:date="2017-01-02T12:59:00Z">
                  <w:rPr>
                    <w:ins w:id="6235" w:author="蔚滢璐" w:date="2017-01-01T21:26:00Z"/>
                    <w:sz w:val="21"/>
                    <w:szCs w:val="21"/>
                  </w:rPr>
                </w:rPrChange>
              </w:rPr>
            </w:pPr>
            <w:ins w:id="6236" w:author="蔚滢璐" w:date="2017-01-01T21:26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23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663" w:type="pct"/>
            <w:tcPrChange w:id="6238" w:author="蔚滢璐" w:date="2017-01-02T13:28:00Z">
              <w:tcPr>
                <w:tcW w:w="2740" w:type="pct"/>
              </w:tcPr>
            </w:tcPrChange>
          </w:tcPr>
          <w:p w:rsidR="003462A2" w:rsidRPr="00224E9F" w:rsidRDefault="003462A2" w:rsidP="003462A2">
            <w:pPr>
              <w:rPr>
                <w:ins w:id="6239" w:author="蔚滢璐" w:date="2017-01-01T21:26:00Z"/>
                <w:rFonts w:asciiTheme="minorEastAsia" w:hAnsiTheme="minorEastAsia"/>
                <w:sz w:val="21"/>
                <w:szCs w:val="21"/>
                <w:rPrChange w:id="6240" w:author="蔚滢璐" w:date="2017-01-02T12:59:00Z">
                  <w:rPr>
                    <w:ins w:id="6241" w:author="蔚滢璐" w:date="2017-01-01T21:26:00Z"/>
                    <w:sz w:val="21"/>
                    <w:szCs w:val="21"/>
                  </w:rPr>
                </w:rPrChange>
              </w:rPr>
            </w:pPr>
            <w:ins w:id="6242" w:author="蔚滢璐" w:date="2017-01-01T21:27:00Z">
              <w:r w:rsidRPr="00224E9F">
                <w:rPr>
                  <w:rFonts w:asciiTheme="minorEastAsia" w:hAnsiTheme="minorEastAsia"/>
                  <w:sz w:val="21"/>
                  <w:szCs w:val="21"/>
                  <w:rPrChange w:id="6243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ResultMessage deleteSpecialRoom(RoomVO vo)</w:t>
              </w:r>
            </w:ins>
          </w:p>
        </w:tc>
      </w:tr>
      <w:tr w:rsidR="00224E9F" w:rsidRPr="00224E9F" w:rsidTr="00F52417">
        <w:trPr>
          <w:ins w:id="6244" w:author="蔚滢璐" w:date="2017-01-01T21:26:00Z"/>
        </w:trPr>
        <w:tc>
          <w:tcPr>
            <w:tcW w:w="1621" w:type="pct"/>
            <w:vMerge/>
            <w:tcPrChange w:id="6245" w:author="蔚滢璐" w:date="2017-01-02T13:28:00Z">
              <w:tcPr>
                <w:tcW w:w="1621" w:type="pct"/>
                <w:vMerge/>
              </w:tcPr>
            </w:tcPrChange>
          </w:tcPr>
          <w:p w:rsidR="003462A2" w:rsidRPr="00224E9F" w:rsidRDefault="003462A2" w:rsidP="003462A2">
            <w:pPr>
              <w:rPr>
                <w:ins w:id="6246" w:author="蔚滢璐" w:date="2017-01-01T21:26:00Z"/>
                <w:rFonts w:asciiTheme="minorEastAsia" w:hAnsiTheme="minorEastAsia"/>
                <w:sz w:val="21"/>
                <w:szCs w:val="21"/>
                <w:rPrChange w:id="6247" w:author="蔚滢璐" w:date="2017-01-02T12:59:00Z">
                  <w:rPr>
                    <w:ins w:id="6248" w:author="蔚滢璐" w:date="2017-01-01T21:26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717" w:type="pct"/>
            <w:tcPrChange w:id="6249" w:author="蔚滢璐" w:date="2017-01-02T13:28:00Z">
              <w:tcPr>
                <w:tcW w:w="639" w:type="pct"/>
              </w:tcPr>
            </w:tcPrChange>
          </w:tcPr>
          <w:p w:rsidR="003462A2" w:rsidRPr="00224E9F" w:rsidRDefault="003462A2" w:rsidP="003462A2">
            <w:pPr>
              <w:rPr>
                <w:ins w:id="6250" w:author="蔚滢璐" w:date="2017-01-01T21:26:00Z"/>
                <w:rFonts w:asciiTheme="minorEastAsia" w:hAnsiTheme="minorEastAsia"/>
                <w:sz w:val="21"/>
                <w:szCs w:val="21"/>
                <w:rPrChange w:id="6251" w:author="蔚滢璐" w:date="2017-01-02T12:59:00Z">
                  <w:rPr>
                    <w:ins w:id="6252" w:author="蔚滢璐" w:date="2017-01-01T21:26:00Z"/>
                    <w:sz w:val="21"/>
                    <w:szCs w:val="21"/>
                  </w:rPr>
                </w:rPrChange>
              </w:rPr>
            </w:pPr>
            <w:ins w:id="6253" w:author="蔚滢璐" w:date="2017-01-01T21:26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25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663" w:type="pct"/>
            <w:tcPrChange w:id="6255" w:author="蔚滢璐" w:date="2017-01-02T13:28:00Z">
              <w:tcPr>
                <w:tcW w:w="2740" w:type="pct"/>
              </w:tcPr>
            </w:tcPrChange>
          </w:tcPr>
          <w:p w:rsidR="003462A2" w:rsidRPr="00224E9F" w:rsidRDefault="003462A2" w:rsidP="003462A2">
            <w:pPr>
              <w:rPr>
                <w:ins w:id="6256" w:author="蔚滢璐" w:date="2017-01-01T21:26:00Z"/>
                <w:rFonts w:asciiTheme="minorEastAsia" w:hAnsiTheme="minorEastAsia"/>
                <w:sz w:val="21"/>
                <w:szCs w:val="21"/>
                <w:rPrChange w:id="6257" w:author="蔚滢璐" w:date="2017-01-02T12:59:00Z">
                  <w:rPr>
                    <w:ins w:id="6258" w:author="蔚滢璐" w:date="2017-01-01T21:26:00Z"/>
                    <w:sz w:val="21"/>
                    <w:szCs w:val="21"/>
                  </w:rPr>
                </w:rPrChange>
              </w:rPr>
            </w:pPr>
            <w:ins w:id="6259" w:author="蔚滢璐" w:date="2017-01-01T21:2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26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该酒店与房间类型均已存在</w:t>
              </w:r>
            </w:ins>
          </w:p>
        </w:tc>
      </w:tr>
      <w:tr w:rsidR="00224E9F" w:rsidRPr="00224E9F" w:rsidTr="00F52417">
        <w:trPr>
          <w:ins w:id="6261" w:author="蔚滢璐" w:date="2017-01-01T21:26:00Z"/>
        </w:trPr>
        <w:tc>
          <w:tcPr>
            <w:tcW w:w="1621" w:type="pct"/>
            <w:vMerge/>
            <w:tcPrChange w:id="6262" w:author="蔚滢璐" w:date="2017-01-02T13:28:00Z">
              <w:tcPr>
                <w:tcW w:w="1621" w:type="pct"/>
                <w:vMerge/>
              </w:tcPr>
            </w:tcPrChange>
          </w:tcPr>
          <w:p w:rsidR="003462A2" w:rsidRPr="00224E9F" w:rsidRDefault="003462A2" w:rsidP="003462A2">
            <w:pPr>
              <w:rPr>
                <w:ins w:id="6263" w:author="蔚滢璐" w:date="2017-01-01T21:26:00Z"/>
                <w:rFonts w:asciiTheme="minorEastAsia" w:hAnsiTheme="minorEastAsia"/>
                <w:sz w:val="21"/>
                <w:szCs w:val="21"/>
                <w:rPrChange w:id="6264" w:author="蔚滢璐" w:date="2017-01-02T12:59:00Z">
                  <w:rPr>
                    <w:ins w:id="6265" w:author="蔚滢璐" w:date="2017-01-01T21:26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717" w:type="pct"/>
            <w:tcPrChange w:id="6266" w:author="蔚滢璐" w:date="2017-01-02T13:28:00Z">
              <w:tcPr>
                <w:tcW w:w="639" w:type="pct"/>
              </w:tcPr>
            </w:tcPrChange>
          </w:tcPr>
          <w:p w:rsidR="003462A2" w:rsidRPr="00224E9F" w:rsidRDefault="003462A2" w:rsidP="003462A2">
            <w:pPr>
              <w:rPr>
                <w:ins w:id="6267" w:author="蔚滢璐" w:date="2017-01-01T21:26:00Z"/>
                <w:rFonts w:asciiTheme="minorEastAsia" w:hAnsiTheme="minorEastAsia"/>
                <w:sz w:val="21"/>
                <w:szCs w:val="21"/>
                <w:rPrChange w:id="6268" w:author="蔚滢璐" w:date="2017-01-02T12:59:00Z">
                  <w:rPr>
                    <w:ins w:id="6269" w:author="蔚滢璐" w:date="2017-01-01T21:26:00Z"/>
                    <w:sz w:val="21"/>
                    <w:szCs w:val="21"/>
                  </w:rPr>
                </w:rPrChange>
              </w:rPr>
            </w:pPr>
            <w:ins w:id="6270" w:author="蔚滢璐" w:date="2017-01-01T21:26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27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663" w:type="pct"/>
            <w:tcPrChange w:id="6272" w:author="蔚滢璐" w:date="2017-01-02T13:28:00Z">
              <w:tcPr>
                <w:tcW w:w="2740" w:type="pct"/>
              </w:tcPr>
            </w:tcPrChange>
          </w:tcPr>
          <w:p w:rsidR="003462A2" w:rsidRPr="00224E9F" w:rsidRDefault="003462A2" w:rsidP="003462A2">
            <w:pPr>
              <w:rPr>
                <w:ins w:id="6273" w:author="蔚滢璐" w:date="2017-01-01T21:26:00Z"/>
                <w:rFonts w:asciiTheme="minorEastAsia" w:hAnsiTheme="minorEastAsia"/>
                <w:sz w:val="21"/>
                <w:szCs w:val="21"/>
                <w:rPrChange w:id="6274" w:author="蔚滢璐" w:date="2017-01-02T12:59:00Z">
                  <w:rPr>
                    <w:ins w:id="6275" w:author="蔚滢璐" w:date="2017-01-01T21:26:00Z"/>
                    <w:sz w:val="21"/>
                    <w:szCs w:val="21"/>
                  </w:rPr>
                </w:rPrChange>
              </w:rPr>
            </w:pPr>
            <w:ins w:id="6276" w:author="蔚滢璐" w:date="2017-01-01T21:28:00Z">
              <w:r w:rsidRPr="00224E9F">
                <w:rPr>
                  <w:rFonts w:asciiTheme="minorEastAsia" w:hAnsiTheme="minorEastAsia"/>
                  <w:sz w:val="21"/>
                  <w:szCs w:val="21"/>
                  <w:rPrChange w:id="6277" w:author="蔚滢璐" w:date="2017-01-02T12:59:00Z">
                    <w:rPr>
                      <w:sz w:val="21"/>
                      <w:szCs w:val="21"/>
                    </w:rPr>
                  </w:rPrChange>
                </w:rPr>
                <w:t>hotel.deleteSpecialRoom</w:t>
              </w:r>
            </w:ins>
          </w:p>
        </w:tc>
      </w:tr>
      <w:tr w:rsidR="00224E9F" w:rsidRPr="00224E9F" w:rsidTr="00F52417">
        <w:trPr>
          <w:ins w:id="6278" w:author="蔚滢璐" w:date="2017-01-01T21:28:00Z"/>
        </w:trPr>
        <w:tc>
          <w:tcPr>
            <w:tcW w:w="1621" w:type="pct"/>
            <w:vMerge w:val="restart"/>
            <w:tcPrChange w:id="6279" w:author="蔚滢璐" w:date="2017-01-02T13:28:00Z">
              <w:tcPr>
                <w:tcW w:w="1621" w:type="pct"/>
                <w:vMerge w:val="restart"/>
              </w:tcPr>
            </w:tcPrChange>
          </w:tcPr>
          <w:p w:rsidR="003462A2" w:rsidRPr="00224E9F" w:rsidRDefault="003462A2" w:rsidP="003462A2">
            <w:pPr>
              <w:rPr>
                <w:ins w:id="6280" w:author="蔚滢璐" w:date="2017-01-01T21:28:00Z"/>
                <w:rFonts w:asciiTheme="minorEastAsia" w:hAnsiTheme="minorEastAsia"/>
                <w:sz w:val="21"/>
                <w:szCs w:val="21"/>
                <w:rPrChange w:id="6281" w:author="蔚滢璐" w:date="2017-01-02T12:59:00Z">
                  <w:rPr>
                    <w:ins w:id="6282" w:author="蔚滢璐" w:date="2017-01-01T21:28:00Z"/>
                    <w:sz w:val="21"/>
                    <w:szCs w:val="21"/>
                  </w:rPr>
                </w:rPrChange>
              </w:rPr>
            </w:pPr>
            <w:ins w:id="6283" w:author="蔚滢璐" w:date="2017-01-01T21:29:00Z">
              <w:r w:rsidRPr="00224E9F">
                <w:rPr>
                  <w:rFonts w:asciiTheme="minorEastAsia" w:hAnsiTheme="minorEastAsia"/>
                  <w:sz w:val="21"/>
                  <w:szCs w:val="21"/>
                  <w:rPrChange w:id="6284" w:author="蔚滢璐" w:date="2017-01-02T12:59:00Z">
                    <w:rPr>
                      <w:sz w:val="21"/>
                      <w:szCs w:val="21"/>
                    </w:rPr>
                  </w:rPrChange>
                </w:rPr>
                <w:t>HotelController.getImage Addresses</w:t>
              </w:r>
            </w:ins>
          </w:p>
        </w:tc>
        <w:tc>
          <w:tcPr>
            <w:tcW w:w="717" w:type="pct"/>
            <w:tcPrChange w:id="6285" w:author="蔚滢璐" w:date="2017-01-02T13:28:00Z">
              <w:tcPr>
                <w:tcW w:w="639" w:type="pct"/>
              </w:tcPr>
            </w:tcPrChange>
          </w:tcPr>
          <w:p w:rsidR="003462A2" w:rsidRPr="00224E9F" w:rsidRDefault="003462A2" w:rsidP="003462A2">
            <w:pPr>
              <w:rPr>
                <w:ins w:id="6286" w:author="蔚滢璐" w:date="2017-01-01T21:28:00Z"/>
                <w:rFonts w:asciiTheme="minorEastAsia" w:hAnsiTheme="minorEastAsia"/>
                <w:sz w:val="21"/>
                <w:szCs w:val="21"/>
                <w:rPrChange w:id="6287" w:author="蔚滢璐" w:date="2017-01-02T12:59:00Z">
                  <w:rPr>
                    <w:ins w:id="6288" w:author="蔚滢璐" w:date="2017-01-01T21:28:00Z"/>
                    <w:sz w:val="21"/>
                    <w:szCs w:val="21"/>
                  </w:rPr>
                </w:rPrChange>
              </w:rPr>
            </w:pPr>
            <w:ins w:id="6289" w:author="蔚滢璐" w:date="2017-01-01T21:2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29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663" w:type="pct"/>
            <w:tcPrChange w:id="6291" w:author="蔚滢璐" w:date="2017-01-02T13:28:00Z">
              <w:tcPr>
                <w:tcW w:w="2740" w:type="pct"/>
              </w:tcPr>
            </w:tcPrChange>
          </w:tcPr>
          <w:p w:rsidR="003462A2" w:rsidRPr="00224E9F" w:rsidRDefault="003462A2" w:rsidP="003462A2">
            <w:pPr>
              <w:rPr>
                <w:ins w:id="6292" w:author="蔚滢璐" w:date="2017-01-01T21:28:00Z"/>
                <w:rFonts w:asciiTheme="minorEastAsia" w:hAnsiTheme="minorEastAsia"/>
                <w:sz w:val="21"/>
                <w:szCs w:val="21"/>
                <w:rPrChange w:id="6293" w:author="蔚滢璐" w:date="2017-01-02T12:59:00Z">
                  <w:rPr>
                    <w:ins w:id="6294" w:author="蔚滢璐" w:date="2017-01-01T21:28:00Z"/>
                    <w:sz w:val="21"/>
                    <w:szCs w:val="21"/>
                  </w:rPr>
                </w:rPrChange>
              </w:rPr>
            </w:pPr>
            <w:ins w:id="6295" w:author="蔚滢璐" w:date="2017-01-01T21:29:00Z">
              <w:r w:rsidRPr="00224E9F">
                <w:rPr>
                  <w:rFonts w:asciiTheme="minorEastAsia" w:hAnsiTheme="minorEastAsia"/>
                  <w:sz w:val="21"/>
                  <w:szCs w:val="21"/>
                  <w:rPrChange w:id="6296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ArrayList&lt;String&gt; getImageAddresses (String hotelID)</w:t>
              </w:r>
            </w:ins>
          </w:p>
        </w:tc>
      </w:tr>
      <w:tr w:rsidR="00224E9F" w:rsidRPr="00224E9F" w:rsidTr="00F52417">
        <w:trPr>
          <w:ins w:id="6297" w:author="蔚滢璐" w:date="2017-01-01T21:28:00Z"/>
        </w:trPr>
        <w:tc>
          <w:tcPr>
            <w:tcW w:w="1621" w:type="pct"/>
            <w:vMerge/>
            <w:tcPrChange w:id="6298" w:author="蔚滢璐" w:date="2017-01-02T13:28:00Z">
              <w:tcPr>
                <w:tcW w:w="1621" w:type="pct"/>
                <w:vMerge/>
              </w:tcPr>
            </w:tcPrChange>
          </w:tcPr>
          <w:p w:rsidR="003462A2" w:rsidRPr="00224E9F" w:rsidRDefault="003462A2" w:rsidP="003462A2">
            <w:pPr>
              <w:rPr>
                <w:ins w:id="6299" w:author="蔚滢璐" w:date="2017-01-01T21:28:00Z"/>
                <w:rFonts w:asciiTheme="minorEastAsia" w:hAnsiTheme="minorEastAsia"/>
                <w:sz w:val="21"/>
                <w:szCs w:val="21"/>
                <w:rPrChange w:id="6300" w:author="蔚滢璐" w:date="2017-01-02T12:59:00Z">
                  <w:rPr>
                    <w:ins w:id="6301" w:author="蔚滢璐" w:date="2017-01-01T21:28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717" w:type="pct"/>
            <w:tcPrChange w:id="6302" w:author="蔚滢璐" w:date="2017-01-02T13:28:00Z">
              <w:tcPr>
                <w:tcW w:w="639" w:type="pct"/>
              </w:tcPr>
            </w:tcPrChange>
          </w:tcPr>
          <w:p w:rsidR="003462A2" w:rsidRPr="00224E9F" w:rsidRDefault="003462A2" w:rsidP="003462A2">
            <w:pPr>
              <w:rPr>
                <w:ins w:id="6303" w:author="蔚滢璐" w:date="2017-01-01T21:28:00Z"/>
                <w:rFonts w:asciiTheme="minorEastAsia" w:hAnsiTheme="minorEastAsia"/>
                <w:sz w:val="21"/>
                <w:szCs w:val="21"/>
                <w:rPrChange w:id="6304" w:author="蔚滢璐" w:date="2017-01-02T12:59:00Z">
                  <w:rPr>
                    <w:ins w:id="6305" w:author="蔚滢璐" w:date="2017-01-01T21:28:00Z"/>
                    <w:sz w:val="21"/>
                    <w:szCs w:val="21"/>
                  </w:rPr>
                </w:rPrChange>
              </w:rPr>
            </w:pPr>
            <w:ins w:id="6306" w:author="蔚滢璐" w:date="2017-01-01T21:2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30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663" w:type="pct"/>
            <w:tcPrChange w:id="6308" w:author="蔚滢璐" w:date="2017-01-02T13:28:00Z">
              <w:tcPr>
                <w:tcW w:w="2740" w:type="pct"/>
              </w:tcPr>
            </w:tcPrChange>
          </w:tcPr>
          <w:p w:rsidR="003462A2" w:rsidRPr="00224E9F" w:rsidRDefault="003462A2" w:rsidP="003462A2">
            <w:pPr>
              <w:rPr>
                <w:ins w:id="6309" w:author="蔚滢璐" w:date="2017-01-01T21:28:00Z"/>
                <w:rFonts w:asciiTheme="minorEastAsia" w:hAnsiTheme="minorEastAsia"/>
                <w:sz w:val="21"/>
                <w:szCs w:val="21"/>
                <w:rPrChange w:id="6310" w:author="蔚滢璐" w:date="2017-01-02T12:59:00Z">
                  <w:rPr>
                    <w:ins w:id="6311" w:author="蔚滢璐" w:date="2017-01-01T21:28:00Z"/>
                    <w:sz w:val="21"/>
                    <w:szCs w:val="21"/>
                  </w:rPr>
                </w:rPrChange>
              </w:rPr>
            </w:pPr>
            <w:ins w:id="6312" w:author="蔚滢璐" w:date="2017-01-01T21:3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31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该酒店已存在</w:t>
              </w:r>
            </w:ins>
          </w:p>
        </w:tc>
      </w:tr>
      <w:tr w:rsidR="00224E9F" w:rsidRPr="00224E9F" w:rsidTr="00F52417">
        <w:trPr>
          <w:ins w:id="6314" w:author="蔚滢璐" w:date="2017-01-01T21:28:00Z"/>
        </w:trPr>
        <w:tc>
          <w:tcPr>
            <w:tcW w:w="1621" w:type="pct"/>
            <w:vMerge/>
            <w:tcPrChange w:id="6315" w:author="蔚滢璐" w:date="2017-01-02T13:28:00Z">
              <w:tcPr>
                <w:tcW w:w="1621" w:type="pct"/>
                <w:vMerge/>
              </w:tcPr>
            </w:tcPrChange>
          </w:tcPr>
          <w:p w:rsidR="003462A2" w:rsidRPr="00224E9F" w:rsidRDefault="003462A2" w:rsidP="003462A2">
            <w:pPr>
              <w:rPr>
                <w:ins w:id="6316" w:author="蔚滢璐" w:date="2017-01-01T21:28:00Z"/>
                <w:rFonts w:asciiTheme="minorEastAsia" w:hAnsiTheme="minorEastAsia"/>
                <w:sz w:val="21"/>
                <w:szCs w:val="21"/>
                <w:rPrChange w:id="6317" w:author="蔚滢璐" w:date="2017-01-02T12:59:00Z">
                  <w:rPr>
                    <w:ins w:id="6318" w:author="蔚滢璐" w:date="2017-01-01T21:28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717" w:type="pct"/>
            <w:tcPrChange w:id="6319" w:author="蔚滢璐" w:date="2017-01-02T13:28:00Z">
              <w:tcPr>
                <w:tcW w:w="639" w:type="pct"/>
              </w:tcPr>
            </w:tcPrChange>
          </w:tcPr>
          <w:p w:rsidR="003462A2" w:rsidRPr="00224E9F" w:rsidRDefault="003462A2" w:rsidP="003462A2">
            <w:pPr>
              <w:rPr>
                <w:ins w:id="6320" w:author="蔚滢璐" w:date="2017-01-01T21:28:00Z"/>
                <w:rFonts w:asciiTheme="minorEastAsia" w:hAnsiTheme="minorEastAsia"/>
                <w:sz w:val="21"/>
                <w:szCs w:val="21"/>
                <w:rPrChange w:id="6321" w:author="蔚滢璐" w:date="2017-01-02T12:59:00Z">
                  <w:rPr>
                    <w:ins w:id="6322" w:author="蔚滢璐" w:date="2017-01-01T21:28:00Z"/>
                    <w:sz w:val="21"/>
                    <w:szCs w:val="21"/>
                  </w:rPr>
                </w:rPrChange>
              </w:rPr>
            </w:pPr>
            <w:ins w:id="6323" w:author="蔚滢璐" w:date="2017-01-01T21:2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32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663" w:type="pct"/>
            <w:tcPrChange w:id="6325" w:author="蔚滢璐" w:date="2017-01-02T13:28:00Z">
              <w:tcPr>
                <w:tcW w:w="2740" w:type="pct"/>
              </w:tcPr>
            </w:tcPrChange>
          </w:tcPr>
          <w:p w:rsidR="003462A2" w:rsidRPr="00224E9F" w:rsidRDefault="003462A2" w:rsidP="003462A2">
            <w:pPr>
              <w:rPr>
                <w:ins w:id="6326" w:author="蔚滢璐" w:date="2017-01-01T21:28:00Z"/>
                <w:rFonts w:asciiTheme="minorEastAsia" w:hAnsiTheme="minorEastAsia"/>
                <w:sz w:val="21"/>
                <w:szCs w:val="21"/>
                <w:rPrChange w:id="6327" w:author="蔚滢璐" w:date="2017-01-02T12:59:00Z">
                  <w:rPr>
                    <w:ins w:id="6328" w:author="蔚滢璐" w:date="2017-01-01T21:28:00Z"/>
                    <w:sz w:val="21"/>
                    <w:szCs w:val="21"/>
                  </w:rPr>
                </w:rPrChange>
              </w:rPr>
            </w:pPr>
            <w:ins w:id="6329" w:author="蔚滢璐" w:date="2017-01-01T21:3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33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返回该酒店所有图片地址列表</w:t>
              </w:r>
            </w:ins>
          </w:p>
        </w:tc>
      </w:tr>
      <w:tr w:rsidR="00224E9F" w:rsidRPr="00224E9F" w:rsidTr="00F52417">
        <w:trPr>
          <w:ins w:id="6331" w:author="蔚滢璐" w:date="2017-01-01T21:31:00Z"/>
        </w:trPr>
        <w:tc>
          <w:tcPr>
            <w:tcW w:w="1621" w:type="pct"/>
            <w:vMerge w:val="restart"/>
            <w:tcPrChange w:id="6332" w:author="蔚滢璐" w:date="2017-01-02T13:28:00Z">
              <w:tcPr>
                <w:tcW w:w="1621" w:type="pct"/>
                <w:vMerge w:val="restart"/>
              </w:tcPr>
            </w:tcPrChange>
          </w:tcPr>
          <w:p w:rsidR="0069725A" w:rsidRPr="00224E9F" w:rsidRDefault="0069725A" w:rsidP="0069725A">
            <w:pPr>
              <w:rPr>
                <w:ins w:id="6333" w:author="蔚滢璐" w:date="2017-01-01T21:31:00Z"/>
                <w:rFonts w:asciiTheme="minorEastAsia" w:hAnsiTheme="minorEastAsia"/>
                <w:sz w:val="21"/>
                <w:szCs w:val="21"/>
                <w:rPrChange w:id="6334" w:author="蔚滢璐" w:date="2017-01-02T12:59:00Z">
                  <w:rPr>
                    <w:ins w:id="6335" w:author="蔚滢璐" w:date="2017-01-01T21:31:00Z"/>
                    <w:sz w:val="21"/>
                    <w:szCs w:val="21"/>
                  </w:rPr>
                </w:rPrChange>
              </w:rPr>
            </w:pPr>
            <w:ins w:id="6336" w:author="蔚滢璐" w:date="2017-01-01T21:31:00Z">
              <w:r w:rsidRPr="00224E9F">
                <w:rPr>
                  <w:rFonts w:asciiTheme="minorEastAsia" w:hAnsiTheme="minorEastAsia"/>
                  <w:sz w:val="21"/>
                  <w:szCs w:val="21"/>
                  <w:rPrChange w:id="6337" w:author="蔚滢璐" w:date="2017-01-02T12:59:00Z">
                    <w:rPr>
                      <w:sz w:val="21"/>
                      <w:szCs w:val="21"/>
                    </w:rPr>
                  </w:rPrChange>
                </w:rPr>
                <w:t>HotelController.getImage Address</w:t>
              </w:r>
            </w:ins>
          </w:p>
        </w:tc>
        <w:tc>
          <w:tcPr>
            <w:tcW w:w="717" w:type="pct"/>
            <w:tcPrChange w:id="6338" w:author="蔚滢璐" w:date="2017-01-02T13:28:00Z">
              <w:tcPr>
                <w:tcW w:w="639" w:type="pct"/>
              </w:tcPr>
            </w:tcPrChange>
          </w:tcPr>
          <w:p w:rsidR="0069725A" w:rsidRPr="00224E9F" w:rsidRDefault="0069725A" w:rsidP="0069725A">
            <w:pPr>
              <w:rPr>
                <w:ins w:id="6339" w:author="蔚滢璐" w:date="2017-01-01T21:31:00Z"/>
                <w:rFonts w:asciiTheme="minorEastAsia" w:hAnsiTheme="minorEastAsia"/>
                <w:sz w:val="21"/>
                <w:szCs w:val="21"/>
                <w:rPrChange w:id="6340" w:author="蔚滢璐" w:date="2017-01-02T12:59:00Z">
                  <w:rPr>
                    <w:ins w:id="6341" w:author="蔚滢璐" w:date="2017-01-01T21:31:00Z"/>
                    <w:sz w:val="21"/>
                    <w:szCs w:val="21"/>
                  </w:rPr>
                </w:rPrChange>
              </w:rPr>
            </w:pPr>
            <w:ins w:id="6342" w:author="蔚滢璐" w:date="2017-01-01T21:3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34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663" w:type="pct"/>
            <w:tcPrChange w:id="6344" w:author="蔚滢璐" w:date="2017-01-02T13:28:00Z">
              <w:tcPr>
                <w:tcW w:w="2740" w:type="pct"/>
              </w:tcPr>
            </w:tcPrChange>
          </w:tcPr>
          <w:p w:rsidR="0069725A" w:rsidRPr="00224E9F" w:rsidRDefault="0069725A" w:rsidP="0069725A">
            <w:pPr>
              <w:rPr>
                <w:ins w:id="6345" w:author="蔚滢璐" w:date="2017-01-01T21:31:00Z"/>
                <w:rFonts w:asciiTheme="minorEastAsia" w:hAnsiTheme="minorEastAsia"/>
                <w:sz w:val="21"/>
                <w:szCs w:val="21"/>
                <w:rPrChange w:id="6346" w:author="蔚滢璐" w:date="2017-01-02T12:59:00Z">
                  <w:rPr>
                    <w:ins w:id="6347" w:author="蔚滢璐" w:date="2017-01-01T21:31:00Z"/>
                    <w:sz w:val="21"/>
                    <w:szCs w:val="21"/>
                  </w:rPr>
                </w:rPrChange>
              </w:rPr>
            </w:pPr>
            <w:ins w:id="6348" w:author="蔚滢璐" w:date="2017-01-01T21:31:00Z">
              <w:r w:rsidRPr="00224E9F">
                <w:rPr>
                  <w:rFonts w:asciiTheme="minorEastAsia" w:hAnsiTheme="minorEastAsia"/>
                  <w:sz w:val="21"/>
                  <w:szCs w:val="21"/>
                  <w:rPrChange w:id="6349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String getImageAddresses(String hotelID, String roomType)</w:t>
              </w:r>
            </w:ins>
          </w:p>
        </w:tc>
      </w:tr>
      <w:tr w:rsidR="00224E9F" w:rsidRPr="00224E9F" w:rsidTr="00F52417">
        <w:trPr>
          <w:ins w:id="6350" w:author="蔚滢璐" w:date="2017-01-01T21:31:00Z"/>
        </w:trPr>
        <w:tc>
          <w:tcPr>
            <w:tcW w:w="1621" w:type="pct"/>
            <w:vMerge/>
            <w:tcPrChange w:id="6351" w:author="蔚滢璐" w:date="2017-01-02T13:28:00Z">
              <w:tcPr>
                <w:tcW w:w="1621" w:type="pct"/>
                <w:vMerge/>
              </w:tcPr>
            </w:tcPrChange>
          </w:tcPr>
          <w:p w:rsidR="0069725A" w:rsidRPr="00224E9F" w:rsidRDefault="0069725A" w:rsidP="0069725A">
            <w:pPr>
              <w:rPr>
                <w:ins w:id="6352" w:author="蔚滢璐" w:date="2017-01-01T21:31:00Z"/>
                <w:rFonts w:asciiTheme="minorEastAsia" w:hAnsiTheme="minorEastAsia"/>
                <w:sz w:val="21"/>
                <w:szCs w:val="21"/>
                <w:rPrChange w:id="6353" w:author="蔚滢璐" w:date="2017-01-02T12:59:00Z">
                  <w:rPr>
                    <w:ins w:id="6354" w:author="蔚滢璐" w:date="2017-01-01T21:31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717" w:type="pct"/>
            <w:tcPrChange w:id="6355" w:author="蔚滢璐" w:date="2017-01-02T13:28:00Z">
              <w:tcPr>
                <w:tcW w:w="639" w:type="pct"/>
              </w:tcPr>
            </w:tcPrChange>
          </w:tcPr>
          <w:p w:rsidR="0069725A" w:rsidRPr="00224E9F" w:rsidRDefault="0069725A" w:rsidP="0069725A">
            <w:pPr>
              <w:rPr>
                <w:ins w:id="6356" w:author="蔚滢璐" w:date="2017-01-01T21:31:00Z"/>
                <w:rFonts w:asciiTheme="minorEastAsia" w:hAnsiTheme="minorEastAsia"/>
                <w:sz w:val="21"/>
                <w:szCs w:val="21"/>
                <w:rPrChange w:id="6357" w:author="蔚滢璐" w:date="2017-01-02T12:59:00Z">
                  <w:rPr>
                    <w:ins w:id="6358" w:author="蔚滢璐" w:date="2017-01-01T21:31:00Z"/>
                    <w:sz w:val="21"/>
                    <w:szCs w:val="21"/>
                  </w:rPr>
                </w:rPrChange>
              </w:rPr>
            </w:pPr>
            <w:ins w:id="6359" w:author="蔚滢璐" w:date="2017-01-01T21:3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36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663" w:type="pct"/>
            <w:tcPrChange w:id="6361" w:author="蔚滢璐" w:date="2017-01-02T13:28:00Z">
              <w:tcPr>
                <w:tcW w:w="2740" w:type="pct"/>
              </w:tcPr>
            </w:tcPrChange>
          </w:tcPr>
          <w:p w:rsidR="0069725A" w:rsidRPr="00224E9F" w:rsidRDefault="0069725A" w:rsidP="0069725A">
            <w:pPr>
              <w:rPr>
                <w:ins w:id="6362" w:author="蔚滢璐" w:date="2017-01-01T21:31:00Z"/>
                <w:rFonts w:asciiTheme="minorEastAsia" w:hAnsiTheme="minorEastAsia"/>
                <w:sz w:val="21"/>
                <w:szCs w:val="21"/>
                <w:rPrChange w:id="6363" w:author="蔚滢璐" w:date="2017-01-02T12:59:00Z">
                  <w:rPr>
                    <w:ins w:id="6364" w:author="蔚滢璐" w:date="2017-01-01T21:31:00Z"/>
                    <w:sz w:val="21"/>
                    <w:szCs w:val="21"/>
                  </w:rPr>
                </w:rPrChange>
              </w:rPr>
            </w:pPr>
            <w:ins w:id="6365" w:author="蔚滢璐" w:date="2017-01-01T21:3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36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该酒店</w:t>
              </w:r>
            </w:ins>
            <w:ins w:id="6367" w:author="蔚滢璐" w:date="2017-01-01T21:32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36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及房间已经存在</w:t>
              </w:r>
            </w:ins>
          </w:p>
        </w:tc>
      </w:tr>
      <w:tr w:rsidR="00224E9F" w:rsidRPr="00224E9F" w:rsidTr="00F52417">
        <w:trPr>
          <w:ins w:id="6369" w:author="蔚滢璐" w:date="2017-01-01T21:31:00Z"/>
        </w:trPr>
        <w:tc>
          <w:tcPr>
            <w:tcW w:w="1621" w:type="pct"/>
            <w:vMerge/>
            <w:tcPrChange w:id="6370" w:author="蔚滢璐" w:date="2017-01-02T13:28:00Z">
              <w:tcPr>
                <w:tcW w:w="1621" w:type="pct"/>
                <w:vMerge/>
              </w:tcPr>
            </w:tcPrChange>
          </w:tcPr>
          <w:p w:rsidR="0069725A" w:rsidRPr="00224E9F" w:rsidRDefault="0069725A" w:rsidP="0069725A">
            <w:pPr>
              <w:rPr>
                <w:ins w:id="6371" w:author="蔚滢璐" w:date="2017-01-01T21:31:00Z"/>
                <w:rFonts w:asciiTheme="minorEastAsia" w:hAnsiTheme="minorEastAsia"/>
                <w:sz w:val="21"/>
                <w:szCs w:val="21"/>
                <w:rPrChange w:id="6372" w:author="蔚滢璐" w:date="2017-01-02T12:59:00Z">
                  <w:rPr>
                    <w:ins w:id="6373" w:author="蔚滢璐" w:date="2017-01-01T21:31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717" w:type="pct"/>
            <w:tcPrChange w:id="6374" w:author="蔚滢璐" w:date="2017-01-02T13:28:00Z">
              <w:tcPr>
                <w:tcW w:w="639" w:type="pct"/>
              </w:tcPr>
            </w:tcPrChange>
          </w:tcPr>
          <w:p w:rsidR="0069725A" w:rsidRPr="00224E9F" w:rsidRDefault="0069725A" w:rsidP="0069725A">
            <w:pPr>
              <w:rPr>
                <w:ins w:id="6375" w:author="蔚滢璐" w:date="2017-01-01T21:31:00Z"/>
                <w:rFonts w:asciiTheme="minorEastAsia" w:hAnsiTheme="minorEastAsia"/>
                <w:sz w:val="21"/>
                <w:szCs w:val="21"/>
                <w:rPrChange w:id="6376" w:author="蔚滢璐" w:date="2017-01-02T12:59:00Z">
                  <w:rPr>
                    <w:ins w:id="6377" w:author="蔚滢璐" w:date="2017-01-01T21:31:00Z"/>
                    <w:sz w:val="21"/>
                    <w:szCs w:val="21"/>
                  </w:rPr>
                </w:rPrChange>
              </w:rPr>
            </w:pPr>
            <w:ins w:id="6378" w:author="蔚滢璐" w:date="2017-01-01T21:3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37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663" w:type="pct"/>
            <w:tcPrChange w:id="6380" w:author="蔚滢璐" w:date="2017-01-02T13:28:00Z">
              <w:tcPr>
                <w:tcW w:w="2740" w:type="pct"/>
              </w:tcPr>
            </w:tcPrChange>
          </w:tcPr>
          <w:p w:rsidR="0069725A" w:rsidRPr="00224E9F" w:rsidRDefault="0069725A" w:rsidP="0069725A">
            <w:pPr>
              <w:rPr>
                <w:ins w:id="6381" w:author="蔚滢璐" w:date="2017-01-01T21:31:00Z"/>
                <w:rFonts w:asciiTheme="minorEastAsia" w:hAnsiTheme="minorEastAsia"/>
                <w:sz w:val="21"/>
                <w:szCs w:val="21"/>
                <w:rPrChange w:id="6382" w:author="蔚滢璐" w:date="2017-01-02T12:59:00Z">
                  <w:rPr>
                    <w:ins w:id="6383" w:author="蔚滢璐" w:date="2017-01-01T21:31:00Z"/>
                    <w:sz w:val="21"/>
                    <w:szCs w:val="21"/>
                  </w:rPr>
                </w:rPrChange>
              </w:rPr>
            </w:pPr>
            <w:ins w:id="6384" w:author="蔚滢璐" w:date="2017-01-01T21:32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38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返回该酒店房间的图片地址</w:t>
              </w:r>
            </w:ins>
          </w:p>
        </w:tc>
      </w:tr>
      <w:tr w:rsidR="00224E9F" w:rsidRPr="00224E9F" w:rsidTr="00F52417">
        <w:trPr>
          <w:ins w:id="6386" w:author="蔚滢璐" w:date="2017-01-01T21:30:00Z"/>
        </w:trPr>
        <w:tc>
          <w:tcPr>
            <w:tcW w:w="1621" w:type="pct"/>
            <w:vMerge w:val="restart"/>
            <w:tcPrChange w:id="6387" w:author="蔚滢璐" w:date="2017-01-02T13:28:00Z">
              <w:tcPr>
                <w:tcW w:w="1621" w:type="pct"/>
                <w:vMerge w:val="restart"/>
              </w:tcPr>
            </w:tcPrChange>
          </w:tcPr>
          <w:p w:rsidR="0069725A" w:rsidRPr="00224E9F" w:rsidRDefault="0069725A" w:rsidP="0069725A">
            <w:pPr>
              <w:rPr>
                <w:ins w:id="6388" w:author="蔚滢璐" w:date="2017-01-01T21:30:00Z"/>
                <w:rFonts w:asciiTheme="minorEastAsia" w:hAnsiTheme="minorEastAsia"/>
                <w:sz w:val="21"/>
                <w:szCs w:val="21"/>
                <w:rPrChange w:id="6389" w:author="蔚滢璐" w:date="2017-01-02T12:59:00Z">
                  <w:rPr>
                    <w:ins w:id="6390" w:author="蔚滢璐" w:date="2017-01-01T21:30:00Z"/>
                    <w:sz w:val="21"/>
                    <w:szCs w:val="21"/>
                  </w:rPr>
                </w:rPrChange>
              </w:rPr>
            </w:pPr>
            <w:ins w:id="6391" w:author="蔚滢璐" w:date="2017-01-01T21:32:00Z">
              <w:r w:rsidRPr="00224E9F">
                <w:rPr>
                  <w:rFonts w:asciiTheme="minorEastAsia" w:hAnsiTheme="minorEastAsia"/>
                  <w:sz w:val="21"/>
                  <w:szCs w:val="21"/>
                  <w:rPrChange w:id="6392" w:author="蔚滢璐" w:date="2017-01-02T12:59:00Z">
                    <w:rPr>
                      <w:sz w:val="21"/>
                      <w:szCs w:val="21"/>
                    </w:rPr>
                  </w:rPrChange>
                </w:rPr>
                <w:t>HotelController.getRoom AvailList</w:t>
              </w:r>
            </w:ins>
          </w:p>
        </w:tc>
        <w:tc>
          <w:tcPr>
            <w:tcW w:w="717" w:type="pct"/>
            <w:tcPrChange w:id="6393" w:author="蔚滢璐" w:date="2017-01-02T13:28:00Z">
              <w:tcPr>
                <w:tcW w:w="639" w:type="pct"/>
              </w:tcPr>
            </w:tcPrChange>
          </w:tcPr>
          <w:p w:rsidR="0069725A" w:rsidRPr="00224E9F" w:rsidRDefault="0069725A" w:rsidP="0069725A">
            <w:pPr>
              <w:rPr>
                <w:ins w:id="6394" w:author="蔚滢璐" w:date="2017-01-01T21:30:00Z"/>
                <w:rFonts w:asciiTheme="minorEastAsia" w:hAnsiTheme="minorEastAsia"/>
                <w:sz w:val="21"/>
                <w:szCs w:val="21"/>
                <w:rPrChange w:id="6395" w:author="蔚滢璐" w:date="2017-01-02T12:59:00Z">
                  <w:rPr>
                    <w:ins w:id="6396" w:author="蔚滢璐" w:date="2017-01-01T21:30:00Z"/>
                    <w:sz w:val="21"/>
                    <w:szCs w:val="21"/>
                  </w:rPr>
                </w:rPrChange>
              </w:rPr>
            </w:pPr>
            <w:ins w:id="6397" w:author="蔚滢璐" w:date="2017-01-01T21:3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39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663" w:type="pct"/>
            <w:tcPrChange w:id="6399" w:author="蔚滢璐" w:date="2017-01-02T13:28:00Z">
              <w:tcPr>
                <w:tcW w:w="2740" w:type="pct"/>
              </w:tcPr>
            </w:tcPrChange>
          </w:tcPr>
          <w:p w:rsidR="0069725A" w:rsidRPr="00224E9F" w:rsidRDefault="0069725A" w:rsidP="0069725A">
            <w:pPr>
              <w:rPr>
                <w:ins w:id="6400" w:author="蔚滢璐" w:date="2017-01-01T21:30:00Z"/>
                <w:rFonts w:asciiTheme="minorEastAsia" w:hAnsiTheme="minorEastAsia"/>
                <w:sz w:val="21"/>
                <w:szCs w:val="21"/>
                <w:rPrChange w:id="6401" w:author="蔚滢璐" w:date="2017-01-02T12:59:00Z">
                  <w:rPr>
                    <w:ins w:id="6402" w:author="蔚滢璐" w:date="2017-01-01T21:30:00Z"/>
                    <w:sz w:val="21"/>
                    <w:szCs w:val="21"/>
                  </w:rPr>
                </w:rPrChange>
              </w:rPr>
            </w:pPr>
            <w:ins w:id="6403" w:author="蔚滢璐" w:date="2017-01-01T21:33:00Z">
              <w:r w:rsidRPr="00224E9F">
                <w:rPr>
                  <w:rFonts w:asciiTheme="minorEastAsia" w:hAnsiTheme="minorEastAsia"/>
                  <w:sz w:val="21"/>
                  <w:szCs w:val="21"/>
                  <w:rPrChange w:id="6404" w:author="蔚滢璐" w:date="2017-01-02T12:59:00Z">
                    <w:rPr>
                      <w:sz w:val="21"/>
                      <w:szCs w:val="21"/>
                    </w:rPr>
                  </w:rPrChange>
                </w:rPr>
                <w:t xml:space="preserve">public ArrayList&lt;RoomAvailVO&gt; getRoomAvailList (String hotelID, Date checkIn) </w:t>
              </w:r>
            </w:ins>
          </w:p>
        </w:tc>
      </w:tr>
      <w:tr w:rsidR="00224E9F" w:rsidRPr="00224E9F" w:rsidTr="00F52417">
        <w:trPr>
          <w:ins w:id="6405" w:author="蔚滢璐" w:date="2017-01-01T21:30:00Z"/>
        </w:trPr>
        <w:tc>
          <w:tcPr>
            <w:tcW w:w="1621" w:type="pct"/>
            <w:vMerge/>
            <w:tcPrChange w:id="6406" w:author="蔚滢璐" w:date="2017-01-02T13:28:00Z">
              <w:tcPr>
                <w:tcW w:w="1621" w:type="pct"/>
                <w:vMerge/>
              </w:tcPr>
            </w:tcPrChange>
          </w:tcPr>
          <w:p w:rsidR="0069725A" w:rsidRPr="00224E9F" w:rsidRDefault="0069725A" w:rsidP="0069725A">
            <w:pPr>
              <w:rPr>
                <w:ins w:id="6407" w:author="蔚滢璐" w:date="2017-01-01T21:30:00Z"/>
                <w:rFonts w:asciiTheme="minorEastAsia" w:hAnsiTheme="minorEastAsia"/>
                <w:sz w:val="21"/>
                <w:szCs w:val="21"/>
                <w:rPrChange w:id="6408" w:author="蔚滢璐" w:date="2017-01-02T12:59:00Z">
                  <w:rPr>
                    <w:ins w:id="6409" w:author="蔚滢璐" w:date="2017-01-01T21:30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717" w:type="pct"/>
            <w:tcPrChange w:id="6410" w:author="蔚滢璐" w:date="2017-01-02T13:28:00Z">
              <w:tcPr>
                <w:tcW w:w="639" w:type="pct"/>
              </w:tcPr>
            </w:tcPrChange>
          </w:tcPr>
          <w:p w:rsidR="0069725A" w:rsidRPr="00224E9F" w:rsidRDefault="0069725A" w:rsidP="0069725A">
            <w:pPr>
              <w:rPr>
                <w:ins w:id="6411" w:author="蔚滢璐" w:date="2017-01-01T21:30:00Z"/>
                <w:rFonts w:asciiTheme="minorEastAsia" w:hAnsiTheme="minorEastAsia"/>
                <w:sz w:val="21"/>
                <w:szCs w:val="21"/>
                <w:rPrChange w:id="6412" w:author="蔚滢璐" w:date="2017-01-02T12:59:00Z">
                  <w:rPr>
                    <w:ins w:id="6413" w:author="蔚滢璐" w:date="2017-01-01T21:30:00Z"/>
                    <w:sz w:val="21"/>
                    <w:szCs w:val="21"/>
                  </w:rPr>
                </w:rPrChange>
              </w:rPr>
            </w:pPr>
            <w:ins w:id="6414" w:author="蔚滢璐" w:date="2017-01-01T21:3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41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663" w:type="pct"/>
            <w:tcPrChange w:id="6416" w:author="蔚滢璐" w:date="2017-01-02T13:28:00Z">
              <w:tcPr>
                <w:tcW w:w="2740" w:type="pct"/>
              </w:tcPr>
            </w:tcPrChange>
          </w:tcPr>
          <w:p w:rsidR="0069725A" w:rsidRPr="00224E9F" w:rsidRDefault="0069725A" w:rsidP="0069725A">
            <w:pPr>
              <w:rPr>
                <w:ins w:id="6417" w:author="蔚滢璐" w:date="2017-01-01T21:30:00Z"/>
                <w:rFonts w:asciiTheme="minorEastAsia" w:hAnsiTheme="minorEastAsia"/>
                <w:sz w:val="21"/>
                <w:szCs w:val="21"/>
                <w:rPrChange w:id="6418" w:author="蔚滢璐" w:date="2017-01-02T12:59:00Z">
                  <w:rPr>
                    <w:ins w:id="6419" w:author="蔚滢璐" w:date="2017-01-01T21:30:00Z"/>
                    <w:sz w:val="21"/>
                    <w:szCs w:val="21"/>
                  </w:rPr>
                </w:rPrChange>
              </w:rPr>
            </w:pPr>
            <w:ins w:id="6420" w:author="蔚滢璐" w:date="2017-01-01T21:3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42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该酒店存在</w:t>
              </w:r>
            </w:ins>
          </w:p>
        </w:tc>
      </w:tr>
      <w:tr w:rsidR="00224E9F" w:rsidRPr="00224E9F" w:rsidTr="00F52417">
        <w:trPr>
          <w:ins w:id="6422" w:author="蔚滢璐" w:date="2017-01-01T21:30:00Z"/>
        </w:trPr>
        <w:tc>
          <w:tcPr>
            <w:tcW w:w="1621" w:type="pct"/>
            <w:vMerge/>
            <w:tcPrChange w:id="6423" w:author="蔚滢璐" w:date="2017-01-02T13:28:00Z">
              <w:tcPr>
                <w:tcW w:w="1621" w:type="pct"/>
                <w:vMerge/>
              </w:tcPr>
            </w:tcPrChange>
          </w:tcPr>
          <w:p w:rsidR="0069725A" w:rsidRPr="00224E9F" w:rsidRDefault="0069725A" w:rsidP="0069725A">
            <w:pPr>
              <w:rPr>
                <w:ins w:id="6424" w:author="蔚滢璐" w:date="2017-01-01T21:30:00Z"/>
                <w:rFonts w:asciiTheme="minorEastAsia" w:hAnsiTheme="minorEastAsia"/>
                <w:sz w:val="21"/>
                <w:szCs w:val="21"/>
                <w:rPrChange w:id="6425" w:author="蔚滢璐" w:date="2017-01-02T12:59:00Z">
                  <w:rPr>
                    <w:ins w:id="6426" w:author="蔚滢璐" w:date="2017-01-01T21:30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717" w:type="pct"/>
            <w:tcPrChange w:id="6427" w:author="蔚滢璐" w:date="2017-01-02T13:28:00Z">
              <w:tcPr>
                <w:tcW w:w="639" w:type="pct"/>
              </w:tcPr>
            </w:tcPrChange>
          </w:tcPr>
          <w:p w:rsidR="0069725A" w:rsidRPr="00224E9F" w:rsidRDefault="0069725A" w:rsidP="0069725A">
            <w:pPr>
              <w:rPr>
                <w:ins w:id="6428" w:author="蔚滢璐" w:date="2017-01-01T21:30:00Z"/>
                <w:rFonts w:asciiTheme="minorEastAsia" w:hAnsiTheme="minorEastAsia"/>
                <w:sz w:val="21"/>
                <w:szCs w:val="21"/>
                <w:rPrChange w:id="6429" w:author="蔚滢璐" w:date="2017-01-02T12:59:00Z">
                  <w:rPr>
                    <w:ins w:id="6430" w:author="蔚滢璐" w:date="2017-01-01T21:30:00Z"/>
                    <w:sz w:val="21"/>
                    <w:szCs w:val="21"/>
                  </w:rPr>
                </w:rPrChange>
              </w:rPr>
            </w:pPr>
            <w:ins w:id="6431" w:author="蔚滢璐" w:date="2017-01-01T21:3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43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663" w:type="pct"/>
            <w:tcPrChange w:id="6433" w:author="蔚滢璐" w:date="2017-01-02T13:28:00Z">
              <w:tcPr>
                <w:tcW w:w="2740" w:type="pct"/>
              </w:tcPr>
            </w:tcPrChange>
          </w:tcPr>
          <w:p w:rsidR="0069725A" w:rsidRPr="00224E9F" w:rsidRDefault="0069725A" w:rsidP="0069725A">
            <w:pPr>
              <w:rPr>
                <w:ins w:id="6434" w:author="蔚滢璐" w:date="2017-01-01T21:30:00Z"/>
                <w:rFonts w:asciiTheme="minorEastAsia" w:hAnsiTheme="minorEastAsia"/>
                <w:sz w:val="21"/>
                <w:szCs w:val="21"/>
                <w:rPrChange w:id="6435" w:author="蔚滢璐" w:date="2017-01-02T12:59:00Z">
                  <w:rPr>
                    <w:ins w:id="6436" w:author="蔚滢璐" w:date="2017-01-01T21:30:00Z"/>
                    <w:sz w:val="21"/>
                    <w:szCs w:val="21"/>
                  </w:rPr>
                </w:rPrChange>
              </w:rPr>
            </w:pPr>
            <w:ins w:id="6437" w:author="蔚滢璐" w:date="2017-01-01T21:3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43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</w:t>
              </w:r>
              <w:r w:rsidRPr="00224E9F">
                <w:rPr>
                  <w:rFonts w:asciiTheme="minorEastAsia" w:hAnsiTheme="minorEastAsia"/>
                  <w:sz w:val="21"/>
                  <w:szCs w:val="21"/>
                  <w:rPrChange w:id="6439" w:author="蔚滢璐" w:date="2017-01-02T12:59:00Z">
                    <w:rPr>
                      <w:sz w:val="21"/>
                      <w:szCs w:val="21"/>
                    </w:rPr>
                  </w:rPrChange>
                </w:rPr>
                <w:t>HotelDao.getRoomAvailList</w:t>
              </w:r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44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返回特定酒店特定日期所有房间的可用数量</w:t>
              </w:r>
            </w:ins>
          </w:p>
        </w:tc>
      </w:tr>
      <w:tr w:rsidR="00224E9F" w:rsidRPr="00224E9F" w:rsidTr="00F52417">
        <w:trPr>
          <w:ins w:id="6441" w:author="蔚滢璐" w:date="2017-01-01T21:30:00Z"/>
        </w:trPr>
        <w:tc>
          <w:tcPr>
            <w:tcW w:w="1621" w:type="pct"/>
            <w:vMerge w:val="restart"/>
            <w:tcPrChange w:id="6442" w:author="蔚滢璐" w:date="2017-01-02T13:28:00Z">
              <w:tcPr>
                <w:tcW w:w="1621" w:type="pct"/>
                <w:vMerge w:val="restart"/>
              </w:tcPr>
            </w:tcPrChange>
          </w:tcPr>
          <w:p w:rsidR="0069725A" w:rsidRPr="00224E9F" w:rsidRDefault="0069725A" w:rsidP="0069725A">
            <w:pPr>
              <w:rPr>
                <w:ins w:id="6443" w:author="蔚滢璐" w:date="2017-01-01T21:30:00Z"/>
                <w:rFonts w:asciiTheme="minorEastAsia" w:hAnsiTheme="minorEastAsia"/>
                <w:sz w:val="21"/>
                <w:szCs w:val="21"/>
                <w:rPrChange w:id="6444" w:author="蔚滢璐" w:date="2017-01-02T12:59:00Z">
                  <w:rPr>
                    <w:ins w:id="6445" w:author="蔚滢璐" w:date="2017-01-01T21:30:00Z"/>
                    <w:sz w:val="21"/>
                    <w:szCs w:val="21"/>
                  </w:rPr>
                </w:rPrChange>
              </w:rPr>
            </w:pPr>
            <w:ins w:id="6446" w:author="蔚滢璐" w:date="2017-01-01T21:35:00Z">
              <w:r w:rsidRPr="00224E9F">
                <w:rPr>
                  <w:rFonts w:asciiTheme="minorEastAsia" w:hAnsiTheme="minorEastAsia"/>
                  <w:sz w:val="21"/>
                  <w:szCs w:val="21"/>
                  <w:rPrChange w:id="6447" w:author="蔚滢璐" w:date="2017-01-02T12:59:00Z">
                    <w:rPr>
                      <w:sz w:val="21"/>
                      <w:szCs w:val="21"/>
                    </w:rPr>
                  </w:rPrChange>
                </w:rPr>
                <w:t>HotelController.plusRoom Avail</w:t>
              </w:r>
            </w:ins>
          </w:p>
        </w:tc>
        <w:tc>
          <w:tcPr>
            <w:tcW w:w="717" w:type="pct"/>
            <w:tcPrChange w:id="6448" w:author="蔚滢璐" w:date="2017-01-02T13:28:00Z">
              <w:tcPr>
                <w:tcW w:w="639" w:type="pct"/>
              </w:tcPr>
            </w:tcPrChange>
          </w:tcPr>
          <w:p w:rsidR="0069725A" w:rsidRPr="00224E9F" w:rsidRDefault="0069725A" w:rsidP="0069725A">
            <w:pPr>
              <w:rPr>
                <w:ins w:id="6449" w:author="蔚滢璐" w:date="2017-01-01T21:30:00Z"/>
                <w:rFonts w:asciiTheme="minorEastAsia" w:hAnsiTheme="minorEastAsia"/>
                <w:sz w:val="21"/>
                <w:szCs w:val="21"/>
                <w:rPrChange w:id="6450" w:author="蔚滢璐" w:date="2017-01-02T12:59:00Z">
                  <w:rPr>
                    <w:ins w:id="6451" w:author="蔚滢璐" w:date="2017-01-01T21:30:00Z"/>
                    <w:sz w:val="21"/>
                    <w:szCs w:val="21"/>
                  </w:rPr>
                </w:rPrChange>
              </w:rPr>
            </w:pPr>
            <w:ins w:id="6452" w:author="蔚滢璐" w:date="2017-01-01T21:3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45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663" w:type="pct"/>
            <w:tcPrChange w:id="6454" w:author="蔚滢璐" w:date="2017-01-02T13:28:00Z">
              <w:tcPr>
                <w:tcW w:w="2740" w:type="pct"/>
              </w:tcPr>
            </w:tcPrChange>
          </w:tcPr>
          <w:p w:rsidR="0069725A" w:rsidRPr="00224E9F" w:rsidRDefault="0069725A" w:rsidP="0069725A">
            <w:pPr>
              <w:rPr>
                <w:ins w:id="6455" w:author="蔚滢璐" w:date="2017-01-01T21:30:00Z"/>
                <w:rFonts w:asciiTheme="minorEastAsia" w:hAnsiTheme="minorEastAsia"/>
                <w:sz w:val="21"/>
                <w:szCs w:val="21"/>
                <w:rPrChange w:id="6456" w:author="蔚滢璐" w:date="2017-01-02T12:59:00Z">
                  <w:rPr>
                    <w:ins w:id="6457" w:author="蔚滢璐" w:date="2017-01-01T21:30:00Z"/>
                    <w:sz w:val="21"/>
                    <w:szCs w:val="21"/>
                  </w:rPr>
                </w:rPrChange>
              </w:rPr>
            </w:pPr>
            <w:ins w:id="6458" w:author="蔚滢璐" w:date="2017-01-01T21:35:00Z">
              <w:r w:rsidRPr="00224E9F">
                <w:rPr>
                  <w:rFonts w:asciiTheme="minorEastAsia" w:hAnsiTheme="minorEastAsia"/>
                  <w:sz w:val="21"/>
                  <w:szCs w:val="21"/>
                  <w:rPrChange w:id="6459" w:author="蔚滢璐" w:date="2017-01-02T12:59:00Z">
                    <w:rPr>
                      <w:sz w:val="21"/>
                      <w:szCs w:val="21"/>
                    </w:rPr>
                  </w:rPrChange>
                </w:rPr>
                <w:t xml:space="preserve">public ResultMessage plusRoomAvail </w:t>
              </w:r>
            </w:ins>
            <w:ins w:id="6460" w:author="蔚滢璐" w:date="2017-01-01T21:36:00Z">
              <w:r w:rsidRPr="00224E9F">
                <w:rPr>
                  <w:rFonts w:asciiTheme="minorEastAsia" w:hAnsiTheme="minorEastAsia"/>
                  <w:sz w:val="21"/>
                  <w:szCs w:val="21"/>
                  <w:rPrChange w:id="6461" w:author="蔚滢璐" w:date="2017-01-02T12:59:00Z">
                    <w:rPr>
                      <w:sz w:val="21"/>
                      <w:szCs w:val="21"/>
                    </w:rPr>
                  </w:rPrChange>
                </w:rPr>
                <w:t>(String hotelID, String roomType, int num, Date checkIn, Date checkout)</w:t>
              </w:r>
            </w:ins>
          </w:p>
        </w:tc>
      </w:tr>
      <w:tr w:rsidR="00224E9F" w:rsidRPr="00224E9F" w:rsidTr="00F52417">
        <w:trPr>
          <w:ins w:id="6462" w:author="蔚滢璐" w:date="2017-01-01T21:30:00Z"/>
        </w:trPr>
        <w:tc>
          <w:tcPr>
            <w:tcW w:w="1621" w:type="pct"/>
            <w:vMerge/>
            <w:tcPrChange w:id="6463" w:author="蔚滢璐" w:date="2017-01-02T13:28:00Z">
              <w:tcPr>
                <w:tcW w:w="1621" w:type="pct"/>
                <w:vMerge/>
              </w:tcPr>
            </w:tcPrChange>
          </w:tcPr>
          <w:p w:rsidR="0069725A" w:rsidRPr="00224E9F" w:rsidRDefault="0069725A" w:rsidP="0069725A">
            <w:pPr>
              <w:rPr>
                <w:ins w:id="6464" w:author="蔚滢璐" w:date="2017-01-01T21:30:00Z"/>
                <w:rFonts w:asciiTheme="minorEastAsia" w:hAnsiTheme="minorEastAsia"/>
                <w:sz w:val="21"/>
                <w:szCs w:val="21"/>
                <w:rPrChange w:id="6465" w:author="蔚滢璐" w:date="2017-01-02T12:59:00Z">
                  <w:rPr>
                    <w:ins w:id="6466" w:author="蔚滢璐" w:date="2017-01-01T21:30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717" w:type="pct"/>
            <w:tcPrChange w:id="6467" w:author="蔚滢璐" w:date="2017-01-02T13:28:00Z">
              <w:tcPr>
                <w:tcW w:w="639" w:type="pct"/>
              </w:tcPr>
            </w:tcPrChange>
          </w:tcPr>
          <w:p w:rsidR="0069725A" w:rsidRPr="00224E9F" w:rsidRDefault="0069725A" w:rsidP="0069725A">
            <w:pPr>
              <w:rPr>
                <w:ins w:id="6468" w:author="蔚滢璐" w:date="2017-01-01T21:30:00Z"/>
                <w:rFonts w:asciiTheme="minorEastAsia" w:hAnsiTheme="minorEastAsia"/>
                <w:sz w:val="21"/>
                <w:szCs w:val="21"/>
                <w:rPrChange w:id="6469" w:author="蔚滢璐" w:date="2017-01-02T12:59:00Z">
                  <w:rPr>
                    <w:ins w:id="6470" w:author="蔚滢璐" w:date="2017-01-01T21:30:00Z"/>
                    <w:sz w:val="21"/>
                    <w:szCs w:val="21"/>
                  </w:rPr>
                </w:rPrChange>
              </w:rPr>
            </w:pPr>
            <w:ins w:id="6471" w:author="蔚滢璐" w:date="2017-01-01T21:3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47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663" w:type="pct"/>
            <w:tcPrChange w:id="6473" w:author="蔚滢璐" w:date="2017-01-02T13:28:00Z">
              <w:tcPr>
                <w:tcW w:w="2740" w:type="pct"/>
              </w:tcPr>
            </w:tcPrChange>
          </w:tcPr>
          <w:p w:rsidR="0069725A" w:rsidRPr="00224E9F" w:rsidRDefault="0069725A" w:rsidP="0069725A">
            <w:pPr>
              <w:rPr>
                <w:ins w:id="6474" w:author="蔚滢璐" w:date="2017-01-01T21:30:00Z"/>
                <w:rFonts w:asciiTheme="minorEastAsia" w:hAnsiTheme="minorEastAsia"/>
                <w:sz w:val="21"/>
                <w:szCs w:val="21"/>
                <w:rPrChange w:id="6475" w:author="蔚滢璐" w:date="2017-01-02T12:59:00Z">
                  <w:rPr>
                    <w:ins w:id="6476" w:author="蔚滢璐" w:date="2017-01-01T21:30:00Z"/>
                    <w:sz w:val="21"/>
                    <w:szCs w:val="21"/>
                  </w:rPr>
                </w:rPrChange>
              </w:rPr>
            </w:pPr>
            <w:ins w:id="6477" w:author="蔚滢璐" w:date="2017-01-01T21:3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47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该酒店已存在</w:t>
              </w:r>
            </w:ins>
          </w:p>
        </w:tc>
      </w:tr>
      <w:tr w:rsidR="00224E9F" w:rsidRPr="00224E9F" w:rsidTr="00F52417">
        <w:trPr>
          <w:ins w:id="6479" w:author="蔚滢璐" w:date="2017-01-01T21:30:00Z"/>
        </w:trPr>
        <w:tc>
          <w:tcPr>
            <w:tcW w:w="1621" w:type="pct"/>
            <w:vMerge/>
            <w:tcPrChange w:id="6480" w:author="蔚滢璐" w:date="2017-01-02T13:28:00Z">
              <w:tcPr>
                <w:tcW w:w="1621" w:type="pct"/>
                <w:vMerge/>
              </w:tcPr>
            </w:tcPrChange>
          </w:tcPr>
          <w:p w:rsidR="0069725A" w:rsidRPr="00224E9F" w:rsidRDefault="0069725A" w:rsidP="0069725A">
            <w:pPr>
              <w:rPr>
                <w:ins w:id="6481" w:author="蔚滢璐" w:date="2017-01-01T21:30:00Z"/>
                <w:rFonts w:asciiTheme="minorEastAsia" w:hAnsiTheme="minorEastAsia"/>
                <w:sz w:val="21"/>
                <w:szCs w:val="21"/>
                <w:rPrChange w:id="6482" w:author="蔚滢璐" w:date="2017-01-02T12:59:00Z">
                  <w:rPr>
                    <w:ins w:id="6483" w:author="蔚滢璐" w:date="2017-01-01T21:30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717" w:type="pct"/>
            <w:tcPrChange w:id="6484" w:author="蔚滢璐" w:date="2017-01-02T13:28:00Z">
              <w:tcPr>
                <w:tcW w:w="639" w:type="pct"/>
              </w:tcPr>
            </w:tcPrChange>
          </w:tcPr>
          <w:p w:rsidR="0069725A" w:rsidRPr="00224E9F" w:rsidRDefault="0069725A" w:rsidP="0069725A">
            <w:pPr>
              <w:rPr>
                <w:ins w:id="6485" w:author="蔚滢璐" w:date="2017-01-01T21:30:00Z"/>
                <w:rFonts w:asciiTheme="minorEastAsia" w:hAnsiTheme="minorEastAsia"/>
                <w:sz w:val="21"/>
                <w:szCs w:val="21"/>
                <w:rPrChange w:id="6486" w:author="蔚滢璐" w:date="2017-01-02T12:59:00Z">
                  <w:rPr>
                    <w:ins w:id="6487" w:author="蔚滢璐" w:date="2017-01-01T21:30:00Z"/>
                    <w:sz w:val="21"/>
                    <w:szCs w:val="21"/>
                  </w:rPr>
                </w:rPrChange>
              </w:rPr>
            </w:pPr>
            <w:ins w:id="6488" w:author="蔚滢璐" w:date="2017-01-01T21:3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48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663" w:type="pct"/>
            <w:tcPrChange w:id="6490" w:author="蔚滢璐" w:date="2017-01-02T13:28:00Z">
              <w:tcPr>
                <w:tcW w:w="2740" w:type="pct"/>
              </w:tcPr>
            </w:tcPrChange>
          </w:tcPr>
          <w:p w:rsidR="0069725A" w:rsidRPr="00224E9F" w:rsidRDefault="0069725A" w:rsidP="0069725A">
            <w:pPr>
              <w:rPr>
                <w:ins w:id="6491" w:author="蔚滢璐" w:date="2017-01-01T21:30:00Z"/>
                <w:rFonts w:asciiTheme="minorEastAsia" w:hAnsiTheme="minorEastAsia"/>
                <w:sz w:val="21"/>
                <w:szCs w:val="21"/>
                <w:rPrChange w:id="6492" w:author="蔚滢璐" w:date="2017-01-02T12:59:00Z">
                  <w:rPr>
                    <w:ins w:id="6493" w:author="蔚滢璐" w:date="2017-01-01T21:30:00Z"/>
                    <w:sz w:val="21"/>
                    <w:szCs w:val="21"/>
                  </w:rPr>
                </w:rPrChange>
              </w:rPr>
            </w:pPr>
            <w:ins w:id="6494" w:author="蔚滢璐" w:date="2017-01-01T21:3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49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调用roomAvail.changeRoomAvail</w:t>
              </w:r>
              <w:r w:rsidRPr="00224E9F">
                <w:rPr>
                  <w:rFonts w:asciiTheme="minorEastAsia" w:hAnsiTheme="minorEastAsia"/>
                  <w:sz w:val="21"/>
                  <w:szCs w:val="21"/>
                  <w:rPrChange w:id="6496" w:author="蔚滢璐" w:date="2017-01-02T12:59:00Z">
                    <w:rPr>
                      <w:sz w:val="21"/>
                      <w:szCs w:val="21"/>
                    </w:rPr>
                  </w:rPrChange>
                </w:rPr>
                <w:t xml:space="preserve"> </w:t>
              </w:r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49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修改可用数量</w:t>
              </w:r>
            </w:ins>
          </w:p>
        </w:tc>
      </w:tr>
      <w:tr w:rsidR="00224E9F" w:rsidRPr="00224E9F" w:rsidTr="00F52417">
        <w:trPr>
          <w:ins w:id="6498" w:author="蔚滢璐" w:date="2017-01-01T21:35:00Z"/>
        </w:trPr>
        <w:tc>
          <w:tcPr>
            <w:tcW w:w="1621" w:type="pct"/>
            <w:vMerge w:val="restart"/>
            <w:tcPrChange w:id="6499" w:author="蔚滢璐" w:date="2017-01-02T13:28:00Z">
              <w:tcPr>
                <w:tcW w:w="1621" w:type="pct"/>
                <w:vMerge w:val="restart"/>
              </w:tcPr>
            </w:tcPrChange>
          </w:tcPr>
          <w:p w:rsidR="0069725A" w:rsidRPr="00224E9F" w:rsidRDefault="0069725A" w:rsidP="0069725A">
            <w:pPr>
              <w:rPr>
                <w:ins w:id="6500" w:author="蔚滢璐" w:date="2017-01-01T21:35:00Z"/>
                <w:rFonts w:asciiTheme="minorEastAsia" w:hAnsiTheme="minorEastAsia"/>
                <w:sz w:val="21"/>
                <w:szCs w:val="21"/>
                <w:rPrChange w:id="6501" w:author="蔚滢璐" w:date="2017-01-02T12:59:00Z">
                  <w:rPr>
                    <w:ins w:id="6502" w:author="蔚滢璐" w:date="2017-01-01T21:35:00Z"/>
                    <w:sz w:val="21"/>
                    <w:szCs w:val="21"/>
                  </w:rPr>
                </w:rPrChange>
              </w:rPr>
            </w:pPr>
            <w:ins w:id="6503" w:author="蔚滢璐" w:date="2017-01-01T21:38:00Z">
              <w:r w:rsidRPr="00224E9F">
                <w:rPr>
                  <w:rFonts w:asciiTheme="minorEastAsia" w:hAnsiTheme="minorEastAsia"/>
                  <w:sz w:val="21"/>
                  <w:szCs w:val="21"/>
                  <w:rPrChange w:id="6504" w:author="蔚滢璐" w:date="2017-01-02T12:59:00Z">
                    <w:rPr>
                      <w:sz w:val="21"/>
                      <w:szCs w:val="21"/>
                    </w:rPr>
                  </w:rPrChange>
                </w:rPr>
                <w:t>HotelController.plusRoom Avail</w:t>
              </w:r>
            </w:ins>
          </w:p>
        </w:tc>
        <w:tc>
          <w:tcPr>
            <w:tcW w:w="717" w:type="pct"/>
            <w:tcPrChange w:id="6505" w:author="蔚滢璐" w:date="2017-01-02T13:28:00Z">
              <w:tcPr>
                <w:tcW w:w="639" w:type="pct"/>
              </w:tcPr>
            </w:tcPrChange>
          </w:tcPr>
          <w:p w:rsidR="0069725A" w:rsidRPr="00224E9F" w:rsidRDefault="0069725A" w:rsidP="0069725A">
            <w:pPr>
              <w:rPr>
                <w:ins w:id="6506" w:author="蔚滢璐" w:date="2017-01-01T21:35:00Z"/>
                <w:rFonts w:asciiTheme="minorEastAsia" w:hAnsiTheme="minorEastAsia"/>
                <w:sz w:val="21"/>
                <w:szCs w:val="21"/>
                <w:rPrChange w:id="6507" w:author="蔚滢璐" w:date="2017-01-02T12:59:00Z">
                  <w:rPr>
                    <w:ins w:id="6508" w:author="蔚滢璐" w:date="2017-01-01T21:35:00Z"/>
                    <w:sz w:val="21"/>
                    <w:szCs w:val="21"/>
                  </w:rPr>
                </w:rPrChange>
              </w:rPr>
            </w:pPr>
            <w:ins w:id="6509" w:author="蔚滢璐" w:date="2017-01-01T21:3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51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663" w:type="pct"/>
            <w:tcPrChange w:id="6511" w:author="蔚滢璐" w:date="2017-01-02T13:28:00Z">
              <w:tcPr>
                <w:tcW w:w="2740" w:type="pct"/>
              </w:tcPr>
            </w:tcPrChange>
          </w:tcPr>
          <w:p w:rsidR="0069725A" w:rsidRPr="00224E9F" w:rsidRDefault="0069725A" w:rsidP="0069725A">
            <w:pPr>
              <w:rPr>
                <w:ins w:id="6512" w:author="蔚滢璐" w:date="2017-01-01T21:35:00Z"/>
                <w:rFonts w:asciiTheme="minorEastAsia" w:hAnsiTheme="minorEastAsia"/>
                <w:sz w:val="21"/>
                <w:szCs w:val="21"/>
                <w:rPrChange w:id="6513" w:author="蔚滢璐" w:date="2017-01-02T12:59:00Z">
                  <w:rPr>
                    <w:ins w:id="6514" w:author="蔚滢璐" w:date="2017-01-01T21:35:00Z"/>
                    <w:sz w:val="21"/>
                    <w:szCs w:val="21"/>
                  </w:rPr>
                </w:rPrChange>
              </w:rPr>
            </w:pPr>
            <w:ins w:id="6515" w:author="蔚滢璐" w:date="2017-01-01T21:38:00Z">
              <w:r w:rsidRPr="00224E9F">
                <w:rPr>
                  <w:rFonts w:asciiTheme="minorEastAsia" w:hAnsiTheme="minorEastAsia"/>
                  <w:sz w:val="21"/>
                  <w:szCs w:val="21"/>
                  <w:rPrChange w:id="6516" w:author="蔚滢璐" w:date="2017-01-02T12:59:00Z">
                    <w:rPr>
                      <w:sz w:val="21"/>
                      <w:szCs w:val="21"/>
                    </w:rPr>
                  </w:rPrChange>
                </w:rPr>
                <w:t xml:space="preserve">public ResultMessage minusRoomAvail (String hotelID, String roomType, int num, Date checkIn, Date </w:t>
              </w:r>
            </w:ins>
            <w:ins w:id="6517" w:author="蔚滢璐" w:date="2017-01-01T21:39:00Z">
              <w:r w:rsidRPr="00224E9F">
                <w:rPr>
                  <w:rFonts w:asciiTheme="minorEastAsia" w:hAnsiTheme="minorEastAsia"/>
                  <w:sz w:val="21"/>
                  <w:szCs w:val="21"/>
                  <w:rPrChange w:id="6518" w:author="蔚滢璐" w:date="2017-01-02T12:59:00Z">
                    <w:rPr>
                      <w:sz w:val="21"/>
                      <w:szCs w:val="21"/>
                    </w:rPr>
                  </w:rPrChange>
                </w:rPr>
                <w:t>checkout</w:t>
              </w:r>
            </w:ins>
            <w:ins w:id="6519" w:author="蔚滢璐" w:date="2017-01-01T21:38:00Z">
              <w:r w:rsidRPr="00224E9F">
                <w:rPr>
                  <w:rFonts w:asciiTheme="minorEastAsia" w:hAnsiTheme="minorEastAsia"/>
                  <w:sz w:val="21"/>
                  <w:szCs w:val="21"/>
                  <w:rPrChange w:id="6520" w:author="蔚滢璐" w:date="2017-01-02T12:59:00Z">
                    <w:rPr>
                      <w:sz w:val="21"/>
                      <w:szCs w:val="21"/>
                    </w:rPr>
                  </w:rPrChange>
                </w:rPr>
                <w:t>)</w:t>
              </w:r>
            </w:ins>
          </w:p>
        </w:tc>
      </w:tr>
      <w:tr w:rsidR="00224E9F" w:rsidRPr="00224E9F" w:rsidTr="00F52417">
        <w:trPr>
          <w:ins w:id="6521" w:author="蔚滢璐" w:date="2017-01-01T21:35:00Z"/>
        </w:trPr>
        <w:tc>
          <w:tcPr>
            <w:tcW w:w="1621" w:type="pct"/>
            <w:vMerge/>
            <w:tcPrChange w:id="6522" w:author="蔚滢璐" w:date="2017-01-02T13:28:00Z">
              <w:tcPr>
                <w:tcW w:w="1621" w:type="pct"/>
                <w:vMerge/>
              </w:tcPr>
            </w:tcPrChange>
          </w:tcPr>
          <w:p w:rsidR="0069725A" w:rsidRPr="00224E9F" w:rsidRDefault="0069725A" w:rsidP="0069725A">
            <w:pPr>
              <w:rPr>
                <w:ins w:id="6523" w:author="蔚滢璐" w:date="2017-01-01T21:35:00Z"/>
                <w:rFonts w:asciiTheme="minorEastAsia" w:hAnsiTheme="minorEastAsia"/>
                <w:sz w:val="21"/>
                <w:szCs w:val="21"/>
                <w:rPrChange w:id="6524" w:author="蔚滢璐" w:date="2017-01-02T12:59:00Z">
                  <w:rPr>
                    <w:ins w:id="6525" w:author="蔚滢璐" w:date="2017-01-01T21:35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717" w:type="pct"/>
            <w:tcPrChange w:id="6526" w:author="蔚滢璐" w:date="2017-01-02T13:28:00Z">
              <w:tcPr>
                <w:tcW w:w="639" w:type="pct"/>
              </w:tcPr>
            </w:tcPrChange>
          </w:tcPr>
          <w:p w:rsidR="0069725A" w:rsidRPr="00224E9F" w:rsidRDefault="0069725A" w:rsidP="0069725A">
            <w:pPr>
              <w:rPr>
                <w:ins w:id="6527" w:author="蔚滢璐" w:date="2017-01-01T21:35:00Z"/>
                <w:rFonts w:asciiTheme="minorEastAsia" w:hAnsiTheme="minorEastAsia"/>
                <w:sz w:val="21"/>
                <w:szCs w:val="21"/>
                <w:rPrChange w:id="6528" w:author="蔚滢璐" w:date="2017-01-02T12:59:00Z">
                  <w:rPr>
                    <w:ins w:id="6529" w:author="蔚滢璐" w:date="2017-01-01T21:35:00Z"/>
                    <w:sz w:val="21"/>
                    <w:szCs w:val="21"/>
                  </w:rPr>
                </w:rPrChange>
              </w:rPr>
            </w:pPr>
            <w:ins w:id="6530" w:author="蔚滢璐" w:date="2017-01-01T21:3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53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663" w:type="pct"/>
            <w:tcPrChange w:id="6532" w:author="蔚滢璐" w:date="2017-01-02T13:28:00Z">
              <w:tcPr>
                <w:tcW w:w="2740" w:type="pct"/>
              </w:tcPr>
            </w:tcPrChange>
          </w:tcPr>
          <w:p w:rsidR="0069725A" w:rsidRPr="00224E9F" w:rsidRDefault="0069725A" w:rsidP="0069725A">
            <w:pPr>
              <w:rPr>
                <w:ins w:id="6533" w:author="蔚滢璐" w:date="2017-01-01T21:35:00Z"/>
                <w:rFonts w:asciiTheme="minorEastAsia" w:hAnsiTheme="minorEastAsia"/>
                <w:sz w:val="21"/>
                <w:szCs w:val="21"/>
                <w:rPrChange w:id="6534" w:author="蔚滢璐" w:date="2017-01-02T12:59:00Z">
                  <w:rPr>
                    <w:ins w:id="6535" w:author="蔚滢璐" w:date="2017-01-01T21:35:00Z"/>
                    <w:sz w:val="21"/>
                    <w:szCs w:val="21"/>
                  </w:rPr>
                </w:rPrChange>
              </w:rPr>
            </w:pPr>
            <w:ins w:id="6536" w:author="蔚滢璐" w:date="2017-01-01T21:4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53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该酒店已存在</w:t>
              </w:r>
            </w:ins>
          </w:p>
        </w:tc>
      </w:tr>
      <w:tr w:rsidR="00224E9F" w:rsidRPr="00224E9F" w:rsidTr="00F52417">
        <w:trPr>
          <w:ins w:id="6538" w:author="蔚滢璐" w:date="2017-01-01T21:35:00Z"/>
        </w:trPr>
        <w:tc>
          <w:tcPr>
            <w:tcW w:w="1621" w:type="pct"/>
            <w:vMerge/>
            <w:tcPrChange w:id="6539" w:author="蔚滢璐" w:date="2017-01-02T13:28:00Z">
              <w:tcPr>
                <w:tcW w:w="1621" w:type="pct"/>
                <w:vMerge/>
              </w:tcPr>
            </w:tcPrChange>
          </w:tcPr>
          <w:p w:rsidR="0069725A" w:rsidRPr="00224E9F" w:rsidRDefault="0069725A" w:rsidP="0069725A">
            <w:pPr>
              <w:rPr>
                <w:ins w:id="6540" w:author="蔚滢璐" w:date="2017-01-01T21:35:00Z"/>
                <w:rFonts w:asciiTheme="minorEastAsia" w:hAnsiTheme="minorEastAsia"/>
                <w:sz w:val="21"/>
                <w:szCs w:val="21"/>
                <w:rPrChange w:id="6541" w:author="蔚滢璐" w:date="2017-01-02T12:59:00Z">
                  <w:rPr>
                    <w:ins w:id="6542" w:author="蔚滢璐" w:date="2017-01-01T21:35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717" w:type="pct"/>
            <w:tcPrChange w:id="6543" w:author="蔚滢璐" w:date="2017-01-02T13:28:00Z">
              <w:tcPr>
                <w:tcW w:w="639" w:type="pct"/>
              </w:tcPr>
            </w:tcPrChange>
          </w:tcPr>
          <w:p w:rsidR="0069725A" w:rsidRPr="00224E9F" w:rsidRDefault="0069725A" w:rsidP="0069725A">
            <w:pPr>
              <w:rPr>
                <w:ins w:id="6544" w:author="蔚滢璐" w:date="2017-01-01T21:35:00Z"/>
                <w:rFonts w:asciiTheme="minorEastAsia" w:hAnsiTheme="minorEastAsia"/>
                <w:sz w:val="21"/>
                <w:szCs w:val="21"/>
                <w:rPrChange w:id="6545" w:author="蔚滢璐" w:date="2017-01-02T12:59:00Z">
                  <w:rPr>
                    <w:ins w:id="6546" w:author="蔚滢璐" w:date="2017-01-01T21:35:00Z"/>
                    <w:sz w:val="21"/>
                    <w:szCs w:val="21"/>
                  </w:rPr>
                </w:rPrChange>
              </w:rPr>
            </w:pPr>
            <w:ins w:id="6547" w:author="蔚滢璐" w:date="2017-01-01T21:3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54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663" w:type="pct"/>
            <w:tcPrChange w:id="6549" w:author="蔚滢璐" w:date="2017-01-02T13:28:00Z">
              <w:tcPr>
                <w:tcW w:w="2740" w:type="pct"/>
              </w:tcPr>
            </w:tcPrChange>
          </w:tcPr>
          <w:p w:rsidR="0069725A" w:rsidRPr="00224E9F" w:rsidRDefault="0069725A" w:rsidP="0069725A">
            <w:pPr>
              <w:rPr>
                <w:ins w:id="6550" w:author="蔚滢璐" w:date="2017-01-01T21:35:00Z"/>
                <w:rFonts w:asciiTheme="minorEastAsia" w:hAnsiTheme="minorEastAsia"/>
                <w:sz w:val="21"/>
                <w:szCs w:val="21"/>
                <w:rPrChange w:id="6551" w:author="蔚滢璐" w:date="2017-01-02T12:59:00Z">
                  <w:rPr>
                    <w:ins w:id="6552" w:author="蔚滢璐" w:date="2017-01-01T21:35:00Z"/>
                    <w:sz w:val="21"/>
                    <w:szCs w:val="21"/>
                  </w:rPr>
                </w:rPrChange>
              </w:rPr>
            </w:pPr>
            <w:ins w:id="6553" w:author="蔚滢璐" w:date="2017-01-01T21:4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55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调用roomAvail.changeRoomAvail</w:t>
              </w:r>
              <w:r w:rsidRPr="00224E9F">
                <w:rPr>
                  <w:rFonts w:asciiTheme="minorEastAsia" w:hAnsiTheme="minorEastAsia"/>
                  <w:sz w:val="21"/>
                  <w:szCs w:val="21"/>
                  <w:rPrChange w:id="6555" w:author="蔚滢璐" w:date="2017-01-02T12:59:00Z">
                    <w:rPr>
                      <w:sz w:val="21"/>
                      <w:szCs w:val="21"/>
                    </w:rPr>
                  </w:rPrChange>
                </w:rPr>
                <w:t xml:space="preserve"> </w:t>
              </w:r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55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修改可用数量</w:t>
              </w:r>
            </w:ins>
          </w:p>
        </w:tc>
      </w:tr>
      <w:tr w:rsidR="00224E9F" w:rsidRPr="00224E9F" w:rsidTr="00F52417">
        <w:trPr>
          <w:ins w:id="6557" w:author="蔚滢璐" w:date="2017-01-01T21:40:00Z"/>
        </w:trPr>
        <w:tc>
          <w:tcPr>
            <w:tcW w:w="1621" w:type="pct"/>
            <w:vMerge w:val="restart"/>
            <w:tcPrChange w:id="6558" w:author="蔚滢璐" w:date="2017-01-02T13:28:00Z">
              <w:tcPr>
                <w:tcW w:w="1621" w:type="pct"/>
                <w:vMerge w:val="restart"/>
              </w:tcPr>
            </w:tcPrChange>
          </w:tcPr>
          <w:p w:rsidR="0069725A" w:rsidRPr="00224E9F" w:rsidRDefault="0069725A" w:rsidP="0069725A">
            <w:pPr>
              <w:rPr>
                <w:ins w:id="6559" w:author="蔚滢璐" w:date="2017-01-01T21:40:00Z"/>
                <w:rFonts w:asciiTheme="minorEastAsia" w:hAnsiTheme="minorEastAsia"/>
                <w:sz w:val="21"/>
                <w:szCs w:val="21"/>
                <w:rPrChange w:id="6560" w:author="蔚滢璐" w:date="2017-01-02T12:59:00Z">
                  <w:rPr>
                    <w:ins w:id="6561" w:author="蔚滢璐" w:date="2017-01-01T21:40:00Z"/>
                    <w:sz w:val="21"/>
                    <w:szCs w:val="21"/>
                  </w:rPr>
                </w:rPrChange>
              </w:rPr>
            </w:pPr>
            <w:ins w:id="6562" w:author="蔚滢璐" w:date="2017-01-01T21:40:00Z">
              <w:r w:rsidRPr="00224E9F">
                <w:rPr>
                  <w:rFonts w:asciiTheme="minorEastAsia" w:hAnsiTheme="minorEastAsia"/>
                  <w:sz w:val="21"/>
                  <w:szCs w:val="21"/>
                  <w:rPrChange w:id="6563" w:author="蔚滢璐" w:date="2017-01-02T12:59:00Z">
                    <w:rPr>
                      <w:sz w:val="21"/>
                      <w:szCs w:val="21"/>
                    </w:rPr>
                  </w:rPrChange>
                </w:rPr>
                <w:t>HotelControll</w:t>
              </w:r>
            </w:ins>
            <w:ins w:id="6564" w:author="蔚滢璐" w:date="2017-01-01T21:41:00Z">
              <w:r w:rsidRPr="00224E9F">
                <w:rPr>
                  <w:rFonts w:asciiTheme="minorEastAsia" w:hAnsiTheme="minorEastAsia"/>
                  <w:sz w:val="21"/>
                  <w:szCs w:val="21"/>
                  <w:rPrChange w:id="6565" w:author="蔚滢璐" w:date="2017-01-02T12:59:00Z">
                    <w:rPr>
                      <w:sz w:val="21"/>
                      <w:szCs w:val="21"/>
                    </w:rPr>
                  </w:rPrChange>
                </w:rPr>
                <w:t>er.numOfRoom Avail</w:t>
              </w:r>
            </w:ins>
          </w:p>
        </w:tc>
        <w:tc>
          <w:tcPr>
            <w:tcW w:w="717" w:type="pct"/>
            <w:tcPrChange w:id="6566" w:author="蔚滢璐" w:date="2017-01-02T13:28:00Z">
              <w:tcPr>
                <w:tcW w:w="639" w:type="pct"/>
              </w:tcPr>
            </w:tcPrChange>
          </w:tcPr>
          <w:p w:rsidR="0069725A" w:rsidRPr="00224E9F" w:rsidRDefault="0069725A" w:rsidP="0069725A">
            <w:pPr>
              <w:rPr>
                <w:ins w:id="6567" w:author="蔚滢璐" w:date="2017-01-01T21:40:00Z"/>
                <w:rFonts w:asciiTheme="minorEastAsia" w:hAnsiTheme="minorEastAsia"/>
                <w:sz w:val="21"/>
                <w:szCs w:val="21"/>
                <w:rPrChange w:id="6568" w:author="蔚滢璐" w:date="2017-01-02T12:59:00Z">
                  <w:rPr>
                    <w:ins w:id="6569" w:author="蔚滢璐" w:date="2017-01-01T21:40:00Z"/>
                    <w:sz w:val="21"/>
                    <w:szCs w:val="21"/>
                  </w:rPr>
                </w:rPrChange>
              </w:rPr>
            </w:pPr>
            <w:ins w:id="6570" w:author="蔚滢璐" w:date="2017-01-01T21:4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57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663" w:type="pct"/>
            <w:tcPrChange w:id="6572" w:author="蔚滢璐" w:date="2017-01-02T13:28:00Z">
              <w:tcPr>
                <w:tcW w:w="2740" w:type="pct"/>
              </w:tcPr>
            </w:tcPrChange>
          </w:tcPr>
          <w:p w:rsidR="0069725A" w:rsidRPr="00224E9F" w:rsidRDefault="009A03EC" w:rsidP="0069725A">
            <w:pPr>
              <w:rPr>
                <w:ins w:id="6573" w:author="蔚滢璐" w:date="2017-01-01T21:40:00Z"/>
                <w:rFonts w:asciiTheme="minorEastAsia" w:hAnsiTheme="minorEastAsia"/>
                <w:sz w:val="21"/>
                <w:szCs w:val="21"/>
                <w:rPrChange w:id="6574" w:author="蔚滢璐" w:date="2017-01-02T12:59:00Z">
                  <w:rPr>
                    <w:ins w:id="6575" w:author="蔚滢璐" w:date="2017-01-01T21:40:00Z"/>
                    <w:sz w:val="21"/>
                    <w:szCs w:val="21"/>
                  </w:rPr>
                </w:rPrChange>
              </w:rPr>
            </w:pPr>
            <w:ins w:id="6576" w:author="蔚滢璐" w:date="2017-01-01T21:41:00Z">
              <w:r w:rsidRPr="00224E9F">
                <w:rPr>
                  <w:rFonts w:asciiTheme="minorEastAsia" w:hAnsiTheme="minorEastAsia"/>
                  <w:sz w:val="21"/>
                  <w:szCs w:val="21"/>
                  <w:rPrChange w:id="6577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int numOfRoomAvail( String hotelID, String roomType, Date checkIn, Date checkout)</w:t>
              </w:r>
            </w:ins>
          </w:p>
        </w:tc>
      </w:tr>
      <w:tr w:rsidR="00224E9F" w:rsidRPr="00224E9F" w:rsidTr="00F52417">
        <w:trPr>
          <w:ins w:id="6578" w:author="蔚滢璐" w:date="2017-01-01T21:40:00Z"/>
        </w:trPr>
        <w:tc>
          <w:tcPr>
            <w:tcW w:w="1621" w:type="pct"/>
            <w:vMerge/>
            <w:tcPrChange w:id="6579" w:author="蔚滢璐" w:date="2017-01-02T13:28:00Z">
              <w:tcPr>
                <w:tcW w:w="1621" w:type="pct"/>
                <w:vMerge/>
              </w:tcPr>
            </w:tcPrChange>
          </w:tcPr>
          <w:p w:rsidR="0069725A" w:rsidRPr="00224E9F" w:rsidRDefault="0069725A" w:rsidP="0069725A">
            <w:pPr>
              <w:rPr>
                <w:ins w:id="6580" w:author="蔚滢璐" w:date="2017-01-01T21:40:00Z"/>
                <w:rFonts w:asciiTheme="minorEastAsia" w:hAnsiTheme="minorEastAsia"/>
                <w:sz w:val="21"/>
                <w:szCs w:val="21"/>
                <w:rPrChange w:id="6581" w:author="蔚滢璐" w:date="2017-01-02T12:59:00Z">
                  <w:rPr>
                    <w:ins w:id="6582" w:author="蔚滢璐" w:date="2017-01-01T21:40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717" w:type="pct"/>
            <w:tcPrChange w:id="6583" w:author="蔚滢璐" w:date="2017-01-02T13:28:00Z">
              <w:tcPr>
                <w:tcW w:w="639" w:type="pct"/>
              </w:tcPr>
            </w:tcPrChange>
          </w:tcPr>
          <w:p w:rsidR="0069725A" w:rsidRPr="00224E9F" w:rsidRDefault="0069725A" w:rsidP="0069725A">
            <w:pPr>
              <w:rPr>
                <w:ins w:id="6584" w:author="蔚滢璐" w:date="2017-01-01T21:40:00Z"/>
                <w:rFonts w:asciiTheme="minorEastAsia" w:hAnsiTheme="minorEastAsia"/>
                <w:sz w:val="21"/>
                <w:szCs w:val="21"/>
                <w:rPrChange w:id="6585" w:author="蔚滢璐" w:date="2017-01-02T12:59:00Z">
                  <w:rPr>
                    <w:ins w:id="6586" w:author="蔚滢璐" w:date="2017-01-01T21:40:00Z"/>
                    <w:sz w:val="21"/>
                    <w:szCs w:val="21"/>
                  </w:rPr>
                </w:rPrChange>
              </w:rPr>
            </w:pPr>
            <w:ins w:id="6587" w:author="蔚滢璐" w:date="2017-01-01T21:4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58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663" w:type="pct"/>
            <w:tcPrChange w:id="6589" w:author="蔚滢璐" w:date="2017-01-02T13:28:00Z">
              <w:tcPr>
                <w:tcW w:w="2740" w:type="pct"/>
              </w:tcPr>
            </w:tcPrChange>
          </w:tcPr>
          <w:p w:rsidR="0069725A" w:rsidRPr="00224E9F" w:rsidRDefault="009A03EC" w:rsidP="0069725A">
            <w:pPr>
              <w:rPr>
                <w:ins w:id="6590" w:author="蔚滢璐" w:date="2017-01-01T21:40:00Z"/>
                <w:rFonts w:asciiTheme="minorEastAsia" w:hAnsiTheme="minorEastAsia"/>
                <w:sz w:val="21"/>
                <w:szCs w:val="21"/>
                <w:rPrChange w:id="6591" w:author="蔚滢璐" w:date="2017-01-02T12:59:00Z">
                  <w:rPr>
                    <w:ins w:id="6592" w:author="蔚滢璐" w:date="2017-01-01T21:40:00Z"/>
                    <w:sz w:val="21"/>
                    <w:szCs w:val="21"/>
                  </w:rPr>
                </w:rPrChange>
              </w:rPr>
            </w:pPr>
            <w:ins w:id="6593" w:author="蔚滢璐" w:date="2017-01-01T21:4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59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该酒店已存在</w:t>
              </w:r>
            </w:ins>
          </w:p>
        </w:tc>
      </w:tr>
      <w:tr w:rsidR="00224E9F" w:rsidRPr="00224E9F" w:rsidTr="00F52417">
        <w:trPr>
          <w:ins w:id="6595" w:author="蔚滢璐" w:date="2017-01-01T21:40:00Z"/>
        </w:trPr>
        <w:tc>
          <w:tcPr>
            <w:tcW w:w="1621" w:type="pct"/>
            <w:vMerge/>
            <w:tcPrChange w:id="6596" w:author="蔚滢璐" w:date="2017-01-02T13:28:00Z">
              <w:tcPr>
                <w:tcW w:w="1621" w:type="pct"/>
                <w:vMerge/>
              </w:tcPr>
            </w:tcPrChange>
          </w:tcPr>
          <w:p w:rsidR="0069725A" w:rsidRPr="00224E9F" w:rsidRDefault="0069725A" w:rsidP="0069725A">
            <w:pPr>
              <w:rPr>
                <w:ins w:id="6597" w:author="蔚滢璐" w:date="2017-01-01T21:40:00Z"/>
                <w:rFonts w:asciiTheme="minorEastAsia" w:hAnsiTheme="minorEastAsia"/>
                <w:sz w:val="21"/>
                <w:szCs w:val="21"/>
                <w:rPrChange w:id="6598" w:author="蔚滢璐" w:date="2017-01-02T12:59:00Z">
                  <w:rPr>
                    <w:ins w:id="6599" w:author="蔚滢璐" w:date="2017-01-01T21:40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717" w:type="pct"/>
            <w:tcPrChange w:id="6600" w:author="蔚滢璐" w:date="2017-01-02T13:28:00Z">
              <w:tcPr>
                <w:tcW w:w="639" w:type="pct"/>
              </w:tcPr>
            </w:tcPrChange>
          </w:tcPr>
          <w:p w:rsidR="0069725A" w:rsidRPr="00224E9F" w:rsidRDefault="0069725A" w:rsidP="0069725A">
            <w:pPr>
              <w:rPr>
                <w:ins w:id="6601" w:author="蔚滢璐" w:date="2017-01-01T21:40:00Z"/>
                <w:rFonts w:asciiTheme="minorEastAsia" w:hAnsiTheme="minorEastAsia"/>
                <w:sz w:val="21"/>
                <w:szCs w:val="21"/>
                <w:rPrChange w:id="6602" w:author="蔚滢璐" w:date="2017-01-02T12:59:00Z">
                  <w:rPr>
                    <w:ins w:id="6603" w:author="蔚滢璐" w:date="2017-01-01T21:40:00Z"/>
                    <w:sz w:val="21"/>
                    <w:szCs w:val="21"/>
                  </w:rPr>
                </w:rPrChange>
              </w:rPr>
            </w:pPr>
            <w:ins w:id="6604" w:author="蔚滢璐" w:date="2017-01-01T21:4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60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663" w:type="pct"/>
            <w:tcPrChange w:id="6606" w:author="蔚滢璐" w:date="2017-01-02T13:28:00Z">
              <w:tcPr>
                <w:tcW w:w="2740" w:type="pct"/>
              </w:tcPr>
            </w:tcPrChange>
          </w:tcPr>
          <w:p w:rsidR="0069725A" w:rsidRPr="00224E9F" w:rsidRDefault="009A03EC" w:rsidP="0069725A">
            <w:pPr>
              <w:rPr>
                <w:ins w:id="6607" w:author="蔚滢璐" w:date="2017-01-01T21:40:00Z"/>
                <w:rFonts w:asciiTheme="minorEastAsia" w:hAnsiTheme="minorEastAsia"/>
                <w:sz w:val="21"/>
                <w:szCs w:val="21"/>
                <w:rPrChange w:id="6608" w:author="蔚滢璐" w:date="2017-01-02T12:59:00Z">
                  <w:rPr>
                    <w:ins w:id="6609" w:author="蔚滢璐" w:date="2017-01-01T21:40:00Z"/>
                    <w:sz w:val="21"/>
                    <w:szCs w:val="21"/>
                  </w:rPr>
                </w:rPrChange>
              </w:rPr>
            </w:pPr>
            <w:ins w:id="6610" w:author="蔚滢璐" w:date="2017-01-01T21:4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61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调用roomAvail.getRoomAvailNum</w:t>
              </w:r>
            </w:ins>
          </w:p>
        </w:tc>
      </w:tr>
      <w:tr w:rsidR="0069725A" w:rsidRPr="00224E9F" w:rsidTr="00F52417">
        <w:trPr>
          <w:ins w:id="6612" w:author="蔚滢璐" w:date="2017-01-01T19:09:00Z"/>
        </w:trPr>
        <w:tc>
          <w:tcPr>
            <w:tcW w:w="5000" w:type="pct"/>
            <w:gridSpan w:val="3"/>
            <w:tcPrChange w:id="6613" w:author="蔚滢璐" w:date="2017-01-02T13:28:00Z">
              <w:tcPr>
                <w:tcW w:w="5000" w:type="pct"/>
                <w:gridSpan w:val="3"/>
              </w:tcPr>
            </w:tcPrChange>
          </w:tcPr>
          <w:p w:rsidR="0069725A" w:rsidRPr="00224E9F" w:rsidRDefault="0069725A">
            <w:pPr>
              <w:jc w:val="center"/>
              <w:rPr>
                <w:ins w:id="6614" w:author="蔚滢璐" w:date="2017-01-01T19:09:00Z"/>
                <w:rFonts w:asciiTheme="minorEastAsia" w:hAnsiTheme="minorEastAsia"/>
                <w:sz w:val="21"/>
                <w:szCs w:val="21"/>
                <w:rPrChange w:id="6615" w:author="蔚滢璐" w:date="2017-01-02T12:59:00Z">
                  <w:rPr>
                    <w:ins w:id="6616" w:author="蔚滢璐" w:date="2017-01-01T19:09:00Z"/>
                    <w:sz w:val="21"/>
                    <w:szCs w:val="21"/>
                  </w:rPr>
                </w:rPrChange>
              </w:rPr>
            </w:pPr>
            <w:ins w:id="6617" w:author="蔚滢璐" w:date="2017-01-01T19:0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61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需要的服务（需接口）</w:t>
              </w:r>
            </w:ins>
          </w:p>
        </w:tc>
      </w:tr>
      <w:tr w:rsidR="00224E9F" w:rsidRPr="00224E9F" w:rsidTr="00F52417">
        <w:trPr>
          <w:ins w:id="6619" w:author="蔚滢璐" w:date="2017-01-01T19:09:00Z"/>
        </w:trPr>
        <w:tc>
          <w:tcPr>
            <w:tcW w:w="1621" w:type="pct"/>
            <w:tcPrChange w:id="6620" w:author="蔚滢璐" w:date="2017-01-02T13:28:00Z">
              <w:tcPr>
                <w:tcW w:w="1621" w:type="pct"/>
              </w:tcPr>
            </w:tcPrChange>
          </w:tcPr>
          <w:p w:rsidR="0069725A" w:rsidRPr="00224E9F" w:rsidRDefault="0069725A">
            <w:pPr>
              <w:rPr>
                <w:ins w:id="6621" w:author="蔚滢璐" w:date="2017-01-01T19:09:00Z"/>
                <w:rFonts w:asciiTheme="minorEastAsia" w:hAnsiTheme="minorEastAsia"/>
                <w:sz w:val="21"/>
                <w:szCs w:val="21"/>
                <w:rPrChange w:id="6622" w:author="蔚滢璐" w:date="2017-01-02T12:59:00Z">
                  <w:rPr>
                    <w:ins w:id="6623" w:author="蔚滢璐" w:date="2017-01-01T19:09:00Z"/>
                    <w:sz w:val="21"/>
                    <w:szCs w:val="21"/>
                  </w:rPr>
                </w:rPrChange>
              </w:rPr>
            </w:pPr>
            <w:ins w:id="6624" w:author="蔚滢璐" w:date="2017-01-01T19:0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62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服务名</w:t>
              </w:r>
            </w:ins>
          </w:p>
        </w:tc>
        <w:tc>
          <w:tcPr>
            <w:tcW w:w="3379" w:type="pct"/>
            <w:gridSpan w:val="2"/>
            <w:tcPrChange w:id="6626" w:author="蔚滢璐" w:date="2017-01-02T13:28:00Z">
              <w:tcPr>
                <w:tcW w:w="3379" w:type="pct"/>
                <w:gridSpan w:val="2"/>
              </w:tcPr>
            </w:tcPrChange>
          </w:tcPr>
          <w:p w:rsidR="0069725A" w:rsidRPr="00224E9F" w:rsidRDefault="0069725A">
            <w:pPr>
              <w:rPr>
                <w:ins w:id="6627" w:author="蔚滢璐" w:date="2017-01-01T19:09:00Z"/>
                <w:rFonts w:asciiTheme="minorEastAsia" w:hAnsiTheme="minorEastAsia"/>
                <w:sz w:val="21"/>
                <w:szCs w:val="21"/>
                <w:rPrChange w:id="6628" w:author="蔚滢璐" w:date="2017-01-02T12:59:00Z">
                  <w:rPr>
                    <w:ins w:id="6629" w:author="蔚滢璐" w:date="2017-01-01T19:09:00Z"/>
                    <w:sz w:val="21"/>
                    <w:szCs w:val="21"/>
                  </w:rPr>
                </w:rPrChange>
              </w:rPr>
            </w:pPr>
            <w:ins w:id="6630" w:author="蔚滢璐" w:date="2017-01-01T19:0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63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服务</w:t>
              </w:r>
            </w:ins>
          </w:p>
        </w:tc>
      </w:tr>
      <w:tr w:rsidR="00224E9F" w:rsidRPr="00224E9F" w:rsidTr="00F52417">
        <w:trPr>
          <w:ins w:id="6632" w:author="蔚滢璐" w:date="2017-01-01T21:14:00Z"/>
        </w:trPr>
        <w:tc>
          <w:tcPr>
            <w:tcW w:w="1621" w:type="pct"/>
            <w:tcPrChange w:id="6633" w:author="蔚滢璐" w:date="2017-01-02T13:28:00Z">
              <w:tcPr>
                <w:tcW w:w="1621" w:type="pct"/>
              </w:tcPr>
            </w:tcPrChange>
          </w:tcPr>
          <w:p w:rsidR="0069725A" w:rsidRPr="00224E9F" w:rsidRDefault="0069725A" w:rsidP="0069725A">
            <w:pPr>
              <w:rPr>
                <w:ins w:id="6634" w:author="蔚滢璐" w:date="2017-01-01T21:14:00Z"/>
                <w:rFonts w:asciiTheme="minorEastAsia" w:hAnsiTheme="minorEastAsia"/>
                <w:sz w:val="21"/>
                <w:szCs w:val="21"/>
                <w:rPrChange w:id="6635" w:author="蔚滢璐" w:date="2017-01-02T12:59:00Z">
                  <w:rPr>
                    <w:ins w:id="6636" w:author="蔚滢璐" w:date="2017-01-01T21:14:00Z"/>
                    <w:sz w:val="21"/>
                    <w:szCs w:val="21"/>
                  </w:rPr>
                </w:rPrChange>
              </w:rPr>
            </w:pPr>
            <w:ins w:id="6637" w:author="蔚滢璐" w:date="2017-01-01T21:14:00Z">
              <w:r w:rsidRPr="00224E9F">
                <w:rPr>
                  <w:rFonts w:asciiTheme="minorEastAsia" w:hAnsiTheme="minorEastAsia"/>
                  <w:sz w:val="21"/>
                  <w:szCs w:val="21"/>
                  <w:rPrChange w:id="6638" w:author="蔚滢璐" w:date="2017-01-02T12:59:00Z">
                    <w:rPr>
                      <w:sz w:val="21"/>
                      <w:szCs w:val="21"/>
                    </w:rPr>
                  </w:rPrChange>
                </w:rPr>
                <w:t>Hotel.getInstance</w:t>
              </w:r>
            </w:ins>
          </w:p>
        </w:tc>
        <w:tc>
          <w:tcPr>
            <w:tcW w:w="3379" w:type="pct"/>
            <w:gridSpan w:val="2"/>
            <w:tcPrChange w:id="6639" w:author="蔚滢璐" w:date="2017-01-02T13:28:00Z">
              <w:tcPr>
                <w:tcW w:w="3379" w:type="pct"/>
                <w:gridSpan w:val="2"/>
              </w:tcPr>
            </w:tcPrChange>
          </w:tcPr>
          <w:p w:rsidR="0069725A" w:rsidRPr="00224E9F" w:rsidRDefault="009A03EC" w:rsidP="0069725A">
            <w:pPr>
              <w:rPr>
                <w:ins w:id="6640" w:author="蔚滢璐" w:date="2017-01-01T21:14:00Z"/>
                <w:rFonts w:asciiTheme="minorEastAsia" w:hAnsiTheme="minorEastAsia"/>
                <w:sz w:val="21"/>
                <w:szCs w:val="21"/>
                <w:rPrChange w:id="6641" w:author="蔚滢璐" w:date="2017-01-02T12:59:00Z">
                  <w:rPr>
                    <w:ins w:id="6642" w:author="蔚滢璐" w:date="2017-01-01T21:14:00Z"/>
                    <w:sz w:val="21"/>
                    <w:szCs w:val="21"/>
                  </w:rPr>
                </w:rPrChange>
              </w:rPr>
            </w:pPr>
            <w:ins w:id="6643" w:author="蔚滢璐" w:date="2017-01-01T21:4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64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得到酒店领域模型对象的引用</w:t>
              </w:r>
            </w:ins>
          </w:p>
        </w:tc>
      </w:tr>
      <w:tr w:rsidR="00224E9F" w:rsidRPr="00224E9F" w:rsidTr="00F52417">
        <w:trPr>
          <w:ins w:id="6645" w:author="蔚滢璐" w:date="2017-01-01T21:14:00Z"/>
        </w:trPr>
        <w:tc>
          <w:tcPr>
            <w:tcW w:w="1621" w:type="pct"/>
            <w:tcPrChange w:id="6646" w:author="蔚滢璐" w:date="2017-01-02T13:28:00Z">
              <w:tcPr>
                <w:tcW w:w="1621" w:type="pct"/>
              </w:tcPr>
            </w:tcPrChange>
          </w:tcPr>
          <w:p w:rsidR="0069725A" w:rsidRPr="00224E9F" w:rsidRDefault="0069725A" w:rsidP="0069725A">
            <w:pPr>
              <w:rPr>
                <w:ins w:id="6647" w:author="蔚滢璐" w:date="2017-01-01T21:14:00Z"/>
                <w:rFonts w:asciiTheme="minorEastAsia" w:hAnsiTheme="minorEastAsia"/>
                <w:sz w:val="21"/>
                <w:szCs w:val="21"/>
                <w:rPrChange w:id="6648" w:author="蔚滢璐" w:date="2017-01-02T12:59:00Z">
                  <w:rPr>
                    <w:ins w:id="6649" w:author="蔚滢璐" w:date="2017-01-01T21:14:00Z"/>
                    <w:sz w:val="21"/>
                    <w:szCs w:val="21"/>
                  </w:rPr>
                </w:rPrChange>
              </w:rPr>
            </w:pPr>
            <w:ins w:id="6650" w:author="蔚滢璐" w:date="2017-01-01T21:14:00Z">
              <w:r w:rsidRPr="00224E9F">
                <w:rPr>
                  <w:rFonts w:asciiTheme="minorEastAsia" w:hAnsiTheme="minorEastAsia"/>
                  <w:sz w:val="21"/>
                  <w:szCs w:val="21"/>
                  <w:rPrChange w:id="6651" w:author="蔚滢璐" w:date="2017-01-02T12:59:00Z">
                    <w:rPr>
                      <w:sz w:val="21"/>
                      <w:szCs w:val="21"/>
                    </w:rPr>
                  </w:rPrChange>
                </w:rPr>
                <w:t>Hotel.getHotelInfo</w:t>
              </w:r>
            </w:ins>
          </w:p>
        </w:tc>
        <w:tc>
          <w:tcPr>
            <w:tcW w:w="3379" w:type="pct"/>
            <w:gridSpan w:val="2"/>
            <w:tcPrChange w:id="6652" w:author="蔚滢璐" w:date="2017-01-02T13:28:00Z">
              <w:tcPr>
                <w:tcW w:w="3379" w:type="pct"/>
                <w:gridSpan w:val="2"/>
              </w:tcPr>
            </w:tcPrChange>
          </w:tcPr>
          <w:p w:rsidR="0069725A" w:rsidRPr="00224E9F" w:rsidRDefault="009A03EC" w:rsidP="0069725A">
            <w:pPr>
              <w:rPr>
                <w:ins w:id="6653" w:author="蔚滢璐" w:date="2017-01-01T21:14:00Z"/>
                <w:rFonts w:asciiTheme="minorEastAsia" w:hAnsiTheme="minorEastAsia"/>
                <w:sz w:val="21"/>
                <w:szCs w:val="21"/>
                <w:rPrChange w:id="6654" w:author="蔚滢璐" w:date="2017-01-02T12:59:00Z">
                  <w:rPr>
                    <w:ins w:id="6655" w:author="蔚滢璐" w:date="2017-01-01T21:14:00Z"/>
                    <w:sz w:val="21"/>
                    <w:szCs w:val="21"/>
                  </w:rPr>
                </w:rPrChange>
              </w:rPr>
            </w:pPr>
            <w:ins w:id="6656" w:author="蔚滢璐" w:date="2017-01-01T21:5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65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得到酒店的值对象</w:t>
              </w:r>
            </w:ins>
          </w:p>
        </w:tc>
      </w:tr>
      <w:tr w:rsidR="00224E9F" w:rsidRPr="00224E9F" w:rsidTr="00F52417">
        <w:trPr>
          <w:ins w:id="6658" w:author="蔚滢璐" w:date="2017-01-01T21:15:00Z"/>
        </w:trPr>
        <w:tc>
          <w:tcPr>
            <w:tcW w:w="1621" w:type="pct"/>
            <w:tcPrChange w:id="6659" w:author="蔚滢璐" w:date="2017-01-02T13:28:00Z">
              <w:tcPr>
                <w:tcW w:w="1621" w:type="pct"/>
              </w:tcPr>
            </w:tcPrChange>
          </w:tcPr>
          <w:p w:rsidR="0069725A" w:rsidRPr="00224E9F" w:rsidRDefault="0069725A" w:rsidP="0069725A">
            <w:pPr>
              <w:rPr>
                <w:ins w:id="6660" w:author="蔚滢璐" w:date="2017-01-01T21:15:00Z"/>
                <w:rFonts w:asciiTheme="minorEastAsia" w:hAnsiTheme="minorEastAsia"/>
                <w:sz w:val="21"/>
                <w:szCs w:val="21"/>
                <w:rPrChange w:id="6661" w:author="蔚滢璐" w:date="2017-01-02T12:59:00Z">
                  <w:rPr>
                    <w:ins w:id="6662" w:author="蔚滢璐" w:date="2017-01-01T21:15:00Z"/>
                    <w:sz w:val="21"/>
                    <w:szCs w:val="21"/>
                  </w:rPr>
                </w:rPrChange>
              </w:rPr>
            </w:pPr>
            <w:ins w:id="6663" w:author="蔚滢璐" w:date="2017-01-01T21:15:00Z">
              <w:r w:rsidRPr="00224E9F">
                <w:rPr>
                  <w:rFonts w:asciiTheme="minorEastAsia" w:hAnsiTheme="minorEastAsia"/>
                  <w:sz w:val="21"/>
                  <w:szCs w:val="21"/>
                  <w:rPrChange w:id="6664" w:author="蔚滢璐" w:date="2017-01-02T12:59:00Z">
                    <w:rPr>
                      <w:sz w:val="21"/>
                      <w:szCs w:val="21"/>
                    </w:rPr>
                  </w:rPrChange>
                </w:rPr>
                <w:t>Hotel.getRoomList</w:t>
              </w:r>
            </w:ins>
          </w:p>
        </w:tc>
        <w:tc>
          <w:tcPr>
            <w:tcW w:w="3379" w:type="pct"/>
            <w:gridSpan w:val="2"/>
            <w:tcPrChange w:id="6665" w:author="蔚滢璐" w:date="2017-01-02T13:28:00Z">
              <w:tcPr>
                <w:tcW w:w="3379" w:type="pct"/>
                <w:gridSpan w:val="2"/>
              </w:tcPr>
            </w:tcPrChange>
          </w:tcPr>
          <w:p w:rsidR="0069725A" w:rsidRPr="00224E9F" w:rsidRDefault="009A03EC" w:rsidP="0069725A">
            <w:pPr>
              <w:rPr>
                <w:ins w:id="6666" w:author="蔚滢璐" w:date="2017-01-01T21:15:00Z"/>
                <w:rFonts w:asciiTheme="minorEastAsia" w:hAnsiTheme="minorEastAsia"/>
                <w:sz w:val="21"/>
                <w:szCs w:val="21"/>
                <w:rPrChange w:id="6667" w:author="蔚滢璐" w:date="2017-01-02T12:59:00Z">
                  <w:rPr>
                    <w:ins w:id="6668" w:author="蔚滢璐" w:date="2017-01-01T21:15:00Z"/>
                    <w:sz w:val="21"/>
                    <w:szCs w:val="21"/>
                  </w:rPr>
                </w:rPrChange>
              </w:rPr>
            </w:pPr>
            <w:ins w:id="6669" w:author="蔚滢璐" w:date="2017-01-01T21:5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67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得到酒店的房间列表</w:t>
              </w:r>
            </w:ins>
          </w:p>
        </w:tc>
      </w:tr>
      <w:tr w:rsidR="00224E9F" w:rsidRPr="00224E9F" w:rsidTr="00F52417">
        <w:trPr>
          <w:ins w:id="6671" w:author="蔚滢璐" w:date="2017-01-01T21:15:00Z"/>
        </w:trPr>
        <w:tc>
          <w:tcPr>
            <w:tcW w:w="1621" w:type="pct"/>
            <w:tcPrChange w:id="6672" w:author="蔚滢璐" w:date="2017-01-02T13:28:00Z">
              <w:tcPr>
                <w:tcW w:w="1621" w:type="pct"/>
              </w:tcPr>
            </w:tcPrChange>
          </w:tcPr>
          <w:p w:rsidR="0069725A" w:rsidRPr="00224E9F" w:rsidRDefault="0069725A" w:rsidP="0069725A">
            <w:pPr>
              <w:rPr>
                <w:ins w:id="6673" w:author="蔚滢璐" w:date="2017-01-01T21:15:00Z"/>
                <w:rFonts w:asciiTheme="minorEastAsia" w:hAnsiTheme="minorEastAsia"/>
                <w:sz w:val="21"/>
                <w:szCs w:val="21"/>
                <w:rPrChange w:id="6674" w:author="蔚滢璐" w:date="2017-01-02T12:59:00Z">
                  <w:rPr>
                    <w:ins w:id="6675" w:author="蔚滢璐" w:date="2017-01-01T21:15:00Z"/>
                    <w:sz w:val="21"/>
                    <w:szCs w:val="21"/>
                  </w:rPr>
                </w:rPrChange>
              </w:rPr>
            </w:pPr>
            <w:ins w:id="6676" w:author="蔚滢璐" w:date="2017-01-01T21:15:00Z">
              <w:r w:rsidRPr="00224E9F">
                <w:rPr>
                  <w:rFonts w:asciiTheme="minorEastAsia" w:hAnsiTheme="minorEastAsia"/>
                  <w:sz w:val="21"/>
                  <w:szCs w:val="21"/>
                  <w:rPrChange w:id="6677" w:author="蔚滢璐" w:date="2017-01-02T12:59:00Z">
                    <w:rPr>
                      <w:sz w:val="21"/>
                      <w:szCs w:val="21"/>
                    </w:rPr>
                  </w:rPrChange>
                </w:rPr>
                <w:t>Hotel.addSpecialRoom</w:t>
              </w:r>
            </w:ins>
          </w:p>
        </w:tc>
        <w:tc>
          <w:tcPr>
            <w:tcW w:w="3379" w:type="pct"/>
            <w:gridSpan w:val="2"/>
            <w:tcPrChange w:id="6678" w:author="蔚滢璐" w:date="2017-01-02T13:28:00Z">
              <w:tcPr>
                <w:tcW w:w="3379" w:type="pct"/>
                <w:gridSpan w:val="2"/>
              </w:tcPr>
            </w:tcPrChange>
          </w:tcPr>
          <w:p w:rsidR="0069725A" w:rsidRPr="00224E9F" w:rsidRDefault="009A03EC" w:rsidP="0069725A">
            <w:pPr>
              <w:rPr>
                <w:ins w:id="6679" w:author="蔚滢璐" w:date="2017-01-01T21:15:00Z"/>
                <w:rFonts w:asciiTheme="minorEastAsia" w:hAnsiTheme="minorEastAsia"/>
                <w:sz w:val="21"/>
                <w:szCs w:val="21"/>
                <w:rPrChange w:id="6680" w:author="蔚滢璐" w:date="2017-01-02T12:59:00Z">
                  <w:rPr>
                    <w:ins w:id="6681" w:author="蔚滢璐" w:date="2017-01-01T21:15:00Z"/>
                    <w:sz w:val="21"/>
                    <w:szCs w:val="21"/>
                  </w:rPr>
                </w:rPrChange>
              </w:rPr>
            </w:pPr>
            <w:ins w:id="6682" w:author="蔚滢璐" w:date="2017-01-01T21:5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68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增加房间类型</w:t>
              </w:r>
            </w:ins>
          </w:p>
        </w:tc>
      </w:tr>
      <w:tr w:rsidR="00224E9F" w:rsidRPr="00224E9F" w:rsidTr="00F52417">
        <w:trPr>
          <w:ins w:id="6684" w:author="蔚滢璐" w:date="2017-01-01T21:16:00Z"/>
        </w:trPr>
        <w:tc>
          <w:tcPr>
            <w:tcW w:w="1621" w:type="pct"/>
            <w:tcPrChange w:id="6685" w:author="蔚滢璐" w:date="2017-01-02T13:28:00Z">
              <w:tcPr>
                <w:tcW w:w="1621" w:type="pct"/>
              </w:tcPr>
            </w:tcPrChange>
          </w:tcPr>
          <w:p w:rsidR="0069725A" w:rsidRPr="00224E9F" w:rsidRDefault="0069725A" w:rsidP="0069725A">
            <w:pPr>
              <w:rPr>
                <w:ins w:id="6686" w:author="蔚滢璐" w:date="2017-01-01T21:16:00Z"/>
                <w:rFonts w:asciiTheme="minorEastAsia" w:hAnsiTheme="minorEastAsia"/>
                <w:sz w:val="21"/>
                <w:szCs w:val="21"/>
                <w:rPrChange w:id="6687" w:author="蔚滢璐" w:date="2017-01-02T12:59:00Z">
                  <w:rPr>
                    <w:ins w:id="6688" w:author="蔚滢璐" w:date="2017-01-01T21:16:00Z"/>
                    <w:sz w:val="21"/>
                    <w:szCs w:val="21"/>
                  </w:rPr>
                </w:rPrChange>
              </w:rPr>
            </w:pPr>
            <w:ins w:id="6689" w:author="蔚滢璐" w:date="2017-01-01T21:16:00Z">
              <w:r w:rsidRPr="00224E9F">
                <w:rPr>
                  <w:rFonts w:asciiTheme="minorEastAsia" w:hAnsiTheme="minorEastAsia"/>
                  <w:sz w:val="21"/>
                  <w:szCs w:val="21"/>
                  <w:rPrChange w:id="6690" w:author="蔚滢璐" w:date="2017-01-02T12:59:00Z">
                    <w:rPr>
                      <w:sz w:val="21"/>
                      <w:szCs w:val="21"/>
                    </w:rPr>
                  </w:rPrChange>
                </w:rPr>
                <w:t>Hotel.getImageAddresses</w:t>
              </w:r>
            </w:ins>
          </w:p>
        </w:tc>
        <w:tc>
          <w:tcPr>
            <w:tcW w:w="3379" w:type="pct"/>
            <w:gridSpan w:val="2"/>
            <w:tcPrChange w:id="6691" w:author="蔚滢璐" w:date="2017-01-02T13:28:00Z">
              <w:tcPr>
                <w:tcW w:w="3379" w:type="pct"/>
                <w:gridSpan w:val="2"/>
              </w:tcPr>
            </w:tcPrChange>
          </w:tcPr>
          <w:p w:rsidR="0069725A" w:rsidRPr="00224E9F" w:rsidRDefault="009A03EC" w:rsidP="0069725A">
            <w:pPr>
              <w:rPr>
                <w:ins w:id="6692" w:author="蔚滢璐" w:date="2017-01-01T21:16:00Z"/>
                <w:rFonts w:asciiTheme="minorEastAsia" w:hAnsiTheme="minorEastAsia"/>
                <w:sz w:val="21"/>
                <w:szCs w:val="21"/>
                <w:rPrChange w:id="6693" w:author="蔚滢璐" w:date="2017-01-02T12:59:00Z">
                  <w:rPr>
                    <w:ins w:id="6694" w:author="蔚滢璐" w:date="2017-01-01T21:16:00Z"/>
                    <w:sz w:val="21"/>
                    <w:szCs w:val="21"/>
                  </w:rPr>
                </w:rPrChange>
              </w:rPr>
            </w:pPr>
            <w:ins w:id="6695" w:author="蔚滢璐" w:date="2017-01-01T21:5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69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得到酒店</w:t>
              </w:r>
              <w:r w:rsidR="00D013CD" w:rsidRPr="00224E9F">
                <w:rPr>
                  <w:rFonts w:asciiTheme="minorEastAsia" w:hAnsiTheme="minorEastAsia" w:hint="eastAsia"/>
                  <w:sz w:val="21"/>
                  <w:szCs w:val="21"/>
                  <w:rPrChange w:id="669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图片地址</w:t>
              </w:r>
            </w:ins>
          </w:p>
        </w:tc>
      </w:tr>
      <w:tr w:rsidR="00224E9F" w:rsidRPr="00224E9F" w:rsidTr="00F52417">
        <w:trPr>
          <w:ins w:id="6698" w:author="蔚滢璐" w:date="2017-01-01T21:16:00Z"/>
        </w:trPr>
        <w:tc>
          <w:tcPr>
            <w:tcW w:w="1621" w:type="pct"/>
            <w:tcPrChange w:id="6699" w:author="蔚滢璐" w:date="2017-01-02T13:28:00Z">
              <w:tcPr>
                <w:tcW w:w="1621" w:type="pct"/>
              </w:tcPr>
            </w:tcPrChange>
          </w:tcPr>
          <w:p w:rsidR="0069725A" w:rsidRPr="00224E9F" w:rsidRDefault="0069725A" w:rsidP="0069725A">
            <w:pPr>
              <w:rPr>
                <w:ins w:id="6700" w:author="蔚滢璐" w:date="2017-01-01T21:16:00Z"/>
                <w:rFonts w:asciiTheme="minorEastAsia" w:hAnsiTheme="minorEastAsia"/>
                <w:sz w:val="21"/>
                <w:szCs w:val="21"/>
                <w:rPrChange w:id="6701" w:author="蔚滢璐" w:date="2017-01-02T12:59:00Z">
                  <w:rPr>
                    <w:ins w:id="6702" w:author="蔚滢璐" w:date="2017-01-01T21:16:00Z"/>
                    <w:sz w:val="21"/>
                    <w:szCs w:val="21"/>
                  </w:rPr>
                </w:rPrChange>
              </w:rPr>
            </w:pPr>
            <w:ins w:id="6703" w:author="蔚滢璐" w:date="2017-01-01T21:16:00Z">
              <w:r w:rsidRPr="00224E9F">
                <w:rPr>
                  <w:rFonts w:asciiTheme="minorEastAsia" w:hAnsiTheme="minorEastAsia"/>
                  <w:sz w:val="21"/>
                  <w:szCs w:val="21"/>
                  <w:rPrChange w:id="6704" w:author="蔚滢璐" w:date="2017-01-02T12:59:00Z">
                    <w:rPr>
                      <w:sz w:val="21"/>
                      <w:szCs w:val="21"/>
                    </w:rPr>
                  </w:rPrChange>
                </w:rPr>
                <w:t>Hotel.deleteSpecialRoom</w:t>
              </w:r>
            </w:ins>
          </w:p>
        </w:tc>
        <w:tc>
          <w:tcPr>
            <w:tcW w:w="3379" w:type="pct"/>
            <w:gridSpan w:val="2"/>
            <w:tcPrChange w:id="6705" w:author="蔚滢璐" w:date="2017-01-02T13:28:00Z">
              <w:tcPr>
                <w:tcW w:w="3379" w:type="pct"/>
                <w:gridSpan w:val="2"/>
              </w:tcPr>
            </w:tcPrChange>
          </w:tcPr>
          <w:p w:rsidR="0069725A" w:rsidRPr="00224E9F" w:rsidRDefault="00D013CD" w:rsidP="0069725A">
            <w:pPr>
              <w:rPr>
                <w:ins w:id="6706" w:author="蔚滢璐" w:date="2017-01-01T21:16:00Z"/>
                <w:rFonts w:asciiTheme="minorEastAsia" w:hAnsiTheme="minorEastAsia"/>
                <w:sz w:val="21"/>
                <w:szCs w:val="21"/>
                <w:rPrChange w:id="6707" w:author="蔚滢璐" w:date="2017-01-02T12:59:00Z">
                  <w:rPr>
                    <w:ins w:id="6708" w:author="蔚滢璐" w:date="2017-01-01T21:16:00Z"/>
                    <w:sz w:val="21"/>
                    <w:szCs w:val="21"/>
                  </w:rPr>
                </w:rPrChange>
              </w:rPr>
            </w:pPr>
            <w:ins w:id="6709" w:author="蔚滢璐" w:date="2017-01-01T21:5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71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减少房间类型</w:t>
              </w:r>
            </w:ins>
          </w:p>
        </w:tc>
      </w:tr>
      <w:tr w:rsidR="00224E9F" w:rsidRPr="00224E9F" w:rsidTr="00F52417">
        <w:trPr>
          <w:ins w:id="6711" w:author="蔚滢璐" w:date="2017-01-01T21:19:00Z"/>
        </w:trPr>
        <w:tc>
          <w:tcPr>
            <w:tcW w:w="1621" w:type="pct"/>
            <w:tcPrChange w:id="6712" w:author="蔚滢璐" w:date="2017-01-02T13:28:00Z">
              <w:tcPr>
                <w:tcW w:w="1621" w:type="pct"/>
              </w:tcPr>
            </w:tcPrChange>
          </w:tcPr>
          <w:p w:rsidR="0069725A" w:rsidRPr="00224E9F" w:rsidRDefault="0069725A" w:rsidP="0069725A">
            <w:pPr>
              <w:rPr>
                <w:ins w:id="6713" w:author="蔚滢璐" w:date="2017-01-01T21:19:00Z"/>
                <w:rFonts w:asciiTheme="minorEastAsia" w:hAnsiTheme="minorEastAsia"/>
                <w:sz w:val="21"/>
                <w:szCs w:val="21"/>
                <w:rPrChange w:id="6714" w:author="蔚滢璐" w:date="2017-01-02T12:59:00Z">
                  <w:rPr>
                    <w:ins w:id="6715" w:author="蔚滢璐" w:date="2017-01-01T21:19:00Z"/>
                    <w:sz w:val="21"/>
                    <w:szCs w:val="21"/>
                  </w:rPr>
                </w:rPrChange>
              </w:rPr>
            </w:pPr>
            <w:ins w:id="6716" w:author="蔚滢璐" w:date="2017-01-01T21:19:00Z">
              <w:r w:rsidRPr="00224E9F">
                <w:rPr>
                  <w:rFonts w:asciiTheme="minorEastAsia" w:hAnsiTheme="minorEastAsia"/>
                  <w:sz w:val="21"/>
                  <w:szCs w:val="21"/>
                  <w:rPrChange w:id="6717" w:author="蔚滢璐" w:date="2017-01-02T12:59:00Z">
                    <w:rPr>
                      <w:sz w:val="21"/>
                      <w:szCs w:val="21"/>
                    </w:rPr>
                  </w:rPrChange>
                </w:rPr>
                <w:t>Hotel.checkPassword</w:t>
              </w:r>
            </w:ins>
          </w:p>
        </w:tc>
        <w:tc>
          <w:tcPr>
            <w:tcW w:w="3379" w:type="pct"/>
            <w:gridSpan w:val="2"/>
            <w:tcPrChange w:id="6718" w:author="蔚滢璐" w:date="2017-01-02T13:28:00Z">
              <w:tcPr>
                <w:tcW w:w="3379" w:type="pct"/>
                <w:gridSpan w:val="2"/>
              </w:tcPr>
            </w:tcPrChange>
          </w:tcPr>
          <w:p w:rsidR="0069725A" w:rsidRPr="00224E9F" w:rsidRDefault="00D013CD" w:rsidP="0069725A">
            <w:pPr>
              <w:rPr>
                <w:ins w:id="6719" w:author="蔚滢璐" w:date="2017-01-01T21:19:00Z"/>
                <w:rFonts w:asciiTheme="minorEastAsia" w:hAnsiTheme="minorEastAsia"/>
                <w:sz w:val="21"/>
                <w:szCs w:val="21"/>
                <w:rPrChange w:id="6720" w:author="蔚滢璐" w:date="2017-01-02T12:59:00Z">
                  <w:rPr>
                    <w:ins w:id="6721" w:author="蔚滢璐" w:date="2017-01-01T21:19:00Z"/>
                    <w:sz w:val="21"/>
                    <w:szCs w:val="21"/>
                  </w:rPr>
                </w:rPrChange>
              </w:rPr>
            </w:pPr>
            <w:ins w:id="6722" w:author="蔚滢璐" w:date="2017-01-01T21:5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72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检查密码</w:t>
              </w:r>
            </w:ins>
            <w:ins w:id="6724" w:author="蔚滢璐" w:date="2017-01-01T21:52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72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是否正确</w:t>
              </w:r>
            </w:ins>
          </w:p>
        </w:tc>
      </w:tr>
      <w:tr w:rsidR="00224E9F" w:rsidRPr="00224E9F" w:rsidTr="00F52417">
        <w:trPr>
          <w:ins w:id="6726" w:author="蔚滢璐" w:date="2017-01-01T21:18:00Z"/>
        </w:trPr>
        <w:tc>
          <w:tcPr>
            <w:tcW w:w="1621" w:type="pct"/>
            <w:tcPrChange w:id="6727" w:author="蔚滢璐" w:date="2017-01-02T13:28:00Z">
              <w:tcPr>
                <w:tcW w:w="1621" w:type="pct"/>
              </w:tcPr>
            </w:tcPrChange>
          </w:tcPr>
          <w:p w:rsidR="0069725A" w:rsidRPr="00224E9F" w:rsidRDefault="0069725A" w:rsidP="0069725A">
            <w:pPr>
              <w:rPr>
                <w:ins w:id="6728" w:author="蔚滢璐" w:date="2017-01-01T21:18:00Z"/>
                <w:rFonts w:asciiTheme="minorEastAsia" w:hAnsiTheme="minorEastAsia"/>
                <w:sz w:val="21"/>
                <w:szCs w:val="21"/>
                <w:rPrChange w:id="6729" w:author="蔚滢璐" w:date="2017-01-02T12:59:00Z">
                  <w:rPr>
                    <w:ins w:id="6730" w:author="蔚滢璐" w:date="2017-01-01T21:18:00Z"/>
                    <w:sz w:val="21"/>
                    <w:szCs w:val="21"/>
                  </w:rPr>
                </w:rPrChange>
              </w:rPr>
            </w:pPr>
            <w:ins w:id="6731" w:author="蔚滢璐" w:date="2017-01-01T21:18:00Z">
              <w:r w:rsidRPr="00224E9F">
                <w:rPr>
                  <w:rFonts w:asciiTheme="minorEastAsia" w:hAnsiTheme="minorEastAsia"/>
                  <w:sz w:val="21"/>
                  <w:szCs w:val="21"/>
                  <w:rPrChange w:id="6732" w:author="蔚滢璐" w:date="2017-01-02T12:59:00Z">
                    <w:rPr>
                      <w:sz w:val="21"/>
                      <w:szCs w:val="21"/>
                    </w:rPr>
                  </w:rPrChange>
                </w:rPr>
                <w:t>RoomAvail.changeRoom Avail</w:t>
              </w:r>
            </w:ins>
          </w:p>
        </w:tc>
        <w:tc>
          <w:tcPr>
            <w:tcW w:w="3379" w:type="pct"/>
            <w:gridSpan w:val="2"/>
            <w:tcPrChange w:id="6733" w:author="蔚滢璐" w:date="2017-01-02T13:28:00Z">
              <w:tcPr>
                <w:tcW w:w="3379" w:type="pct"/>
                <w:gridSpan w:val="2"/>
              </w:tcPr>
            </w:tcPrChange>
          </w:tcPr>
          <w:p w:rsidR="0069725A" w:rsidRPr="00224E9F" w:rsidRDefault="00D013CD" w:rsidP="0069725A">
            <w:pPr>
              <w:rPr>
                <w:ins w:id="6734" w:author="蔚滢璐" w:date="2017-01-01T21:18:00Z"/>
                <w:rFonts w:asciiTheme="minorEastAsia" w:hAnsiTheme="minorEastAsia"/>
                <w:sz w:val="21"/>
                <w:szCs w:val="21"/>
                <w:rPrChange w:id="6735" w:author="蔚滢璐" w:date="2017-01-02T12:59:00Z">
                  <w:rPr>
                    <w:ins w:id="6736" w:author="蔚滢璐" w:date="2017-01-01T21:18:00Z"/>
                    <w:sz w:val="21"/>
                    <w:szCs w:val="21"/>
                  </w:rPr>
                </w:rPrChange>
              </w:rPr>
            </w:pPr>
            <w:ins w:id="6737" w:author="蔚滢璐" w:date="2017-01-01T21:52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73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更改可用客房数量</w:t>
              </w:r>
            </w:ins>
          </w:p>
        </w:tc>
      </w:tr>
      <w:tr w:rsidR="00224E9F" w:rsidRPr="00224E9F" w:rsidTr="00F52417">
        <w:trPr>
          <w:ins w:id="6739" w:author="蔚滢璐" w:date="2017-01-01T21:18:00Z"/>
        </w:trPr>
        <w:tc>
          <w:tcPr>
            <w:tcW w:w="1621" w:type="pct"/>
            <w:tcPrChange w:id="6740" w:author="蔚滢璐" w:date="2017-01-02T13:28:00Z">
              <w:tcPr>
                <w:tcW w:w="1621" w:type="pct"/>
              </w:tcPr>
            </w:tcPrChange>
          </w:tcPr>
          <w:p w:rsidR="0069725A" w:rsidRPr="00224E9F" w:rsidRDefault="0069725A" w:rsidP="0069725A">
            <w:pPr>
              <w:rPr>
                <w:ins w:id="6741" w:author="蔚滢璐" w:date="2017-01-01T21:18:00Z"/>
                <w:rFonts w:asciiTheme="minorEastAsia" w:hAnsiTheme="minorEastAsia"/>
                <w:sz w:val="21"/>
                <w:szCs w:val="21"/>
                <w:rPrChange w:id="6742" w:author="蔚滢璐" w:date="2017-01-02T12:59:00Z">
                  <w:rPr>
                    <w:ins w:id="6743" w:author="蔚滢璐" w:date="2017-01-01T21:18:00Z"/>
                    <w:sz w:val="21"/>
                    <w:szCs w:val="21"/>
                  </w:rPr>
                </w:rPrChange>
              </w:rPr>
            </w:pPr>
            <w:ins w:id="6744" w:author="蔚滢璐" w:date="2017-01-01T21:18:00Z">
              <w:r w:rsidRPr="00224E9F">
                <w:rPr>
                  <w:rFonts w:asciiTheme="minorEastAsia" w:hAnsiTheme="minorEastAsia"/>
                  <w:sz w:val="21"/>
                  <w:szCs w:val="21"/>
                  <w:rPrChange w:id="6745" w:author="蔚滢璐" w:date="2017-01-02T12:59:00Z">
                    <w:rPr>
                      <w:sz w:val="21"/>
                      <w:szCs w:val="21"/>
                    </w:rPr>
                  </w:rPrChange>
                </w:rPr>
                <w:t>RoomAvail.getRoomAvail Num</w:t>
              </w:r>
            </w:ins>
          </w:p>
        </w:tc>
        <w:tc>
          <w:tcPr>
            <w:tcW w:w="3379" w:type="pct"/>
            <w:gridSpan w:val="2"/>
            <w:tcPrChange w:id="6746" w:author="蔚滢璐" w:date="2017-01-02T13:28:00Z">
              <w:tcPr>
                <w:tcW w:w="3379" w:type="pct"/>
                <w:gridSpan w:val="2"/>
              </w:tcPr>
            </w:tcPrChange>
          </w:tcPr>
          <w:p w:rsidR="0069725A" w:rsidRPr="00224E9F" w:rsidRDefault="00D013CD" w:rsidP="0069725A">
            <w:pPr>
              <w:rPr>
                <w:ins w:id="6747" w:author="蔚滢璐" w:date="2017-01-01T21:18:00Z"/>
                <w:rFonts w:asciiTheme="minorEastAsia" w:hAnsiTheme="minorEastAsia"/>
                <w:sz w:val="21"/>
                <w:szCs w:val="21"/>
                <w:rPrChange w:id="6748" w:author="蔚滢璐" w:date="2017-01-02T12:59:00Z">
                  <w:rPr>
                    <w:ins w:id="6749" w:author="蔚滢璐" w:date="2017-01-01T21:18:00Z"/>
                    <w:sz w:val="21"/>
                    <w:szCs w:val="21"/>
                  </w:rPr>
                </w:rPrChange>
              </w:rPr>
            </w:pPr>
            <w:ins w:id="6750" w:author="蔚滢璐" w:date="2017-01-01T21:52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75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得到可用客房数量</w:t>
              </w:r>
            </w:ins>
          </w:p>
        </w:tc>
      </w:tr>
      <w:tr w:rsidR="00224E9F" w:rsidRPr="00224E9F" w:rsidTr="00F52417">
        <w:trPr>
          <w:ins w:id="6752" w:author="蔚滢璐" w:date="2017-01-01T21:15:00Z"/>
        </w:trPr>
        <w:tc>
          <w:tcPr>
            <w:tcW w:w="1621" w:type="pct"/>
            <w:tcPrChange w:id="6753" w:author="蔚滢璐" w:date="2017-01-02T13:28:00Z">
              <w:tcPr>
                <w:tcW w:w="1621" w:type="pct"/>
              </w:tcPr>
            </w:tcPrChange>
          </w:tcPr>
          <w:p w:rsidR="0069725A" w:rsidRPr="00224E9F" w:rsidRDefault="0069725A" w:rsidP="0069725A">
            <w:pPr>
              <w:rPr>
                <w:ins w:id="6754" w:author="蔚滢璐" w:date="2017-01-01T21:15:00Z"/>
                <w:rFonts w:asciiTheme="minorEastAsia" w:hAnsiTheme="minorEastAsia"/>
                <w:sz w:val="21"/>
                <w:szCs w:val="21"/>
                <w:rPrChange w:id="6755" w:author="蔚滢璐" w:date="2017-01-02T12:59:00Z">
                  <w:rPr>
                    <w:ins w:id="6756" w:author="蔚滢璐" w:date="2017-01-01T21:15:00Z"/>
                    <w:sz w:val="21"/>
                    <w:szCs w:val="21"/>
                  </w:rPr>
                </w:rPrChange>
              </w:rPr>
            </w:pPr>
            <w:ins w:id="6757" w:author="蔚滢璐" w:date="2017-01-01T21:15:00Z">
              <w:r w:rsidRPr="00224E9F">
                <w:rPr>
                  <w:rFonts w:asciiTheme="minorEastAsia" w:hAnsiTheme="minorEastAsia"/>
                  <w:sz w:val="21"/>
                  <w:szCs w:val="21"/>
                  <w:rPrChange w:id="6758" w:author="蔚滢璐" w:date="2017-01-02T12:59:00Z">
                    <w:rPr>
                      <w:sz w:val="21"/>
                      <w:szCs w:val="21"/>
                    </w:rPr>
                  </w:rPrChange>
                </w:rPr>
                <w:t>HotelDao.updateHotel</w:t>
              </w:r>
            </w:ins>
          </w:p>
        </w:tc>
        <w:tc>
          <w:tcPr>
            <w:tcW w:w="3379" w:type="pct"/>
            <w:gridSpan w:val="2"/>
            <w:tcPrChange w:id="6759" w:author="蔚滢璐" w:date="2017-01-02T13:28:00Z">
              <w:tcPr>
                <w:tcW w:w="3379" w:type="pct"/>
                <w:gridSpan w:val="2"/>
              </w:tcPr>
            </w:tcPrChange>
          </w:tcPr>
          <w:p w:rsidR="0069725A" w:rsidRPr="00224E9F" w:rsidRDefault="00D013CD" w:rsidP="0069725A">
            <w:pPr>
              <w:rPr>
                <w:ins w:id="6760" w:author="蔚滢璐" w:date="2017-01-01T21:15:00Z"/>
                <w:rFonts w:asciiTheme="minorEastAsia" w:hAnsiTheme="minorEastAsia"/>
                <w:sz w:val="21"/>
                <w:szCs w:val="21"/>
                <w:rPrChange w:id="6761" w:author="蔚滢璐" w:date="2017-01-02T12:59:00Z">
                  <w:rPr>
                    <w:ins w:id="6762" w:author="蔚滢璐" w:date="2017-01-01T21:15:00Z"/>
                    <w:sz w:val="21"/>
                    <w:szCs w:val="21"/>
                  </w:rPr>
                </w:rPrChange>
              </w:rPr>
            </w:pPr>
            <w:ins w:id="6763" w:author="蔚滢璐" w:date="2017-01-01T21:5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76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更新酒店信息</w:t>
              </w:r>
            </w:ins>
          </w:p>
        </w:tc>
      </w:tr>
      <w:tr w:rsidR="00224E9F" w:rsidRPr="00224E9F" w:rsidTr="00F52417">
        <w:trPr>
          <w:ins w:id="6765" w:author="蔚滢璐" w:date="2017-01-01T21:17:00Z"/>
        </w:trPr>
        <w:tc>
          <w:tcPr>
            <w:tcW w:w="1621" w:type="pct"/>
            <w:tcPrChange w:id="6766" w:author="蔚滢璐" w:date="2017-01-02T13:28:00Z">
              <w:tcPr>
                <w:tcW w:w="1621" w:type="pct"/>
              </w:tcPr>
            </w:tcPrChange>
          </w:tcPr>
          <w:p w:rsidR="0069725A" w:rsidRPr="00224E9F" w:rsidRDefault="0069725A" w:rsidP="0069725A">
            <w:pPr>
              <w:rPr>
                <w:ins w:id="6767" w:author="蔚滢璐" w:date="2017-01-01T21:17:00Z"/>
                <w:rFonts w:asciiTheme="minorEastAsia" w:hAnsiTheme="minorEastAsia"/>
                <w:sz w:val="21"/>
                <w:szCs w:val="21"/>
                <w:rPrChange w:id="6768" w:author="蔚滢璐" w:date="2017-01-02T12:59:00Z">
                  <w:rPr>
                    <w:ins w:id="6769" w:author="蔚滢璐" w:date="2017-01-01T21:17:00Z"/>
                    <w:sz w:val="21"/>
                    <w:szCs w:val="21"/>
                  </w:rPr>
                </w:rPrChange>
              </w:rPr>
            </w:pPr>
            <w:ins w:id="6770" w:author="蔚滢璐" w:date="2017-01-01T21:17:00Z">
              <w:r w:rsidRPr="00224E9F">
                <w:rPr>
                  <w:rFonts w:asciiTheme="minorEastAsia" w:hAnsiTheme="minorEastAsia"/>
                  <w:sz w:val="21"/>
                  <w:szCs w:val="21"/>
                  <w:rPrChange w:id="6771" w:author="蔚滢璐" w:date="2017-01-02T12:59:00Z">
                    <w:rPr>
                      <w:sz w:val="21"/>
                      <w:szCs w:val="21"/>
                    </w:rPr>
                  </w:rPrChange>
                </w:rPr>
                <w:t>HotelDao.getRoomAvailList</w:t>
              </w:r>
            </w:ins>
          </w:p>
        </w:tc>
        <w:tc>
          <w:tcPr>
            <w:tcW w:w="3379" w:type="pct"/>
            <w:gridSpan w:val="2"/>
            <w:tcPrChange w:id="6772" w:author="蔚滢璐" w:date="2017-01-02T13:28:00Z">
              <w:tcPr>
                <w:tcW w:w="3379" w:type="pct"/>
                <w:gridSpan w:val="2"/>
              </w:tcPr>
            </w:tcPrChange>
          </w:tcPr>
          <w:p w:rsidR="0069725A" w:rsidRPr="00224E9F" w:rsidRDefault="00D013CD" w:rsidP="0069725A">
            <w:pPr>
              <w:rPr>
                <w:ins w:id="6773" w:author="蔚滢璐" w:date="2017-01-01T21:17:00Z"/>
                <w:rFonts w:asciiTheme="minorEastAsia" w:hAnsiTheme="minorEastAsia"/>
                <w:sz w:val="21"/>
                <w:szCs w:val="21"/>
                <w:rPrChange w:id="6774" w:author="蔚滢璐" w:date="2017-01-02T12:59:00Z">
                  <w:rPr>
                    <w:ins w:id="6775" w:author="蔚滢璐" w:date="2017-01-01T21:17:00Z"/>
                    <w:sz w:val="21"/>
                    <w:szCs w:val="21"/>
                  </w:rPr>
                </w:rPrChange>
              </w:rPr>
            </w:pPr>
            <w:ins w:id="6776" w:author="蔚滢璐" w:date="2017-01-01T21:5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77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得到可用房间数量值对象列表</w:t>
              </w:r>
            </w:ins>
          </w:p>
        </w:tc>
      </w:tr>
    </w:tbl>
    <w:p w:rsidR="006537F5" w:rsidRPr="00224E9F" w:rsidRDefault="006537F5">
      <w:pPr>
        <w:pStyle w:val="a3"/>
        <w:ind w:left="1418" w:firstLineChars="0" w:firstLine="0"/>
        <w:rPr>
          <w:ins w:id="6778" w:author="蔚滢璐" w:date="2017-01-01T19:09:00Z"/>
          <w:rFonts w:asciiTheme="minorEastAsia" w:hAnsiTheme="minorEastAsia"/>
          <w:sz w:val="21"/>
          <w:szCs w:val="21"/>
          <w:rPrChange w:id="6779" w:author="蔚滢璐" w:date="2017-01-02T12:59:00Z">
            <w:rPr>
              <w:ins w:id="6780" w:author="蔚滢璐" w:date="2017-01-01T19:09:00Z"/>
              <w:sz w:val="21"/>
              <w:szCs w:val="21"/>
            </w:rPr>
          </w:rPrChange>
        </w:rPr>
        <w:pPrChange w:id="6781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6782" w:author="蔚滢璐" w:date="2017-01-01T19:09:00Z">
        <w:r w:rsidRPr="00224E9F">
          <w:rPr>
            <w:rFonts w:asciiTheme="minorEastAsia" w:hAnsiTheme="minorEastAsia"/>
            <w:sz w:val="21"/>
            <w:szCs w:val="21"/>
            <w:rPrChange w:id="6783" w:author="蔚滢璐" w:date="2017-01-02T12:59:00Z">
              <w:rPr>
                <w:sz w:val="21"/>
                <w:szCs w:val="21"/>
              </w:rPr>
            </w:rPrChange>
          </w:rPr>
          <w:t xml:space="preserve">HotelInfoController </w:t>
        </w:r>
        <w:r w:rsidRPr="00224E9F">
          <w:rPr>
            <w:rFonts w:asciiTheme="minorEastAsia" w:hAnsiTheme="minorEastAsia" w:hint="eastAsia"/>
            <w:sz w:val="21"/>
            <w:szCs w:val="21"/>
            <w:rPrChange w:id="6784" w:author="蔚滢璐" w:date="2017-01-02T12:59:00Z">
              <w:rPr>
                <w:rFonts w:hint="eastAsia"/>
                <w:sz w:val="21"/>
                <w:szCs w:val="21"/>
              </w:rPr>
            </w:rPrChange>
          </w:rPr>
          <w:t>的接口规范如下图所示：</w:t>
        </w:r>
      </w:ins>
    </w:p>
    <w:tbl>
      <w:tblPr>
        <w:tblStyle w:val="af3"/>
        <w:tblW w:w="5000" w:type="pct"/>
        <w:tblLayout w:type="fixed"/>
        <w:tblLook w:val="04A0" w:firstRow="1" w:lastRow="0" w:firstColumn="1" w:lastColumn="0" w:noHBand="0" w:noVBand="1"/>
        <w:tblPrChange w:id="6785" w:author="蔚滢璐" w:date="2017-01-02T13:29:00Z">
          <w:tblPr>
            <w:tblStyle w:val="af3"/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2689"/>
        <w:gridCol w:w="1190"/>
        <w:gridCol w:w="4417"/>
        <w:tblGridChange w:id="6786">
          <w:tblGrid>
            <w:gridCol w:w="2946"/>
            <w:gridCol w:w="933"/>
            <w:gridCol w:w="4417"/>
          </w:tblGrid>
        </w:tblGridChange>
      </w:tblGrid>
      <w:tr w:rsidR="00224E9F" w:rsidRPr="00224E9F" w:rsidTr="00F52417">
        <w:trPr>
          <w:ins w:id="6787" w:author="蔚滢璐" w:date="2017-01-01T19:09:00Z"/>
        </w:trPr>
        <w:tc>
          <w:tcPr>
            <w:tcW w:w="5000" w:type="pct"/>
            <w:gridSpan w:val="3"/>
            <w:tcPrChange w:id="6788" w:author="蔚滢璐" w:date="2017-01-02T13:29:00Z">
              <w:tcPr>
                <w:tcW w:w="5000" w:type="pct"/>
                <w:gridSpan w:val="3"/>
              </w:tcPr>
            </w:tcPrChange>
          </w:tcPr>
          <w:p w:rsidR="006537F5" w:rsidRPr="00224E9F" w:rsidRDefault="006537F5">
            <w:pPr>
              <w:jc w:val="center"/>
              <w:rPr>
                <w:ins w:id="6789" w:author="蔚滢璐" w:date="2017-01-01T19:09:00Z"/>
                <w:rFonts w:asciiTheme="minorEastAsia" w:hAnsiTheme="minorEastAsia"/>
                <w:sz w:val="21"/>
                <w:szCs w:val="21"/>
                <w:rPrChange w:id="6790" w:author="蔚滢璐" w:date="2017-01-02T12:59:00Z">
                  <w:rPr>
                    <w:ins w:id="6791" w:author="蔚滢璐" w:date="2017-01-01T19:09:00Z"/>
                    <w:sz w:val="21"/>
                    <w:szCs w:val="21"/>
                  </w:rPr>
                </w:rPrChange>
              </w:rPr>
            </w:pPr>
            <w:ins w:id="6792" w:author="蔚滢璐" w:date="2017-01-01T19:0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79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提供的服务（供接口）</w:t>
              </w:r>
            </w:ins>
          </w:p>
        </w:tc>
      </w:tr>
      <w:tr w:rsidR="00224E9F" w:rsidRPr="00224E9F" w:rsidTr="00F52417">
        <w:trPr>
          <w:ins w:id="6794" w:author="蔚滢璐" w:date="2017-01-01T19:09:00Z"/>
        </w:trPr>
        <w:tc>
          <w:tcPr>
            <w:tcW w:w="1621" w:type="pct"/>
            <w:vMerge w:val="restart"/>
            <w:tcPrChange w:id="6795" w:author="蔚滢璐" w:date="2017-01-02T13:29:00Z">
              <w:tcPr>
                <w:tcW w:w="1535" w:type="pct"/>
                <w:vMerge w:val="restart"/>
              </w:tcPr>
            </w:tcPrChange>
          </w:tcPr>
          <w:p w:rsidR="006537F5" w:rsidRPr="00224E9F" w:rsidRDefault="00B31F8B">
            <w:pPr>
              <w:rPr>
                <w:ins w:id="6796" w:author="蔚滢璐" w:date="2017-01-01T19:09:00Z"/>
                <w:rFonts w:asciiTheme="minorEastAsia" w:hAnsiTheme="minorEastAsia"/>
                <w:sz w:val="21"/>
                <w:szCs w:val="21"/>
                <w:rPrChange w:id="6797" w:author="蔚滢璐" w:date="2017-01-02T12:59:00Z">
                  <w:rPr>
                    <w:ins w:id="6798" w:author="蔚滢璐" w:date="2017-01-01T19:09:00Z"/>
                    <w:sz w:val="21"/>
                    <w:szCs w:val="21"/>
                  </w:rPr>
                </w:rPrChange>
              </w:rPr>
            </w:pPr>
            <w:ins w:id="6799" w:author="蔚滢璐" w:date="2017-01-01T21:55:00Z">
              <w:r w:rsidRPr="00224E9F">
                <w:rPr>
                  <w:rFonts w:asciiTheme="minorEastAsia" w:hAnsiTheme="minorEastAsia"/>
                  <w:sz w:val="21"/>
                  <w:szCs w:val="21"/>
                  <w:rPrChange w:id="6800" w:author="蔚滢璐" w:date="2017-01-02T12:59:00Z">
                    <w:rPr>
                      <w:sz w:val="21"/>
                      <w:szCs w:val="21"/>
                    </w:rPr>
                  </w:rPrChange>
                </w:rPr>
                <w:t>HotelInfoController.get RoomNorm</w:t>
              </w:r>
            </w:ins>
          </w:p>
        </w:tc>
        <w:tc>
          <w:tcPr>
            <w:tcW w:w="717" w:type="pct"/>
            <w:tcPrChange w:id="6801" w:author="蔚滢璐" w:date="2017-01-02T13:29:00Z">
              <w:tcPr>
                <w:tcW w:w="683" w:type="pct"/>
              </w:tcPr>
            </w:tcPrChange>
          </w:tcPr>
          <w:p w:rsidR="006537F5" w:rsidRPr="00224E9F" w:rsidRDefault="006537F5">
            <w:pPr>
              <w:rPr>
                <w:ins w:id="6802" w:author="蔚滢璐" w:date="2017-01-01T19:09:00Z"/>
                <w:rFonts w:asciiTheme="minorEastAsia" w:hAnsiTheme="minorEastAsia"/>
                <w:sz w:val="21"/>
                <w:szCs w:val="21"/>
                <w:rPrChange w:id="6803" w:author="蔚滢璐" w:date="2017-01-02T12:59:00Z">
                  <w:rPr>
                    <w:ins w:id="6804" w:author="蔚滢璐" w:date="2017-01-01T19:09:00Z"/>
                    <w:sz w:val="21"/>
                    <w:szCs w:val="21"/>
                  </w:rPr>
                </w:rPrChange>
              </w:rPr>
            </w:pPr>
            <w:ins w:id="6805" w:author="蔚滢璐" w:date="2017-01-01T19:0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80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662" w:type="pct"/>
            <w:tcPrChange w:id="6807" w:author="蔚滢璐" w:date="2017-01-02T13:29:00Z">
              <w:tcPr>
                <w:tcW w:w="2782" w:type="pct"/>
              </w:tcPr>
            </w:tcPrChange>
          </w:tcPr>
          <w:p w:rsidR="006537F5" w:rsidRPr="00224E9F" w:rsidRDefault="00B31F8B">
            <w:pPr>
              <w:rPr>
                <w:ins w:id="6808" w:author="蔚滢璐" w:date="2017-01-01T19:09:00Z"/>
                <w:rFonts w:asciiTheme="minorEastAsia" w:hAnsiTheme="minorEastAsia"/>
                <w:sz w:val="21"/>
                <w:szCs w:val="21"/>
                <w:rPrChange w:id="6809" w:author="蔚滢璐" w:date="2017-01-02T12:59:00Z">
                  <w:rPr>
                    <w:ins w:id="6810" w:author="蔚滢璐" w:date="2017-01-01T19:09:00Z"/>
                    <w:sz w:val="21"/>
                    <w:szCs w:val="21"/>
                  </w:rPr>
                </w:rPrChange>
              </w:rPr>
            </w:pPr>
            <w:ins w:id="6811" w:author="蔚滢璐" w:date="2017-01-01T21:56:00Z">
              <w:r w:rsidRPr="00224E9F">
                <w:rPr>
                  <w:rFonts w:asciiTheme="minorEastAsia" w:hAnsiTheme="minorEastAsia"/>
                  <w:sz w:val="21"/>
                  <w:szCs w:val="21"/>
                  <w:rPrChange w:id="6812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ArrayList&lt;RoomNormVO&gt; getRoomNorm (String hotelID)</w:t>
              </w:r>
            </w:ins>
          </w:p>
        </w:tc>
      </w:tr>
      <w:tr w:rsidR="00224E9F" w:rsidRPr="00224E9F" w:rsidTr="00F52417">
        <w:trPr>
          <w:ins w:id="6813" w:author="蔚滢璐" w:date="2017-01-01T19:09:00Z"/>
        </w:trPr>
        <w:tc>
          <w:tcPr>
            <w:tcW w:w="1621" w:type="pct"/>
            <w:vMerge/>
            <w:tcPrChange w:id="6814" w:author="蔚滢璐" w:date="2017-01-02T13:29:00Z">
              <w:tcPr>
                <w:tcW w:w="1535" w:type="pct"/>
                <w:vMerge/>
              </w:tcPr>
            </w:tcPrChange>
          </w:tcPr>
          <w:p w:rsidR="006537F5" w:rsidRPr="00224E9F" w:rsidRDefault="006537F5">
            <w:pPr>
              <w:rPr>
                <w:ins w:id="6815" w:author="蔚滢璐" w:date="2017-01-01T19:09:00Z"/>
                <w:rFonts w:asciiTheme="minorEastAsia" w:hAnsiTheme="minorEastAsia"/>
                <w:sz w:val="21"/>
                <w:szCs w:val="21"/>
                <w:rPrChange w:id="6816" w:author="蔚滢璐" w:date="2017-01-02T12:59:00Z">
                  <w:rPr>
                    <w:ins w:id="6817" w:author="蔚滢璐" w:date="2017-01-01T19:09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717" w:type="pct"/>
            <w:tcPrChange w:id="6818" w:author="蔚滢璐" w:date="2017-01-02T13:29:00Z">
              <w:tcPr>
                <w:tcW w:w="683" w:type="pct"/>
              </w:tcPr>
            </w:tcPrChange>
          </w:tcPr>
          <w:p w:rsidR="006537F5" w:rsidRPr="00224E9F" w:rsidRDefault="006537F5">
            <w:pPr>
              <w:rPr>
                <w:ins w:id="6819" w:author="蔚滢璐" w:date="2017-01-01T19:09:00Z"/>
                <w:rFonts w:asciiTheme="minorEastAsia" w:hAnsiTheme="minorEastAsia"/>
                <w:sz w:val="21"/>
                <w:szCs w:val="21"/>
                <w:rPrChange w:id="6820" w:author="蔚滢璐" w:date="2017-01-02T12:59:00Z">
                  <w:rPr>
                    <w:ins w:id="6821" w:author="蔚滢璐" w:date="2017-01-01T19:09:00Z"/>
                    <w:sz w:val="21"/>
                    <w:szCs w:val="21"/>
                  </w:rPr>
                </w:rPrChange>
              </w:rPr>
            </w:pPr>
            <w:ins w:id="6822" w:author="蔚滢璐" w:date="2017-01-01T19:0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82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662" w:type="pct"/>
            <w:tcPrChange w:id="6824" w:author="蔚滢璐" w:date="2017-01-02T13:29:00Z">
              <w:tcPr>
                <w:tcW w:w="2782" w:type="pct"/>
              </w:tcPr>
            </w:tcPrChange>
          </w:tcPr>
          <w:p w:rsidR="006537F5" w:rsidRPr="00224E9F" w:rsidRDefault="00B31F8B">
            <w:pPr>
              <w:rPr>
                <w:ins w:id="6825" w:author="蔚滢璐" w:date="2017-01-01T19:09:00Z"/>
                <w:rFonts w:asciiTheme="minorEastAsia" w:hAnsiTheme="minorEastAsia"/>
                <w:sz w:val="21"/>
                <w:szCs w:val="21"/>
                <w:rPrChange w:id="6826" w:author="蔚滢璐" w:date="2017-01-02T12:59:00Z">
                  <w:rPr>
                    <w:ins w:id="6827" w:author="蔚滢璐" w:date="2017-01-01T19:09:00Z"/>
                    <w:sz w:val="21"/>
                    <w:szCs w:val="21"/>
                  </w:rPr>
                </w:rPrChange>
              </w:rPr>
            </w:pPr>
            <w:ins w:id="6828" w:author="蔚滢璐" w:date="2017-01-01T21:56:00Z">
              <w:r w:rsidRPr="00224E9F">
                <w:rPr>
                  <w:rFonts w:asciiTheme="minorEastAsia" w:hAnsiTheme="minorEastAsia"/>
                  <w:sz w:val="21"/>
                  <w:szCs w:val="21"/>
                  <w:rPrChange w:id="6829" w:author="蔚滢璐" w:date="2017-01-02T12:59:00Z">
                    <w:rPr>
                      <w:sz w:val="21"/>
                      <w:szCs w:val="21"/>
                    </w:rPr>
                  </w:rPrChange>
                </w:rPr>
                <w:t>Hotel</w:t>
              </w:r>
            </w:ins>
            <w:ins w:id="6830" w:author="蔚滢璐" w:date="2017-01-01T22:02:00Z">
              <w:r w:rsidR="007C35D2" w:rsidRPr="00224E9F">
                <w:rPr>
                  <w:rFonts w:asciiTheme="minorEastAsia" w:hAnsiTheme="minorEastAsia" w:hint="eastAsia"/>
                  <w:sz w:val="21"/>
                  <w:szCs w:val="21"/>
                  <w:rPrChange w:id="683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已存在</w:t>
              </w:r>
            </w:ins>
          </w:p>
        </w:tc>
      </w:tr>
      <w:tr w:rsidR="00224E9F" w:rsidRPr="00224E9F" w:rsidTr="00F52417">
        <w:trPr>
          <w:ins w:id="6832" w:author="蔚滢璐" w:date="2017-01-01T19:09:00Z"/>
        </w:trPr>
        <w:tc>
          <w:tcPr>
            <w:tcW w:w="1621" w:type="pct"/>
            <w:vMerge/>
            <w:tcPrChange w:id="6833" w:author="蔚滢璐" w:date="2017-01-02T13:29:00Z">
              <w:tcPr>
                <w:tcW w:w="1535" w:type="pct"/>
                <w:vMerge/>
              </w:tcPr>
            </w:tcPrChange>
          </w:tcPr>
          <w:p w:rsidR="006537F5" w:rsidRPr="00224E9F" w:rsidRDefault="006537F5">
            <w:pPr>
              <w:rPr>
                <w:ins w:id="6834" w:author="蔚滢璐" w:date="2017-01-01T19:09:00Z"/>
                <w:rFonts w:asciiTheme="minorEastAsia" w:hAnsiTheme="minorEastAsia"/>
                <w:sz w:val="21"/>
                <w:szCs w:val="21"/>
                <w:rPrChange w:id="6835" w:author="蔚滢璐" w:date="2017-01-02T12:59:00Z">
                  <w:rPr>
                    <w:ins w:id="6836" w:author="蔚滢璐" w:date="2017-01-01T19:09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717" w:type="pct"/>
            <w:tcPrChange w:id="6837" w:author="蔚滢璐" w:date="2017-01-02T13:29:00Z">
              <w:tcPr>
                <w:tcW w:w="683" w:type="pct"/>
              </w:tcPr>
            </w:tcPrChange>
          </w:tcPr>
          <w:p w:rsidR="006537F5" w:rsidRPr="00224E9F" w:rsidRDefault="006537F5">
            <w:pPr>
              <w:rPr>
                <w:ins w:id="6838" w:author="蔚滢璐" w:date="2017-01-01T19:09:00Z"/>
                <w:rFonts w:asciiTheme="minorEastAsia" w:hAnsiTheme="minorEastAsia"/>
                <w:sz w:val="21"/>
                <w:szCs w:val="21"/>
                <w:rPrChange w:id="6839" w:author="蔚滢璐" w:date="2017-01-02T12:59:00Z">
                  <w:rPr>
                    <w:ins w:id="6840" w:author="蔚滢璐" w:date="2017-01-01T19:09:00Z"/>
                    <w:sz w:val="21"/>
                    <w:szCs w:val="21"/>
                  </w:rPr>
                </w:rPrChange>
              </w:rPr>
            </w:pPr>
            <w:ins w:id="6841" w:author="蔚滢璐" w:date="2017-01-01T19:0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84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662" w:type="pct"/>
            <w:tcPrChange w:id="6843" w:author="蔚滢璐" w:date="2017-01-02T13:29:00Z">
              <w:tcPr>
                <w:tcW w:w="2782" w:type="pct"/>
              </w:tcPr>
            </w:tcPrChange>
          </w:tcPr>
          <w:p w:rsidR="006537F5" w:rsidRPr="00224E9F" w:rsidRDefault="007C35D2">
            <w:pPr>
              <w:rPr>
                <w:ins w:id="6844" w:author="蔚滢璐" w:date="2017-01-01T19:09:00Z"/>
                <w:rFonts w:asciiTheme="minorEastAsia" w:hAnsiTheme="minorEastAsia"/>
                <w:sz w:val="21"/>
                <w:szCs w:val="21"/>
                <w:rPrChange w:id="6845" w:author="蔚滢璐" w:date="2017-01-02T12:59:00Z">
                  <w:rPr>
                    <w:ins w:id="6846" w:author="蔚滢璐" w:date="2017-01-01T19:09:00Z"/>
                    <w:sz w:val="21"/>
                    <w:szCs w:val="21"/>
                  </w:rPr>
                </w:rPrChange>
              </w:rPr>
            </w:pPr>
            <w:ins w:id="6847" w:author="蔚滢璐" w:date="2017-01-01T22:0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84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调用Hotel</w:t>
              </w:r>
              <w:r w:rsidRPr="00224E9F">
                <w:rPr>
                  <w:rFonts w:asciiTheme="minorEastAsia" w:hAnsiTheme="minorEastAsia"/>
                  <w:sz w:val="21"/>
                  <w:szCs w:val="21"/>
                  <w:rPrChange w:id="6849" w:author="蔚滢璐" w:date="2017-01-02T12:59:00Z">
                    <w:rPr>
                      <w:sz w:val="21"/>
                      <w:szCs w:val="21"/>
                    </w:rPr>
                  </w:rPrChange>
                </w:rPr>
                <w:t>.getRoomNorms</w:t>
              </w:r>
            </w:ins>
          </w:p>
        </w:tc>
      </w:tr>
      <w:tr w:rsidR="00224E9F" w:rsidRPr="00224E9F" w:rsidTr="00F52417">
        <w:trPr>
          <w:ins w:id="6850" w:author="蔚滢璐" w:date="2017-01-01T21:54:00Z"/>
        </w:trPr>
        <w:tc>
          <w:tcPr>
            <w:tcW w:w="1621" w:type="pct"/>
            <w:vMerge w:val="restart"/>
            <w:tcPrChange w:id="6851" w:author="蔚滢璐" w:date="2017-01-02T13:29:00Z">
              <w:tcPr>
                <w:tcW w:w="1535" w:type="pct"/>
                <w:vMerge w:val="restart"/>
              </w:tcPr>
            </w:tcPrChange>
          </w:tcPr>
          <w:p w:rsidR="00B31F8B" w:rsidRPr="00224E9F" w:rsidRDefault="007C35D2" w:rsidP="00B31F8B">
            <w:pPr>
              <w:rPr>
                <w:ins w:id="6852" w:author="蔚滢璐" w:date="2017-01-01T21:54:00Z"/>
                <w:rFonts w:asciiTheme="minorEastAsia" w:hAnsiTheme="minorEastAsia"/>
                <w:sz w:val="21"/>
                <w:szCs w:val="21"/>
                <w:rPrChange w:id="6853" w:author="蔚滢璐" w:date="2017-01-02T12:59:00Z">
                  <w:rPr>
                    <w:ins w:id="6854" w:author="蔚滢璐" w:date="2017-01-01T21:54:00Z"/>
                    <w:sz w:val="21"/>
                    <w:szCs w:val="21"/>
                  </w:rPr>
                </w:rPrChange>
              </w:rPr>
            </w:pPr>
            <w:ins w:id="6855" w:author="蔚滢璐" w:date="2017-01-01T22:09:00Z">
              <w:r w:rsidRPr="00224E9F">
                <w:rPr>
                  <w:rFonts w:asciiTheme="minorEastAsia" w:hAnsiTheme="minorEastAsia"/>
                  <w:sz w:val="21"/>
                  <w:szCs w:val="21"/>
                  <w:rPrChange w:id="6856" w:author="蔚滢璐" w:date="2017-01-02T12:59:00Z">
                    <w:rPr>
                      <w:sz w:val="21"/>
                      <w:szCs w:val="21"/>
                    </w:rPr>
                  </w:rPrChange>
                </w:rPr>
                <w:t>HotelInfoController.get CheckInDDL</w:t>
              </w:r>
            </w:ins>
          </w:p>
        </w:tc>
        <w:tc>
          <w:tcPr>
            <w:tcW w:w="717" w:type="pct"/>
            <w:tcPrChange w:id="6857" w:author="蔚滢璐" w:date="2017-01-02T13:29:00Z">
              <w:tcPr>
                <w:tcW w:w="683" w:type="pct"/>
              </w:tcPr>
            </w:tcPrChange>
          </w:tcPr>
          <w:p w:rsidR="00B31F8B" w:rsidRPr="00224E9F" w:rsidRDefault="00B31F8B" w:rsidP="00B31F8B">
            <w:pPr>
              <w:rPr>
                <w:ins w:id="6858" w:author="蔚滢璐" w:date="2017-01-01T21:54:00Z"/>
                <w:rFonts w:asciiTheme="minorEastAsia" w:hAnsiTheme="minorEastAsia"/>
                <w:sz w:val="21"/>
                <w:szCs w:val="21"/>
                <w:rPrChange w:id="6859" w:author="蔚滢璐" w:date="2017-01-02T12:59:00Z">
                  <w:rPr>
                    <w:ins w:id="6860" w:author="蔚滢璐" w:date="2017-01-01T21:54:00Z"/>
                    <w:sz w:val="21"/>
                    <w:szCs w:val="21"/>
                  </w:rPr>
                </w:rPrChange>
              </w:rPr>
            </w:pPr>
            <w:ins w:id="6861" w:author="蔚滢璐" w:date="2017-01-01T21:5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86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662" w:type="pct"/>
            <w:tcPrChange w:id="6863" w:author="蔚滢璐" w:date="2017-01-02T13:29:00Z">
              <w:tcPr>
                <w:tcW w:w="2782" w:type="pct"/>
              </w:tcPr>
            </w:tcPrChange>
          </w:tcPr>
          <w:p w:rsidR="00B31F8B" w:rsidRPr="00224E9F" w:rsidRDefault="00102133" w:rsidP="00B31F8B">
            <w:pPr>
              <w:rPr>
                <w:ins w:id="6864" w:author="蔚滢璐" w:date="2017-01-01T21:54:00Z"/>
                <w:rFonts w:asciiTheme="minorEastAsia" w:hAnsiTheme="minorEastAsia"/>
                <w:sz w:val="21"/>
                <w:szCs w:val="21"/>
                <w:rPrChange w:id="6865" w:author="蔚滢璐" w:date="2017-01-02T12:59:00Z">
                  <w:rPr>
                    <w:ins w:id="6866" w:author="蔚滢璐" w:date="2017-01-01T21:54:00Z"/>
                    <w:sz w:val="21"/>
                    <w:szCs w:val="21"/>
                  </w:rPr>
                </w:rPrChange>
              </w:rPr>
            </w:pPr>
            <w:ins w:id="6867" w:author="蔚滢璐" w:date="2017-01-01T22:20:00Z">
              <w:r w:rsidRPr="00224E9F">
                <w:rPr>
                  <w:rFonts w:asciiTheme="minorEastAsia" w:hAnsiTheme="minorEastAsia"/>
                  <w:sz w:val="21"/>
                  <w:szCs w:val="21"/>
                  <w:rPrChange w:id="6868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String getCheckInDDL(String hotelID)</w:t>
              </w:r>
            </w:ins>
          </w:p>
        </w:tc>
      </w:tr>
      <w:tr w:rsidR="00224E9F" w:rsidRPr="00224E9F" w:rsidTr="00F52417">
        <w:trPr>
          <w:ins w:id="6869" w:author="蔚滢璐" w:date="2017-01-01T21:54:00Z"/>
        </w:trPr>
        <w:tc>
          <w:tcPr>
            <w:tcW w:w="1621" w:type="pct"/>
            <w:vMerge/>
            <w:tcPrChange w:id="6870" w:author="蔚滢璐" w:date="2017-01-02T13:29:00Z">
              <w:tcPr>
                <w:tcW w:w="1535" w:type="pct"/>
                <w:vMerge/>
              </w:tcPr>
            </w:tcPrChange>
          </w:tcPr>
          <w:p w:rsidR="00B31F8B" w:rsidRPr="00224E9F" w:rsidRDefault="00B31F8B" w:rsidP="00B31F8B">
            <w:pPr>
              <w:rPr>
                <w:ins w:id="6871" w:author="蔚滢璐" w:date="2017-01-01T21:54:00Z"/>
                <w:rFonts w:asciiTheme="minorEastAsia" w:hAnsiTheme="minorEastAsia"/>
                <w:sz w:val="21"/>
                <w:szCs w:val="21"/>
                <w:rPrChange w:id="6872" w:author="蔚滢璐" w:date="2017-01-02T12:59:00Z">
                  <w:rPr>
                    <w:ins w:id="6873" w:author="蔚滢璐" w:date="2017-01-01T21:54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717" w:type="pct"/>
            <w:tcPrChange w:id="6874" w:author="蔚滢璐" w:date="2017-01-02T13:29:00Z">
              <w:tcPr>
                <w:tcW w:w="683" w:type="pct"/>
              </w:tcPr>
            </w:tcPrChange>
          </w:tcPr>
          <w:p w:rsidR="00B31F8B" w:rsidRPr="00224E9F" w:rsidRDefault="00B31F8B" w:rsidP="00B31F8B">
            <w:pPr>
              <w:rPr>
                <w:ins w:id="6875" w:author="蔚滢璐" w:date="2017-01-01T21:54:00Z"/>
                <w:rFonts w:asciiTheme="minorEastAsia" w:hAnsiTheme="minorEastAsia"/>
                <w:sz w:val="21"/>
                <w:szCs w:val="21"/>
                <w:rPrChange w:id="6876" w:author="蔚滢璐" w:date="2017-01-02T12:59:00Z">
                  <w:rPr>
                    <w:ins w:id="6877" w:author="蔚滢璐" w:date="2017-01-01T21:54:00Z"/>
                    <w:sz w:val="21"/>
                    <w:szCs w:val="21"/>
                  </w:rPr>
                </w:rPrChange>
              </w:rPr>
            </w:pPr>
            <w:ins w:id="6878" w:author="蔚滢璐" w:date="2017-01-01T21:5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87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662" w:type="pct"/>
            <w:tcPrChange w:id="6880" w:author="蔚滢璐" w:date="2017-01-02T13:29:00Z">
              <w:tcPr>
                <w:tcW w:w="2782" w:type="pct"/>
              </w:tcPr>
            </w:tcPrChange>
          </w:tcPr>
          <w:p w:rsidR="00B31F8B" w:rsidRPr="00224E9F" w:rsidRDefault="00102133" w:rsidP="00B31F8B">
            <w:pPr>
              <w:rPr>
                <w:ins w:id="6881" w:author="蔚滢璐" w:date="2017-01-01T21:54:00Z"/>
                <w:rFonts w:asciiTheme="minorEastAsia" w:hAnsiTheme="minorEastAsia"/>
                <w:sz w:val="21"/>
                <w:szCs w:val="21"/>
                <w:rPrChange w:id="6882" w:author="蔚滢璐" w:date="2017-01-02T12:59:00Z">
                  <w:rPr>
                    <w:ins w:id="6883" w:author="蔚滢璐" w:date="2017-01-01T21:54:00Z"/>
                    <w:sz w:val="21"/>
                    <w:szCs w:val="21"/>
                  </w:rPr>
                </w:rPrChange>
              </w:rPr>
            </w:pPr>
            <w:ins w:id="6884" w:author="蔚滢璐" w:date="2017-01-01T22:2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88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该酒店已存在</w:t>
              </w:r>
            </w:ins>
          </w:p>
        </w:tc>
      </w:tr>
      <w:tr w:rsidR="00224E9F" w:rsidRPr="00224E9F" w:rsidTr="00F52417">
        <w:trPr>
          <w:ins w:id="6886" w:author="蔚滢璐" w:date="2017-01-01T21:54:00Z"/>
        </w:trPr>
        <w:tc>
          <w:tcPr>
            <w:tcW w:w="1621" w:type="pct"/>
            <w:vMerge/>
            <w:tcPrChange w:id="6887" w:author="蔚滢璐" w:date="2017-01-02T13:29:00Z">
              <w:tcPr>
                <w:tcW w:w="1535" w:type="pct"/>
                <w:vMerge/>
              </w:tcPr>
            </w:tcPrChange>
          </w:tcPr>
          <w:p w:rsidR="00B31F8B" w:rsidRPr="00224E9F" w:rsidRDefault="00B31F8B" w:rsidP="00B31F8B">
            <w:pPr>
              <w:rPr>
                <w:ins w:id="6888" w:author="蔚滢璐" w:date="2017-01-01T21:54:00Z"/>
                <w:rFonts w:asciiTheme="minorEastAsia" w:hAnsiTheme="minorEastAsia"/>
                <w:sz w:val="21"/>
                <w:szCs w:val="21"/>
                <w:rPrChange w:id="6889" w:author="蔚滢璐" w:date="2017-01-02T12:59:00Z">
                  <w:rPr>
                    <w:ins w:id="6890" w:author="蔚滢璐" w:date="2017-01-01T21:54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717" w:type="pct"/>
            <w:tcPrChange w:id="6891" w:author="蔚滢璐" w:date="2017-01-02T13:29:00Z">
              <w:tcPr>
                <w:tcW w:w="683" w:type="pct"/>
              </w:tcPr>
            </w:tcPrChange>
          </w:tcPr>
          <w:p w:rsidR="00B31F8B" w:rsidRPr="00224E9F" w:rsidRDefault="00B31F8B" w:rsidP="00B31F8B">
            <w:pPr>
              <w:rPr>
                <w:ins w:id="6892" w:author="蔚滢璐" w:date="2017-01-01T21:54:00Z"/>
                <w:rFonts w:asciiTheme="minorEastAsia" w:hAnsiTheme="minorEastAsia"/>
                <w:sz w:val="21"/>
                <w:szCs w:val="21"/>
                <w:rPrChange w:id="6893" w:author="蔚滢璐" w:date="2017-01-02T12:59:00Z">
                  <w:rPr>
                    <w:ins w:id="6894" w:author="蔚滢璐" w:date="2017-01-01T21:54:00Z"/>
                    <w:sz w:val="21"/>
                    <w:szCs w:val="21"/>
                  </w:rPr>
                </w:rPrChange>
              </w:rPr>
            </w:pPr>
            <w:ins w:id="6895" w:author="蔚滢璐" w:date="2017-01-01T21:5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89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662" w:type="pct"/>
            <w:tcPrChange w:id="6897" w:author="蔚滢璐" w:date="2017-01-02T13:29:00Z">
              <w:tcPr>
                <w:tcW w:w="2782" w:type="pct"/>
              </w:tcPr>
            </w:tcPrChange>
          </w:tcPr>
          <w:p w:rsidR="00B31F8B" w:rsidRPr="00224E9F" w:rsidRDefault="00102133" w:rsidP="00B31F8B">
            <w:pPr>
              <w:rPr>
                <w:ins w:id="6898" w:author="蔚滢璐" w:date="2017-01-01T21:54:00Z"/>
                <w:rFonts w:asciiTheme="minorEastAsia" w:hAnsiTheme="minorEastAsia"/>
                <w:sz w:val="21"/>
                <w:szCs w:val="21"/>
                <w:rPrChange w:id="6899" w:author="蔚滢璐" w:date="2017-01-02T12:59:00Z">
                  <w:rPr>
                    <w:ins w:id="6900" w:author="蔚滢璐" w:date="2017-01-01T21:54:00Z"/>
                    <w:sz w:val="21"/>
                    <w:szCs w:val="21"/>
                  </w:rPr>
                </w:rPrChange>
              </w:rPr>
            </w:pPr>
            <w:ins w:id="6901" w:author="蔚滢璐" w:date="2017-01-01T22:2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90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调用hotel.checkInDDL</w:t>
              </w:r>
            </w:ins>
          </w:p>
        </w:tc>
      </w:tr>
      <w:tr w:rsidR="00224E9F" w:rsidRPr="00224E9F" w:rsidTr="00F52417">
        <w:trPr>
          <w:ins w:id="6903" w:author="蔚滢璐" w:date="2017-01-01T21:54:00Z"/>
        </w:trPr>
        <w:tc>
          <w:tcPr>
            <w:tcW w:w="1621" w:type="pct"/>
            <w:vMerge w:val="restart"/>
            <w:tcPrChange w:id="6904" w:author="蔚滢璐" w:date="2017-01-02T13:29:00Z">
              <w:tcPr>
                <w:tcW w:w="1535" w:type="pct"/>
                <w:vMerge w:val="restart"/>
              </w:tcPr>
            </w:tcPrChange>
          </w:tcPr>
          <w:p w:rsidR="00B31F8B" w:rsidRPr="00224E9F" w:rsidRDefault="00102133" w:rsidP="00B31F8B">
            <w:pPr>
              <w:rPr>
                <w:ins w:id="6905" w:author="蔚滢璐" w:date="2017-01-01T21:54:00Z"/>
                <w:rFonts w:asciiTheme="minorEastAsia" w:hAnsiTheme="minorEastAsia"/>
                <w:sz w:val="21"/>
                <w:szCs w:val="21"/>
                <w:rPrChange w:id="6906" w:author="蔚滢璐" w:date="2017-01-02T12:59:00Z">
                  <w:rPr>
                    <w:ins w:id="6907" w:author="蔚滢璐" w:date="2017-01-01T21:54:00Z"/>
                    <w:sz w:val="21"/>
                    <w:szCs w:val="21"/>
                  </w:rPr>
                </w:rPrChange>
              </w:rPr>
            </w:pPr>
            <w:ins w:id="6908" w:author="蔚滢璐" w:date="2017-01-01T22:20:00Z">
              <w:r w:rsidRPr="00224E9F">
                <w:rPr>
                  <w:rFonts w:asciiTheme="minorEastAsia" w:hAnsiTheme="minorEastAsia"/>
                  <w:sz w:val="21"/>
                  <w:szCs w:val="21"/>
                  <w:rPrChange w:id="6909" w:author="蔚滢璐" w:date="2017-01-02T12:59:00Z">
                    <w:rPr>
                      <w:sz w:val="21"/>
                      <w:szCs w:val="21"/>
                    </w:rPr>
                  </w:rPrChange>
                </w:rPr>
                <w:t>HotelInfoController.update Grade</w:t>
              </w:r>
            </w:ins>
          </w:p>
        </w:tc>
        <w:tc>
          <w:tcPr>
            <w:tcW w:w="717" w:type="pct"/>
            <w:tcPrChange w:id="6910" w:author="蔚滢璐" w:date="2017-01-02T13:29:00Z">
              <w:tcPr>
                <w:tcW w:w="683" w:type="pct"/>
              </w:tcPr>
            </w:tcPrChange>
          </w:tcPr>
          <w:p w:rsidR="00B31F8B" w:rsidRPr="00224E9F" w:rsidRDefault="00B31F8B" w:rsidP="00B31F8B">
            <w:pPr>
              <w:rPr>
                <w:ins w:id="6911" w:author="蔚滢璐" w:date="2017-01-01T21:54:00Z"/>
                <w:rFonts w:asciiTheme="minorEastAsia" w:hAnsiTheme="minorEastAsia"/>
                <w:sz w:val="21"/>
                <w:szCs w:val="21"/>
                <w:rPrChange w:id="6912" w:author="蔚滢璐" w:date="2017-01-02T12:59:00Z">
                  <w:rPr>
                    <w:ins w:id="6913" w:author="蔚滢璐" w:date="2017-01-01T21:54:00Z"/>
                    <w:sz w:val="21"/>
                    <w:szCs w:val="21"/>
                  </w:rPr>
                </w:rPrChange>
              </w:rPr>
            </w:pPr>
            <w:ins w:id="6914" w:author="蔚滢璐" w:date="2017-01-01T21:5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91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662" w:type="pct"/>
            <w:tcPrChange w:id="6916" w:author="蔚滢璐" w:date="2017-01-02T13:29:00Z">
              <w:tcPr>
                <w:tcW w:w="2782" w:type="pct"/>
              </w:tcPr>
            </w:tcPrChange>
          </w:tcPr>
          <w:p w:rsidR="00B31F8B" w:rsidRPr="00224E9F" w:rsidRDefault="00102133" w:rsidP="00B31F8B">
            <w:pPr>
              <w:rPr>
                <w:ins w:id="6917" w:author="蔚滢璐" w:date="2017-01-01T21:54:00Z"/>
                <w:rFonts w:asciiTheme="minorEastAsia" w:hAnsiTheme="minorEastAsia"/>
                <w:sz w:val="21"/>
                <w:szCs w:val="21"/>
                <w:rPrChange w:id="6918" w:author="蔚滢璐" w:date="2017-01-02T12:59:00Z">
                  <w:rPr>
                    <w:ins w:id="6919" w:author="蔚滢璐" w:date="2017-01-01T21:54:00Z"/>
                    <w:sz w:val="21"/>
                    <w:szCs w:val="21"/>
                  </w:rPr>
                </w:rPrChange>
              </w:rPr>
            </w:pPr>
            <w:ins w:id="6920" w:author="蔚滢璐" w:date="2017-01-01T22:21:00Z">
              <w:r w:rsidRPr="00224E9F">
                <w:rPr>
                  <w:rFonts w:asciiTheme="minorEastAsia" w:hAnsiTheme="minorEastAsia"/>
                  <w:sz w:val="21"/>
                  <w:szCs w:val="21"/>
                  <w:rPrChange w:id="6921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ResultMessage updateGrade(String hotelID, int grade)</w:t>
              </w:r>
            </w:ins>
          </w:p>
        </w:tc>
      </w:tr>
      <w:tr w:rsidR="00224E9F" w:rsidRPr="00224E9F" w:rsidTr="00F52417">
        <w:trPr>
          <w:ins w:id="6922" w:author="蔚滢璐" w:date="2017-01-01T21:54:00Z"/>
        </w:trPr>
        <w:tc>
          <w:tcPr>
            <w:tcW w:w="1621" w:type="pct"/>
            <w:vMerge/>
            <w:tcPrChange w:id="6923" w:author="蔚滢璐" w:date="2017-01-02T13:29:00Z">
              <w:tcPr>
                <w:tcW w:w="1535" w:type="pct"/>
                <w:vMerge/>
              </w:tcPr>
            </w:tcPrChange>
          </w:tcPr>
          <w:p w:rsidR="00B31F8B" w:rsidRPr="00224E9F" w:rsidRDefault="00B31F8B" w:rsidP="00B31F8B">
            <w:pPr>
              <w:rPr>
                <w:ins w:id="6924" w:author="蔚滢璐" w:date="2017-01-01T21:54:00Z"/>
                <w:rFonts w:asciiTheme="minorEastAsia" w:hAnsiTheme="minorEastAsia"/>
                <w:sz w:val="21"/>
                <w:szCs w:val="21"/>
                <w:rPrChange w:id="6925" w:author="蔚滢璐" w:date="2017-01-02T12:59:00Z">
                  <w:rPr>
                    <w:ins w:id="6926" w:author="蔚滢璐" w:date="2017-01-01T21:54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717" w:type="pct"/>
            <w:tcPrChange w:id="6927" w:author="蔚滢璐" w:date="2017-01-02T13:29:00Z">
              <w:tcPr>
                <w:tcW w:w="683" w:type="pct"/>
              </w:tcPr>
            </w:tcPrChange>
          </w:tcPr>
          <w:p w:rsidR="00B31F8B" w:rsidRPr="00224E9F" w:rsidRDefault="00B31F8B" w:rsidP="00B31F8B">
            <w:pPr>
              <w:rPr>
                <w:ins w:id="6928" w:author="蔚滢璐" w:date="2017-01-01T21:54:00Z"/>
                <w:rFonts w:asciiTheme="minorEastAsia" w:hAnsiTheme="minorEastAsia"/>
                <w:sz w:val="21"/>
                <w:szCs w:val="21"/>
                <w:rPrChange w:id="6929" w:author="蔚滢璐" w:date="2017-01-02T12:59:00Z">
                  <w:rPr>
                    <w:ins w:id="6930" w:author="蔚滢璐" w:date="2017-01-01T21:54:00Z"/>
                    <w:sz w:val="21"/>
                    <w:szCs w:val="21"/>
                  </w:rPr>
                </w:rPrChange>
              </w:rPr>
            </w:pPr>
            <w:ins w:id="6931" w:author="蔚滢璐" w:date="2017-01-01T21:5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93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662" w:type="pct"/>
            <w:tcPrChange w:id="6933" w:author="蔚滢璐" w:date="2017-01-02T13:29:00Z">
              <w:tcPr>
                <w:tcW w:w="2782" w:type="pct"/>
              </w:tcPr>
            </w:tcPrChange>
          </w:tcPr>
          <w:p w:rsidR="00B31F8B" w:rsidRPr="00224E9F" w:rsidRDefault="00102133" w:rsidP="00B31F8B">
            <w:pPr>
              <w:rPr>
                <w:ins w:id="6934" w:author="蔚滢璐" w:date="2017-01-01T21:54:00Z"/>
                <w:rFonts w:asciiTheme="minorEastAsia" w:hAnsiTheme="minorEastAsia"/>
                <w:sz w:val="21"/>
                <w:szCs w:val="21"/>
                <w:rPrChange w:id="6935" w:author="蔚滢璐" w:date="2017-01-02T12:59:00Z">
                  <w:rPr>
                    <w:ins w:id="6936" w:author="蔚滢璐" w:date="2017-01-01T21:54:00Z"/>
                    <w:sz w:val="21"/>
                    <w:szCs w:val="21"/>
                  </w:rPr>
                </w:rPrChange>
              </w:rPr>
            </w:pPr>
            <w:ins w:id="6937" w:author="蔚滢璐" w:date="2017-01-01T22:2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93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该酒店已存在</w:t>
              </w:r>
            </w:ins>
          </w:p>
        </w:tc>
      </w:tr>
      <w:tr w:rsidR="00224E9F" w:rsidRPr="00224E9F" w:rsidTr="00F52417">
        <w:trPr>
          <w:ins w:id="6939" w:author="蔚滢璐" w:date="2017-01-01T21:54:00Z"/>
        </w:trPr>
        <w:tc>
          <w:tcPr>
            <w:tcW w:w="1621" w:type="pct"/>
            <w:vMerge/>
            <w:tcPrChange w:id="6940" w:author="蔚滢璐" w:date="2017-01-02T13:29:00Z">
              <w:tcPr>
                <w:tcW w:w="1535" w:type="pct"/>
                <w:vMerge/>
              </w:tcPr>
            </w:tcPrChange>
          </w:tcPr>
          <w:p w:rsidR="00B31F8B" w:rsidRPr="00224E9F" w:rsidRDefault="00B31F8B" w:rsidP="00B31F8B">
            <w:pPr>
              <w:rPr>
                <w:ins w:id="6941" w:author="蔚滢璐" w:date="2017-01-01T21:54:00Z"/>
                <w:rFonts w:asciiTheme="minorEastAsia" w:hAnsiTheme="minorEastAsia"/>
                <w:sz w:val="21"/>
                <w:szCs w:val="21"/>
                <w:rPrChange w:id="6942" w:author="蔚滢璐" w:date="2017-01-02T12:59:00Z">
                  <w:rPr>
                    <w:ins w:id="6943" w:author="蔚滢璐" w:date="2017-01-01T21:54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717" w:type="pct"/>
            <w:tcPrChange w:id="6944" w:author="蔚滢璐" w:date="2017-01-02T13:29:00Z">
              <w:tcPr>
                <w:tcW w:w="683" w:type="pct"/>
              </w:tcPr>
            </w:tcPrChange>
          </w:tcPr>
          <w:p w:rsidR="00B31F8B" w:rsidRPr="00224E9F" w:rsidRDefault="00B31F8B" w:rsidP="00B31F8B">
            <w:pPr>
              <w:rPr>
                <w:ins w:id="6945" w:author="蔚滢璐" w:date="2017-01-01T21:54:00Z"/>
                <w:rFonts w:asciiTheme="minorEastAsia" w:hAnsiTheme="minorEastAsia"/>
                <w:sz w:val="21"/>
                <w:szCs w:val="21"/>
                <w:rPrChange w:id="6946" w:author="蔚滢璐" w:date="2017-01-02T12:59:00Z">
                  <w:rPr>
                    <w:ins w:id="6947" w:author="蔚滢璐" w:date="2017-01-01T21:54:00Z"/>
                    <w:sz w:val="21"/>
                    <w:szCs w:val="21"/>
                  </w:rPr>
                </w:rPrChange>
              </w:rPr>
            </w:pPr>
            <w:ins w:id="6948" w:author="蔚滢璐" w:date="2017-01-01T21:5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94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662" w:type="pct"/>
            <w:tcPrChange w:id="6950" w:author="蔚滢璐" w:date="2017-01-02T13:29:00Z">
              <w:tcPr>
                <w:tcW w:w="2782" w:type="pct"/>
              </w:tcPr>
            </w:tcPrChange>
          </w:tcPr>
          <w:p w:rsidR="00B31F8B" w:rsidRPr="00224E9F" w:rsidRDefault="00102133" w:rsidP="00B31F8B">
            <w:pPr>
              <w:rPr>
                <w:ins w:id="6951" w:author="蔚滢璐" w:date="2017-01-01T21:54:00Z"/>
                <w:rFonts w:asciiTheme="minorEastAsia" w:hAnsiTheme="minorEastAsia"/>
                <w:sz w:val="21"/>
                <w:szCs w:val="21"/>
                <w:rPrChange w:id="6952" w:author="蔚滢璐" w:date="2017-01-02T12:59:00Z">
                  <w:rPr>
                    <w:ins w:id="6953" w:author="蔚滢璐" w:date="2017-01-01T21:54:00Z"/>
                    <w:sz w:val="21"/>
                    <w:szCs w:val="21"/>
                  </w:rPr>
                </w:rPrChange>
              </w:rPr>
            </w:pPr>
            <w:ins w:id="6954" w:author="蔚滢璐" w:date="2017-01-01T22:2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95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调用hote.updateGrade(grade)</w:t>
              </w:r>
            </w:ins>
          </w:p>
        </w:tc>
      </w:tr>
      <w:tr w:rsidR="00B31F8B" w:rsidRPr="00224E9F" w:rsidTr="00F52417">
        <w:trPr>
          <w:ins w:id="6956" w:author="蔚滢璐" w:date="2017-01-01T19:09:00Z"/>
        </w:trPr>
        <w:tc>
          <w:tcPr>
            <w:tcW w:w="5000" w:type="pct"/>
            <w:gridSpan w:val="3"/>
            <w:tcPrChange w:id="6957" w:author="蔚滢璐" w:date="2017-01-02T13:29:00Z">
              <w:tcPr>
                <w:tcW w:w="5000" w:type="pct"/>
                <w:gridSpan w:val="3"/>
              </w:tcPr>
            </w:tcPrChange>
          </w:tcPr>
          <w:p w:rsidR="00B31F8B" w:rsidRPr="00224E9F" w:rsidRDefault="00B31F8B">
            <w:pPr>
              <w:jc w:val="center"/>
              <w:rPr>
                <w:ins w:id="6958" w:author="蔚滢璐" w:date="2017-01-01T19:09:00Z"/>
                <w:rFonts w:asciiTheme="minorEastAsia" w:hAnsiTheme="minorEastAsia"/>
                <w:sz w:val="21"/>
                <w:szCs w:val="21"/>
                <w:rPrChange w:id="6959" w:author="蔚滢璐" w:date="2017-01-02T12:59:00Z">
                  <w:rPr>
                    <w:ins w:id="6960" w:author="蔚滢璐" w:date="2017-01-01T19:09:00Z"/>
                    <w:sz w:val="21"/>
                    <w:szCs w:val="21"/>
                  </w:rPr>
                </w:rPrChange>
              </w:rPr>
            </w:pPr>
            <w:ins w:id="6961" w:author="蔚滢璐" w:date="2017-01-01T19:0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96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需要的服务（需接口）</w:t>
              </w:r>
            </w:ins>
          </w:p>
        </w:tc>
      </w:tr>
      <w:tr w:rsidR="00224E9F" w:rsidRPr="00224E9F" w:rsidTr="00F52417">
        <w:trPr>
          <w:ins w:id="6963" w:author="蔚滢璐" w:date="2017-01-01T19:09:00Z"/>
        </w:trPr>
        <w:tc>
          <w:tcPr>
            <w:tcW w:w="1621" w:type="pct"/>
            <w:tcPrChange w:id="6964" w:author="蔚滢璐" w:date="2017-01-02T13:29:00Z">
              <w:tcPr>
                <w:tcW w:w="1535" w:type="pct"/>
              </w:tcPr>
            </w:tcPrChange>
          </w:tcPr>
          <w:p w:rsidR="00B31F8B" w:rsidRPr="00224E9F" w:rsidRDefault="00B31F8B">
            <w:pPr>
              <w:rPr>
                <w:ins w:id="6965" w:author="蔚滢璐" w:date="2017-01-01T19:09:00Z"/>
                <w:rFonts w:asciiTheme="minorEastAsia" w:hAnsiTheme="minorEastAsia"/>
                <w:sz w:val="21"/>
                <w:szCs w:val="21"/>
                <w:rPrChange w:id="6966" w:author="蔚滢璐" w:date="2017-01-02T12:59:00Z">
                  <w:rPr>
                    <w:ins w:id="6967" w:author="蔚滢璐" w:date="2017-01-01T19:09:00Z"/>
                    <w:sz w:val="21"/>
                    <w:szCs w:val="21"/>
                  </w:rPr>
                </w:rPrChange>
              </w:rPr>
            </w:pPr>
            <w:ins w:id="6968" w:author="蔚滢璐" w:date="2017-01-01T19:0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96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服务名</w:t>
              </w:r>
            </w:ins>
          </w:p>
        </w:tc>
        <w:tc>
          <w:tcPr>
            <w:tcW w:w="3379" w:type="pct"/>
            <w:gridSpan w:val="2"/>
            <w:tcPrChange w:id="6970" w:author="蔚滢璐" w:date="2017-01-02T13:29:00Z">
              <w:tcPr>
                <w:tcW w:w="3465" w:type="pct"/>
                <w:gridSpan w:val="2"/>
              </w:tcPr>
            </w:tcPrChange>
          </w:tcPr>
          <w:p w:rsidR="00B31F8B" w:rsidRPr="00224E9F" w:rsidRDefault="00B31F8B">
            <w:pPr>
              <w:rPr>
                <w:ins w:id="6971" w:author="蔚滢璐" w:date="2017-01-01T19:09:00Z"/>
                <w:rFonts w:asciiTheme="minorEastAsia" w:hAnsiTheme="minorEastAsia"/>
                <w:sz w:val="21"/>
                <w:szCs w:val="21"/>
                <w:rPrChange w:id="6972" w:author="蔚滢璐" w:date="2017-01-02T12:59:00Z">
                  <w:rPr>
                    <w:ins w:id="6973" w:author="蔚滢璐" w:date="2017-01-01T19:09:00Z"/>
                    <w:sz w:val="21"/>
                    <w:szCs w:val="21"/>
                  </w:rPr>
                </w:rPrChange>
              </w:rPr>
            </w:pPr>
            <w:ins w:id="6974" w:author="蔚滢璐" w:date="2017-01-01T19:0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97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服务</w:t>
              </w:r>
            </w:ins>
          </w:p>
        </w:tc>
      </w:tr>
      <w:tr w:rsidR="00224E9F" w:rsidRPr="00224E9F" w:rsidTr="00F52417">
        <w:trPr>
          <w:ins w:id="6976" w:author="蔚滢璐" w:date="2017-01-01T22:22:00Z"/>
        </w:trPr>
        <w:tc>
          <w:tcPr>
            <w:tcW w:w="1621" w:type="pct"/>
            <w:tcPrChange w:id="6977" w:author="蔚滢璐" w:date="2017-01-02T13:29:00Z">
              <w:tcPr>
                <w:tcW w:w="1535" w:type="pct"/>
              </w:tcPr>
            </w:tcPrChange>
          </w:tcPr>
          <w:p w:rsidR="00102133" w:rsidRPr="00224E9F" w:rsidRDefault="00102133" w:rsidP="00B31F8B">
            <w:pPr>
              <w:rPr>
                <w:ins w:id="6978" w:author="蔚滢璐" w:date="2017-01-01T22:22:00Z"/>
                <w:rFonts w:asciiTheme="minorEastAsia" w:hAnsiTheme="minorEastAsia"/>
                <w:sz w:val="21"/>
                <w:szCs w:val="21"/>
                <w:rPrChange w:id="6979" w:author="蔚滢璐" w:date="2017-01-02T12:59:00Z">
                  <w:rPr>
                    <w:ins w:id="6980" w:author="蔚滢璐" w:date="2017-01-01T22:22:00Z"/>
                    <w:sz w:val="21"/>
                    <w:szCs w:val="21"/>
                  </w:rPr>
                </w:rPrChange>
              </w:rPr>
            </w:pPr>
            <w:ins w:id="6981" w:author="蔚滢璐" w:date="2017-01-01T22:22:00Z">
              <w:r w:rsidRPr="00224E9F">
                <w:rPr>
                  <w:rFonts w:asciiTheme="minorEastAsia" w:hAnsiTheme="minorEastAsia"/>
                  <w:sz w:val="21"/>
                  <w:szCs w:val="21"/>
                  <w:rPrChange w:id="6982" w:author="蔚滢璐" w:date="2017-01-02T12:59:00Z">
                    <w:rPr>
                      <w:sz w:val="21"/>
                      <w:szCs w:val="21"/>
                    </w:rPr>
                  </w:rPrChange>
                </w:rPr>
                <w:t>Hotel.getRoomNorms</w:t>
              </w:r>
            </w:ins>
          </w:p>
        </w:tc>
        <w:tc>
          <w:tcPr>
            <w:tcW w:w="3379" w:type="pct"/>
            <w:gridSpan w:val="2"/>
            <w:tcPrChange w:id="6983" w:author="蔚滢璐" w:date="2017-01-02T13:29:00Z">
              <w:tcPr>
                <w:tcW w:w="3465" w:type="pct"/>
                <w:gridSpan w:val="2"/>
              </w:tcPr>
            </w:tcPrChange>
          </w:tcPr>
          <w:p w:rsidR="00102133" w:rsidRPr="00224E9F" w:rsidRDefault="00102133" w:rsidP="00B31F8B">
            <w:pPr>
              <w:rPr>
                <w:ins w:id="6984" w:author="蔚滢璐" w:date="2017-01-01T22:22:00Z"/>
                <w:rFonts w:asciiTheme="minorEastAsia" w:hAnsiTheme="minorEastAsia"/>
                <w:sz w:val="21"/>
                <w:szCs w:val="21"/>
                <w:rPrChange w:id="6985" w:author="蔚滢璐" w:date="2017-01-02T12:59:00Z">
                  <w:rPr>
                    <w:ins w:id="6986" w:author="蔚滢璐" w:date="2017-01-01T22:22:00Z"/>
                    <w:sz w:val="21"/>
                    <w:szCs w:val="21"/>
                  </w:rPr>
                </w:rPrChange>
              </w:rPr>
            </w:pPr>
            <w:ins w:id="6987" w:author="蔚滢璐" w:date="2017-01-01T22:22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98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得到酒店的</w:t>
              </w:r>
            </w:ins>
            <w:ins w:id="6989" w:author="蔚滢璐" w:date="2017-01-01T22:2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99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房间类型</w:t>
              </w:r>
            </w:ins>
            <w:ins w:id="6991" w:author="蔚滢璐" w:date="2017-01-01T22:2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699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值对象列表</w:t>
              </w:r>
            </w:ins>
          </w:p>
        </w:tc>
      </w:tr>
      <w:tr w:rsidR="00224E9F" w:rsidRPr="00224E9F" w:rsidTr="00F52417">
        <w:trPr>
          <w:ins w:id="6993" w:author="蔚滢璐" w:date="2017-01-01T22:22:00Z"/>
        </w:trPr>
        <w:tc>
          <w:tcPr>
            <w:tcW w:w="1621" w:type="pct"/>
            <w:tcPrChange w:id="6994" w:author="蔚滢璐" w:date="2017-01-02T13:29:00Z">
              <w:tcPr>
                <w:tcW w:w="1535" w:type="pct"/>
              </w:tcPr>
            </w:tcPrChange>
          </w:tcPr>
          <w:p w:rsidR="00102133" w:rsidRPr="00224E9F" w:rsidRDefault="00102133" w:rsidP="00B31F8B">
            <w:pPr>
              <w:rPr>
                <w:ins w:id="6995" w:author="蔚滢璐" w:date="2017-01-01T22:22:00Z"/>
                <w:rFonts w:asciiTheme="minorEastAsia" w:hAnsiTheme="minorEastAsia"/>
                <w:sz w:val="21"/>
                <w:szCs w:val="21"/>
                <w:rPrChange w:id="6996" w:author="蔚滢璐" w:date="2017-01-02T12:59:00Z">
                  <w:rPr>
                    <w:ins w:id="6997" w:author="蔚滢璐" w:date="2017-01-01T22:22:00Z"/>
                    <w:sz w:val="21"/>
                    <w:szCs w:val="21"/>
                  </w:rPr>
                </w:rPrChange>
              </w:rPr>
            </w:pPr>
            <w:ins w:id="6998" w:author="蔚滢璐" w:date="2017-01-01T22:24:00Z">
              <w:r w:rsidRPr="00224E9F">
                <w:rPr>
                  <w:rFonts w:asciiTheme="minorEastAsia" w:hAnsiTheme="minorEastAsia"/>
                  <w:sz w:val="21"/>
                  <w:szCs w:val="21"/>
                  <w:rPrChange w:id="6999" w:author="蔚滢璐" w:date="2017-01-02T12:59:00Z">
                    <w:rPr>
                      <w:sz w:val="21"/>
                      <w:szCs w:val="21"/>
                    </w:rPr>
                  </w:rPrChange>
                </w:rPr>
                <w:t>Hotel.updateGrade</w:t>
              </w:r>
            </w:ins>
          </w:p>
        </w:tc>
        <w:tc>
          <w:tcPr>
            <w:tcW w:w="3379" w:type="pct"/>
            <w:gridSpan w:val="2"/>
            <w:tcPrChange w:id="7000" w:author="蔚滢璐" w:date="2017-01-02T13:29:00Z">
              <w:tcPr>
                <w:tcW w:w="3465" w:type="pct"/>
                <w:gridSpan w:val="2"/>
              </w:tcPr>
            </w:tcPrChange>
          </w:tcPr>
          <w:p w:rsidR="00102133" w:rsidRPr="00224E9F" w:rsidRDefault="00102133" w:rsidP="00B31F8B">
            <w:pPr>
              <w:rPr>
                <w:ins w:id="7001" w:author="蔚滢璐" w:date="2017-01-01T22:22:00Z"/>
                <w:rFonts w:asciiTheme="minorEastAsia" w:hAnsiTheme="minorEastAsia"/>
                <w:sz w:val="21"/>
                <w:szCs w:val="21"/>
                <w:rPrChange w:id="7002" w:author="蔚滢璐" w:date="2017-01-02T12:59:00Z">
                  <w:rPr>
                    <w:ins w:id="7003" w:author="蔚滢璐" w:date="2017-01-01T22:22:00Z"/>
                    <w:sz w:val="21"/>
                    <w:szCs w:val="21"/>
                  </w:rPr>
                </w:rPrChange>
              </w:rPr>
            </w:pPr>
            <w:ins w:id="7004" w:author="蔚滢璐" w:date="2017-01-01T22:2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00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更新酒店评分</w:t>
              </w:r>
            </w:ins>
          </w:p>
        </w:tc>
      </w:tr>
      <w:tr w:rsidR="00224E9F" w:rsidRPr="00224E9F" w:rsidTr="00F52417">
        <w:trPr>
          <w:ins w:id="7006" w:author="蔚滢璐" w:date="2017-01-01T22:22:00Z"/>
        </w:trPr>
        <w:tc>
          <w:tcPr>
            <w:tcW w:w="1621" w:type="pct"/>
            <w:tcPrChange w:id="7007" w:author="蔚滢璐" w:date="2017-01-02T13:29:00Z">
              <w:tcPr>
                <w:tcW w:w="1535" w:type="pct"/>
              </w:tcPr>
            </w:tcPrChange>
          </w:tcPr>
          <w:p w:rsidR="00102133" w:rsidRPr="00224E9F" w:rsidRDefault="00102133" w:rsidP="00B31F8B">
            <w:pPr>
              <w:rPr>
                <w:ins w:id="7008" w:author="蔚滢璐" w:date="2017-01-01T22:22:00Z"/>
                <w:rFonts w:asciiTheme="minorEastAsia" w:hAnsiTheme="minorEastAsia"/>
                <w:sz w:val="21"/>
                <w:szCs w:val="21"/>
                <w:rPrChange w:id="7009" w:author="蔚滢璐" w:date="2017-01-02T12:59:00Z">
                  <w:rPr>
                    <w:ins w:id="7010" w:author="蔚滢璐" w:date="2017-01-01T22:22:00Z"/>
                    <w:sz w:val="21"/>
                    <w:szCs w:val="21"/>
                  </w:rPr>
                </w:rPrChange>
              </w:rPr>
            </w:pPr>
            <w:ins w:id="7011" w:author="蔚滢璐" w:date="2017-01-01T22:25:00Z">
              <w:r w:rsidRPr="00224E9F">
                <w:rPr>
                  <w:rFonts w:asciiTheme="minorEastAsia" w:hAnsiTheme="minorEastAsia"/>
                  <w:sz w:val="21"/>
                  <w:szCs w:val="21"/>
                  <w:rPrChange w:id="7012" w:author="蔚滢璐" w:date="2017-01-02T12:59:00Z">
                    <w:rPr>
                      <w:sz w:val="21"/>
                      <w:szCs w:val="21"/>
                    </w:rPr>
                  </w:rPrChange>
                </w:rPr>
                <w:lastRenderedPageBreak/>
                <w:t>Hotel.getCheckInDDL</w:t>
              </w:r>
            </w:ins>
          </w:p>
        </w:tc>
        <w:tc>
          <w:tcPr>
            <w:tcW w:w="3379" w:type="pct"/>
            <w:gridSpan w:val="2"/>
            <w:tcPrChange w:id="7013" w:author="蔚滢璐" w:date="2017-01-02T13:29:00Z">
              <w:tcPr>
                <w:tcW w:w="3465" w:type="pct"/>
                <w:gridSpan w:val="2"/>
              </w:tcPr>
            </w:tcPrChange>
          </w:tcPr>
          <w:p w:rsidR="00102133" w:rsidRPr="00224E9F" w:rsidRDefault="00102133" w:rsidP="00B31F8B">
            <w:pPr>
              <w:rPr>
                <w:ins w:id="7014" w:author="蔚滢璐" w:date="2017-01-01T22:22:00Z"/>
                <w:rFonts w:asciiTheme="minorEastAsia" w:hAnsiTheme="minorEastAsia"/>
                <w:sz w:val="21"/>
                <w:szCs w:val="21"/>
                <w:rPrChange w:id="7015" w:author="蔚滢璐" w:date="2017-01-02T12:59:00Z">
                  <w:rPr>
                    <w:ins w:id="7016" w:author="蔚滢璐" w:date="2017-01-01T22:22:00Z"/>
                    <w:sz w:val="21"/>
                    <w:szCs w:val="21"/>
                  </w:rPr>
                </w:rPrChange>
              </w:rPr>
            </w:pPr>
            <w:ins w:id="7017" w:author="蔚滢璐" w:date="2017-01-01T22:26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01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得到酒店最晚入住时间</w:t>
              </w:r>
            </w:ins>
          </w:p>
        </w:tc>
      </w:tr>
    </w:tbl>
    <w:p w:rsidR="00102133" w:rsidRPr="00224E9F" w:rsidRDefault="006537F5" w:rsidP="001A726D">
      <w:pPr>
        <w:pStyle w:val="a3"/>
        <w:ind w:left="1418" w:firstLineChars="0" w:firstLine="0"/>
        <w:rPr>
          <w:ins w:id="7019" w:author="蔚滢璐" w:date="2017-01-01T22:27:00Z"/>
          <w:rFonts w:asciiTheme="minorEastAsia" w:hAnsiTheme="minorEastAsia"/>
          <w:sz w:val="21"/>
          <w:szCs w:val="21"/>
          <w:rPrChange w:id="7020" w:author="蔚滢璐" w:date="2017-01-02T12:59:00Z">
            <w:rPr>
              <w:ins w:id="7021" w:author="蔚滢璐" w:date="2017-01-01T22:27:00Z"/>
              <w:sz w:val="21"/>
              <w:szCs w:val="21"/>
            </w:rPr>
          </w:rPrChange>
        </w:rPr>
      </w:pPr>
      <w:ins w:id="7022" w:author="蔚滢璐" w:date="2017-01-01T19:09:00Z">
        <w:r w:rsidRPr="00224E9F">
          <w:rPr>
            <w:rFonts w:asciiTheme="minorEastAsia" w:hAnsiTheme="minorEastAsia"/>
            <w:sz w:val="21"/>
            <w:szCs w:val="21"/>
            <w:rPrChange w:id="7023" w:author="蔚滢璐" w:date="2017-01-02T12:59:00Z">
              <w:rPr>
                <w:sz w:val="21"/>
                <w:szCs w:val="21"/>
              </w:rPr>
            </w:rPrChange>
          </w:rPr>
          <w:t xml:space="preserve">SearchHotelController </w:t>
        </w:r>
      </w:ins>
      <w:ins w:id="7024" w:author="蔚滢璐" w:date="2017-01-01T19:10:00Z">
        <w:r w:rsidRPr="00224E9F">
          <w:rPr>
            <w:rFonts w:asciiTheme="minorEastAsia" w:hAnsiTheme="minorEastAsia" w:hint="eastAsia"/>
            <w:sz w:val="21"/>
            <w:szCs w:val="21"/>
            <w:rPrChange w:id="7025" w:author="蔚滢璐" w:date="2017-01-02T12:59:00Z">
              <w:rPr>
                <w:rFonts w:hint="eastAsia"/>
                <w:sz w:val="21"/>
                <w:szCs w:val="21"/>
              </w:rPr>
            </w:rPrChange>
          </w:rPr>
          <w:t>的</w:t>
        </w:r>
      </w:ins>
      <w:ins w:id="7026" w:author="蔚滢璐" w:date="2017-01-01T22:26:00Z">
        <w:r w:rsidR="00102133" w:rsidRPr="00224E9F">
          <w:rPr>
            <w:rFonts w:asciiTheme="minorEastAsia" w:hAnsiTheme="minorEastAsia" w:hint="eastAsia"/>
            <w:sz w:val="21"/>
            <w:szCs w:val="21"/>
            <w:rPrChange w:id="7027" w:author="蔚滢璐" w:date="2017-01-02T12:59:00Z">
              <w:rPr>
                <w:rFonts w:hint="eastAsia"/>
                <w:sz w:val="21"/>
                <w:szCs w:val="21"/>
              </w:rPr>
            </w:rPrChange>
          </w:rPr>
          <w:t>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946"/>
        <w:gridCol w:w="933"/>
        <w:gridCol w:w="4417"/>
      </w:tblGrid>
      <w:tr w:rsidR="00224E9F" w:rsidRPr="00224E9F" w:rsidTr="006E06D2">
        <w:trPr>
          <w:ins w:id="7028" w:author="蔚滢璐" w:date="2017-01-01T22:27:00Z"/>
        </w:trPr>
        <w:tc>
          <w:tcPr>
            <w:tcW w:w="5000" w:type="pct"/>
            <w:gridSpan w:val="3"/>
          </w:tcPr>
          <w:p w:rsidR="00102133" w:rsidRPr="00224E9F" w:rsidRDefault="00102133" w:rsidP="006E06D2">
            <w:pPr>
              <w:rPr>
                <w:ins w:id="7029" w:author="蔚滢璐" w:date="2017-01-01T22:27:00Z"/>
                <w:rFonts w:asciiTheme="minorEastAsia" w:hAnsiTheme="minorEastAsia"/>
                <w:sz w:val="21"/>
                <w:szCs w:val="21"/>
                <w:rPrChange w:id="7030" w:author="蔚滢璐" w:date="2017-01-02T12:59:00Z">
                  <w:rPr>
                    <w:ins w:id="7031" w:author="蔚滢璐" w:date="2017-01-01T22:27:00Z"/>
                    <w:sz w:val="21"/>
                    <w:szCs w:val="21"/>
                  </w:rPr>
                </w:rPrChange>
              </w:rPr>
            </w:pPr>
            <w:ins w:id="7032" w:author="蔚滢璐" w:date="2017-01-01T22:2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03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提供的服务（供接口）</w:t>
              </w:r>
            </w:ins>
          </w:p>
        </w:tc>
      </w:tr>
      <w:tr w:rsidR="00224E9F" w:rsidRPr="00224E9F" w:rsidTr="006E06D2">
        <w:trPr>
          <w:ins w:id="7034" w:author="蔚滢璐" w:date="2017-01-01T22:27:00Z"/>
        </w:trPr>
        <w:tc>
          <w:tcPr>
            <w:tcW w:w="1535" w:type="pct"/>
            <w:vMerge w:val="restart"/>
          </w:tcPr>
          <w:p w:rsidR="00102133" w:rsidRPr="00224E9F" w:rsidRDefault="006E06D2" w:rsidP="006E06D2">
            <w:pPr>
              <w:rPr>
                <w:ins w:id="7035" w:author="蔚滢璐" w:date="2017-01-01T22:27:00Z"/>
                <w:rFonts w:asciiTheme="minorEastAsia" w:hAnsiTheme="minorEastAsia"/>
                <w:sz w:val="21"/>
                <w:szCs w:val="21"/>
                <w:rPrChange w:id="7036" w:author="蔚滢璐" w:date="2017-01-02T12:59:00Z">
                  <w:rPr>
                    <w:ins w:id="7037" w:author="蔚滢璐" w:date="2017-01-01T22:27:00Z"/>
                    <w:sz w:val="21"/>
                    <w:szCs w:val="21"/>
                  </w:rPr>
                </w:rPrChange>
              </w:rPr>
            </w:pPr>
            <w:ins w:id="7038" w:author="蔚滢璐" w:date="2017-01-01T22:29:00Z">
              <w:r w:rsidRPr="00224E9F">
                <w:rPr>
                  <w:rFonts w:asciiTheme="minorEastAsia" w:hAnsiTheme="minorEastAsia"/>
                  <w:sz w:val="21"/>
                  <w:szCs w:val="21"/>
                  <w:rPrChange w:id="7039" w:author="蔚滢璐" w:date="2017-01-02T12:59:00Z">
                    <w:rPr>
                      <w:sz w:val="21"/>
                      <w:szCs w:val="21"/>
                    </w:rPr>
                  </w:rPrChange>
                </w:rPr>
                <w:t>SearchHotelController.get</w:t>
              </w:r>
            </w:ins>
            <w:ins w:id="7040" w:author="蔚滢璐" w:date="2017-01-01T22:30:00Z">
              <w:r w:rsidRPr="00224E9F">
                <w:rPr>
                  <w:rFonts w:asciiTheme="minorEastAsia" w:hAnsiTheme="minorEastAsia"/>
                  <w:sz w:val="21"/>
                  <w:szCs w:val="21"/>
                  <w:rPrChange w:id="7041" w:author="蔚滢璐" w:date="2017-01-02T12:59:00Z">
                    <w:rPr>
                      <w:sz w:val="21"/>
                      <w:szCs w:val="21"/>
                    </w:rPr>
                  </w:rPrChange>
                </w:rPr>
                <w:t xml:space="preserve"> </w:t>
              </w:r>
            </w:ins>
            <w:ins w:id="7042" w:author="蔚滢璐" w:date="2017-01-01T22:29:00Z">
              <w:r w:rsidRPr="00224E9F">
                <w:rPr>
                  <w:rFonts w:asciiTheme="minorEastAsia" w:hAnsiTheme="minorEastAsia"/>
                  <w:sz w:val="21"/>
                  <w:szCs w:val="21"/>
                  <w:rPrChange w:id="7043" w:author="蔚滢璐" w:date="2017-01-02T12:59:00Z">
                    <w:rPr>
                      <w:sz w:val="21"/>
                      <w:szCs w:val="21"/>
                    </w:rPr>
                  </w:rPrChange>
                </w:rPr>
                <w:t>HotelList</w:t>
              </w:r>
            </w:ins>
          </w:p>
        </w:tc>
        <w:tc>
          <w:tcPr>
            <w:tcW w:w="683" w:type="pct"/>
          </w:tcPr>
          <w:p w:rsidR="00102133" w:rsidRPr="00224E9F" w:rsidRDefault="00102133" w:rsidP="006E06D2">
            <w:pPr>
              <w:rPr>
                <w:ins w:id="7044" w:author="蔚滢璐" w:date="2017-01-01T22:27:00Z"/>
                <w:rFonts w:asciiTheme="minorEastAsia" w:hAnsiTheme="minorEastAsia"/>
                <w:sz w:val="21"/>
                <w:szCs w:val="21"/>
                <w:rPrChange w:id="7045" w:author="蔚滢璐" w:date="2017-01-02T12:59:00Z">
                  <w:rPr>
                    <w:ins w:id="7046" w:author="蔚滢璐" w:date="2017-01-01T22:27:00Z"/>
                    <w:sz w:val="21"/>
                    <w:szCs w:val="21"/>
                  </w:rPr>
                </w:rPrChange>
              </w:rPr>
            </w:pPr>
            <w:ins w:id="7047" w:author="蔚滢璐" w:date="2017-01-01T22:2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04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782" w:type="pct"/>
          </w:tcPr>
          <w:p w:rsidR="00102133" w:rsidRPr="00224E9F" w:rsidRDefault="006E06D2" w:rsidP="006E06D2">
            <w:pPr>
              <w:rPr>
                <w:ins w:id="7049" w:author="蔚滢璐" w:date="2017-01-01T22:51:00Z"/>
                <w:rFonts w:asciiTheme="minorEastAsia" w:hAnsiTheme="minorEastAsia"/>
                <w:sz w:val="21"/>
                <w:szCs w:val="21"/>
                <w:rPrChange w:id="7050" w:author="蔚滢璐" w:date="2017-01-02T12:59:00Z">
                  <w:rPr>
                    <w:ins w:id="7051" w:author="蔚滢璐" w:date="2017-01-01T22:51:00Z"/>
                    <w:sz w:val="21"/>
                    <w:szCs w:val="21"/>
                  </w:rPr>
                </w:rPrChange>
              </w:rPr>
            </w:pPr>
            <w:ins w:id="7052" w:author="蔚滢璐" w:date="2017-01-01T22:30:00Z">
              <w:r w:rsidRPr="00224E9F">
                <w:rPr>
                  <w:rFonts w:asciiTheme="minorEastAsia" w:hAnsiTheme="minorEastAsia"/>
                  <w:sz w:val="21"/>
                  <w:szCs w:val="21"/>
                  <w:rPrChange w:id="7053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ArrayList&lt;HotelVO&gt; getHotelList (String province, String city, String area)</w:t>
              </w:r>
            </w:ins>
            <w:ins w:id="7054" w:author="蔚滢璐" w:date="2017-01-01T22:51:00Z">
              <w:r w:rsidR="00EB3ACD" w:rsidRPr="00224E9F">
                <w:rPr>
                  <w:rFonts w:asciiTheme="minorEastAsia" w:hAnsiTheme="minorEastAsia"/>
                  <w:sz w:val="21"/>
                  <w:szCs w:val="21"/>
                  <w:rPrChange w:id="7055" w:author="蔚滢璐" w:date="2017-01-02T12:59:00Z">
                    <w:rPr>
                      <w:sz w:val="21"/>
                      <w:szCs w:val="21"/>
                    </w:rPr>
                  </w:rPrChange>
                </w:rPr>
                <w:t>;</w:t>
              </w:r>
            </w:ins>
          </w:p>
          <w:p w:rsidR="00EB3ACD" w:rsidRPr="00224E9F" w:rsidRDefault="00EB3ACD" w:rsidP="006E06D2">
            <w:pPr>
              <w:rPr>
                <w:ins w:id="7056" w:author="蔚滢璐" w:date="2017-01-01T22:27:00Z"/>
                <w:rFonts w:asciiTheme="minorEastAsia" w:hAnsiTheme="minorEastAsia"/>
                <w:sz w:val="21"/>
                <w:szCs w:val="21"/>
                <w:rPrChange w:id="7057" w:author="蔚滢璐" w:date="2017-01-02T12:59:00Z">
                  <w:rPr>
                    <w:ins w:id="7058" w:author="蔚滢璐" w:date="2017-01-01T22:27:00Z"/>
                    <w:sz w:val="21"/>
                    <w:szCs w:val="21"/>
                  </w:rPr>
                </w:rPrChange>
              </w:rPr>
            </w:pPr>
            <w:ins w:id="7059" w:author="蔚滢璐" w:date="2017-01-01T22:51:00Z">
              <w:r w:rsidRPr="00224E9F">
                <w:rPr>
                  <w:rFonts w:asciiTheme="minorEastAsia" w:hAnsiTheme="minorEastAsia"/>
                  <w:sz w:val="21"/>
                  <w:szCs w:val="21"/>
                  <w:rPrChange w:id="7060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ArrayList&lt;HotelVO&gt; getHoteList();</w:t>
              </w:r>
            </w:ins>
          </w:p>
        </w:tc>
      </w:tr>
      <w:tr w:rsidR="00224E9F" w:rsidRPr="00224E9F" w:rsidTr="006E06D2">
        <w:trPr>
          <w:ins w:id="7061" w:author="蔚滢璐" w:date="2017-01-01T22:27:00Z"/>
        </w:trPr>
        <w:tc>
          <w:tcPr>
            <w:tcW w:w="1535" w:type="pct"/>
            <w:vMerge/>
          </w:tcPr>
          <w:p w:rsidR="00102133" w:rsidRPr="00224E9F" w:rsidRDefault="00102133" w:rsidP="006E06D2">
            <w:pPr>
              <w:rPr>
                <w:ins w:id="7062" w:author="蔚滢璐" w:date="2017-01-01T22:27:00Z"/>
                <w:rFonts w:asciiTheme="minorEastAsia" w:hAnsiTheme="minorEastAsia"/>
                <w:sz w:val="21"/>
                <w:szCs w:val="21"/>
                <w:rPrChange w:id="7063" w:author="蔚滢璐" w:date="2017-01-02T12:59:00Z">
                  <w:rPr>
                    <w:ins w:id="7064" w:author="蔚滢璐" w:date="2017-01-01T22:27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102133" w:rsidRPr="00224E9F" w:rsidRDefault="00102133" w:rsidP="006E06D2">
            <w:pPr>
              <w:rPr>
                <w:ins w:id="7065" w:author="蔚滢璐" w:date="2017-01-01T22:27:00Z"/>
                <w:rFonts w:asciiTheme="minorEastAsia" w:hAnsiTheme="minorEastAsia"/>
                <w:sz w:val="21"/>
                <w:szCs w:val="21"/>
                <w:rPrChange w:id="7066" w:author="蔚滢璐" w:date="2017-01-02T12:59:00Z">
                  <w:rPr>
                    <w:ins w:id="7067" w:author="蔚滢璐" w:date="2017-01-01T22:27:00Z"/>
                    <w:sz w:val="21"/>
                    <w:szCs w:val="21"/>
                  </w:rPr>
                </w:rPrChange>
              </w:rPr>
            </w:pPr>
            <w:ins w:id="7068" w:author="蔚滢璐" w:date="2017-01-01T22:2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06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782" w:type="pct"/>
          </w:tcPr>
          <w:p w:rsidR="00102133" w:rsidRPr="00224E9F" w:rsidRDefault="006E06D2" w:rsidP="006E06D2">
            <w:pPr>
              <w:rPr>
                <w:ins w:id="7070" w:author="蔚滢璐" w:date="2017-01-01T22:27:00Z"/>
                <w:rFonts w:asciiTheme="minorEastAsia" w:hAnsiTheme="minorEastAsia"/>
                <w:sz w:val="21"/>
                <w:szCs w:val="21"/>
                <w:rPrChange w:id="7071" w:author="蔚滢璐" w:date="2017-01-02T12:59:00Z">
                  <w:rPr>
                    <w:ins w:id="7072" w:author="蔚滢璐" w:date="2017-01-01T22:27:00Z"/>
                    <w:sz w:val="21"/>
                    <w:szCs w:val="21"/>
                  </w:rPr>
                </w:rPrChange>
              </w:rPr>
            </w:pPr>
            <w:ins w:id="7073" w:author="蔚滢璐" w:date="2017-01-01T22:32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07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无</w:t>
              </w:r>
            </w:ins>
          </w:p>
        </w:tc>
      </w:tr>
      <w:tr w:rsidR="00224E9F" w:rsidRPr="00224E9F" w:rsidTr="006E06D2">
        <w:trPr>
          <w:ins w:id="7075" w:author="蔚滢璐" w:date="2017-01-01T22:27:00Z"/>
        </w:trPr>
        <w:tc>
          <w:tcPr>
            <w:tcW w:w="1535" w:type="pct"/>
            <w:vMerge/>
          </w:tcPr>
          <w:p w:rsidR="00102133" w:rsidRPr="00224E9F" w:rsidRDefault="00102133" w:rsidP="006E06D2">
            <w:pPr>
              <w:rPr>
                <w:ins w:id="7076" w:author="蔚滢璐" w:date="2017-01-01T22:27:00Z"/>
                <w:rFonts w:asciiTheme="minorEastAsia" w:hAnsiTheme="minorEastAsia"/>
                <w:sz w:val="21"/>
                <w:szCs w:val="21"/>
                <w:rPrChange w:id="7077" w:author="蔚滢璐" w:date="2017-01-02T12:59:00Z">
                  <w:rPr>
                    <w:ins w:id="7078" w:author="蔚滢璐" w:date="2017-01-01T22:27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102133" w:rsidRPr="00224E9F" w:rsidRDefault="00102133" w:rsidP="006E06D2">
            <w:pPr>
              <w:rPr>
                <w:ins w:id="7079" w:author="蔚滢璐" w:date="2017-01-01T22:27:00Z"/>
                <w:rFonts w:asciiTheme="minorEastAsia" w:hAnsiTheme="minorEastAsia"/>
                <w:sz w:val="21"/>
                <w:szCs w:val="21"/>
                <w:rPrChange w:id="7080" w:author="蔚滢璐" w:date="2017-01-02T12:59:00Z">
                  <w:rPr>
                    <w:ins w:id="7081" w:author="蔚滢璐" w:date="2017-01-01T22:27:00Z"/>
                    <w:sz w:val="21"/>
                    <w:szCs w:val="21"/>
                  </w:rPr>
                </w:rPrChange>
              </w:rPr>
            </w:pPr>
            <w:ins w:id="7082" w:author="蔚滢璐" w:date="2017-01-01T22:2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08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782" w:type="pct"/>
          </w:tcPr>
          <w:p w:rsidR="00102133" w:rsidRPr="00224E9F" w:rsidRDefault="00EB3ACD" w:rsidP="006E06D2">
            <w:pPr>
              <w:rPr>
                <w:ins w:id="7084" w:author="蔚滢璐" w:date="2017-01-01T22:27:00Z"/>
                <w:rFonts w:asciiTheme="minorEastAsia" w:hAnsiTheme="minorEastAsia"/>
                <w:sz w:val="21"/>
                <w:szCs w:val="21"/>
                <w:rPrChange w:id="7085" w:author="蔚滢璐" w:date="2017-01-02T12:59:00Z">
                  <w:rPr>
                    <w:ins w:id="7086" w:author="蔚滢璐" w:date="2017-01-01T22:27:00Z"/>
                    <w:sz w:val="21"/>
                    <w:szCs w:val="21"/>
                  </w:rPr>
                </w:rPrChange>
              </w:rPr>
            </w:pPr>
            <w:ins w:id="7087" w:author="蔚滢璐" w:date="2017-01-01T22:52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08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调用hotel</w:t>
              </w:r>
              <w:r w:rsidRPr="00224E9F">
                <w:rPr>
                  <w:rFonts w:asciiTheme="minorEastAsia" w:hAnsiTheme="minorEastAsia"/>
                  <w:sz w:val="21"/>
                  <w:szCs w:val="21"/>
                  <w:rPrChange w:id="7089" w:author="蔚滢璐" w:date="2017-01-02T12:59:00Z">
                    <w:rPr>
                      <w:sz w:val="21"/>
                      <w:szCs w:val="21"/>
                    </w:rPr>
                  </w:rPrChange>
                </w:rPr>
                <w:t xml:space="preserve">Dao.getHotelList </w:t>
              </w:r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09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返回符合条件的酒店值对象</w:t>
              </w:r>
            </w:ins>
            <w:ins w:id="7091" w:author="蔚滢璐" w:date="2017-01-01T22:5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09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列表。</w:t>
              </w:r>
            </w:ins>
          </w:p>
        </w:tc>
      </w:tr>
      <w:tr w:rsidR="00224E9F" w:rsidRPr="00224E9F" w:rsidTr="006E06D2">
        <w:trPr>
          <w:ins w:id="7093" w:author="蔚滢璐" w:date="2017-01-01T22:29:00Z"/>
        </w:trPr>
        <w:tc>
          <w:tcPr>
            <w:tcW w:w="1535" w:type="pct"/>
            <w:vMerge w:val="restart"/>
          </w:tcPr>
          <w:p w:rsidR="00EB3ACD" w:rsidRPr="00224E9F" w:rsidRDefault="00EB3ACD" w:rsidP="006E06D2">
            <w:pPr>
              <w:rPr>
                <w:ins w:id="7094" w:author="蔚滢璐" w:date="2017-01-01T22:29:00Z"/>
                <w:rFonts w:asciiTheme="minorEastAsia" w:hAnsiTheme="minorEastAsia"/>
                <w:sz w:val="21"/>
                <w:szCs w:val="21"/>
                <w:rPrChange w:id="7095" w:author="蔚滢璐" w:date="2017-01-02T12:59:00Z">
                  <w:rPr>
                    <w:ins w:id="7096" w:author="蔚滢璐" w:date="2017-01-01T22:29:00Z"/>
                    <w:sz w:val="21"/>
                    <w:szCs w:val="21"/>
                  </w:rPr>
                </w:rPrChange>
              </w:rPr>
            </w:pPr>
            <w:ins w:id="7097" w:author="蔚滢璐" w:date="2017-01-01T22:54:00Z">
              <w:r w:rsidRPr="00224E9F">
                <w:rPr>
                  <w:rFonts w:asciiTheme="minorEastAsia" w:hAnsiTheme="minorEastAsia"/>
                  <w:sz w:val="21"/>
                  <w:szCs w:val="21"/>
                  <w:rPrChange w:id="7098" w:author="蔚滢璐" w:date="2017-01-02T12:59:00Z">
                    <w:rPr>
                      <w:sz w:val="21"/>
                      <w:szCs w:val="21"/>
                    </w:rPr>
                  </w:rPrChange>
                </w:rPr>
                <w:t>SearchHotelController. select</w:t>
              </w:r>
            </w:ins>
          </w:p>
        </w:tc>
        <w:tc>
          <w:tcPr>
            <w:tcW w:w="683" w:type="pct"/>
          </w:tcPr>
          <w:p w:rsidR="00EB3ACD" w:rsidRPr="00224E9F" w:rsidRDefault="00EB3ACD" w:rsidP="006E06D2">
            <w:pPr>
              <w:rPr>
                <w:ins w:id="7099" w:author="蔚滢璐" w:date="2017-01-01T22:29:00Z"/>
                <w:rFonts w:asciiTheme="minorEastAsia" w:hAnsiTheme="minorEastAsia"/>
                <w:sz w:val="21"/>
                <w:szCs w:val="21"/>
                <w:rPrChange w:id="7100" w:author="蔚滢璐" w:date="2017-01-02T12:59:00Z">
                  <w:rPr>
                    <w:ins w:id="7101" w:author="蔚滢璐" w:date="2017-01-01T22:29:00Z"/>
                    <w:sz w:val="21"/>
                    <w:szCs w:val="21"/>
                  </w:rPr>
                </w:rPrChange>
              </w:rPr>
            </w:pPr>
            <w:ins w:id="7102" w:author="蔚滢璐" w:date="2017-01-01T22:2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10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782" w:type="pct"/>
          </w:tcPr>
          <w:p w:rsidR="00EB3ACD" w:rsidRPr="00224E9F" w:rsidRDefault="00EB3ACD" w:rsidP="006E06D2">
            <w:pPr>
              <w:rPr>
                <w:ins w:id="7104" w:author="蔚滢璐" w:date="2017-01-01T22:56:00Z"/>
                <w:rFonts w:asciiTheme="minorEastAsia" w:hAnsiTheme="minorEastAsia"/>
                <w:sz w:val="21"/>
                <w:szCs w:val="21"/>
                <w:rPrChange w:id="7105" w:author="蔚滢璐" w:date="2017-01-02T12:59:00Z">
                  <w:rPr>
                    <w:ins w:id="7106" w:author="蔚滢璐" w:date="2017-01-01T22:56:00Z"/>
                    <w:sz w:val="21"/>
                    <w:szCs w:val="21"/>
                  </w:rPr>
                </w:rPrChange>
              </w:rPr>
            </w:pPr>
            <w:ins w:id="7107" w:author="蔚滢璐" w:date="2017-01-01T22:54:00Z">
              <w:r w:rsidRPr="00224E9F">
                <w:rPr>
                  <w:rFonts w:asciiTheme="minorEastAsia" w:hAnsiTheme="minorEastAsia"/>
                  <w:sz w:val="21"/>
                  <w:szCs w:val="21"/>
                  <w:rPrChange w:id="7108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ArrayList&lt;HotelVO&gt; select (ArrayList</w:t>
              </w:r>
            </w:ins>
            <w:ins w:id="7109" w:author="蔚滢璐" w:date="2017-01-01T22:55:00Z">
              <w:r w:rsidRPr="00224E9F">
                <w:rPr>
                  <w:rFonts w:asciiTheme="minorEastAsia" w:hAnsiTheme="minorEastAsia"/>
                  <w:sz w:val="21"/>
                  <w:szCs w:val="21"/>
                  <w:rPrChange w:id="7110" w:author="蔚滢璐" w:date="2017-01-02T12:59:00Z">
                    <w:rPr>
                      <w:sz w:val="21"/>
                      <w:szCs w:val="21"/>
                    </w:rPr>
                  </w:rPrChange>
                </w:rPr>
                <w:t xml:space="preserve"> </w:t>
              </w:r>
            </w:ins>
            <w:ins w:id="7111" w:author="蔚滢璐" w:date="2017-01-01T22:54:00Z">
              <w:r w:rsidRPr="00224E9F">
                <w:rPr>
                  <w:rFonts w:asciiTheme="minorEastAsia" w:hAnsiTheme="minorEastAsia"/>
                  <w:sz w:val="21"/>
                  <w:szCs w:val="21"/>
                  <w:rPrChange w:id="7112" w:author="蔚滢璐" w:date="2017-01-02T12:59:00Z">
                    <w:rPr>
                      <w:sz w:val="21"/>
                      <w:szCs w:val="21"/>
                    </w:rPr>
                  </w:rPrChange>
                </w:rPr>
                <w:t>&lt;HotelVO&gt;</w:t>
              </w:r>
            </w:ins>
            <w:ins w:id="7113" w:author="蔚滢璐" w:date="2017-01-01T22:55:00Z">
              <w:r w:rsidRPr="00224E9F">
                <w:rPr>
                  <w:rFonts w:asciiTheme="minorEastAsia" w:hAnsiTheme="minorEastAsia"/>
                  <w:sz w:val="21"/>
                  <w:szCs w:val="21"/>
                  <w:rPrChange w:id="7114" w:author="蔚滢璐" w:date="2017-01-02T12:59:00Z">
                    <w:rPr>
                      <w:sz w:val="21"/>
                      <w:szCs w:val="21"/>
                    </w:rPr>
                  </w:rPrChange>
                </w:rPr>
                <w:t xml:space="preserve"> hotelList, SelectConditionVO selectConditionVO)</w:t>
              </w:r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11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；</w:t>
              </w:r>
            </w:ins>
          </w:p>
          <w:p w:rsidR="00EB3ACD" w:rsidRPr="00224E9F" w:rsidRDefault="00EB3ACD" w:rsidP="006E06D2">
            <w:pPr>
              <w:rPr>
                <w:ins w:id="7116" w:author="蔚滢璐" w:date="2017-01-01T22:29:00Z"/>
                <w:rFonts w:asciiTheme="minorEastAsia" w:hAnsiTheme="minorEastAsia"/>
                <w:sz w:val="21"/>
                <w:szCs w:val="21"/>
                <w:rPrChange w:id="7117" w:author="蔚滢璐" w:date="2017-01-02T12:59:00Z">
                  <w:rPr>
                    <w:ins w:id="7118" w:author="蔚滢璐" w:date="2017-01-01T22:29:00Z"/>
                    <w:sz w:val="21"/>
                    <w:szCs w:val="21"/>
                  </w:rPr>
                </w:rPrChange>
              </w:rPr>
            </w:pPr>
            <w:ins w:id="7119" w:author="蔚滢璐" w:date="2017-01-01T22:56:00Z">
              <w:r w:rsidRPr="00224E9F">
                <w:rPr>
                  <w:rFonts w:asciiTheme="minorEastAsia" w:hAnsiTheme="minorEastAsia"/>
                  <w:sz w:val="21"/>
                  <w:szCs w:val="21"/>
                  <w:rPrChange w:id="7120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ArrayList&lt;HotelVO&gt; hotelList, String hotelName);</w:t>
              </w:r>
            </w:ins>
          </w:p>
        </w:tc>
      </w:tr>
      <w:tr w:rsidR="00224E9F" w:rsidRPr="00224E9F" w:rsidTr="006E06D2">
        <w:trPr>
          <w:ins w:id="7121" w:author="蔚滢璐" w:date="2017-01-01T22:29:00Z"/>
        </w:trPr>
        <w:tc>
          <w:tcPr>
            <w:tcW w:w="1535" w:type="pct"/>
            <w:vMerge/>
          </w:tcPr>
          <w:p w:rsidR="00EB3ACD" w:rsidRPr="00224E9F" w:rsidRDefault="00EB3ACD" w:rsidP="006E06D2">
            <w:pPr>
              <w:rPr>
                <w:ins w:id="7122" w:author="蔚滢璐" w:date="2017-01-01T22:29:00Z"/>
                <w:rFonts w:asciiTheme="minorEastAsia" w:hAnsiTheme="minorEastAsia"/>
                <w:sz w:val="21"/>
                <w:szCs w:val="21"/>
                <w:rPrChange w:id="7123" w:author="蔚滢璐" w:date="2017-01-02T12:59:00Z">
                  <w:rPr>
                    <w:ins w:id="7124" w:author="蔚滢璐" w:date="2017-01-01T22:29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EB3ACD" w:rsidRPr="00224E9F" w:rsidRDefault="00EB3ACD" w:rsidP="006E06D2">
            <w:pPr>
              <w:rPr>
                <w:ins w:id="7125" w:author="蔚滢璐" w:date="2017-01-01T22:29:00Z"/>
                <w:rFonts w:asciiTheme="minorEastAsia" w:hAnsiTheme="minorEastAsia"/>
                <w:sz w:val="21"/>
                <w:szCs w:val="21"/>
                <w:rPrChange w:id="7126" w:author="蔚滢璐" w:date="2017-01-02T12:59:00Z">
                  <w:rPr>
                    <w:ins w:id="7127" w:author="蔚滢璐" w:date="2017-01-01T22:29:00Z"/>
                    <w:sz w:val="21"/>
                    <w:szCs w:val="21"/>
                  </w:rPr>
                </w:rPrChange>
              </w:rPr>
            </w:pPr>
            <w:ins w:id="7128" w:author="蔚滢璐" w:date="2017-01-01T22:2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12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782" w:type="pct"/>
          </w:tcPr>
          <w:p w:rsidR="00EB3ACD" w:rsidRPr="00224E9F" w:rsidRDefault="00EB3ACD" w:rsidP="006E06D2">
            <w:pPr>
              <w:rPr>
                <w:ins w:id="7130" w:author="蔚滢璐" w:date="2017-01-01T22:29:00Z"/>
                <w:rFonts w:asciiTheme="minorEastAsia" w:hAnsiTheme="minorEastAsia"/>
                <w:sz w:val="21"/>
                <w:szCs w:val="21"/>
                <w:rPrChange w:id="7131" w:author="蔚滢璐" w:date="2017-01-02T12:59:00Z">
                  <w:rPr>
                    <w:ins w:id="7132" w:author="蔚滢璐" w:date="2017-01-01T22:29:00Z"/>
                    <w:sz w:val="21"/>
                    <w:szCs w:val="21"/>
                  </w:rPr>
                </w:rPrChange>
              </w:rPr>
            </w:pPr>
            <w:ins w:id="7133" w:author="蔚滢璐" w:date="2017-01-01T22:5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13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无</w:t>
              </w:r>
            </w:ins>
          </w:p>
        </w:tc>
      </w:tr>
      <w:tr w:rsidR="00224E9F" w:rsidRPr="00224E9F" w:rsidTr="006E06D2">
        <w:trPr>
          <w:ins w:id="7135" w:author="蔚滢璐" w:date="2017-01-01T22:29:00Z"/>
        </w:trPr>
        <w:tc>
          <w:tcPr>
            <w:tcW w:w="1535" w:type="pct"/>
            <w:vMerge/>
          </w:tcPr>
          <w:p w:rsidR="00EB3ACD" w:rsidRPr="00224E9F" w:rsidRDefault="00EB3ACD" w:rsidP="006E06D2">
            <w:pPr>
              <w:rPr>
                <w:ins w:id="7136" w:author="蔚滢璐" w:date="2017-01-01T22:29:00Z"/>
                <w:rFonts w:asciiTheme="minorEastAsia" w:hAnsiTheme="minorEastAsia"/>
                <w:sz w:val="21"/>
                <w:szCs w:val="21"/>
                <w:rPrChange w:id="7137" w:author="蔚滢璐" w:date="2017-01-02T12:59:00Z">
                  <w:rPr>
                    <w:ins w:id="7138" w:author="蔚滢璐" w:date="2017-01-01T22:29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EB3ACD" w:rsidRPr="00224E9F" w:rsidRDefault="00EB3ACD" w:rsidP="006E06D2">
            <w:pPr>
              <w:rPr>
                <w:ins w:id="7139" w:author="蔚滢璐" w:date="2017-01-01T22:29:00Z"/>
                <w:rFonts w:asciiTheme="minorEastAsia" w:hAnsiTheme="minorEastAsia"/>
                <w:sz w:val="21"/>
                <w:szCs w:val="21"/>
                <w:rPrChange w:id="7140" w:author="蔚滢璐" w:date="2017-01-02T12:59:00Z">
                  <w:rPr>
                    <w:ins w:id="7141" w:author="蔚滢璐" w:date="2017-01-01T22:29:00Z"/>
                    <w:sz w:val="21"/>
                    <w:szCs w:val="21"/>
                  </w:rPr>
                </w:rPrChange>
              </w:rPr>
            </w:pPr>
            <w:ins w:id="7142" w:author="蔚滢璐" w:date="2017-01-01T22:2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14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782" w:type="pct"/>
          </w:tcPr>
          <w:p w:rsidR="00EB3ACD" w:rsidRPr="00224E9F" w:rsidRDefault="00EB3ACD" w:rsidP="006E06D2">
            <w:pPr>
              <w:rPr>
                <w:ins w:id="7144" w:author="蔚滢璐" w:date="2017-01-01T22:29:00Z"/>
                <w:rFonts w:asciiTheme="minorEastAsia" w:hAnsiTheme="minorEastAsia"/>
                <w:sz w:val="21"/>
                <w:szCs w:val="21"/>
                <w:rPrChange w:id="7145" w:author="蔚滢璐" w:date="2017-01-02T12:59:00Z">
                  <w:rPr>
                    <w:ins w:id="7146" w:author="蔚滢璐" w:date="2017-01-01T22:29:00Z"/>
                    <w:sz w:val="21"/>
                    <w:szCs w:val="21"/>
                  </w:rPr>
                </w:rPrChange>
              </w:rPr>
            </w:pPr>
            <w:ins w:id="7147" w:author="蔚滢璐" w:date="2017-01-01T22:5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14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返回符合条件的酒店列表</w:t>
              </w:r>
            </w:ins>
            <w:ins w:id="7149" w:author="蔚滢璐" w:date="2017-01-01T23:04:00Z">
              <w:r w:rsidR="00C06B5B" w:rsidRPr="00224E9F">
                <w:rPr>
                  <w:rFonts w:asciiTheme="minorEastAsia" w:hAnsiTheme="minorEastAsia" w:hint="eastAsia"/>
                  <w:sz w:val="21"/>
                  <w:szCs w:val="21"/>
                  <w:rPrChange w:id="715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，内部调用SearchHOtel</w:t>
              </w:r>
              <w:r w:rsidR="00C06B5B" w:rsidRPr="00224E9F">
                <w:rPr>
                  <w:rFonts w:asciiTheme="minorEastAsia" w:hAnsiTheme="minorEastAsia"/>
                  <w:sz w:val="21"/>
                  <w:szCs w:val="21"/>
                  <w:rPrChange w:id="7151" w:author="蔚滢璐" w:date="2017-01-02T12:59:00Z">
                    <w:rPr>
                      <w:sz w:val="21"/>
                      <w:szCs w:val="21"/>
                    </w:rPr>
                  </w:rPrChange>
                </w:rPr>
                <w:t>.match</w:t>
              </w:r>
            </w:ins>
          </w:p>
        </w:tc>
      </w:tr>
      <w:tr w:rsidR="00224E9F" w:rsidRPr="00224E9F" w:rsidTr="006E06D2">
        <w:trPr>
          <w:ins w:id="7152" w:author="蔚滢璐" w:date="2017-01-01T22:56:00Z"/>
        </w:trPr>
        <w:tc>
          <w:tcPr>
            <w:tcW w:w="1535" w:type="pct"/>
            <w:vMerge w:val="restart"/>
          </w:tcPr>
          <w:p w:rsidR="00EB3ACD" w:rsidRPr="00224E9F" w:rsidRDefault="00EB3ACD" w:rsidP="00EB3ACD">
            <w:pPr>
              <w:rPr>
                <w:ins w:id="7153" w:author="蔚滢璐" w:date="2017-01-01T22:56:00Z"/>
                <w:rFonts w:asciiTheme="minorEastAsia" w:hAnsiTheme="minorEastAsia"/>
                <w:sz w:val="21"/>
                <w:szCs w:val="21"/>
                <w:rPrChange w:id="7154" w:author="蔚滢璐" w:date="2017-01-02T12:59:00Z">
                  <w:rPr>
                    <w:ins w:id="7155" w:author="蔚滢璐" w:date="2017-01-01T22:56:00Z"/>
                    <w:sz w:val="21"/>
                    <w:szCs w:val="21"/>
                  </w:rPr>
                </w:rPrChange>
              </w:rPr>
            </w:pPr>
            <w:ins w:id="7156" w:author="蔚滢璐" w:date="2017-01-01T22:57:00Z">
              <w:r w:rsidRPr="00224E9F">
                <w:rPr>
                  <w:rFonts w:asciiTheme="minorEastAsia" w:hAnsiTheme="minorEastAsia"/>
                  <w:sz w:val="21"/>
                  <w:szCs w:val="21"/>
                  <w:rPrChange w:id="7157" w:author="蔚滢璐" w:date="2017-01-02T12:59:00Z">
                    <w:rPr>
                      <w:sz w:val="21"/>
                      <w:szCs w:val="21"/>
                    </w:rPr>
                  </w:rPrChange>
                </w:rPr>
                <w:t>SearchHotelController.sort</w:t>
              </w:r>
            </w:ins>
          </w:p>
        </w:tc>
        <w:tc>
          <w:tcPr>
            <w:tcW w:w="683" w:type="pct"/>
          </w:tcPr>
          <w:p w:rsidR="00EB3ACD" w:rsidRPr="00224E9F" w:rsidRDefault="00EB3ACD" w:rsidP="00EB3ACD">
            <w:pPr>
              <w:rPr>
                <w:ins w:id="7158" w:author="蔚滢璐" w:date="2017-01-01T22:56:00Z"/>
                <w:rFonts w:asciiTheme="minorEastAsia" w:hAnsiTheme="minorEastAsia"/>
                <w:sz w:val="21"/>
                <w:szCs w:val="21"/>
                <w:rPrChange w:id="7159" w:author="蔚滢璐" w:date="2017-01-02T12:59:00Z">
                  <w:rPr>
                    <w:ins w:id="7160" w:author="蔚滢璐" w:date="2017-01-01T22:56:00Z"/>
                    <w:sz w:val="21"/>
                    <w:szCs w:val="21"/>
                  </w:rPr>
                </w:rPrChange>
              </w:rPr>
            </w:pPr>
            <w:ins w:id="7161" w:author="蔚滢璐" w:date="2017-01-01T22:5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16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782" w:type="pct"/>
          </w:tcPr>
          <w:p w:rsidR="00EB3ACD" w:rsidRPr="00224E9F" w:rsidRDefault="00EB3ACD">
            <w:pPr>
              <w:rPr>
                <w:ins w:id="7163" w:author="蔚滢璐" w:date="2017-01-01T22:56:00Z"/>
                <w:rFonts w:asciiTheme="minorEastAsia" w:hAnsiTheme="minorEastAsia"/>
                <w:sz w:val="21"/>
                <w:szCs w:val="21"/>
                <w:rPrChange w:id="7164" w:author="蔚滢璐" w:date="2017-01-02T12:59:00Z">
                  <w:rPr>
                    <w:ins w:id="7165" w:author="蔚滢璐" w:date="2017-01-01T22:56:00Z"/>
                    <w:sz w:val="21"/>
                    <w:szCs w:val="21"/>
                  </w:rPr>
                </w:rPrChange>
              </w:rPr>
            </w:pPr>
            <w:ins w:id="7166" w:author="蔚滢璐" w:date="2017-01-01T22:57:00Z">
              <w:r w:rsidRPr="00224E9F">
                <w:rPr>
                  <w:rFonts w:asciiTheme="minorEastAsia" w:hAnsiTheme="minorEastAsia"/>
                  <w:sz w:val="21"/>
                  <w:szCs w:val="21"/>
                  <w:rPrChange w:id="7167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ArrayList&lt;HotelVO&gt; sort(ArrayList&lt;HotelVO&gt;</w:t>
              </w:r>
            </w:ins>
            <w:ins w:id="7168" w:author="蔚滢璐" w:date="2017-01-01T22:58:00Z">
              <w:r w:rsidRPr="00224E9F">
                <w:rPr>
                  <w:rFonts w:asciiTheme="minorEastAsia" w:hAnsiTheme="minorEastAsia"/>
                  <w:sz w:val="21"/>
                  <w:szCs w:val="21"/>
                  <w:rPrChange w:id="7169" w:author="蔚滢璐" w:date="2017-01-02T12:59:00Z">
                    <w:rPr>
                      <w:sz w:val="21"/>
                      <w:szCs w:val="21"/>
                    </w:rPr>
                  </w:rPrChange>
                </w:rPr>
                <w:t xml:space="preserve"> hotelVOs, SortBy sortBy, SortMethod sortM)</w:t>
              </w:r>
            </w:ins>
          </w:p>
        </w:tc>
      </w:tr>
      <w:tr w:rsidR="00224E9F" w:rsidRPr="00224E9F" w:rsidTr="006E06D2">
        <w:trPr>
          <w:ins w:id="7170" w:author="蔚滢璐" w:date="2017-01-01T22:56:00Z"/>
        </w:trPr>
        <w:tc>
          <w:tcPr>
            <w:tcW w:w="1535" w:type="pct"/>
            <w:vMerge/>
          </w:tcPr>
          <w:p w:rsidR="00EB3ACD" w:rsidRPr="00224E9F" w:rsidRDefault="00EB3ACD" w:rsidP="00EB3ACD">
            <w:pPr>
              <w:rPr>
                <w:ins w:id="7171" w:author="蔚滢璐" w:date="2017-01-01T22:56:00Z"/>
                <w:rFonts w:asciiTheme="minorEastAsia" w:hAnsiTheme="minorEastAsia"/>
                <w:sz w:val="21"/>
                <w:szCs w:val="21"/>
                <w:rPrChange w:id="7172" w:author="蔚滢璐" w:date="2017-01-02T12:59:00Z">
                  <w:rPr>
                    <w:ins w:id="7173" w:author="蔚滢璐" w:date="2017-01-01T22:56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EB3ACD" w:rsidRPr="00224E9F" w:rsidRDefault="00EB3ACD" w:rsidP="00EB3ACD">
            <w:pPr>
              <w:rPr>
                <w:ins w:id="7174" w:author="蔚滢璐" w:date="2017-01-01T22:56:00Z"/>
                <w:rFonts w:asciiTheme="minorEastAsia" w:hAnsiTheme="minorEastAsia"/>
                <w:sz w:val="21"/>
                <w:szCs w:val="21"/>
                <w:rPrChange w:id="7175" w:author="蔚滢璐" w:date="2017-01-02T12:59:00Z">
                  <w:rPr>
                    <w:ins w:id="7176" w:author="蔚滢璐" w:date="2017-01-01T22:56:00Z"/>
                    <w:sz w:val="21"/>
                    <w:szCs w:val="21"/>
                  </w:rPr>
                </w:rPrChange>
              </w:rPr>
            </w:pPr>
            <w:ins w:id="7177" w:author="蔚滢璐" w:date="2017-01-01T22:5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17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782" w:type="pct"/>
          </w:tcPr>
          <w:p w:rsidR="00EB3ACD" w:rsidRPr="00224E9F" w:rsidRDefault="00EB3ACD" w:rsidP="00EB3ACD">
            <w:pPr>
              <w:rPr>
                <w:ins w:id="7179" w:author="蔚滢璐" w:date="2017-01-01T22:56:00Z"/>
                <w:rFonts w:asciiTheme="minorEastAsia" w:hAnsiTheme="minorEastAsia"/>
                <w:sz w:val="21"/>
                <w:szCs w:val="21"/>
                <w:rPrChange w:id="7180" w:author="蔚滢璐" w:date="2017-01-02T12:59:00Z">
                  <w:rPr>
                    <w:ins w:id="7181" w:author="蔚滢璐" w:date="2017-01-01T22:56:00Z"/>
                    <w:sz w:val="21"/>
                    <w:szCs w:val="21"/>
                  </w:rPr>
                </w:rPrChange>
              </w:rPr>
            </w:pPr>
            <w:ins w:id="7182" w:author="蔚滢璐" w:date="2017-01-01T22:5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18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无</w:t>
              </w:r>
            </w:ins>
          </w:p>
        </w:tc>
      </w:tr>
      <w:tr w:rsidR="00224E9F" w:rsidRPr="00224E9F" w:rsidTr="006E06D2">
        <w:trPr>
          <w:ins w:id="7184" w:author="蔚滢璐" w:date="2017-01-01T22:56:00Z"/>
        </w:trPr>
        <w:tc>
          <w:tcPr>
            <w:tcW w:w="1535" w:type="pct"/>
            <w:vMerge/>
          </w:tcPr>
          <w:p w:rsidR="00EB3ACD" w:rsidRPr="00224E9F" w:rsidRDefault="00EB3ACD" w:rsidP="00EB3ACD">
            <w:pPr>
              <w:rPr>
                <w:ins w:id="7185" w:author="蔚滢璐" w:date="2017-01-01T22:56:00Z"/>
                <w:rFonts w:asciiTheme="minorEastAsia" w:hAnsiTheme="minorEastAsia"/>
                <w:sz w:val="21"/>
                <w:szCs w:val="21"/>
                <w:rPrChange w:id="7186" w:author="蔚滢璐" w:date="2017-01-02T12:59:00Z">
                  <w:rPr>
                    <w:ins w:id="7187" w:author="蔚滢璐" w:date="2017-01-01T22:56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EB3ACD" w:rsidRPr="00224E9F" w:rsidRDefault="00EB3ACD" w:rsidP="00EB3ACD">
            <w:pPr>
              <w:rPr>
                <w:ins w:id="7188" w:author="蔚滢璐" w:date="2017-01-01T22:56:00Z"/>
                <w:rFonts w:asciiTheme="minorEastAsia" w:hAnsiTheme="minorEastAsia"/>
                <w:sz w:val="21"/>
                <w:szCs w:val="21"/>
                <w:rPrChange w:id="7189" w:author="蔚滢璐" w:date="2017-01-02T12:59:00Z">
                  <w:rPr>
                    <w:ins w:id="7190" w:author="蔚滢璐" w:date="2017-01-01T22:56:00Z"/>
                    <w:sz w:val="21"/>
                    <w:szCs w:val="21"/>
                  </w:rPr>
                </w:rPrChange>
              </w:rPr>
            </w:pPr>
            <w:ins w:id="7191" w:author="蔚滢璐" w:date="2017-01-01T22:5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19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782" w:type="pct"/>
          </w:tcPr>
          <w:p w:rsidR="00EB3ACD" w:rsidRPr="00224E9F" w:rsidRDefault="00EB3ACD" w:rsidP="00EB3ACD">
            <w:pPr>
              <w:rPr>
                <w:ins w:id="7193" w:author="蔚滢璐" w:date="2017-01-01T22:56:00Z"/>
                <w:rFonts w:asciiTheme="minorEastAsia" w:hAnsiTheme="minorEastAsia"/>
                <w:sz w:val="21"/>
                <w:szCs w:val="21"/>
                <w:rPrChange w:id="7194" w:author="蔚滢璐" w:date="2017-01-02T12:59:00Z">
                  <w:rPr>
                    <w:ins w:id="7195" w:author="蔚滢璐" w:date="2017-01-01T22:56:00Z"/>
                    <w:sz w:val="21"/>
                    <w:szCs w:val="21"/>
                  </w:rPr>
                </w:rPrChange>
              </w:rPr>
            </w:pPr>
            <w:ins w:id="7196" w:author="蔚滢璐" w:date="2017-01-01T22:5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19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返回</w:t>
              </w:r>
            </w:ins>
            <w:ins w:id="7198" w:author="蔚滢璐" w:date="2017-01-01T22:5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19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符合排序要求的</w:t>
              </w:r>
              <w:r w:rsidR="00C06B5B" w:rsidRPr="00224E9F">
                <w:rPr>
                  <w:rFonts w:asciiTheme="minorEastAsia" w:hAnsiTheme="minorEastAsia" w:hint="eastAsia"/>
                  <w:sz w:val="21"/>
                  <w:szCs w:val="21"/>
                  <w:rPrChange w:id="720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hotel值对象列表</w:t>
              </w:r>
            </w:ins>
            <w:ins w:id="7201" w:author="蔚滢璐" w:date="2017-01-01T23:05:00Z">
              <w:r w:rsidR="00C06B5B" w:rsidRPr="00224E9F">
                <w:rPr>
                  <w:rFonts w:asciiTheme="minorEastAsia" w:hAnsiTheme="minorEastAsia" w:hint="eastAsia"/>
                  <w:sz w:val="21"/>
                  <w:szCs w:val="21"/>
                  <w:rPrChange w:id="720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，内部调用S</w:t>
              </w:r>
              <w:r w:rsidR="00C06B5B" w:rsidRPr="00224E9F">
                <w:rPr>
                  <w:rFonts w:asciiTheme="minorEastAsia" w:hAnsiTheme="minorEastAsia"/>
                  <w:sz w:val="21"/>
                  <w:szCs w:val="21"/>
                  <w:rPrChange w:id="7203" w:author="蔚滢璐" w:date="2017-01-02T12:59:00Z">
                    <w:rPr>
                      <w:sz w:val="21"/>
                      <w:szCs w:val="21"/>
                    </w:rPr>
                  </w:rPrChange>
                </w:rPr>
                <w:t>earchHotel.compare</w:t>
              </w:r>
            </w:ins>
          </w:p>
        </w:tc>
      </w:tr>
      <w:tr w:rsidR="00224E9F" w:rsidRPr="00224E9F" w:rsidTr="006E06D2">
        <w:trPr>
          <w:ins w:id="7204" w:author="蔚滢璐" w:date="2017-01-01T23:00:00Z"/>
        </w:trPr>
        <w:tc>
          <w:tcPr>
            <w:tcW w:w="1535" w:type="pct"/>
            <w:vMerge w:val="restart"/>
          </w:tcPr>
          <w:p w:rsidR="00C06B5B" w:rsidRPr="00224E9F" w:rsidRDefault="00C06B5B" w:rsidP="00C06B5B">
            <w:pPr>
              <w:rPr>
                <w:ins w:id="7205" w:author="蔚滢璐" w:date="2017-01-01T23:00:00Z"/>
                <w:rFonts w:asciiTheme="minorEastAsia" w:hAnsiTheme="minorEastAsia"/>
                <w:sz w:val="21"/>
                <w:szCs w:val="21"/>
                <w:rPrChange w:id="7206" w:author="蔚滢璐" w:date="2017-01-02T12:59:00Z">
                  <w:rPr>
                    <w:ins w:id="7207" w:author="蔚滢璐" w:date="2017-01-01T23:00:00Z"/>
                    <w:sz w:val="21"/>
                    <w:szCs w:val="21"/>
                  </w:rPr>
                </w:rPrChange>
              </w:rPr>
            </w:pPr>
            <w:ins w:id="7208" w:author="蔚滢璐" w:date="2017-01-01T23:00:00Z">
              <w:r w:rsidRPr="00224E9F">
                <w:rPr>
                  <w:rFonts w:asciiTheme="minorEastAsia" w:hAnsiTheme="minorEastAsia"/>
                  <w:sz w:val="21"/>
                  <w:szCs w:val="21"/>
                  <w:rPrChange w:id="7209" w:author="蔚滢璐" w:date="2017-01-02T12:59:00Z">
                    <w:rPr>
                      <w:sz w:val="21"/>
                      <w:szCs w:val="21"/>
                    </w:rPr>
                  </w:rPrChange>
                </w:rPr>
                <w:t>SearchHotelController. match</w:t>
              </w:r>
            </w:ins>
          </w:p>
        </w:tc>
        <w:tc>
          <w:tcPr>
            <w:tcW w:w="683" w:type="pct"/>
          </w:tcPr>
          <w:p w:rsidR="00C06B5B" w:rsidRPr="00224E9F" w:rsidRDefault="00C06B5B" w:rsidP="00C06B5B">
            <w:pPr>
              <w:rPr>
                <w:ins w:id="7210" w:author="蔚滢璐" w:date="2017-01-01T23:00:00Z"/>
                <w:rFonts w:asciiTheme="minorEastAsia" w:hAnsiTheme="minorEastAsia"/>
                <w:sz w:val="21"/>
                <w:szCs w:val="21"/>
                <w:rPrChange w:id="7211" w:author="蔚滢璐" w:date="2017-01-02T12:59:00Z">
                  <w:rPr>
                    <w:ins w:id="7212" w:author="蔚滢璐" w:date="2017-01-01T23:00:00Z"/>
                    <w:sz w:val="21"/>
                    <w:szCs w:val="21"/>
                  </w:rPr>
                </w:rPrChange>
              </w:rPr>
            </w:pPr>
            <w:ins w:id="7213" w:author="蔚滢璐" w:date="2017-01-01T23:0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21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782" w:type="pct"/>
          </w:tcPr>
          <w:p w:rsidR="00C06B5B" w:rsidRPr="00224E9F" w:rsidRDefault="00C06B5B" w:rsidP="00C06B5B">
            <w:pPr>
              <w:rPr>
                <w:ins w:id="7215" w:author="蔚滢璐" w:date="2017-01-01T23:00:00Z"/>
                <w:rFonts w:asciiTheme="minorEastAsia" w:hAnsiTheme="minorEastAsia"/>
                <w:sz w:val="21"/>
                <w:szCs w:val="21"/>
                <w:rPrChange w:id="7216" w:author="蔚滢璐" w:date="2017-01-02T12:59:00Z">
                  <w:rPr>
                    <w:ins w:id="7217" w:author="蔚滢璐" w:date="2017-01-01T23:00:00Z"/>
                    <w:sz w:val="21"/>
                    <w:szCs w:val="21"/>
                  </w:rPr>
                </w:rPrChange>
              </w:rPr>
            </w:pPr>
            <w:ins w:id="7218" w:author="蔚滢璐" w:date="2017-01-01T23:01:00Z">
              <w:r w:rsidRPr="00224E9F">
                <w:rPr>
                  <w:rFonts w:asciiTheme="minorEastAsia" w:hAnsiTheme="minorEastAsia"/>
                  <w:sz w:val="21"/>
                  <w:szCs w:val="21"/>
                  <w:rPrChange w:id="7219" w:author="蔚滢璐" w:date="2017-01-02T12:59:00Z">
                    <w:rPr>
                      <w:sz w:val="21"/>
                      <w:szCs w:val="21"/>
                    </w:rPr>
                  </w:rPrChange>
                </w:rPr>
                <w:t>private Boolean match(HotelVO hotelVO, SelectConditionVO selectConditionVO)</w:t>
              </w:r>
            </w:ins>
          </w:p>
        </w:tc>
      </w:tr>
      <w:tr w:rsidR="00224E9F" w:rsidRPr="00224E9F" w:rsidTr="006E06D2">
        <w:trPr>
          <w:ins w:id="7220" w:author="蔚滢璐" w:date="2017-01-01T23:00:00Z"/>
        </w:trPr>
        <w:tc>
          <w:tcPr>
            <w:tcW w:w="1535" w:type="pct"/>
            <w:vMerge/>
          </w:tcPr>
          <w:p w:rsidR="00C06B5B" w:rsidRPr="00224E9F" w:rsidRDefault="00C06B5B" w:rsidP="00C06B5B">
            <w:pPr>
              <w:rPr>
                <w:ins w:id="7221" w:author="蔚滢璐" w:date="2017-01-01T23:00:00Z"/>
                <w:rFonts w:asciiTheme="minorEastAsia" w:hAnsiTheme="minorEastAsia"/>
                <w:sz w:val="21"/>
                <w:szCs w:val="21"/>
                <w:rPrChange w:id="7222" w:author="蔚滢璐" w:date="2017-01-02T12:59:00Z">
                  <w:rPr>
                    <w:ins w:id="7223" w:author="蔚滢璐" w:date="2017-01-01T23:00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C06B5B" w:rsidRPr="00224E9F" w:rsidRDefault="00C06B5B" w:rsidP="00C06B5B">
            <w:pPr>
              <w:rPr>
                <w:ins w:id="7224" w:author="蔚滢璐" w:date="2017-01-01T23:00:00Z"/>
                <w:rFonts w:asciiTheme="minorEastAsia" w:hAnsiTheme="minorEastAsia"/>
                <w:sz w:val="21"/>
                <w:szCs w:val="21"/>
                <w:rPrChange w:id="7225" w:author="蔚滢璐" w:date="2017-01-02T12:59:00Z">
                  <w:rPr>
                    <w:ins w:id="7226" w:author="蔚滢璐" w:date="2017-01-01T23:00:00Z"/>
                    <w:sz w:val="21"/>
                    <w:szCs w:val="21"/>
                  </w:rPr>
                </w:rPrChange>
              </w:rPr>
            </w:pPr>
            <w:ins w:id="7227" w:author="蔚滢璐" w:date="2017-01-01T23:0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22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782" w:type="pct"/>
          </w:tcPr>
          <w:p w:rsidR="00C06B5B" w:rsidRPr="00224E9F" w:rsidRDefault="00C06B5B" w:rsidP="00C06B5B">
            <w:pPr>
              <w:rPr>
                <w:ins w:id="7229" w:author="蔚滢璐" w:date="2017-01-01T23:00:00Z"/>
                <w:rFonts w:asciiTheme="minorEastAsia" w:hAnsiTheme="minorEastAsia"/>
                <w:sz w:val="21"/>
                <w:szCs w:val="21"/>
                <w:rPrChange w:id="7230" w:author="蔚滢璐" w:date="2017-01-02T12:59:00Z">
                  <w:rPr>
                    <w:ins w:id="7231" w:author="蔚滢璐" w:date="2017-01-01T23:00:00Z"/>
                    <w:sz w:val="21"/>
                    <w:szCs w:val="21"/>
                  </w:rPr>
                </w:rPrChange>
              </w:rPr>
            </w:pPr>
            <w:ins w:id="7232" w:author="蔚滢璐" w:date="2017-01-01T23:0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23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无</w:t>
              </w:r>
            </w:ins>
          </w:p>
        </w:tc>
      </w:tr>
      <w:tr w:rsidR="00224E9F" w:rsidRPr="00224E9F" w:rsidTr="006E06D2">
        <w:trPr>
          <w:ins w:id="7234" w:author="蔚滢璐" w:date="2017-01-01T23:00:00Z"/>
        </w:trPr>
        <w:tc>
          <w:tcPr>
            <w:tcW w:w="1535" w:type="pct"/>
            <w:vMerge/>
          </w:tcPr>
          <w:p w:rsidR="00C06B5B" w:rsidRPr="00224E9F" w:rsidRDefault="00C06B5B" w:rsidP="00C06B5B">
            <w:pPr>
              <w:rPr>
                <w:ins w:id="7235" w:author="蔚滢璐" w:date="2017-01-01T23:00:00Z"/>
                <w:rFonts w:asciiTheme="minorEastAsia" w:hAnsiTheme="minorEastAsia"/>
                <w:sz w:val="21"/>
                <w:szCs w:val="21"/>
                <w:rPrChange w:id="7236" w:author="蔚滢璐" w:date="2017-01-02T12:59:00Z">
                  <w:rPr>
                    <w:ins w:id="7237" w:author="蔚滢璐" w:date="2017-01-01T23:00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C06B5B" w:rsidRPr="00224E9F" w:rsidRDefault="00C06B5B" w:rsidP="00C06B5B">
            <w:pPr>
              <w:rPr>
                <w:ins w:id="7238" w:author="蔚滢璐" w:date="2017-01-01T23:00:00Z"/>
                <w:rFonts w:asciiTheme="minorEastAsia" w:hAnsiTheme="minorEastAsia"/>
                <w:sz w:val="21"/>
                <w:szCs w:val="21"/>
                <w:rPrChange w:id="7239" w:author="蔚滢璐" w:date="2017-01-02T12:59:00Z">
                  <w:rPr>
                    <w:ins w:id="7240" w:author="蔚滢璐" w:date="2017-01-01T23:00:00Z"/>
                    <w:sz w:val="21"/>
                    <w:szCs w:val="21"/>
                  </w:rPr>
                </w:rPrChange>
              </w:rPr>
            </w:pPr>
            <w:ins w:id="7241" w:author="蔚滢璐" w:date="2017-01-01T23:0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24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782" w:type="pct"/>
          </w:tcPr>
          <w:p w:rsidR="00C06B5B" w:rsidRPr="00224E9F" w:rsidRDefault="00C06B5B" w:rsidP="00C06B5B">
            <w:pPr>
              <w:rPr>
                <w:ins w:id="7243" w:author="蔚滢璐" w:date="2017-01-01T23:00:00Z"/>
                <w:rFonts w:asciiTheme="minorEastAsia" w:hAnsiTheme="minorEastAsia"/>
                <w:sz w:val="21"/>
                <w:szCs w:val="21"/>
                <w:rPrChange w:id="7244" w:author="蔚滢璐" w:date="2017-01-02T12:59:00Z">
                  <w:rPr>
                    <w:ins w:id="7245" w:author="蔚滢璐" w:date="2017-01-01T23:00:00Z"/>
                    <w:sz w:val="21"/>
                    <w:szCs w:val="21"/>
                  </w:rPr>
                </w:rPrChange>
              </w:rPr>
            </w:pPr>
            <w:ins w:id="7246" w:author="蔚滢璐" w:date="2017-01-01T23:0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24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返回酒店是否符合排序</w:t>
              </w:r>
            </w:ins>
            <w:ins w:id="7248" w:author="蔚滢璐" w:date="2017-01-01T23:02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24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要求</w:t>
              </w:r>
            </w:ins>
          </w:p>
        </w:tc>
      </w:tr>
      <w:tr w:rsidR="00224E9F" w:rsidRPr="00224E9F" w:rsidTr="006E06D2">
        <w:trPr>
          <w:ins w:id="7250" w:author="蔚滢璐" w:date="2017-01-01T23:02:00Z"/>
        </w:trPr>
        <w:tc>
          <w:tcPr>
            <w:tcW w:w="1535" w:type="pct"/>
            <w:vMerge w:val="restart"/>
          </w:tcPr>
          <w:p w:rsidR="00C06B5B" w:rsidRPr="00224E9F" w:rsidRDefault="00C06B5B" w:rsidP="00C06B5B">
            <w:pPr>
              <w:rPr>
                <w:ins w:id="7251" w:author="蔚滢璐" w:date="2017-01-01T23:02:00Z"/>
                <w:rFonts w:asciiTheme="minorEastAsia" w:hAnsiTheme="minorEastAsia"/>
                <w:sz w:val="21"/>
                <w:szCs w:val="21"/>
                <w:rPrChange w:id="7252" w:author="蔚滢璐" w:date="2017-01-02T12:59:00Z">
                  <w:rPr>
                    <w:ins w:id="7253" w:author="蔚滢璐" w:date="2017-01-01T23:02:00Z"/>
                    <w:sz w:val="21"/>
                    <w:szCs w:val="21"/>
                  </w:rPr>
                </w:rPrChange>
              </w:rPr>
            </w:pPr>
            <w:ins w:id="7254" w:author="蔚滢璐" w:date="2017-01-01T23:02:00Z">
              <w:r w:rsidRPr="00224E9F">
                <w:rPr>
                  <w:rFonts w:asciiTheme="minorEastAsia" w:hAnsiTheme="minorEastAsia"/>
                  <w:sz w:val="21"/>
                  <w:szCs w:val="21"/>
                  <w:rPrChange w:id="7255" w:author="蔚滢璐" w:date="2017-01-02T12:59:00Z">
                    <w:rPr>
                      <w:sz w:val="21"/>
                      <w:szCs w:val="21"/>
                    </w:rPr>
                  </w:rPrChange>
                </w:rPr>
                <w:t>SearchHotelController. compare</w:t>
              </w:r>
            </w:ins>
          </w:p>
        </w:tc>
        <w:tc>
          <w:tcPr>
            <w:tcW w:w="683" w:type="pct"/>
          </w:tcPr>
          <w:p w:rsidR="00C06B5B" w:rsidRPr="00224E9F" w:rsidRDefault="00C06B5B" w:rsidP="00C06B5B">
            <w:pPr>
              <w:rPr>
                <w:ins w:id="7256" w:author="蔚滢璐" w:date="2017-01-01T23:02:00Z"/>
                <w:rFonts w:asciiTheme="minorEastAsia" w:hAnsiTheme="minorEastAsia"/>
                <w:sz w:val="21"/>
                <w:szCs w:val="21"/>
                <w:rPrChange w:id="7257" w:author="蔚滢璐" w:date="2017-01-02T12:59:00Z">
                  <w:rPr>
                    <w:ins w:id="7258" w:author="蔚滢璐" w:date="2017-01-01T23:02:00Z"/>
                    <w:sz w:val="21"/>
                    <w:szCs w:val="21"/>
                  </w:rPr>
                </w:rPrChange>
              </w:rPr>
            </w:pPr>
            <w:ins w:id="7259" w:author="蔚滢璐" w:date="2017-01-01T23:02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26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782" w:type="pct"/>
          </w:tcPr>
          <w:p w:rsidR="00C06B5B" w:rsidRPr="00224E9F" w:rsidRDefault="00C06B5B" w:rsidP="00C06B5B">
            <w:pPr>
              <w:rPr>
                <w:ins w:id="7261" w:author="蔚滢璐" w:date="2017-01-01T23:02:00Z"/>
                <w:rFonts w:asciiTheme="minorEastAsia" w:hAnsiTheme="minorEastAsia"/>
                <w:sz w:val="21"/>
                <w:szCs w:val="21"/>
                <w:rPrChange w:id="7262" w:author="蔚滢璐" w:date="2017-01-02T12:59:00Z">
                  <w:rPr>
                    <w:ins w:id="7263" w:author="蔚滢璐" w:date="2017-01-01T23:02:00Z"/>
                    <w:sz w:val="21"/>
                    <w:szCs w:val="21"/>
                  </w:rPr>
                </w:rPrChange>
              </w:rPr>
            </w:pPr>
            <w:ins w:id="7264" w:author="蔚滢璐" w:date="2017-01-01T23:02:00Z">
              <w:r w:rsidRPr="00224E9F">
                <w:rPr>
                  <w:rFonts w:asciiTheme="minorEastAsia" w:hAnsiTheme="minorEastAsia"/>
                  <w:sz w:val="21"/>
                  <w:szCs w:val="21"/>
                  <w:rPrChange w:id="7265" w:author="蔚滢璐" w:date="2017-01-02T12:59:00Z">
                    <w:rPr>
                      <w:sz w:val="21"/>
                      <w:szCs w:val="21"/>
                    </w:rPr>
                  </w:rPrChange>
                </w:rPr>
                <w:t xml:space="preserve">private </w:t>
              </w:r>
            </w:ins>
            <w:ins w:id="7266" w:author="蔚滢璐" w:date="2017-01-01T23:04:00Z">
              <w:r w:rsidRPr="00224E9F">
                <w:rPr>
                  <w:rFonts w:asciiTheme="minorEastAsia" w:hAnsiTheme="minorEastAsia"/>
                  <w:sz w:val="21"/>
                  <w:szCs w:val="21"/>
                  <w:rPrChange w:id="7267" w:author="蔚滢璐" w:date="2017-01-02T12:59:00Z">
                    <w:rPr>
                      <w:sz w:val="21"/>
                      <w:szCs w:val="21"/>
                    </w:rPr>
                  </w:rPrChange>
                </w:rPr>
                <w:t>b</w:t>
              </w:r>
            </w:ins>
            <w:ins w:id="7268" w:author="蔚滢璐" w:date="2017-01-01T23:02:00Z">
              <w:r w:rsidRPr="00224E9F">
                <w:rPr>
                  <w:rFonts w:asciiTheme="minorEastAsia" w:hAnsiTheme="minorEastAsia"/>
                  <w:sz w:val="21"/>
                  <w:szCs w:val="21"/>
                  <w:rPrChange w:id="7269" w:author="蔚滢璐" w:date="2017-01-02T12:59:00Z">
                    <w:rPr>
                      <w:sz w:val="21"/>
                      <w:szCs w:val="21"/>
                    </w:rPr>
                  </w:rPrChange>
                </w:rPr>
                <w:t>oolean compare(HotelVO hotelVO1, HotelVO hotelVO2, SortBy sortBy, SortMethod, SortM)</w:t>
              </w:r>
            </w:ins>
          </w:p>
        </w:tc>
      </w:tr>
      <w:tr w:rsidR="00224E9F" w:rsidRPr="00224E9F" w:rsidTr="006E06D2">
        <w:trPr>
          <w:ins w:id="7270" w:author="蔚滢璐" w:date="2017-01-01T23:02:00Z"/>
        </w:trPr>
        <w:tc>
          <w:tcPr>
            <w:tcW w:w="1535" w:type="pct"/>
            <w:vMerge/>
          </w:tcPr>
          <w:p w:rsidR="00C06B5B" w:rsidRPr="00224E9F" w:rsidRDefault="00C06B5B" w:rsidP="00C06B5B">
            <w:pPr>
              <w:rPr>
                <w:ins w:id="7271" w:author="蔚滢璐" w:date="2017-01-01T23:02:00Z"/>
                <w:rFonts w:asciiTheme="minorEastAsia" w:hAnsiTheme="minorEastAsia"/>
                <w:sz w:val="21"/>
                <w:szCs w:val="21"/>
                <w:rPrChange w:id="7272" w:author="蔚滢璐" w:date="2017-01-02T12:59:00Z">
                  <w:rPr>
                    <w:ins w:id="7273" w:author="蔚滢璐" w:date="2017-01-01T23:02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C06B5B" w:rsidRPr="00224E9F" w:rsidRDefault="00C06B5B" w:rsidP="00C06B5B">
            <w:pPr>
              <w:rPr>
                <w:ins w:id="7274" w:author="蔚滢璐" w:date="2017-01-01T23:02:00Z"/>
                <w:rFonts w:asciiTheme="minorEastAsia" w:hAnsiTheme="minorEastAsia"/>
                <w:sz w:val="21"/>
                <w:szCs w:val="21"/>
                <w:rPrChange w:id="7275" w:author="蔚滢璐" w:date="2017-01-02T12:59:00Z">
                  <w:rPr>
                    <w:ins w:id="7276" w:author="蔚滢璐" w:date="2017-01-01T23:02:00Z"/>
                    <w:sz w:val="21"/>
                    <w:szCs w:val="21"/>
                  </w:rPr>
                </w:rPrChange>
              </w:rPr>
            </w:pPr>
            <w:ins w:id="7277" w:author="蔚滢璐" w:date="2017-01-01T23:02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27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782" w:type="pct"/>
          </w:tcPr>
          <w:p w:rsidR="00C06B5B" w:rsidRPr="00224E9F" w:rsidRDefault="00C06B5B" w:rsidP="00C06B5B">
            <w:pPr>
              <w:rPr>
                <w:ins w:id="7279" w:author="蔚滢璐" w:date="2017-01-01T23:02:00Z"/>
                <w:rFonts w:asciiTheme="minorEastAsia" w:hAnsiTheme="minorEastAsia"/>
                <w:sz w:val="21"/>
                <w:szCs w:val="21"/>
                <w:rPrChange w:id="7280" w:author="蔚滢璐" w:date="2017-01-02T12:59:00Z">
                  <w:rPr>
                    <w:ins w:id="7281" w:author="蔚滢璐" w:date="2017-01-01T23:02:00Z"/>
                    <w:sz w:val="21"/>
                    <w:szCs w:val="21"/>
                  </w:rPr>
                </w:rPrChange>
              </w:rPr>
            </w:pPr>
            <w:ins w:id="7282" w:author="蔚滢璐" w:date="2017-01-01T23:0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28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无</w:t>
              </w:r>
            </w:ins>
          </w:p>
        </w:tc>
      </w:tr>
      <w:tr w:rsidR="00224E9F" w:rsidRPr="00224E9F" w:rsidTr="006E06D2">
        <w:trPr>
          <w:ins w:id="7284" w:author="蔚滢璐" w:date="2017-01-01T23:02:00Z"/>
        </w:trPr>
        <w:tc>
          <w:tcPr>
            <w:tcW w:w="1535" w:type="pct"/>
            <w:vMerge/>
          </w:tcPr>
          <w:p w:rsidR="00C06B5B" w:rsidRPr="00224E9F" w:rsidRDefault="00C06B5B" w:rsidP="00C06B5B">
            <w:pPr>
              <w:rPr>
                <w:ins w:id="7285" w:author="蔚滢璐" w:date="2017-01-01T23:02:00Z"/>
                <w:rFonts w:asciiTheme="minorEastAsia" w:hAnsiTheme="minorEastAsia"/>
                <w:sz w:val="21"/>
                <w:szCs w:val="21"/>
                <w:rPrChange w:id="7286" w:author="蔚滢璐" w:date="2017-01-02T12:59:00Z">
                  <w:rPr>
                    <w:ins w:id="7287" w:author="蔚滢璐" w:date="2017-01-01T23:02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C06B5B" w:rsidRPr="00224E9F" w:rsidRDefault="00C06B5B" w:rsidP="00C06B5B">
            <w:pPr>
              <w:rPr>
                <w:ins w:id="7288" w:author="蔚滢璐" w:date="2017-01-01T23:02:00Z"/>
                <w:rFonts w:asciiTheme="minorEastAsia" w:hAnsiTheme="minorEastAsia"/>
                <w:sz w:val="21"/>
                <w:szCs w:val="21"/>
                <w:rPrChange w:id="7289" w:author="蔚滢璐" w:date="2017-01-02T12:59:00Z">
                  <w:rPr>
                    <w:ins w:id="7290" w:author="蔚滢璐" w:date="2017-01-01T23:02:00Z"/>
                    <w:sz w:val="21"/>
                    <w:szCs w:val="21"/>
                  </w:rPr>
                </w:rPrChange>
              </w:rPr>
            </w:pPr>
            <w:ins w:id="7291" w:author="蔚滢璐" w:date="2017-01-01T23:02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29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782" w:type="pct"/>
          </w:tcPr>
          <w:p w:rsidR="00C06B5B" w:rsidRPr="00224E9F" w:rsidRDefault="00C06B5B" w:rsidP="00C06B5B">
            <w:pPr>
              <w:rPr>
                <w:ins w:id="7293" w:author="蔚滢璐" w:date="2017-01-01T23:02:00Z"/>
                <w:rFonts w:asciiTheme="minorEastAsia" w:hAnsiTheme="minorEastAsia"/>
                <w:sz w:val="21"/>
                <w:szCs w:val="21"/>
                <w:rPrChange w:id="7294" w:author="蔚滢璐" w:date="2017-01-02T12:59:00Z">
                  <w:rPr>
                    <w:ins w:id="7295" w:author="蔚滢璐" w:date="2017-01-01T23:02:00Z"/>
                    <w:sz w:val="21"/>
                    <w:szCs w:val="21"/>
                  </w:rPr>
                </w:rPrChange>
              </w:rPr>
            </w:pPr>
            <w:ins w:id="7296" w:author="蔚滢璐" w:date="2017-01-01T23:0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29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返回两酒店的</w:t>
              </w:r>
            </w:ins>
            <w:ins w:id="7298" w:author="蔚滢璐" w:date="2017-01-01T23:0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29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比较结果</w:t>
              </w:r>
            </w:ins>
            <w:ins w:id="7300" w:author="蔚滢璐" w:date="2017-01-01T23:07:00Z">
              <w:r w:rsidR="00FB5C4C" w:rsidRPr="00224E9F">
                <w:rPr>
                  <w:rFonts w:asciiTheme="minorEastAsia" w:hAnsiTheme="minorEastAsia" w:hint="eastAsia"/>
                  <w:sz w:val="21"/>
                  <w:szCs w:val="21"/>
                  <w:rPrChange w:id="730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，调用OrderFor</w:t>
              </w:r>
              <w:r w:rsidR="00FB5C4C" w:rsidRPr="00224E9F">
                <w:rPr>
                  <w:rFonts w:asciiTheme="minorEastAsia" w:hAnsiTheme="minorEastAsia"/>
                  <w:sz w:val="21"/>
                  <w:szCs w:val="21"/>
                  <w:rPrChange w:id="7302" w:author="蔚滢璐" w:date="2017-01-02T12:59:00Z">
                    <w:rPr>
                      <w:sz w:val="21"/>
                      <w:szCs w:val="21"/>
                    </w:rPr>
                  </w:rPrChange>
                </w:rPr>
                <w:t>Hotel.has Reserved</w:t>
              </w:r>
            </w:ins>
          </w:p>
        </w:tc>
      </w:tr>
      <w:tr w:rsidR="00C06B5B" w:rsidRPr="00224E9F" w:rsidTr="006E06D2">
        <w:trPr>
          <w:ins w:id="7303" w:author="蔚滢璐" w:date="2017-01-01T22:27:00Z"/>
        </w:trPr>
        <w:tc>
          <w:tcPr>
            <w:tcW w:w="5000" w:type="pct"/>
            <w:gridSpan w:val="3"/>
          </w:tcPr>
          <w:p w:rsidR="00C06B5B" w:rsidRPr="00224E9F" w:rsidRDefault="00C06B5B" w:rsidP="00C06B5B">
            <w:pPr>
              <w:rPr>
                <w:ins w:id="7304" w:author="蔚滢璐" w:date="2017-01-01T22:27:00Z"/>
                <w:rFonts w:asciiTheme="minorEastAsia" w:hAnsiTheme="minorEastAsia"/>
                <w:sz w:val="21"/>
                <w:szCs w:val="21"/>
                <w:rPrChange w:id="7305" w:author="蔚滢璐" w:date="2017-01-02T12:59:00Z">
                  <w:rPr>
                    <w:ins w:id="7306" w:author="蔚滢璐" w:date="2017-01-01T22:27:00Z"/>
                    <w:sz w:val="21"/>
                    <w:szCs w:val="21"/>
                  </w:rPr>
                </w:rPrChange>
              </w:rPr>
            </w:pPr>
            <w:ins w:id="7307" w:author="蔚滢璐" w:date="2017-01-01T22:2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30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需要的服务（需接口）</w:t>
              </w:r>
            </w:ins>
          </w:p>
        </w:tc>
      </w:tr>
      <w:tr w:rsidR="00224E9F" w:rsidRPr="00224E9F" w:rsidTr="006E06D2">
        <w:trPr>
          <w:ins w:id="7309" w:author="蔚滢璐" w:date="2017-01-01T22:27:00Z"/>
        </w:trPr>
        <w:tc>
          <w:tcPr>
            <w:tcW w:w="1535" w:type="pct"/>
          </w:tcPr>
          <w:p w:rsidR="00C06B5B" w:rsidRPr="00224E9F" w:rsidRDefault="00C06B5B" w:rsidP="00C06B5B">
            <w:pPr>
              <w:rPr>
                <w:ins w:id="7310" w:author="蔚滢璐" w:date="2017-01-01T22:27:00Z"/>
                <w:rFonts w:asciiTheme="minorEastAsia" w:hAnsiTheme="minorEastAsia"/>
                <w:sz w:val="21"/>
                <w:szCs w:val="21"/>
                <w:rPrChange w:id="7311" w:author="蔚滢璐" w:date="2017-01-02T12:59:00Z">
                  <w:rPr>
                    <w:ins w:id="7312" w:author="蔚滢璐" w:date="2017-01-01T22:27:00Z"/>
                    <w:sz w:val="21"/>
                    <w:szCs w:val="21"/>
                  </w:rPr>
                </w:rPrChange>
              </w:rPr>
            </w:pPr>
            <w:ins w:id="7313" w:author="蔚滢璐" w:date="2017-01-01T22:2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31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C06B5B" w:rsidRPr="00224E9F" w:rsidRDefault="00C06B5B" w:rsidP="00C06B5B">
            <w:pPr>
              <w:rPr>
                <w:ins w:id="7315" w:author="蔚滢璐" w:date="2017-01-01T22:27:00Z"/>
                <w:rFonts w:asciiTheme="minorEastAsia" w:hAnsiTheme="minorEastAsia"/>
                <w:sz w:val="21"/>
                <w:szCs w:val="21"/>
                <w:rPrChange w:id="7316" w:author="蔚滢璐" w:date="2017-01-02T12:59:00Z">
                  <w:rPr>
                    <w:ins w:id="7317" w:author="蔚滢璐" w:date="2017-01-01T22:27:00Z"/>
                    <w:sz w:val="21"/>
                    <w:szCs w:val="21"/>
                  </w:rPr>
                </w:rPrChange>
              </w:rPr>
            </w:pPr>
            <w:ins w:id="7318" w:author="蔚滢璐" w:date="2017-01-01T22:2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31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服务</w:t>
              </w:r>
            </w:ins>
          </w:p>
        </w:tc>
      </w:tr>
      <w:tr w:rsidR="00224E9F" w:rsidRPr="00224E9F" w:rsidTr="006E06D2">
        <w:trPr>
          <w:ins w:id="7320" w:author="蔚滢璐" w:date="2017-01-01T22:51:00Z"/>
        </w:trPr>
        <w:tc>
          <w:tcPr>
            <w:tcW w:w="1535" w:type="pct"/>
          </w:tcPr>
          <w:p w:rsidR="00C06B5B" w:rsidRPr="00224E9F" w:rsidRDefault="00C06B5B" w:rsidP="00C06B5B">
            <w:pPr>
              <w:rPr>
                <w:ins w:id="7321" w:author="蔚滢璐" w:date="2017-01-01T22:51:00Z"/>
                <w:rFonts w:asciiTheme="minorEastAsia" w:hAnsiTheme="minorEastAsia"/>
                <w:sz w:val="21"/>
                <w:szCs w:val="21"/>
                <w:rPrChange w:id="7322" w:author="蔚滢璐" w:date="2017-01-02T12:59:00Z">
                  <w:rPr>
                    <w:ins w:id="7323" w:author="蔚滢璐" w:date="2017-01-01T22:51:00Z"/>
                    <w:sz w:val="21"/>
                    <w:szCs w:val="21"/>
                  </w:rPr>
                </w:rPrChange>
              </w:rPr>
            </w:pPr>
            <w:ins w:id="7324" w:author="蔚滢璐" w:date="2017-01-01T22:51:00Z">
              <w:r w:rsidRPr="00224E9F">
                <w:rPr>
                  <w:rFonts w:asciiTheme="minorEastAsia" w:hAnsiTheme="minorEastAsia"/>
                  <w:sz w:val="21"/>
                  <w:szCs w:val="21"/>
                  <w:rPrChange w:id="7325" w:author="蔚滢璐" w:date="2017-01-02T12:59:00Z">
                    <w:rPr>
                      <w:sz w:val="21"/>
                      <w:szCs w:val="21"/>
                    </w:rPr>
                  </w:rPrChange>
                </w:rPr>
                <w:t>HotelDao.getHotelList</w:t>
              </w:r>
            </w:ins>
          </w:p>
        </w:tc>
        <w:tc>
          <w:tcPr>
            <w:tcW w:w="3465" w:type="pct"/>
            <w:gridSpan w:val="2"/>
          </w:tcPr>
          <w:p w:rsidR="00C06B5B" w:rsidRPr="00224E9F" w:rsidRDefault="00FB5C4C" w:rsidP="00C06B5B">
            <w:pPr>
              <w:rPr>
                <w:ins w:id="7326" w:author="蔚滢璐" w:date="2017-01-01T22:51:00Z"/>
                <w:rFonts w:asciiTheme="minorEastAsia" w:hAnsiTheme="minorEastAsia"/>
                <w:sz w:val="21"/>
                <w:szCs w:val="21"/>
                <w:rPrChange w:id="7327" w:author="蔚滢璐" w:date="2017-01-02T12:59:00Z">
                  <w:rPr>
                    <w:ins w:id="7328" w:author="蔚滢璐" w:date="2017-01-01T22:51:00Z"/>
                    <w:sz w:val="21"/>
                    <w:szCs w:val="21"/>
                  </w:rPr>
                </w:rPrChange>
              </w:rPr>
            </w:pPr>
            <w:ins w:id="7329" w:author="蔚滢璐" w:date="2017-01-01T23:0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33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得到持久化数据对象列表</w:t>
              </w:r>
            </w:ins>
          </w:p>
        </w:tc>
      </w:tr>
      <w:tr w:rsidR="00224E9F" w:rsidRPr="00224E9F" w:rsidTr="006E06D2">
        <w:trPr>
          <w:ins w:id="7331" w:author="蔚滢璐" w:date="2017-01-01T23:07:00Z"/>
        </w:trPr>
        <w:tc>
          <w:tcPr>
            <w:tcW w:w="1535" w:type="pct"/>
          </w:tcPr>
          <w:p w:rsidR="00FB5C4C" w:rsidRPr="00224E9F" w:rsidRDefault="00FB5C4C" w:rsidP="00C06B5B">
            <w:pPr>
              <w:rPr>
                <w:ins w:id="7332" w:author="蔚滢璐" w:date="2017-01-01T23:07:00Z"/>
                <w:rFonts w:asciiTheme="minorEastAsia" w:hAnsiTheme="minorEastAsia"/>
                <w:sz w:val="21"/>
                <w:szCs w:val="21"/>
                <w:rPrChange w:id="7333" w:author="蔚滢璐" w:date="2017-01-02T12:59:00Z">
                  <w:rPr>
                    <w:ins w:id="7334" w:author="蔚滢璐" w:date="2017-01-01T23:07:00Z"/>
                    <w:sz w:val="21"/>
                    <w:szCs w:val="21"/>
                  </w:rPr>
                </w:rPrChange>
              </w:rPr>
            </w:pPr>
            <w:ins w:id="7335" w:author="蔚滢璐" w:date="2017-01-01T23:08:00Z">
              <w:r w:rsidRPr="00224E9F">
                <w:rPr>
                  <w:rFonts w:asciiTheme="minorEastAsia" w:hAnsiTheme="minorEastAsia"/>
                  <w:sz w:val="21"/>
                  <w:szCs w:val="21"/>
                  <w:rPrChange w:id="7336" w:author="蔚滢璐" w:date="2017-01-02T12:59:00Z">
                    <w:rPr>
                      <w:sz w:val="21"/>
                      <w:szCs w:val="21"/>
                    </w:rPr>
                  </w:rPrChange>
                </w:rPr>
                <w:lastRenderedPageBreak/>
                <w:t>Hotel.hasEnoughRoom</w:t>
              </w:r>
            </w:ins>
          </w:p>
        </w:tc>
        <w:tc>
          <w:tcPr>
            <w:tcW w:w="3465" w:type="pct"/>
            <w:gridSpan w:val="2"/>
          </w:tcPr>
          <w:p w:rsidR="00FB5C4C" w:rsidRPr="00224E9F" w:rsidRDefault="00FB5C4C" w:rsidP="00C06B5B">
            <w:pPr>
              <w:rPr>
                <w:ins w:id="7337" w:author="蔚滢璐" w:date="2017-01-01T23:07:00Z"/>
                <w:rFonts w:asciiTheme="minorEastAsia" w:hAnsiTheme="minorEastAsia"/>
                <w:sz w:val="21"/>
                <w:szCs w:val="21"/>
                <w:rPrChange w:id="7338" w:author="蔚滢璐" w:date="2017-01-02T12:59:00Z">
                  <w:rPr>
                    <w:ins w:id="7339" w:author="蔚滢璐" w:date="2017-01-01T23:07:00Z"/>
                    <w:sz w:val="21"/>
                    <w:szCs w:val="21"/>
                  </w:rPr>
                </w:rPrChange>
              </w:rPr>
            </w:pPr>
            <w:ins w:id="7340" w:author="蔚滢璐" w:date="2017-01-01T23:0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34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是否有足够多的可用客房</w:t>
              </w:r>
            </w:ins>
          </w:p>
        </w:tc>
      </w:tr>
      <w:tr w:rsidR="00224E9F" w:rsidRPr="00224E9F" w:rsidTr="006E06D2">
        <w:trPr>
          <w:ins w:id="7342" w:author="蔚滢璐" w:date="2017-01-01T23:08:00Z"/>
        </w:trPr>
        <w:tc>
          <w:tcPr>
            <w:tcW w:w="1535" w:type="pct"/>
          </w:tcPr>
          <w:p w:rsidR="00FB5C4C" w:rsidRPr="00224E9F" w:rsidRDefault="00FB5C4C" w:rsidP="00C06B5B">
            <w:pPr>
              <w:rPr>
                <w:ins w:id="7343" w:author="蔚滢璐" w:date="2017-01-01T23:08:00Z"/>
                <w:rFonts w:asciiTheme="minorEastAsia" w:hAnsiTheme="minorEastAsia"/>
                <w:sz w:val="21"/>
                <w:szCs w:val="21"/>
                <w:rPrChange w:id="7344" w:author="蔚滢璐" w:date="2017-01-02T12:59:00Z">
                  <w:rPr>
                    <w:ins w:id="7345" w:author="蔚滢璐" w:date="2017-01-01T23:08:00Z"/>
                    <w:sz w:val="21"/>
                    <w:szCs w:val="21"/>
                  </w:rPr>
                </w:rPrChange>
              </w:rPr>
            </w:pPr>
            <w:ins w:id="7346" w:author="蔚滢璐" w:date="2017-01-01T23:08:00Z">
              <w:r w:rsidRPr="00224E9F">
                <w:rPr>
                  <w:rFonts w:asciiTheme="minorEastAsia" w:hAnsiTheme="minorEastAsia"/>
                  <w:sz w:val="21"/>
                  <w:szCs w:val="21"/>
                  <w:rPrChange w:id="7347" w:author="蔚滢璐" w:date="2017-01-02T12:59:00Z">
                    <w:rPr>
                      <w:sz w:val="21"/>
                      <w:szCs w:val="21"/>
                    </w:rPr>
                  </w:rPrChange>
                </w:rPr>
                <w:t>OrderForUserController.has reserved</w:t>
              </w:r>
            </w:ins>
          </w:p>
        </w:tc>
        <w:tc>
          <w:tcPr>
            <w:tcW w:w="3465" w:type="pct"/>
            <w:gridSpan w:val="2"/>
          </w:tcPr>
          <w:p w:rsidR="00FB5C4C" w:rsidRPr="00224E9F" w:rsidRDefault="00FB5C4C" w:rsidP="00C06B5B">
            <w:pPr>
              <w:rPr>
                <w:ins w:id="7348" w:author="蔚滢璐" w:date="2017-01-01T23:08:00Z"/>
                <w:rFonts w:asciiTheme="minorEastAsia" w:hAnsiTheme="minorEastAsia"/>
                <w:sz w:val="21"/>
                <w:szCs w:val="21"/>
                <w:rPrChange w:id="7349" w:author="蔚滢璐" w:date="2017-01-02T12:59:00Z">
                  <w:rPr>
                    <w:ins w:id="7350" w:author="蔚滢璐" w:date="2017-01-01T23:08:00Z"/>
                    <w:sz w:val="21"/>
                    <w:szCs w:val="21"/>
                  </w:rPr>
                </w:rPrChange>
              </w:rPr>
            </w:pPr>
            <w:ins w:id="7351" w:author="蔚滢璐" w:date="2017-01-01T23:0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35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用户是否预定过特定酒店</w:t>
              </w:r>
            </w:ins>
          </w:p>
        </w:tc>
      </w:tr>
    </w:tbl>
    <w:p w:rsidR="006537F5" w:rsidRPr="00224E9F" w:rsidRDefault="006E06D2">
      <w:pPr>
        <w:pStyle w:val="a3"/>
        <w:ind w:left="1418" w:firstLineChars="0" w:firstLine="0"/>
        <w:rPr>
          <w:ins w:id="7353" w:author="蔚滢璐" w:date="2017-01-01T22:27:00Z"/>
          <w:rFonts w:asciiTheme="minorEastAsia" w:hAnsiTheme="minorEastAsia"/>
          <w:sz w:val="21"/>
          <w:szCs w:val="21"/>
          <w:rPrChange w:id="7354" w:author="蔚滢璐" w:date="2017-01-02T12:59:00Z">
            <w:rPr>
              <w:ins w:id="7355" w:author="蔚滢璐" w:date="2017-01-01T22:27:00Z"/>
              <w:sz w:val="21"/>
              <w:szCs w:val="21"/>
            </w:rPr>
          </w:rPrChange>
        </w:rPr>
        <w:pPrChange w:id="7356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7357" w:author="蔚滢璐" w:date="2017-01-01T22:27:00Z">
        <w:r w:rsidRPr="00224E9F">
          <w:rPr>
            <w:rFonts w:asciiTheme="minorEastAsia" w:hAnsiTheme="minorEastAsia"/>
            <w:sz w:val="21"/>
            <w:szCs w:val="21"/>
            <w:rPrChange w:id="7358" w:author="蔚滢璐" w:date="2017-01-02T12:59:00Z">
              <w:rPr>
                <w:sz w:val="21"/>
                <w:szCs w:val="21"/>
              </w:rPr>
            </w:rPrChange>
          </w:rPr>
          <w:t>ManagerHotelController</w:t>
        </w:r>
        <w:r w:rsidRPr="00224E9F">
          <w:rPr>
            <w:rFonts w:asciiTheme="minorEastAsia" w:hAnsiTheme="minorEastAsia" w:hint="eastAsia"/>
            <w:sz w:val="21"/>
            <w:szCs w:val="21"/>
            <w:rPrChange w:id="7359" w:author="蔚滢璐" w:date="2017-01-02T12:59:00Z">
              <w:rPr>
                <w:rFonts w:hint="eastAsia"/>
                <w:sz w:val="21"/>
                <w:szCs w:val="21"/>
              </w:rPr>
            </w:rPrChange>
          </w:rPr>
          <w:t>的接口规范：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631"/>
        <w:gridCol w:w="1091"/>
        <w:gridCol w:w="4574"/>
      </w:tblGrid>
      <w:tr w:rsidR="00224E9F" w:rsidRPr="00224E9F" w:rsidTr="006E06D2">
        <w:trPr>
          <w:ins w:id="7360" w:author="蔚滢璐" w:date="2017-01-01T22:27:00Z"/>
        </w:trPr>
        <w:tc>
          <w:tcPr>
            <w:tcW w:w="5000" w:type="pct"/>
            <w:gridSpan w:val="3"/>
          </w:tcPr>
          <w:p w:rsidR="006E06D2" w:rsidRPr="00224E9F" w:rsidRDefault="006E06D2" w:rsidP="006E06D2">
            <w:pPr>
              <w:rPr>
                <w:ins w:id="7361" w:author="蔚滢璐" w:date="2017-01-01T22:27:00Z"/>
                <w:rFonts w:asciiTheme="minorEastAsia" w:hAnsiTheme="minorEastAsia"/>
                <w:sz w:val="21"/>
                <w:szCs w:val="21"/>
                <w:rPrChange w:id="7362" w:author="蔚滢璐" w:date="2017-01-02T12:59:00Z">
                  <w:rPr>
                    <w:ins w:id="7363" w:author="蔚滢璐" w:date="2017-01-01T22:27:00Z"/>
                    <w:sz w:val="21"/>
                    <w:szCs w:val="21"/>
                  </w:rPr>
                </w:rPrChange>
              </w:rPr>
            </w:pPr>
            <w:ins w:id="7364" w:author="蔚滢璐" w:date="2017-01-01T22:2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36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提供的服务（供接口）</w:t>
              </w:r>
            </w:ins>
          </w:p>
        </w:tc>
      </w:tr>
      <w:tr w:rsidR="00224E9F" w:rsidRPr="00224E9F" w:rsidTr="006E06D2">
        <w:trPr>
          <w:ins w:id="7366" w:author="蔚滢璐" w:date="2017-01-01T22:27:00Z"/>
        </w:trPr>
        <w:tc>
          <w:tcPr>
            <w:tcW w:w="1535" w:type="pct"/>
            <w:vMerge w:val="restart"/>
          </w:tcPr>
          <w:p w:rsidR="006E06D2" w:rsidRPr="00224E9F" w:rsidRDefault="00706B65" w:rsidP="006E06D2">
            <w:pPr>
              <w:rPr>
                <w:ins w:id="7367" w:author="蔚滢璐" w:date="2017-01-01T22:27:00Z"/>
                <w:rFonts w:asciiTheme="minorEastAsia" w:hAnsiTheme="minorEastAsia"/>
                <w:sz w:val="21"/>
                <w:szCs w:val="21"/>
                <w:rPrChange w:id="7368" w:author="蔚滢璐" w:date="2017-01-02T12:59:00Z">
                  <w:rPr>
                    <w:ins w:id="7369" w:author="蔚滢璐" w:date="2017-01-01T22:27:00Z"/>
                    <w:sz w:val="21"/>
                    <w:szCs w:val="21"/>
                  </w:rPr>
                </w:rPrChange>
              </w:rPr>
            </w:pPr>
            <w:ins w:id="7370" w:author="蔚滢璐" w:date="2017-01-01T23:18:00Z">
              <w:r w:rsidRPr="00224E9F">
                <w:rPr>
                  <w:rFonts w:asciiTheme="minorEastAsia" w:hAnsiTheme="minorEastAsia"/>
                  <w:sz w:val="21"/>
                  <w:szCs w:val="21"/>
                  <w:rPrChange w:id="7371" w:author="蔚滢璐" w:date="2017-01-02T12:59:00Z">
                    <w:rPr>
                      <w:sz w:val="21"/>
                      <w:szCs w:val="21"/>
                    </w:rPr>
                  </w:rPrChange>
                </w:rPr>
                <w:t>ManagerHotelController. getHotelID</w:t>
              </w:r>
            </w:ins>
          </w:p>
        </w:tc>
        <w:tc>
          <w:tcPr>
            <w:tcW w:w="683" w:type="pct"/>
          </w:tcPr>
          <w:p w:rsidR="006E06D2" w:rsidRPr="00224E9F" w:rsidRDefault="006E06D2" w:rsidP="006E06D2">
            <w:pPr>
              <w:rPr>
                <w:ins w:id="7372" w:author="蔚滢璐" w:date="2017-01-01T22:27:00Z"/>
                <w:rFonts w:asciiTheme="minorEastAsia" w:hAnsiTheme="minorEastAsia"/>
                <w:sz w:val="21"/>
                <w:szCs w:val="21"/>
                <w:rPrChange w:id="7373" w:author="蔚滢璐" w:date="2017-01-02T12:59:00Z">
                  <w:rPr>
                    <w:ins w:id="7374" w:author="蔚滢璐" w:date="2017-01-01T22:27:00Z"/>
                    <w:sz w:val="21"/>
                    <w:szCs w:val="21"/>
                  </w:rPr>
                </w:rPrChange>
              </w:rPr>
            </w:pPr>
            <w:ins w:id="7375" w:author="蔚滢璐" w:date="2017-01-01T22:2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37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782" w:type="pct"/>
          </w:tcPr>
          <w:p w:rsidR="006E06D2" w:rsidRPr="00224E9F" w:rsidRDefault="00706B65" w:rsidP="006E06D2">
            <w:pPr>
              <w:rPr>
                <w:ins w:id="7377" w:author="蔚滢璐" w:date="2017-01-01T22:27:00Z"/>
                <w:rFonts w:asciiTheme="minorEastAsia" w:hAnsiTheme="minorEastAsia"/>
                <w:sz w:val="21"/>
                <w:szCs w:val="21"/>
                <w:rPrChange w:id="7378" w:author="蔚滢璐" w:date="2017-01-02T12:59:00Z">
                  <w:rPr>
                    <w:ins w:id="7379" w:author="蔚滢璐" w:date="2017-01-01T22:27:00Z"/>
                    <w:sz w:val="21"/>
                    <w:szCs w:val="21"/>
                  </w:rPr>
                </w:rPrChange>
              </w:rPr>
            </w:pPr>
            <w:ins w:id="7380" w:author="蔚滢璐" w:date="2017-01-01T23:18:00Z">
              <w:r w:rsidRPr="00224E9F">
                <w:rPr>
                  <w:rFonts w:asciiTheme="minorEastAsia" w:hAnsiTheme="minorEastAsia"/>
                  <w:sz w:val="21"/>
                  <w:szCs w:val="21"/>
                  <w:rPrChange w:id="7381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String getHotelID(String district)</w:t>
              </w:r>
            </w:ins>
          </w:p>
        </w:tc>
      </w:tr>
      <w:tr w:rsidR="00224E9F" w:rsidRPr="00224E9F" w:rsidTr="006E06D2">
        <w:trPr>
          <w:ins w:id="7382" w:author="蔚滢璐" w:date="2017-01-01T22:27:00Z"/>
        </w:trPr>
        <w:tc>
          <w:tcPr>
            <w:tcW w:w="1535" w:type="pct"/>
            <w:vMerge/>
          </w:tcPr>
          <w:p w:rsidR="006E06D2" w:rsidRPr="00224E9F" w:rsidRDefault="006E06D2" w:rsidP="006E06D2">
            <w:pPr>
              <w:rPr>
                <w:ins w:id="7383" w:author="蔚滢璐" w:date="2017-01-01T22:27:00Z"/>
                <w:rFonts w:asciiTheme="minorEastAsia" w:hAnsiTheme="minorEastAsia"/>
                <w:sz w:val="21"/>
                <w:szCs w:val="21"/>
                <w:rPrChange w:id="7384" w:author="蔚滢璐" w:date="2017-01-02T12:59:00Z">
                  <w:rPr>
                    <w:ins w:id="7385" w:author="蔚滢璐" w:date="2017-01-01T22:27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6E06D2" w:rsidRPr="00224E9F" w:rsidRDefault="006E06D2" w:rsidP="006E06D2">
            <w:pPr>
              <w:rPr>
                <w:ins w:id="7386" w:author="蔚滢璐" w:date="2017-01-01T22:27:00Z"/>
                <w:rFonts w:asciiTheme="minorEastAsia" w:hAnsiTheme="minorEastAsia"/>
                <w:sz w:val="21"/>
                <w:szCs w:val="21"/>
                <w:rPrChange w:id="7387" w:author="蔚滢璐" w:date="2017-01-02T12:59:00Z">
                  <w:rPr>
                    <w:ins w:id="7388" w:author="蔚滢璐" w:date="2017-01-01T22:27:00Z"/>
                    <w:sz w:val="21"/>
                    <w:szCs w:val="21"/>
                  </w:rPr>
                </w:rPrChange>
              </w:rPr>
            </w:pPr>
            <w:ins w:id="7389" w:author="蔚滢璐" w:date="2017-01-01T22:2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39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782" w:type="pct"/>
          </w:tcPr>
          <w:p w:rsidR="006E06D2" w:rsidRPr="00224E9F" w:rsidRDefault="00706B65" w:rsidP="006E06D2">
            <w:pPr>
              <w:rPr>
                <w:ins w:id="7391" w:author="蔚滢璐" w:date="2017-01-01T22:27:00Z"/>
                <w:rFonts w:asciiTheme="minorEastAsia" w:hAnsiTheme="minorEastAsia"/>
                <w:sz w:val="21"/>
                <w:szCs w:val="21"/>
                <w:rPrChange w:id="7392" w:author="蔚滢璐" w:date="2017-01-02T12:59:00Z">
                  <w:rPr>
                    <w:ins w:id="7393" w:author="蔚滢璐" w:date="2017-01-01T22:27:00Z"/>
                    <w:sz w:val="21"/>
                    <w:szCs w:val="21"/>
                  </w:rPr>
                </w:rPrChange>
              </w:rPr>
            </w:pPr>
            <w:ins w:id="7394" w:author="蔚滢璐" w:date="2017-01-01T23:1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39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无</w:t>
              </w:r>
            </w:ins>
          </w:p>
        </w:tc>
      </w:tr>
      <w:tr w:rsidR="00224E9F" w:rsidRPr="00224E9F" w:rsidTr="006E06D2">
        <w:trPr>
          <w:ins w:id="7396" w:author="蔚滢璐" w:date="2017-01-01T22:27:00Z"/>
        </w:trPr>
        <w:tc>
          <w:tcPr>
            <w:tcW w:w="1535" w:type="pct"/>
            <w:vMerge/>
          </w:tcPr>
          <w:p w:rsidR="006E06D2" w:rsidRPr="00224E9F" w:rsidRDefault="006E06D2" w:rsidP="006E06D2">
            <w:pPr>
              <w:rPr>
                <w:ins w:id="7397" w:author="蔚滢璐" w:date="2017-01-01T22:27:00Z"/>
                <w:rFonts w:asciiTheme="minorEastAsia" w:hAnsiTheme="minorEastAsia"/>
                <w:sz w:val="21"/>
                <w:szCs w:val="21"/>
                <w:rPrChange w:id="7398" w:author="蔚滢璐" w:date="2017-01-02T12:59:00Z">
                  <w:rPr>
                    <w:ins w:id="7399" w:author="蔚滢璐" w:date="2017-01-01T22:27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6E06D2" w:rsidRPr="00224E9F" w:rsidRDefault="006E06D2" w:rsidP="006E06D2">
            <w:pPr>
              <w:rPr>
                <w:ins w:id="7400" w:author="蔚滢璐" w:date="2017-01-01T22:27:00Z"/>
                <w:rFonts w:asciiTheme="minorEastAsia" w:hAnsiTheme="minorEastAsia"/>
                <w:sz w:val="21"/>
                <w:szCs w:val="21"/>
                <w:rPrChange w:id="7401" w:author="蔚滢璐" w:date="2017-01-02T12:59:00Z">
                  <w:rPr>
                    <w:ins w:id="7402" w:author="蔚滢璐" w:date="2017-01-01T22:27:00Z"/>
                    <w:sz w:val="21"/>
                    <w:szCs w:val="21"/>
                  </w:rPr>
                </w:rPrChange>
              </w:rPr>
            </w:pPr>
            <w:ins w:id="7403" w:author="蔚滢璐" w:date="2017-01-01T22:2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40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782" w:type="pct"/>
          </w:tcPr>
          <w:p w:rsidR="006E06D2" w:rsidRPr="00224E9F" w:rsidRDefault="00706B65" w:rsidP="006E06D2">
            <w:pPr>
              <w:rPr>
                <w:ins w:id="7405" w:author="蔚滢璐" w:date="2017-01-01T22:27:00Z"/>
                <w:rFonts w:asciiTheme="minorEastAsia" w:hAnsiTheme="minorEastAsia"/>
                <w:sz w:val="21"/>
                <w:szCs w:val="21"/>
                <w:rPrChange w:id="7406" w:author="蔚滢璐" w:date="2017-01-02T12:59:00Z">
                  <w:rPr>
                    <w:ins w:id="7407" w:author="蔚滢璐" w:date="2017-01-01T22:27:00Z"/>
                    <w:sz w:val="21"/>
                    <w:szCs w:val="21"/>
                  </w:rPr>
                </w:rPrChange>
              </w:rPr>
            </w:pPr>
            <w:ins w:id="7408" w:author="蔚滢璐" w:date="2017-01-01T23:1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40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调用HotelDao.getNewHotelID</w:t>
              </w:r>
            </w:ins>
          </w:p>
        </w:tc>
      </w:tr>
      <w:tr w:rsidR="00224E9F" w:rsidRPr="00224E9F" w:rsidTr="006E06D2">
        <w:trPr>
          <w:ins w:id="7410" w:author="蔚滢璐" w:date="2017-01-01T23:18:00Z"/>
        </w:trPr>
        <w:tc>
          <w:tcPr>
            <w:tcW w:w="1535" w:type="pct"/>
            <w:vMerge w:val="restart"/>
          </w:tcPr>
          <w:p w:rsidR="00706B65" w:rsidRPr="00224E9F" w:rsidRDefault="00706B65" w:rsidP="00706B65">
            <w:pPr>
              <w:rPr>
                <w:ins w:id="7411" w:author="蔚滢璐" w:date="2017-01-01T23:18:00Z"/>
                <w:rFonts w:asciiTheme="minorEastAsia" w:hAnsiTheme="minorEastAsia"/>
                <w:sz w:val="21"/>
                <w:szCs w:val="21"/>
                <w:rPrChange w:id="7412" w:author="蔚滢璐" w:date="2017-01-02T12:59:00Z">
                  <w:rPr>
                    <w:ins w:id="7413" w:author="蔚滢璐" w:date="2017-01-01T23:18:00Z"/>
                    <w:sz w:val="21"/>
                    <w:szCs w:val="21"/>
                  </w:rPr>
                </w:rPrChange>
              </w:rPr>
            </w:pPr>
            <w:ins w:id="7414" w:author="蔚滢璐" w:date="2017-01-01T23:20:00Z">
              <w:r w:rsidRPr="00224E9F">
                <w:rPr>
                  <w:rFonts w:asciiTheme="minorEastAsia" w:hAnsiTheme="minorEastAsia"/>
                  <w:sz w:val="21"/>
                  <w:szCs w:val="21"/>
                  <w:rPrChange w:id="7415" w:author="蔚滢璐" w:date="2017-01-02T12:59:00Z">
                    <w:rPr>
                      <w:sz w:val="21"/>
                      <w:szCs w:val="21"/>
                    </w:rPr>
                  </w:rPrChange>
                </w:rPr>
                <w:t>ManagerHotelController. addHotel</w:t>
              </w:r>
            </w:ins>
          </w:p>
        </w:tc>
        <w:tc>
          <w:tcPr>
            <w:tcW w:w="683" w:type="pct"/>
          </w:tcPr>
          <w:p w:rsidR="00706B65" w:rsidRPr="00224E9F" w:rsidRDefault="00706B65" w:rsidP="00706B65">
            <w:pPr>
              <w:rPr>
                <w:ins w:id="7416" w:author="蔚滢璐" w:date="2017-01-01T23:18:00Z"/>
                <w:rFonts w:asciiTheme="minorEastAsia" w:hAnsiTheme="minorEastAsia"/>
                <w:sz w:val="21"/>
                <w:szCs w:val="21"/>
                <w:rPrChange w:id="7417" w:author="蔚滢璐" w:date="2017-01-02T12:59:00Z">
                  <w:rPr>
                    <w:ins w:id="7418" w:author="蔚滢璐" w:date="2017-01-01T23:18:00Z"/>
                    <w:sz w:val="21"/>
                    <w:szCs w:val="21"/>
                  </w:rPr>
                </w:rPrChange>
              </w:rPr>
            </w:pPr>
            <w:ins w:id="7419" w:author="蔚滢璐" w:date="2017-01-01T23:1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42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782" w:type="pct"/>
          </w:tcPr>
          <w:p w:rsidR="00706B65" w:rsidRPr="00224E9F" w:rsidRDefault="00706B65" w:rsidP="00706B65">
            <w:pPr>
              <w:rPr>
                <w:ins w:id="7421" w:author="蔚滢璐" w:date="2017-01-01T23:18:00Z"/>
                <w:rFonts w:asciiTheme="minorEastAsia" w:hAnsiTheme="minorEastAsia"/>
                <w:sz w:val="21"/>
                <w:szCs w:val="21"/>
                <w:rPrChange w:id="7422" w:author="蔚滢璐" w:date="2017-01-02T12:59:00Z">
                  <w:rPr>
                    <w:ins w:id="7423" w:author="蔚滢璐" w:date="2017-01-01T23:18:00Z"/>
                    <w:sz w:val="21"/>
                    <w:szCs w:val="21"/>
                  </w:rPr>
                </w:rPrChange>
              </w:rPr>
            </w:pPr>
            <w:ins w:id="7424" w:author="蔚滢璐" w:date="2017-01-01T23:20:00Z">
              <w:r w:rsidRPr="00224E9F">
                <w:rPr>
                  <w:rFonts w:asciiTheme="minorEastAsia" w:hAnsiTheme="minorEastAsia"/>
                  <w:sz w:val="21"/>
                  <w:szCs w:val="21"/>
                  <w:rPrChange w:id="7425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ResultMessage addHotel(HotelVO hotelVO)</w:t>
              </w:r>
            </w:ins>
          </w:p>
        </w:tc>
      </w:tr>
      <w:tr w:rsidR="00224E9F" w:rsidRPr="00224E9F" w:rsidTr="006E06D2">
        <w:trPr>
          <w:ins w:id="7426" w:author="蔚滢璐" w:date="2017-01-01T23:18:00Z"/>
        </w:trPr>
        <w:tc>
          <w:tcPr>
            <w:tcW w:w="1535" w:type="pct"/>
            <w:vMerge/>
          </w:tcPr>
          <w:p w:rsidR="00706B65" w:rsidRPr="00224E9F" w:rsidRDefault="00706B65" w:rsidP="00706B65">
            <w:pPr>
              <w:rPr>
                <w:ins w:id="7427" w:author="蔚滢璐" w:date="2017-01-01T23:18:00Z"/>
                <w:rFonts w:asciiTheme="minorEastAsia" w:hAnsiTheme="minorEastAsia"/>
                <w:sz w:val="21"/>
                <w:szCs w:val="21"/>
                <w:rPrChange w:id="7428" w:author="蔚滢璐" w:date="2017-01-02T12:59:00Z">
                  <w:rPr>
                    <w:ins w:id="7429" w:author="蔚滢璐" w:date="2017-01-01T23:18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706B65" w:rsidRPr="00224E9F" w:rsidRDefault="00706B65" w:rsidP="00706B65">
            <w:pPr>
              <w:rPr>
                <w:ins w:id="7430" w:author="蔚滢璐" w:date="2017-01-01T23:18:00Z"/>
                <w:rFonts w:asciiTheme="minorEastAsia" w:hAnsiTheme="minorEastAsia"/>
                <w:sz w:val="21"/>
                <w:szCs w:val="21"/>
                <w:rPrChange w:id="7431" w:author="蔚滢璐" w:date="2017-01-02T12:59:00Z">
                  <w:rPr>
                    <w:ins w:id="7432" w:author="蔚滢璐" w:date="2017-01-01T23:18:00Z"/>
                    <w:sz w:val="21"/>
                    <w:szCs w:val="21"/>
                  </w:rPr>
                </w:rPrChange>
              </w:rPr>
            </w:pPr>
            <w:ins w:id="7433" w:author="蔚滢璐" w:date="2017-01-01T23:1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43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782" w:type="pct"/>
          </w:tcPr>
          <w:p w:rsidR="00706B65" w:rsidRPr="00224E9F" w:rsidRDefault="00706B65" w:rsidP="00706B65">
            <w:pPr>
              <w:rPr>
                <w:ins w:id="7435" w:author="蔚滢璐" w:date="2017-01-01T23:18:00Z"/>
                <w:rFonts w:asciiTheme="minorEastAsia" w:hAnsiTheme="minorEastAsia"/>
                <w:sz w:val="21"/>
                <w:szCs w:val="21"/>
                <w:rPrChange w:id="7436" w:author="蔚滢璐" w:date="2017-01-02T12:59:00Z">
                  <w:rPr>
                    <w:ins w:id="7437" w:author="蔚滢璐" w:date="2017-01-01T23:18:00Z"/>
                    <w:sz w:val="21"/>
                    <w:szCs w:val="21"/>
                  </w:rPr>
                </w:rPrChange>
              </w:rPr>
            </w:pPr>
            <w:ins w:id="7438" w:author="蔚滢璐" w:date="2017-01-01T23:2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43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无</w:t>
              </w:r>
            </w:ins>
          </w:p>
        </w:tc>
      </w:tr>
      <w:tr w:rsidR="00224E9F" w:rsidRPr="00224E9F" w:rsidTr="006E06D2">
        <w:trPr>
          <w:ins w:id="7440" w:author="蔚滢璐" w:date="2017-01-01T23:18:00Z"/>
        </w:trPr>
        <w:tc>
          <w:tcPr>
            <w:tcW w:w="1535" w:type="pct"/>
            <w:vMerge/>
          </w:tcPr>
          <w:p w:rsidR="00706B65" w:rsidRPr="00224E9F" w:rsidRDefault="00706B65" w:rsidP="00706B65">
            <w:pPr>
              <w:rPr>
                <w:ins w:id="7441" w:author="蔚滢璐" w:date="2017-01-01T23:18:00Z"/>
                <w:rFonts w:asciiTheme="minorEastAsia" w:hAnsiTheme="minorEastAsia"/>
                <w:sz w:val="21"/>
                <w:szCs w:val="21"/>
                <w:rPrChange w:id="7442" w:author="蔚滢璐" w:date="2017-01-02T12:59:00Z">
                  <w:rPr>
                    <w:ins w:id="7443" w:author="蔚滢璐" w:date="2017-01-01T23:18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706B65" w:rsidRPr="00224E9F" w:rsidRDefault="00706B65" w:rsidP="00706B65">
            <w:pPr>
              <w:rPr>
                <w:ins w:id="7444" w:author="蔚滢璐" w:date="2017-01-01T23:18:00Z"/>
                <w:rFonts w:asciiTheme="minorEastAsia" w:hAnsiTheme="minorEastAsia"/>
                <w:sz w:val="21"/>
                <w:szCs w:val="21"/>
                <w:rPrChange w:id="7445" w:author="蔚滢璐" w:date="2017-01-02T12:59:00Z">
                  <w:rPr>
                    <w:ins w:id="7446" w:author="蔚滢璐" w:date="2017-01-01T23:18:00Z"/>
                    <w:sz w:val="21"/>
                    <w:szCs w:val="21"/>
                  </w:rPr>
                </w:rPrChange>
              </w:rPr>
            </w:pPr>
            <w:ins w:id="7447" w:author="蔚滢璐" w:date="2017-01-01T23:1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44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782" w:type="pct"/>
          </w:tcPr>
          <w:p w:rsidR="00706B65" w:rsidRPr="00224E9F" w:rsidRDefault="00706B65" w:rsidP="00706B65">
            <w:pPr>
              <w:rPr>
                <w:ins w:id="7449" w:author="蔚滢璐" w:date="2017-01-01T23:18:00Z"/>
                <w:rFonts w:asciiTheme="minorEastAsia" w:hAnsiTheme="minorEastAsia"/>
                <w:sz w:val="21"/>
                <w:szCs w:val="21"/>
                <w:rPrChange w:id="7450" w:author="蔚滢璐" w:date="2017-01-02T12:59:00Z">
                  <w:rPr>
                    <w:ins w:id="7451" w:author="蔚滢璐" w:date="2017-01-01T23:18:00Z"/>
                    <w:sz w:val="21"/>
                    <w:szCs w:val="21"/>
                  </w:rPr>
                </w:rPrChange>
              </w:rPr>
            </w:pPr>
            <w:ins w:id="7452" w:author="蔚滢璐" w:date="2017-01-01T23:2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45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</w:t>
              </w:r>
              <w:r w:rsidRPr="00224E9F">
                <w:rPr>
                  <w:rFonts w:asciiTheme="minorEastAsia" w:hAnsiTheme="minorEastAsia"/>
                  <w:sz w:val="21"/>
                  <w:szCs w:val="21"/>
                  <w:rPrChange w:id="7454" w:author="蔚滢璐" w:date="2017-01-02T12:59:00Z">
                    <w:rPr>
                      <w:sz w:val="21"/>
                      <w:szCs w:val="21"/>
                    </w:rPr>
                  </w:rPrChange>
                </w:rPr>
                <w:t xml:space="preserve"> Hotel.addHotel(hotelVO)</w:t>
              </w:r>
            </w:ins>
          </w:p>
        </w:tc>
      </w:tr>
      <w:tr w:rsidR="00706B65" w:rsidRPr="00224E9F" w:rsidTr="006E06D2">
        <w:trPr>
          <w:ins w:id="7455" w:author="蔚滢璐" w:date="2017-01-01T22:27:00Z"/>
        </w:trPr>
        <w:tc>
          <w:tcPr>
            <w:tcW w:w="5000" w:type="pct"/>
            <w:gridSpan w:val="3"/>
          </w:tcPr>
          <w:p w:rsidR="00706B65" w:rsidRPr="00224E9F" w:rsidRDefault="00706B65" w:rsidP="00706B65">
            <w:pPr>
              <w:rPr>
                <w:ins w:id="7456" w:author="蔚滢璐" w:date="2017-01-01T22:27:00Z"/>
                <w:rFonts w:asciiTheme="minorEastAsia" w:hAnsiTheme="minorEastAsia"/>
                <w:sz w:val="21"/>
                <w:szCs w:val="21"/>
                <w:rPrChange w:id="7457" w:author="蔚滢璐" w:date="2017-01-02T12:59:00Z">
                  <w:rPr>
                    <w:ins w:id="7458" w:author="蔚滢璐" w:date="2017-01-01T22:27:00Z"/>
                    <w:sz w:val="21"/>
                    <w:szCs w:val="21"/>
                  </w:rPr>
                </w:rPrChange>
              </w:rPr>
            </w:pPr>
            <w:ins w:id="7459" w:author="蔚滢璐" w:date="2017-01-01T22:2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46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需要的服务（需接口）</w:t>
              </w:r>
            </w:ins>
          </w:p>
        </w:tc>
      </w:tr>
      <w:tr w:rsidR="00224E9F" w:rsidRPr="00224E9F" w:rsidTr="006E06D2">
        <w:trPr>
          <w:ins w:id="7461" w:author="蔚滢璐" w:date="2017-01-01T22:27:00Z"/>
        </w:trPr>
        <w:tc>
          <w:tcPr>
            <w:tcW w:w="1535" w:type="pct"/>
          </w:tcPr>
          <w:p w:rsidR="00706B65" w:rsidRPr="00224E9F" w:rsidRDefault="00706B65" w:rsidP="00706B65">
            <w:pPr>
              <w:rPr>
                <w:ins w:id="7462" w:author="蔚滢璐" w:date="2017-01-01T22:27:00Z"/>
                <w:rFonts w:asciiTheme="minorEastAsia" w:hAnsiTheme="minorEastAsia"/>
                <w:sz w:val="21"/>
                <w:szCs w:val="21"/>
                <w:rPrChange w:id="7463" w:author="蔚滢璐" w:date="2017-01-02T12:59:00Z">
                  <w:rPr>
                    <w:ins w:id="7464" w:author="蔚滢璐" w:date="2017-01-01T22:27:00Z"/>
                    <w:sz w:val="21"/>
                    <w:szCs w:val="21"/>
                  </w:rPr>
                </w:rPrChange>
              </w:rPr>
            </w:pPr>
            <w:ins w:id="7465" w:author="蔚滢璐" w:date="2017-01-01T22:2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46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706B65" w:rsidRPr="00224E9F" w:rsidRDefault="00706B65" w:rsidP="00706B65">
            <w:pPr>
              <w:rPr>
                <w:ins w:id="7467" w:author="蔚滢璐" w:date="2017-01-01T22:27:00Z"/>
                <w:rFonts w:asciiTheme="minorEastAsia" w:hAnsiTheme="minorEastAsia"/>
                <w:sz w:val="21"/>
                <w:szCs w:val="21"/>
                <w:rPrChange w:id="7468" w:author="蔚滢璐" w:date="2017-01-02T12:59:00Z">
                  <w:rPr>
                    <w:ins w:id="7469" w:author="蔚滢璐" w:date="2017-01-01T22:27:00Z"/>
                    <w:sz w:val="21"/>
                    <w:szCs w:val="21"/>
                  </w:rPr>
                </w:rPrChange>
              </w:rPr>
            </w:pPr>
            <w:ins w:id="7470" w:author="蔚滢璐" w:date="2017-01-01T22:2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47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服务</w:t>
              </w:r>
            </w:ins>
          </w:p>
        </w:tc>
      </w:tr>
      <w:tr w:rsidR="00224E9F" w:rsidRPr="00224E9F" w:rsidTr="006E06D2">
        <w:trPr>
          <w:ins w:id="7472" w:author="蔚滢璐" w:date="2017-01-01T23:21:00Z"/>
        </w:trPr>
        <w:tc>
          <w:tcPr>
            <w:tcW w:w="1535" w:type="pct"/>
          </w:tcPr>
          <w:p w:rsidR="00706B65" w:rsidRPr="00224E9F" w:rsidRDefault="00706B65" w:rsidP="00706B65">
            <w:pPr>
              <w:rPr>
                <w:ins w:id="7473" w:author="蔚滢璐" w:date="2017-01-01T23:21:00Z"/>
                <w:rFonts w:asciiTheme="minorEastAsia" w:hAnsiTheme="minorEastAsia"/>
                <w:sz w:val="21"/>
                <w:szCs w:val="21"/>
                <w:rPrChange w:id="7474" w:author="蔚滢璐" w:date="2017-01-02T12:59:00Z">
                  <w:rPr>
                    <w:ins w:id="7475" w:author="蔚滢璐" w:date="2017-01-01T23:21:00Z"/>
                    <w:sz w:val="21"/>
                    <w:szCs w:val="21"/>
                  </w:rPr>
                </w:rPrChange>
              </w:rPr>
            </w:pPr>
            <w:ins w:id="7476" w:author="蔚滢璐" w:date="2017-01-01T23:24:00Z">
              <w:r w:rsidRPr="00224E9F">
                <w:rPr>
                  <w:rFonts w:asciiTheme="minorEastAsia" w:hAnsiTheme="minorEastAsia"/>
                  <w:sz w:val="21"/>
                  <w:szCs w:val="21"/>
                  <w:rPrChange w:id="7477" w:author="蔚滢璐" w:date="2017-01-02T12:59:00Z">
                    <w:rPr>
                      <w:sz w:val="21"/>
                      <w:szCs w:val="21"/>
                    </w:rPr>
                  </w:rPrChange>
                </w:rPr>
                <w:t>HotelDao.getNewHotelID</w:t>
              </w:r>
            </w:ins>
          </w:p>
        </w:tc>
        <w:tc>
          <w:tcPr>
            <w:tcW w:w="3465" w:type="pct"/>
            <w:gridSpan w:val="2"/>
          </w:tcPr>
          <w:p w:rsidR="00706B65" w:rsidRPr="00224E9F" w:rsidRDefault="00706B65" w:rsidP="00706B65">
            <w:pPr>
              <w:rPr>
                <w:ins w:id="7478" w:author="蔚滢璐" w:date="2017-01-01T23:21:00Z"/>
                <w:rFonts w:asciiTheme="minorEastAsia" w:hAnsiTheme="minorEastAsia"/>
                <w:sz w:val="21"/>
                <w:szCs w:val="21"/>
                <w:rPrChange w:id="7479" w:author="蔚滢璐" w:date="2017-01-02T12:59:00Z">
                  <w:rPr>
                    <w:ins w:id="7480" w:author="蔚滢璐" w:date="2017-01-01T23:21:00Z"/>
                    <w:sz w:val="21"/>
                    <w:szCs w:val="21"/>
                  </w:rPr>
                </w:rPrChange>
              </w:rPr>
            </w:pPr>
            <w:ins w:id="7481" w:author="蔚滢璐" w:date="2017-01-01T23:2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48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得到某地区一个新的酒店编号</w:t>
              </w:r>
            </w:ins>
          </w:p>
        </w:tc>
      </w:tr>
      <w:tr w:rsidR="00224E9F" w:rsidRPr="00224E9F" w:rsidTr="006E06D2">
        <w:trPr>
          <w:ins w:id="7483" w:author="蔚滢璐" w:date="2017-01-01T23:25:00Z"/>
        </w:trPr>
        <w:tc>
          <w:tcPr>
            <w:tcW w:w="1535" w:type="pct"/>
          </w:tcPr>
          <w:p w:rsidR="00706B65" w:rsidRPr="00224E9F" w:rsidRDefault="00706B65" w:rsidP="00706B65">
            <w:pPr>
              <w:rPr>
                <w:ins w:id="7484" w:author="蔚滢璐" w:date="2017-01-01T23:25:00Z"/>
                <w:rFonts w:asciiTheme="minorEastAsia" w:hAnsiTheme="minorEastAsia"/>
                <w:sz w:val="21"/>
                <w:szCs w:val="21"/>
                <w:rPrChange w:id="7485" w:author="蔚滢璐" w:date="2017-01-02T12:59:00Z">
                  <w:rPr>
                    <w:ins w:id="7486" w:author="蔚滢璐" w:date="2017-01-01T23:25:00Z"/>
                    <w:sz w:val="21"/>
                    <w:szCs w:val="21"/>
                  </w:rPr>
                </w:rPrChange>
              </w:rPr>
            </w:pPr>
            <w:ins w:id="7487" w:author="蔚滢璐" w:date="2017-01-01T23:25:00Z">
              <w:r w:rsidRPr="00224E9F">
                <w:rPr>
                  <w:rFonts w:asciiTheme="minorEastAsia" w:hAnsiTheme="minorEastAsia"/>
                  <w:sz w:val="21"/>
                  <w:szCs w:val="21"/>
                  <w:rPrChange w:id="7488" w:author="蔚滢璐" w:date="2017-01-02T12:59:00Z">
                    <w:rPr>
                      <w:sz w:val="21"/>
                      <w:szCs w:val="21"/>
                    </w:rPr>
                  </w:rPrChange>
                </w:rPr>
                <w:t>Hotel.addHotel</w:t>
              </w:r>
            </w:ins>
          </w:p>
        </w:tc>
        <w:tc>
          <w:tcPr>
            <w:tcW w:w="3465" w:type="pct"/>
            <w:gridSpan w:val="2"/>
          </w:tcPr>
          <w:p w:rsidR="00706B65" w:rsidRPr="00224E9F" w:rsidRDefault="00706B65" w:rsidP="00706B65">
            <w:pPr>
              <w:rPr>
                <w:ins w:id="7489" w:author="蔚滢璐" w:date="2017-01-01T23:25:00Z"/>
                <w:rFonts w:asciiTheme="minorEastAsia" w:hAnsiTheme="minorEastAsia"/>
                <w:sz w:val="21"/>
                <w:szCs w:val="21"/>
                <w:rPrChange w:id="7490" w:author="蔚滢璐" w:date="2017-01-02T12:59:00Z">
                  <w:rPr>
                    <w:ins w:id="7491" w:author="蔚滢璐" w:date="2017-01-01T23:25:00Z"/>
                    <w:sz w:val="21"/>
                    <w:szCs w:val="21"/>
                  </w:rPr>
                </w:rPrChange>
              </w:rPr>
            </w:pPr>
            <w:ins w:id="7492" w:author="蔚滢璐" w:date="2017-01-01T23:2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49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增加一个酒店并返回结果</w:t>
              </w:r>
            </w:ins>
          </w:p>
        </w:tc>
      </w:tr>
    </w:tbl>
    <w:p w:rsidR="00706B65" w:rsidRPr="00224E9F" w:rsidRDefault="00706B65" w:rsidP="001A726D">
      <w:pPr>
        <w:pStyle w:val="a3"/>
        <w:ind w:left="1418" w:firstLineChars="0" w:firstLine="0"/>
        <w:rPr>
          <w:ins w:id="7494" w:author="蔚滢璐" w:date="2017-01-01T23:26:00Z"/>
          <w:rFonts w:asciiTheme="minorEastAsia" w:hAnsiTheme="minorEastAsia"/>
          <w:sz w:val="21"/>
          <w:szCs w:val="21"/>
          <w:rPrChange w:id="7495" w:author="蔚滢璐" w:date="2017-01-02T12:59:00Z">
            <w:rPr>
              <w:ins w:id="7496" w:author="蔚滢璐" w:date="2017-01-01T23:26:00Z"/>
              <w:sz w:val="21"/>
              <w:szCs w:val="21"/>
            </w:rPr>
          </w:rPrChange>
        </w:rPr>
      </w:pPr>
      <w:ins w:id="7497" w:author="蔚滢璐" w:date="2017-01-01T23:26:00Z">
        <w:r w:rsidRPr="00224E9F">
          <w:rPr>
            <w:rFonts w:asciiTheme="minorEastAsia" w:hAnsiTheme="minorEastAsia" w:hint="eastAsia"/>
            <w:sz w:val="21"/>
            <w:szCs w:val="21"/>
            <w:rPrChange w:id="7498" w:author="蔚滢璐" w:date="2017-01-02T12:59:00Z">
              <w:rPr>
                <w:rFonts w:hint="eastAsia"/>
                <w:sz w:val="21"/>
                <w:szCs w:val="21"/>
              </w:rPr>
            </w:rPrChange>
          </w:rPr>
          <w:t>Hotel的接口规范：</w:t>
        </w:r>
      </w:ins>
    </w:p>
    <w:tbl>
      <w:tblPr>
        <w:tblStyle w:val="af3"/>
        <w:tblW w:w="5000" w:type="pct"/>
        <w:tblLayout w:type="fixed"/>
        <w:tblLook w:val="04A0" w:firstRow="1" w:lastRow="0" w:firstColumn="1" w:lastColumn="0" w:noHBand="0" w:noVBand="1"/>
      </w:tblPr>
      <w:tblGrid>
        <w:gridCol w:w="2547"/>
        <w:gridCol w:w="1218"/>
        <w:gridCol w:w="4531"/>
        <w:tblGridChange w:id="7499">
          <w:tblGrid>
            <w:gridCol w:w="113"/>
            <w:gridCol w:w="2547"/>
            <w:gridCol w:w="56"/>
            <w:gridCol w:w="1162"/>
            <w:gridCol w:w="4418"/>
            <w:gridCol w:w="113"/>
          </w:tblGrid>
        </w:tblGridChange>
      </w:tblGrid>
      <w:tr w:rsidR="00224E9F" w:rsidRPr="00224E9F" w:rsidTr="0007151E">
        <w:trPr>
          <w:ins w:id="7500" w:author="蔚滢璐" w:date="2017-01-01T23:26:00Z"/>
        </w:trPr>
        <w:tc>
          <w:tcPr>
            <w:tcW w:w="5000" w:type="pct"/>
            <w:gridSpan w:val="3"/>
          </w:tcPr>
          <w:p w:rsidR="00706B65" w:rsidRPr="00224E9F" w:rsidRDefault="00706B65" w:rsidP="008E34FA">
            <w:pPr>
              <w:rPr>
                <w:ins w:id="7501" w:author="蔚滢璐" w:date="2017-01-01T23:26:00Z"/>
                <w:rFonts w:asciiTheme="minorEastAsia" w:hAnsiTheme="minorEastAsia"/>
                <w:sz w:val="21"/>
                <w:szCs w:val="21"/>
                <w:rPrChange w:id="7502" w:author="蔚滢璐" w:date="2017-01-02T12:59:00Z">
                  <w:rPr>
                    <w:ins w:id="7503" w:author="蔚滢璐" w:date="2017-01-01T23:26:00Z"/>
                    <w:sz w:val="21"/>
                    <w:szCs w:val="21"/>
                  </w:rPr>
                </w:rPrChange>
              </w:rPr>
            </w:pPr>
            <w:ins w:id="7504" w:author="蔚滢璐" w:date="2017-01-01T23:26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50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提供的服务（供接口）</w:t>
              </w:r>
            </w:ins>
          </w:p>
        </w:tc>
      </w:tr>
      <w:tr w:rsidR="0007151E" w:rsidRPr="00224E9F" w:rsidTr="0007151E">
        <w:trPr>
          <w:ins w:id="7506" w:author="蔚滢璐" w:date="2017-01-01T23:26:00Z"/>
        </w:trPr>
        <w:tc>
          <w:tcPr>
            <w:tcW w:w="1535" w:type="pct"/>
            <w:vMerge w:val="restart"/>
          </w:tcPr>
          <w:p w:rsidR="0007151E" w:rsidRPr="00224E9F" w:rsidRDefault="0007151E" w:rsidP="0007151E">
            <w:pPr>
              <w:rPr>
                <w:ins w:id="7507" w:author="蔚滢璐" w:date="2017-01-01T23:26:00Z"/>
                <w:rFonts w:asciiTheme="minorEastAsia" w:hAnsiTheme="minorEastAsia"/>
                <w:sz w:val="21"/>
                <w:szCs w:val="21"/>
                <w:rPrChange w:id="7508" w:author="蔚滢璐" w:date="2017-01-02T12:59:00Z">
                  <w:rPr>
                    <w:ins w:id="7509" w:author="蔚滢璐" w:date="2017-01-01T23:26:00Z"/>
                    <w:sz w:val="21"/>
                    <w:szCs w:val="21"/>
                  </w:rPr>
                </w:rPrChange>
              </w:rPr>
            </w:pPr>
            <w:ins w:id="7510" w:author="蔚滢璐" w:date="2017-01-01T23:41:00Z">
              <w:r w:rsidRPr="00224E9F">
                <w:rPr>
                  <w:rFonts w:asciiTheme="minorEastAsia" w:hAnsiTheme="minorEastAsia"/>
                  <w:sz w:val="21"/>
                  <w:szCs w:val="21"/>
                  <w:rPrChange w:id="7511" w:author="蔚滢璐" w:date="2017-01-02T12:59:00Z">
                    <w:rPr>
                      <w:sz w:val="21"/>
                      <w:szCs w:val="21"/>
                    </w:rPr>
                  </w:rPrChange>
                </w:rPr>
                <w:t>Hotel.addHotel</w:t>
              </w:r>
            </w:ins>
          </w:p>
        </w:tc>
        <w:tc>
          <w:tcPr>
            <w:tcW w:w="734" w:type="pct"/>
          </w:tcPr>
          <w:p w:rsidR="0007151E" w:rsidRPr="00224E9F" w:rsidRDefault="0007151E" w:rsidP="0007151E">
            <w:pPr>
              <w:rPr>
                <w:ins w:id="7512" w:author="蔚滢璐" w:date="2017-01-01T23:26:00Z"/>
                <w:rFonts w:asciiTheme="minorEastAsia" w:hAnsiTheme="minorEastAsia"/>
                <w:sz w:val="21"/>
                <w:szCs w:val="21"/>
                <w:rPrChange w:id="7513" w:author="蔚滢璐" w:date="2017-01-02T12:59:00Z">
                  <w:rPr>
                    <w:ins w:id="7514" w:author="蔚滢璐" w:date="2017-01-01T23:26:00Z"/>
                    <w:sz w:val="21"/>
                    <w:szCs w:val="21"/>
                  </w:rPr>
                </w:rPrChange>
              </w:rPr>
            </w:pPr>
            <w:ins w:id="7515" w:author="蔚滢璐" w:date="2017-01-01T23:26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51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731" w:type="pct"/>
          </w:tcPr>
          <w:p w:rsidR="0007151E" w:rsidRPr="00224E9F" w:rsidRDefault="0007151E" w:rsidP="0007151E">
            <w:pPr>
              <w:rPr>
                <w:ins w:id="7517" w:author="蔚滢璐" w:date="2017-01-01T23:26:00Z"/>
                <w:rFonts w:asciiTheme="minorEastAsia" w:hAnsiTheme="minorEastAsia"/>
                <w:sz w:val="21"/>
                <w:szCs w:val="21"/>
                <w:rPrChange w:id="7518" w:author="蔚滢璐" w:date="2017-01-02T12:59:00Z">
                  <w:rPr>
                    <w:ins w:id="7519" w:author="蔚滢璐" w:date="2017-01-01T23:26:00Z"/>
                    <w:sz w:val="21"/>
                    <w:szCs w:val="21"/>
                  </w:rPr>
                </w:rPrChange>
              </w:rPr>
            </w:pPr>
            <w:ins w:id="7520" w:author="蔚滢璐" w:date="2017-01-01T23:41:00Z">
              <w:r w:rsidRPr="00224E9F">
                <w:rPr>
                  <w:rFonts w:asciiTheme="minorEastAsia" w:hAnsiTheme="minorEastAsia"/>
                  <w:sz w:val="21"/>
                  <w:szCs w:val="21"/>
                  <w:rPrChange w:id="7521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static ResultMessage addHotel(HotelVo hotelVO)</w:t>
              </w:r>
            </w:ins>
          </w:p>
        </w:tc>
      </w:tr>
      <w:tr w:rsidR="0007151E" w:rsidRPr="00224E9F" w:rsidTr="0007151E">
        <w:trPr>
          <w:ins w:id="7522" w:author="蔚滢璐" w:date="2017-01-01T23:26:00Z"/>
        </w:trPr>
        <w:tc>
          <w:tcPr>
            <w:tcW w:w="1535" w:type="pct"/>
            <w:vMerge/>
          </w:tcPr>
          <w:p w:rsidR="0007151E" w:rsidRPr="00224E9F" w:rsidRDefault="0007151E" w:rsidP="0007151E">
            <w:pPr>
              <w:rPr>
                <w:ins w:id="7523" w:author="蔚滢璐" w:date="2017-01-01T23:26:00Z"/>
                <w:rFonts w:asciiTheme="minorEastAsia" w:hAnsiTheme="minorEastAsia"/>
                <w:sz w:val="21"/>
                <w:szCs w:val="21"/>
                <w:rPrChange w:id="7524" w:author="蔚滢璐" w:date="2017-01-02T12:59:00Z">
                  <w:rPr>
                    <w:ins w:id="7525" w:author="蔚滢璐" w:date="2017-01-01T23:26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734" w:type="pct"/>
          </w:tcPr>
          <w:p w:rsidR="0007151E" w:rsidRPr="00224E9F" w:rsidRDefault="0007151E" w:rsidP="0007151E">
            <w:pPr>
              <w:rPr>
                <w:ins w:id="7526" w:author="蔚滢璐" w:date="2017-01-01T23:26:00Z"/>
                <w:rFonts w:asciiTheme="minorEastAsia" w:hAnsiTheme="minorEastAsia"/>
                <w:sz w:val="21"/>
                <w:szCs w:val="21"/>
                <w:rPrChange w:id="7527" w:author="蔚滢璐" w:date="2017-01-02T12:59:00Z">
                  <w:rPr>
                    <w:ins w:id="7528" w:author="蔚滢璐" w:date="2017-01-01T23:26:00Z"/>
                    <w:sz w:val="21"/>
                    <w:szCs w:val="21"/>
                  </w:rPr>
                </w:rPrChange>
              </w:rPr>
            </w:pPr>
            <w:ins w:id="7529" w:author="蔚滢璐" w:date="2017-01-01T23:26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53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731" w:type="pct"/>
          </w:tcPr>
          <w:p w:rsidR="0007151E" w:rsidRPr="00224E9F" w:rsidRDefault="0007151E" w:rsidP="0007151E">
            <w:pPr>
              <w:rPr>
                <w:ins w:id="7531" w:author="蔚滢璐" w:date="2017-01-01T23:26:00Z"/>
                <w:rFonts w:asciiTheme="minorEastAsia" w:hAnsiTheme="minorEastAsia"/>
                <w:sz w:val="21"/>
                <w:szCs w:val="21"/>
                <w:rPrChange w:id="7532" w:author="蔚滢璐" w:date="2017-01-02T12:59:00Z">
                  <w:rPr>
                    <w:ins w:id="7533" w:author="蔚滢璐" w:date="2017-01-01T23:26:00Z"/>
                    <w:sz w:val="21"/>
                    <w:szCs w:val="21"/>
                  </w:rPr>
                </w:rPrChange>
              </w:rPr>
            </w:pPr>
            <w:ins w:id="7534" w:author="蔚滢璐" w:date="2017-01-01T23:42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53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该酒店不存在</w:t>
              </w:r>
            </w:ins>
          </w:p>
        </w:tc>
      </w:tr>
      <w:tr w:rsidR="0007151E" w:rsidRPr="00224E9F" w:rsidTr="0007151E">
        <w:trPr>
          <w:ins w:id="7536" w:author="蔚滢璐" w:date="2017-01-01T23:26:00Z"/>
        </w:trPr>
        <w:tc>
          <w:tcPr>
            <w:tcW w:w="1535" w:type="pct"/>
            <w:vMerge/>
          </w:tcPr>
          <w:p w:rsidR="0007151E" w:rsidRPr="00224E9F" w:rsidRDefault="0007151E" w:rsidP="0007151E">
            <w:pPr>
              <w:rPr>
                <w:ins w:id="7537" w:author="蔚滢璐" w:date="2017-01-01T23:26:00Z"/>
                <w:rFonts w:asciiTheme="minorEastAsia" w:hAnsiTheme="minorEastAsia"/>
                <w:sz w:val="21"/>
                <w:szCs w:val="21"/>
                <w:rPrChange w:id="7538" w:author="蔚滢璐" w:date="2017-01-02T12:59:00Z">
                  <w:rPr>
                    <w:ins w:id="7539" w:author="蔚滢璐" w:date="2017-01-01T23:26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734" w:type="pct"/>
          </w:tcPr>
          <w:p w:rsidR="0007151E" w:rsidRPr="00224E9F" w:rsidRDefault="0007151E" w:rsidP="0007151E">
            <w:pPr>
              <w:rPr>
                <w:ins w:id="7540" w:author="蔚滢璐" w:date="2017-01-01T23:26:00Z"/>
                <w:rFonts w:asciiTheme="minorEastAsia" w:hAnsiTheme="minorEastAsia"/>
                <w:sz w:val="21"/>
                <w:szCs w:val="21"/>
                <w:rPrChange w:id="7541" w:author="蔚滢璐" w:date="2017-01-02T12:59:00Z">
                  <w:rPr>
                    <w:ins w:id="7542" w:author="蔚滢璐" w:date="2017-01-01T23:26:00Z"/>
                    <w:sz w:val="21"/>
                    <w:szCs w:val="21"/>
                  </w:rPr>
                </w:rPrChange>
              </w:rPr>
            </w:pPr>
            <w:ins w:id="7543" w:author="蔚滢璐" w:date="2017-01-01T23:26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54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731" w:type="pct"/>
          </w:tcPr>
          <w:p w:rsidR="0007151E" w:rsidRPr="00224E9F" w:rsidRDefault="0007151E" w:rsidP="0007151E">
            <w:pPr>
              <w:rPr>
                <w:ins w:id="7545" w:author="蔚滢璐" w:date="2017-01-01T23:26:00Z"/>
                <w:rFonts w:asciiTheme="minorEastAsia" w:hAnsiTheme="minorEastAsia"/>
                <w:sz w:val="21"/>
                <w:szCs w:val="21"/>
                <w:rPrChange w:id="7546" w:author="蔚滢璐" w:date="2017-01-02T12:59:00Z">
                  <w:rPr>
                    <w:ins w:id="7547" w:author="蔚滢璐" w:date="2017-01-01T23:26:00Z"/>
                    <w:sz w:val="21"/>
                    <w:szCs w:val="21"/>
                  </w:rPr>
                </w:rPrChange>
              </w:rPr>
            </w:pPr>
            <w:ins w:id="7548" w:author="蔚滢璐" w:date="2017-01-01T23:42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54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</w:t>
              </w:r>
              <w:r w:rsidRPr="00224E9F">
                <w:rPr>
                  <w:rFonts w:asciiTheme="minorEastAsia" w:hAnsiTheme="minorEastAsia"/>
                  <w:sz w:val="21"/>
                  <w:szCs w:val="21"/>
                  <w:rPrChange w:id="7550" w:author="蔚滢璐" w:date="2017-01-02T12:59:00Z">
                    <w:rPr>
                      <w:sz w:val="21"/>
                      <w:szCs w:val="21"/>
                    </w:rPr>
                  </w:rPrChange>
                </w:rPr>
                <w:t>HotelDao.addHotel</w:t>
              </w:r>
            </w:ins>
          </w:p>
        </w:tc>
      </w:tr>
      <w:tr w:rsidR="0007151E" w:rsidRPr="00224E9F" w:rsidTr="008E34FA">
        <w:trPr>
          <w:ins w:id="7551" w:author="蔚滢璐" w:date="2017-01-01T23:43:00Z"/>
        </w:trPr>
        <w:tc>
          <w:tcPr>
            <w:tcW w:w="1535" w:type="pct"/>
            <w:vMerge w:val="restart"/>
          </w:tcPr>
          <w:p w:rsidR="0007151E" w:rsidRPr="00224E9F" w:rsidRDefault="0007151E" w:rsidP="0007151E">
            <w:pPr>
              <w:rPr>
                <w:ins w:id="7552" w:author="蔚滢璐" w:date="2017-01-01T23:43:00Z"/>
                <w:rFonts w:asciiTheme="minorEastAsia" w:hAnsiTheme="minorEastAsia"/>
                <w:sz w:val="21"/>
                <w:szCs w:val="21"/>
                <w:rPrChange w:id="7553" w:author="蔚滢璐" w:date="2017-01-02T12:59:00Z">
                  <w:rPr>
                    <w:ins w:id="7554" w:author="蔚滢璐" w:date="2017-01-01T23:43:00Z"/>
                    <w:sz w:val="21"/>
                    <w:szCs w:val="21"/>
                  </w:rPr>
                </w:rPrChange>
              </w:rPr>
            </w:pPr>
            <w:ins w:id="7555" w:author="蔚滢璐" w:date="2017-01-01T23:44:00Z">
              <w:r w:rsidRPr="00224E9F">
                <w:rPr>
                  <w:rFonts w:asciiTheme="minorEastAsia" w:hAnsiTheme="minorEastAsia"/>
                  <w:sz w:val="21"/>
                  <w:szCs w:val="21"/>
                  <w:rPrChange w:id="7556" w:author="蔚滢璐" w:date="2017-01-02T12:59:00Z">
                    <w:rPr>
                      <w:sz w:val="21"/>
                      <w:szCs w:val="21"/>
                    </w:rPr>
                  </w:rPrChange>
                </w:rPr>
                <w:t>Hotel.addSpecialRoom</w:t>
              </w:r>
            </w:ins>
          </w:p>
        </w:tc>
        <w:tc>
          <w:tcPr>
            <w:tcW w:w="734" w:type="pct"/>
          </w:tcPr>
          <w:p w:rsidR="0007151E" w:rsidRPr="00224E9F" w:rsidRDefault="0007151E" w:rsidP="0007151E">
            <w:pPr>
              <w:rPr>
                <w:ins w:id="7557" w:author="蔚滢璐" w:date="2017-01-01T23:43:00Z"/>
                <w:rFonts w:asciiTheme="minorEastAsia" w:hAnsiTheme="minorEastAsia"/>
                <w:sz w:val="21"/>
                <w:szCs w:val="21"/>
                <w:rPrChange w:id="7558" w:author="蔚滢璐" w:date="2017-01-02T12:59:00Z">
                  <w:rPr>
                    <w:ins w:id="7559" w:author="蔚滢璐" w:date="2017-01-01T23:43:00Z"/>
                    <w:sz w:val="21"/>
                    <w:szCs w:val="21"/>
                  </w:rPr>
                </w:rPrChange>
              </w:rPr>
            </w:pPr>
            <w:ins w:id="7560" w:author="蔚滢璐" w:date="2017-01-01T23:4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56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731" w:type="pct"/>
          </w:tcPr>
          <w:p w:rsidR="0007151E" w:rsidRPr="00224E9F" w:rsidRDefault="0007151E" w:rsidP="0007151E">
            <w:pPr>
              <w:rPr>
                <w:ins w:id="7562" w:author="蔚滢璐" w:date="2017-01-01T23:43:00Z"/>
                <w:rFonts w:asciiTheme="minorEastAsia" w:hAnsiTheme="minorEastAsia"/>
                <w:sz w:val="21"/>
                <w:szCs w:val="21"/>
                <w:rPrChange w:id="7563" w:author="蔚滢璐" w:date="2017-01-02T12:59:00Z">
                  <w:rPr>
                    <w:ins w:id="7564" w:author="蔚滢璐" w:date="2017-01-01T23:43:00Z"/>
                    <w:sz w:val="21"/>
                    <w:szCs w:val="21"/>
                  </w:rPr>
                </w:rPrChange>
              </w:rPr>
            </w:pPr>
            <w:ins w:id="7565" w:author="蔚滢璐" w:date="2017-01-01T23:44:00Z">
              <w:r w:rsidRPr="00224E9F">
                <w:rPr>
                  <w:rFonts w:asciiTheme="minorEastAsia" w:hAnsiTheme="minorEastAsia"/>
                  <w:sz w:val="21"/>
                  <w:szCs w:val="21"/>
                  <w:rPrChange w:id="7566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ResultMessage addSpecialRoom(RoomVO vo)</w:t>
              </w:r>
            </w:ins>
          </w:p>
        </w:tc>
      </w:tr>
      <w:tr w:rsidR="0007151E" w:rsidRPr="00224E9F" w:rsidTr="008E34FA">
        <w:trPr>
          <w:ins w:id="7567" w:author="蔚滢璐" w:date="2017-01-01T23:43:00Z"/>
        </w:trPr>
        <w:tc>
          <w:tcPr>
            <w:tcW w:w="1535" w:type="pct"/>
            <w:vMerge/>
          </w:tcPr>
          <w:p w:rsidR="0007151E" w:rsidRPr="00224E9F" w:rsidRDefault="0007151E" w:rsidP="0007151E">
            <w:pPr>
              <w:rPr>
                <w:ins w:id="7568" w:author="蔚滢璐" w:date="2017-01-01T23:43:00Z"/>
                <w:rFonts w:asciiTheme="minorEastAsia" w:hAnsiTheme="minorEastAsia"/>
                <w:sz w:val="21"/>
                <w:szCs w:val="21"/>
                <w:rPrChange w:id="7569" w:author="蔚滢璐" w:date="2017-01-02T12:59:00Z">
                  <w:rPr>
                    <w:ins w:id="7570" w:author="蔚滢璐" w:date="2017-01-01T23:43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734" w:type="pct"/>
          </w:tcPr>
          <w:p w:rsidR="0007151E" w:rsidRPr="00224E9F" w:rsidRDefault="0007151E" w:rsidP="0007151E">
            <w:pPr>
              <w:rPr>
                <w:ins w:id="7571" w:author="蔚滢璐" w:date="2017-01-01T23:43:00Z"/>
                <w:rFonts w:asciiTheme="minorEastAsia" w:hAnsiTheme="minorEastAsia"/>
                <w:sz w:val="21"/>
                <w:szCs w:val="21"/>
                <w:rPrChange w:id="7572" w:author="蔚滢璐" w:date="2017-01-02T12:59:00Z">
                  <w:rPr>
                    <w:ins w:id="7573" w:author="蔚滢璐" w:date="2017-01-01T23:43:00Z"/>
                    <w:sz w:val="21"/>
                    <w:szCs w:val="21"/>
                  </w:rPr>
                </w:rPrChange>
              </w:rPr>
            </w:pPr>
            <w:ins w:id="7574" w:author="蔚滢璐" w:date="2017-01-01T23:4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57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731" w:type="pct"/>
          </w:tcPr>
          <w:p w:rsidR="0007151E" w:rsidRPr="00224E9F" w:rsidRDefault="0007151E" w:rsidP="0007151E">
            <w:pPr>
              <w:rPr>
                <w:ins w:id="7576" w:author="蔚滢璐" w:date="2017-01-01T23:43:00Z"/>
                <w:rFonts w:asciiTheme="minorEastAsia" w:hAnsiTheme="minorEastAsia"/>
                <w:sz w:val="21"/>
                <w:szCs w:val="21"/>
                <w:rPrChange w:id="7577" w:author="蔚滢璐" w:date="2017-01-02T12:59:00Z">
                  <w:rPr>
                    <w:ins w:id="7578" w:author="蔚滢璐" w:date="2017-01-01T23:43:00Z"/>
                    <w:sz w:val="21"/>
                    <w:szCs w:val="21"/>
                  </w:rPr>
                </w:rPrChange>
              </w:rPr>
            </w:pPr>
            <w:ins w:id="7579" w:author="蔚滢璐" w:date="2017-01-01T23:4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58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该酒店存在</w:t>
              </w:r>
            </w:ins>
          </w:p>
        </w:tc>
      </w:tr>
      <w:tr w:rsidR="0007151E" w:rsidRPr="00224E9F" w:rsidTr="008E34FA">
        <w:trPr>
          <w:ins w:id="7581" w:author="蔚滢璐" w:date="2017-01-01T23:27:00Z"/>
        </w:trPr>
        <w:tc>
          <w:tcPr>
            <w:tcW w:w="1535" w:type="pct"/>
            <w:vMerge/>
          </w:tcPr>
          <w:p w:rsidR="0007151E" w:rsidRPr="00224E9F" w:rsidRDefault="0007151E" w:rsidP="0007151E">
            <w:pPr>
              <w:rPr>
                <w:ins w:id="7582" w:author="蔚滢璐" w:date="2017-01-01T23:27:00Z"/>
                <w:rFonts w:asciiTheme="minorEastAsia" w:hAnsiTheme="minorEastAsia"/>
                <w:sz w:val="21"/>
                <w:szCs w:val="21"/>
                <w:rPrChange w:id="7583" w:author="蔚滢璐" w:date="2017-01-02T12:59:00Z">
                  <w:rPr>
                    <w:ins w:id="7584" w:author="蔚滢璐" w:date="2017-01-01T23:27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734" w:type="pct"/>
          </w:tcPr>
          <w:p w:rsidR="0007151E" w:rsidRPr="00224E9F" w:rsidRDefault="0007151E" w:rsidP="0007151E">
            <w:pPr>
              <w:rPr>
                <w:ins w:id="7585" w:author="蔚滢璐" w:date="2017-01-01T23:27:00Z"/>
                <w:rFonts w:asciiTheme="minorEastAsia" w:hAnsiTheme="minorEastAsia"/>
                <w:sz w:val="21"/>
                <w:szCs w:val="21"/>
                <w:rPrChange w:id="7586" w:author="蔚滢璐" w:date="2017-01-02T12:59:00Z">
                  <w:rPr>
                    <w:ins w:id="7587" w:author="蔚滢璐" w:date="2017-01-01T23:27:00Z"/>
                    <w:sz w:val="21"/>
                    <w:szCs w:val="21"/>
                  </w:rPr>
                </w:rPrChange>
              </w:rPr>
            </w:pPr>
            <w:ins w:id="7588" w:author="蔚滢璐" w:date="2017-01-01T23:4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58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731" w:type="pct"/>
          </w:tcPr>
          <w:p w:rsidR="0007151E" w:rsidRPr="00224E9F" w:rsidRDefault="0007151E" w:rsidP="0007151E">
            <w:pPr>
              <w:rPr>
                <w:ins w:id="7590" w:author="蔚滢璐" w:date="2017-01-01T23:27:00Z"/>
                <w:rFonts w:asciiTheme="minorEastAsia" w:hAnsiTheme="minorEastAsia"/>
                <w:sz w:val="21"/>
                <w:szCs w:val="21"/>
                <w:rPrChange w:id="7591" w:author="蔚滢璐" w:date="2017-01-02T12:59:00Z">
                  <w:rPr>
                    <w:ins w:id="7592" w:author="蔚滢璐" w:date="2017-01-01T23:27:00Z"/>
                    <w:sz w:val="21"/>
                    <w:szCs w:val="21"/>
                  </w:rPr>
                </w:rPrChange>
              </w:rPr>
            </w:pPr>
            <w:ins w:id="7593" w:author="蔚滢璐" w:date="2017-01-01T23:4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59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调用RoomManager.addSpecialRoom</w:t>
              </w:r>
            </w:ins>
          </w:p>
        </w:tc>
      </w:tr>
      <w:tr w:rsidR="0007151E" w:rsidRPr="00224E9F" w:rsidTr="008E34FA">
        <w:trPr>
          <w:ins w:id="7595" w:author="蔚滢璐" w:date="2017-01-01T23:28:00Z"/>
        </w:trPr>
        <w:tc>
          <w:tcPr>
            <w:tcW w:w="1535" w:type="pct"/>
            <w:vMerge w:val="restart"/>
          </w:tcPr>
          <w:p w:rsidR="0007151E" w:rsidRPr="00224E9F" w:rsidRDefault="0007151E" w:rsidP="0007151E">
            <w:pPr>
              <w:rPr>
                <w:ins w:id="7596" w:author="蔚滢璐" w:date="2017-01-01T23:28:00Z"/>
                <w:rFonts w:asciiTheme="minorEastAsia" w:hAnsiTheme="minorEastAsia"/>
                <w:sz w:val="21"/>
                <w:szCs w:val="21"/>
                <w:rPrChange w:id="7597" w:author="蔚滢璐" w:date="2017-01-02T12:59:00Z">
                  <w:rPr>
                    <w:ins w:id="7598" w:author="蔚滢璐" w:date="2017-01-01T23:28:00Z"/>
                    <w:sz w:val="21"/>
                    <w:szCs w:val="21"/>
                  </w:rPr>
                </w:rPrChange>
              </w:rPr>
            </w:pPr>
            <w:ins w:id="7599" w:author="蔚滢璐" w:date="2017-01-01T23:47:00Z">
              <w:r w:rsidRPr="00224E9F">
                <w:rPr>
                  <w:rFonts w:asciiTheme="minorEastAsia" w:hAnsiTheme="minorEastAsia"/>
                  <w:sz w:val="21"/>
                  <w:szCs w:val="21"/>
                  <w:rPrChange w:id="7600" w:author="蔚滢璐" w:date="2017-01-02T12:59:00Z">
                    <w:rPr>
                      <w:sz w:val="21"/>
                      <w:szCs w:val="21"/>
                    </w:rPr>
                  </w:rPrChange>
                </w:rPr>
                <w:t>Hotel.deleteSpecialRoom</w:t>
              </w:r>
            </w:ins>
          </w:p>
        </w:tc>
        <w:tc>
          <w:tcPr>
            <w:tcW w:w="734" w:type="pct"/>
          </w:tcPr>
          <w:p w:rsidR="0007151E" w:rsidRPr="00224E9F" w:rsidRDefault="0007151E" w:rsidP="0007151E">
            <w:pPr>
              <w:rPr>
                <w:ins w:id="7601" w:author="蔚滢璐" w:date="2017-01-01T23:28:00Z"/>
                <w:rFonts w:asciiTheme="minorEastAsia" w:hAnsiTheme="minorEastAsia"/>
                <w:sz w:val="21"/>
                <w:szCs w:val="21"/>
                <w:rPrChange w:id="7602" w:author="蔚滢璐" w:date="2017-01-02T12:59:00Z">
                  <w:rPr>
                    <w:ins w:id="7603" w:author="蔚滢璐" w:date="2017-01-01T23:28:00Z"/>
                    <w:sz w:val="21"/>
                    <w:szCs w:val="21"/>
                  </w:rPr>
                </w:rPrChange>
              </w:rPr>
            </w:pPr>
            <w:ins w:id="7604" w:author="蔚滢璐" w:date="2017-01-01T23:46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60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731" w:type="pct"/>
          </w:tcPr>
          <w:p w:rsidR="0007151E" w:rsidRPr="00224E9F" w:rsidRDefault="0007151E" w:rsidP="0007151E">
            <w:pPr>
              <w:rPr>
                <w:ins w:id="7606" w:author="蔚滢璐" w:date="2017-01-01T23:28:00Z"/>
                <w:rFonts w:asciiTheme="minorEastAsia" w:hAnsiTheme="minorEastAsia"/>
                <w:sz w:val="21"/>
                <w:szCs w:val="21"/>
                <w:rPrChange w:id="7607" w:author="蔚滢璐" w:date="2017-01-02T12:59:00Z">
                  <w:rPr>
                    <w:ins w:id="7608" w:author="蔚滢璐" w:date="2017-01-01T23:28:00Z"/>
                    <w:sz w:val="21"/>
                    <w:szCs w:val="21"/>
                  </w:rPr>
                </w:rPrChange>
              </w:rPr>
            </w:pPr>
            <w:ins w:id="7609" w:author="蔚滢璐" w:date="2017-01-01T23:47:00Z">
              <w:r w:rsidRPr="00224E9F">
                <w:rPr>
                  <w:rFonts w:asciiTheme="minorEastAsia" w:hAnsiTheme="minorEastAsia"/>
                  <w:sz w:val="21"/>
                  <w:szCs w:val="21"/>
                  <w:rPrChange w:id="7610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ResultMessage deleteSpecialRoom (RoomVO vo)</w:t>
              </w:r>
            </w:ins>
          </w:p>
        </w:tc>
      </w:tr>
      <w:tr w:rsidR="0007151E" w:rsidRPr="00224E9F" w:rsidTr="008E34FA">
        <w:trPr>
          <w:ins w:id="7611" w:author="蔚滢璐" w:date="2017-01-01T23:29:00Z"/>
        </w:trPr>
        <w:tc>
          <w:tcPr>
            <w:tcW w:w="1535" w:type="pct"/>
            <w:vMerge/>
          </w:tcPr>
          <w:p w:rsidR="0007151E" w:rsidRPr="00224E9F" w:rsidRDefault="0007151E" w:rsidP="0007151E">
            <w:pPr>
              <w:rPr>
                <w:ins w:id="7612" w:author="蔚滢璐" w:date="2017-01-01T23:29:00Z"/>
                <w:rFonts w:asciiTheme="minorEastAsia" w:hAnsiTheme="minorEastAsia"/>
                <w:sz w:val="21"/>
                <w:szCs w:val="21"/>
                <w:rPrChange w:id="7613" w:author="蔚滢璐" w:date="2017-01-02T12:59:00Z">
                  <w:rPr>
                    <w:ins w:id="7614" w:author="蔚滢璐" w:date="2017-01-01T23:29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734" w:type="pct"/>
          </w:tcPr>
          <w:p w:rsidR="0007151E" w:rsidRPr="00224E9F" w:rsidRDefault="0007151E" w:rsidP="0007151E">
            <w:pPr>
              <w:rPr>
                <w:ins w:id="7615" w:author="蔚滢璐" w:date="2017-01-01T23:29:00Z"/>
                <w:rFonts w:asciiTheme="minorEastAsia" w:hAnsiTheme="minorEastAsia"/>
                <w:sz w:val="21"/>
                <w:szCs w:val="21"/>
                <w:rPrChange w:id="7616" w:author="蔚滢璐" w:date="2017-01-02T12:59:00Z">
                  <w:rPr>
                    <w:ins w:id="7617" w:author="蔚滢璐" w:date="2017-01-01T23:29:00Z"/>
                    <w:sz w:val="21"/>
                    <w:szCs w:val="21"/>
                  </w:rPr>
                </w:rPrChange>
              </w:rPr>
            </w:pPr>
            <w:ins w:id="7618" w:author="蔚滢璐" w:date="2017-01-01T23:46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61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731" w:type="pct"/>
          </w:tcPr>
          <w:p w:rsidR="0007151E" w:rsidRPr="00224E9F" w:rsidRDefault="00985A0E" w:rsidP="0007151E">
            <w:pPr>
              <w:rPr>
                <w:ins w:id="7620" w:author="蔚滢璐" w:date="2017-01-01T23:29:00Z"/>
                <w:rFonts w:asciiTheme="minorEastAsia" w:hAnsiTheme="minorEastAsia"/>
                <w:sz w:val="21"/>
                <w:szCs w:val="21"/>
                <w:rPrChange w:id="7621" w:author="蔚滢璐" w:date="2017-01-02T12:59:00Z">
                  <w:rPr>
                    <w:ins w:id="7622" w:author="蔚滢璐" w:date="2017-01-01T23:29:00Z"/>
                    <w:sz w:val="21"/>
                    <w:szCs w:val="21"/>
                  </w:rPr>
                </w:rPrChange>
              </w:rPr>
            </w:pPr>
            <w:ins w:id="7623" w:author="蔚滢璐" w:date="2017-01-01T23:4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62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该酒店存在</w:t>
              </w:r>
            </w:ins>
          </w:p>
        </w:tc>
      </w:tr>
      <w:tr w:rsidR="0007151E" w:rsidRPr="00224E9F" w:rsidTr="008E34FA">
        <w:trPr>
          <w:ins w:id="7625" w:author="蔚滢璐" w:date="2017-01-01T23:29:00Z"/>
        </w:trPr>
        <w:tc>
          <w:tcPr>
            <w:tcW w:w="1535" w:type="pct"/>
            <w:vMerge/>
          </w:tcPr>
          <w:p w:rsidR="0007151E" w:rsidRPr="00224E9F" w:rsidRDefault="0007151E" w:rsidP="0007151E">
            <w:pPr>
              <w:rPr>
                <w:ins w:id="7626" w:author="蔚滢璐" w:date="2017-01-01T23:29:00Z"/>
                <w:rFonts w:asciiTheme="minorEastAsia" w:hAnsiTheme="minorEastAsia"/>
                <w:sz w:val="21"/>
                <w:szCs w:val="21"/>
                <w:rPrChange w:id="7627" w:author="蔚滢璐" w:date="2017-01-02T12:59:00Z">
                  <w:rPr>
                    <w:ins w:id="7628" w:author="蔚滢璐" w:date="2017-01-01T23:29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734" w:type="pct"/>
          </w:tcPr>
          <w:p w:rsidR="0007151E" w:rsidRPr="00224E9F" w:rsidRDefault="0007151E" w:rsidP="0007151E">
            <w:pPr>
              <w:rPr>
                <w:ins w:id="7629" w:author="蔚滢璐" w:date="2017-01-01T23:29:00Z"/>
                <w:rFonts w:asciiTheme="minorEastAsia" w:hAnsiTheme="minorEastAsia"/>
                <w:sz w:val="21"/>
                <w:szCs w:val="21"/>
                <w:rPrChange w:id="7630" w:author="蔚滢璐" w:date="2017-01-02T12:59:00Z">
                  <w:rPr>
                    <w:ins w:id="7631" w:author="蔚滢璐" w:date="2017-01-01T23:29:00Z"/>
                    <w:sz w:val="21"/>
                    <w:szCs w:val="21"/>
                  </w:rPr>
                </w:rPrChange>
              </w:rPr>
            </w:pPr>
            <w:ins w:id="7632" w:author="蔚滢璐" w:date="2017-01-01T23:46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63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731" w:type="pct"/>
          </w:tcPr>
          <w:p w:rsidR="0007151E" w:rsidRPr="00224E9F" w:rsidRDefault="00985A0E" w:rsidP="0007151E">
            <w:pPr>
              <w:rPr>
                <w:ins w:id="7634" w:author="蔚滢璐" w:date="2017-01-01T23:29:00Z"/>
                <w:rFonts w:asciiTheme="minorEastAsia" w:hAnsiTheme="minorEastAsia"/>
                <w:sz w:val="21"/>
                <w:szCs w:val="21"/>
                <w:rPrChange w:id="7635" w:author="蔚滢璐" w:date="2017-01-02T12:59:00Z">
                  <w:rPr>
                    <w:ins w:id="7636" w:author="蔚滢璐" w:date="2017-01-01T23:29:00Z"/>
                    <w:sz w:val="21"/>
                    <w:szCs w:val="21"/>
                  </w:rPr>
                </w:rPrChange>
              </w:rPr>
            </w:pPr>
            <w:ins w:id="7637" w:author="蔚滢璐" w:date="2017-01-01T23:5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63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调用Room</w:t>
              </w:r>
              <w:r w:rsidRPr="00224E9F">
                <w:rPr>
                  <w:rFonts w:asciiTheme="minorEastAsia" w:hAnsiTheme="minorEastAsia"/>
                  <w:sz w:val="21"/>
                  <w:szCs w:val="21"/>
                  <w:rPrChange w:id="7639" w:author="蔚滢璐" w:date="2017-01-02T12:59:00Z">
                    <w:rPr>
                      <w:sz w:val="21"/>
                      <w:szCs w:val="21"/>
                    </w:rPr>
                  </w:rPrChange>
                </w:rPr>
                <w:t>Manager.deleteSpecialRoom</w:t>
              </w:r>
            </w:ins>
          </w:p>
        </w:tc>
      </w:tr>
      <w:tr w:rsidR="00985A0E" w:rsidRPr="00224E9F" w:rsidTr="008E34FA">
        <w:trPr>
          <w:ins w:id="7640" w:author="蔚滢璐" w:date="2017-01-01T23:50:00Z"/>
        </w:trPr>
        <w:tc>
          <w:tcPr>
            <w:tcW w:w="1535" w:type="pct"/>
            <w:vMerge w:val="restart"/>
          </w:tcPr>
          <w:p w:rsidR="00985A0E" w:rsidRPr="00224E9F" w:rsidRDefault="00985A0E" w:rsidP="00985A0E">
            <w:pPr>
              <w:rPr>
                <w:ins w:id="7641" w:author="蔚滢璐" w:date="2017-01-01T23:50:00Z"/>
                <w:rFonts w:asciiTheme="minorEastAsia" w:hAnsiTheme="minorEastAsia"/>
                <w:sz w:val="21"/>
                <w:szCs w:val="21"/>
                <w:rPrChange w:id="7642" w:author="蔚滢璐" w:date="2017-01-02T12:59:00Z">
                  <w:rPr>
                    <w:ins w:id="7643" w:author="蔚滢璐" w:date="2017-01-01T23:50:00Z"/>
                    <w:sz w:val="21"/>
                    <w:szCs w:val="21"/>
                  </w:rPr>
                </w:rPrChange>
              </w:rPr>
            </w:pPr>
            <w:ins w:id="7644" w:author="蔚滢璐" w:date="2017-01-01T23:51:00Z">
              <w:r w:rsidRPr="00224E9F">
                <w:rPr>
                  <w:rFonts w:asciiTheme="minorEastAsia" w:hAnsiTheme="minorEastAsia"/>
                  <w:sz w:val="21"/>
                  <w:szCs w:val="21"/>
                  <w:rPrChange w:id="7645" w:author="蔚滢璐" w:date="2017-01-02T12:59:00Z">
                    <w:rPr>
                      <w:sz w:val="21"/>
                      <w:szCs w:val="21"/>
                    </w:rPr>
                  </w:rPrChange>
                </w:rPr>
                <w:t>Hotel.getRoomList</w:t>
              </w:r>
            </w:ins>
          </w:p>
        </w:tc>
        <w:tc>
          <w:tcPr>
            <w:tcW w:w="734" w:type="pct"/>
          </w:tcPr>
          <w:p w:rsidR="00985A0E" w:rsidRPr="00224E9F" w:rsidRDefault="00985A0E" w:rsidP="00985A0E">
            <w:pPr>
              <w:rPr>
                <w:ins w:id="7646" w:author="蔚滢璐" w:date="2017-01-01T23:50:00Z"/>
                <w:rFonts w:asciiTheme="minorEastAsia" w:hAnsiTheme="minorEastAsia"/>
                <w:sz w:val="21"/>
                <w:szCs w:val="21"/>
                <w:rPrChange w:id="7647" w:author="蔚滢璐" w:date="2017-01-02T12:59:00Z">
                  <w:rPr>
                    <w:ins w:id="7648" w:author="蔚滢璐" w:date="2017-01-01T23:50:00Z"/>
                    <w:sz w:val="21"/>
                    <w:szCs w:val="21"/>
                  </w:rPr>
                </w:rPrChange>
              </w:rPr>
            </w:pPr>
            <w:ins w:id="7649" w:author="蔚滢璐" w:date="2017-01-01T23:5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65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731" w:type="pct"/>
          </w:tcPr>
          <w:p w:rsidR="00985A0E" w:rsidRPr="00224E9F" w:rsidRDefault="00985A0E" w:rsidP="00985A0E">
            <w:pPr>
              <w:rPr>
                <w:ins w:id="7651" w:author="蔚滢璐" w:date="2017-01-01T23:50:00Z"/>
                <w:rFonts w:asciiTheme="minorEastAsia" w:hAnsiTheme="minorEastAsia"/>
                <w:sz w:val="21"/>
                <w:szCs w:val="21"/>
                <w:rPrChange w:id="7652" w:author="蔚滢璐" w:date="2017-01-02T12:59:00Z">
                  <w:rPr>
                    <w:ins w:id="7653" w:author="蔚滢璐" w:date="2017-01-01T23:50:00Z"/>
                    <w:sz w:val="21"/>
                    <w:szCs w:val="21"/>
                  </w:rPr>
                </w:rPrChange>
              </w:rPr>
            </w:pPr>
            <w:ins w:id="7654" w:author="蔚滢璐" w:date="2017-01-01T23:51:00Z">
              <w:r w:rsidRPr="00224E9F">
                <w:rPr>
                  <w:rFonts w:asciiTheme="minorEastAsia" w:hAnsiTheme="minorEastAsia"/>
                  <w:sz w:val="21"/>
                  <w:szCs w:val="21"/>
                  <w:rPrChange w:id="7655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ArrayList&lt;RoomVO&gt; getRoomList</w:t>
              </w:r>
            </w:ins>
          </w:p>
        </w:tc>
      </w:tr>
      <w:tr w:rsidR="00985A0E" w:rsidRPr="00224E9F" w:rsidTr="008E34FA">
        <w:trPr>
          <w:ins w:id="7656" w:author="蔚滢璐" w:date="2017-01-01T23:50:00Z"/>
        </w:trPr>
        <w:tc>
          <w:tcPr>
            <w:tcW w:w="1535" w:type="pct"/>
            <w:vMerge/>
          </w:tcPr>
          <w:p w:rsidR="00985A0E" w:rsidRPr="00224E9F" w:rsidRDefault="00985A0E" w:rsidP="00985A0E">
            <w:pPr>
              <w:rPr>
                <w:ins w:id="7657" w:author="蔚滢璐" w:date="2017-01-01T23:50:00Z"/>
                <w:rFonts w:asciiTheme="minorEastAsia" w:hAnsiTheme="minorEastAsia"/>
                <w:sz w:val="21"/>
                <w:szCs w:val="21"/>
                <w:rPrChange w:id="7658" w:author="蔚滢璐" w:date="2017-01-02T12:59:00Z">
                  <w:rPr>
                    <w:ins w:id="7659" w:author="蔚滢璐" w:date="2017-01-01T23:50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734" w:type="pct"/>
          </w:tcPr>
          <w:p w:rsidR="00985A0E" w:rsidRPr="00224E9F" w:rsidRDefault="00985A0E" w:rsidP="00985A0E">
            <w:pPr>
              <w:rPr>
                <w:ins w:id="7660" w:author="蔚滢璐" w:date="2017-01-01T23:50:00Z"/>
                <w:rFonts w:asciiTheme="minorEastAsia" w:hAnsiTheme="minorEastAsia"/>
                <w:sz w:val="21"/>
                <w:szCs w:val="21"/>
                <w:rPrChange w:id="7661" w:author="蔚滢璐" w:date="2017-01-02T12:59:00Z">
                  <w:rPr>
                    <w:ins w:id="7662" w:author="蔚滢璐" w:date="2017-01-01T23:50:00Z"/>
                    <w:sz w:val="21"/>
                    <w:szCs w:val="21"/>
                  </w:rPr>
                </w:rPrChange>
              </w:rPr>
            </w:pPr>
            <w:ins w:id="7663" w:author="蔚滢璐" w:date="2017-01-01T23:5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66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731" w:type="pct"/>
          </w:tcPr>
          <w:p w:rsidR="00985A0E" w:rsidRPr="00224E9F" w:rsidRDefault="00985A0E" w:rsidP="00985A0E">
            <w:pPr>
              <w:rPr>
                <w:ins w:id="7665" w:author="蔚滢璐" w:date="2017-01-01T23:50:00Z"/>
                <w:rFonts w:asciiTheme="minorEastAsia" w:hAnsiTheme="minorEastAsia"/>
                <w:sz w:val="21"/>
                <w:szCs w:val="21"/>
                <w:rPrChange w:id="7666" w:author="蔚滢璐" w:date="2017-01-02T12:59:00Z">
                  <w:rPr>
                    <w:ins w:id="7667" w:author="蔚滢璐" w:date="2017-01-01T23:50:00Z"/>
                    <w:sz w:val="21"/>
                    <w:szCs w:val="21"/>
                  </w:rPr>
                </w:rPrChange>
              </w:rPr>
            </w:pPr>
            <w:ins w:id="7668" w:author="蔚滢璐" w:date="2017-01-01T23:5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66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无</w:t>
              </w:r>
            </w:ins>
          </w:p>
        </w:tc>
      </w:tr>
      <w:tr w:rsidR="00985A0E" w:rsidRPr="00224E9F" w:rsidTr="008E34FA">
        <w:trPr>
          <w:ins w:id="7670" w:author="蔚滢璐" w:date="2017-01-01T23:30:00Z"/>
        </w:trPr>
        <w:tc>
          <w:tcPr>
            <w:tcW w:w="1535" w:type="pct"/>
            <w:vMerge/>
          </w:tcPr>
          <w:p w:rsidR="00985A0E" w:rsidRPr="00224E9F" w:rsidRDefault="00985A0E" w:rsidP="00985A0E">
            <w:pPr>
              <w:rPr>
                <w:ins w:id="7671" w:author="蔚滢璐" w:date="2017-01-01T23:30:00Z"/>
                <w:rFonts w:asciiTheme="minorEastAsia" w:hAnsiTheme="minorEastAsia"/>
                <w:sz w:val="21"/>
                <w:szCs w:val="21"/>
                <w:rPrChange w:id="7672" w:author="蔚滢璐" w:date="2017-01-02T12:59:00Z">
                  <w:rPr>
                    <w:ins w:id="7673" w:author="蔚滢璐" w:date="2017-01-01T23:30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734" w:type="pct"/>
          </w:tcPr>
          <w:p w:rsidR="00985A0E" w:rsidRPr="00224E9F" w:rsidRDefault="00985A0E" w:rsidP="00985A0E">
            <w:pPr>
              <w:rPr>
                <w:ins w:id="7674" w:author="蔚滢璐" w:date="2017-01-01T23:30:00Z"/>
                <w:rFonts w:asciiTheme="minorEastAsia" w:hAnsiTheme="minorEastAsia"/>
                <w:sz w:val="21"/>
                <w:szCs w:val="21"/>
                <w:rPrChange w:id="7675" w:author="蔚滢璐" w:date="2017-01-02T12:59:00Z">
                  <w:rPr>
                    <w:ins w:id="7676" w:author="蔚滢璐" w:date="2017-01-01T23:30:00Z"/>
                    <w:sz w:val="21"/>
                    <w:szCs w:val="21"/>
                  </w:rPr>
                </w:rPrChange>
              </w:rPr>
            </w:pPr>
            <w:ins w:id="7677" w:author="蔚滢璐" w:date="2017-01-01T23:5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67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731" w:type="pct"/>
          </w:tcPr>
          <w:p w:rsidR="00985A0E" w:rsidRPr="00224E9F" w:rsidRDefault="00985A0E" w:rsidP="00985A0E">
            <w:pPr>
              <w:rPr>
                <w:ins w:id="7679" w:author="蔚滢璐" w:date="2017-01-01T23:30:00Z"/>
                <w:rFonts w:asciiTheme="minorEastAsia" w:hAnsiTheme="minorEastAsia"/>
                <w:sz w:val="21"/>
                <w:szCs w:val="21"/>
                <w:rPrChange w:id="7680" w:author="蔚滢璐" w:date="2017-01-02T12:59:00Z">
                  <w:rPr>
                    <w:ins w:id="7681" w:author="蔚滢璐" w:date="2017-01-01T23:30:00Z"/>
                    <w:sz w:val="21"/>
                    <w:szCs w:val="21"/>
                  </w:rPr>
                </w:rPrChange>
              </w:rPr>
            </w:pPr>
            <w:ins w:id="7682" w:author="蔚滢璐" w:date="2017-01-01T23:5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68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调用Room</w:t>
              </w:r>
              <w:r w:rsidRPr="00224E9F">
                <w:rPr>
                  <w:rFonts w:asciiTheme="minorEastAsia" w:hAnsiTheme="minorEastAsia"/>
                  <w:sz w:val="21"/>
                  <w:szCs w:val="21"/>
                  <w:rPrChange w:id="7684" w:author="蔚滢璐" w:date="2017-01-02T12:59:00Z">
                    <w:rPr>
                      <w:sz w:val="21"/>
                      <w:szCs w:val="21"/>
                    </w:rPr>
                  </w:rPrChange>
                </w:rPr>
                <w:t>Manager.getRoomList</w:t>
              </w:r>
            </w:ins>
          </w:p>
        </w:tc>
      </w:tr>
      <w:tr w:rsidR="00985A0E" w:rsidRPr="00224E9F" w:rsidTr="008E34FA">
        <w:trPr>
          <w:ins w:id="7685" w:author="蔚滢璐" w:date="2017-01-01T23:52:00Z"/>
        </w:trPr>
        <w:tc>
          <w:tcPr>
            <w:tcW w:w="1535" w:type="pct"/>
            <w:vMerge w:val="restart"/>
          </w:tcPr>
          <w:p w:rsidR="00985A0E" w:rsidRPr="00224E9F" w:rsidRDefault="00985A0E" w:rsidP="00985A0E">
            <w:pPr>
              <w:rPr>
                <w:ins w:id="7686" w:author="蔚滢璐" w:date="2017-01-01T23:52:00Z"/>
                <w:rFonts w:asciiTheme="minorEastAsia" w:hAnsiTheme="minorEastAsia"/>
                <w:sz w:val="21"/>
                <w:szCs w:val="21"/>
                <w:rPrChange w:id="7687" w:author="蔚滢璐" w:date="2017-01-02T12:59:00Z">
                  <w:rPr>
                    <w:ins w:id="7688" w:author="蔚滢璐" w:date="2017-01-01T23:52:00Z"/>
                    <w:sz w:val="21"/>
                    <w:szCs w:val="21"/>
                  </w:rPr>
                </w:rPrChange>
              </w:rPr>
            </w:pPr>
            <w:ins w:id="7689" w:author="蔚滢璐" w:date="2017-01-01T23:52:00Z">
              <w:r w:rsidRPr="00224E9F">
                <w:rPr>
                  <w:rFonts w:asciiTheme="minorEastAsia" w:hAnsiTheme="minorEastAsia"/>
                  <w:sz w:val="21"/>
                  <w:szCs w:val="21"/>
                  <w:rPrChange w:id="7690" w:author="蔚滢璐" w:date="2017-01-02T12:59:00Z">
                    <w:rPr>
                      <w:sz w:val="21"/>
                      <w:szCs w:val="21"/>
                    </w:rPr>
                  </w:rPrChange>
                </w:rPr>
                <w:t>Hotel.updateRoomList</w:t>
              </w:r>
            </w:ins>
          </w:p>
        </w:tc>
        <w:tc>
          <w:tcPr>
            <w:tcW w:w="734" w:type="pct"/>
          </w:tcPr>
          <w:p w:rsidR="00985A0E" w:rsidRPr="00224E9F" w:rsidRDefault="00985A0E" w:rsidP="00985A0E">
            <w:pPr>
              <w:rPr>
                <w:ins w:id="7691" w:author="蔚滢璐" w:date="2017-01-01T23:52:00Z"/>
                <w:rFonts w:asciiTheme="minorEastAsia" w:hAnsiTheme="minorEastAsia"/>
                <w:sz w:val="21"/>
                <w:szCs w:val="21"/>
                <w:rPrChange w:id="7692" w:author="蔚滢璐" w:date="2017-01-02T12:59:00Z">
                  <w:rPr>
                    <w:ins w:id="7693" w:author="蔚滢璐" w:date="2017-01-01T23:52:00Z"/>
                    <w:sz w:val="21"/>
                    <w:szCs w:val="21"/>
                  </w:rPr>
                </w:rPrChange>
              </w:rPr>
            </w:pPr>
            <w:ins w:id="7694" w:author="蔚滢璐" w:date="2017-01-01T23:52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69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731" w:type="pct"/>
          </w:tcPr>
          <w:p w:rsidR="00985A0E" w:rsidRPr="00224E9F" w:rsidRDefault="00985A0E" w:rsidP="00985A0E">
            <w:pPr>
              <w:rPr>
                <w:ins w:id="7696" w:author="蔚滢璐" w:date="2017-01-01T23:52:00Z"/>
                <w:rFonts w:asciiTheme="minorEastAsia" w:hAnsiTheme="minorEastAsia"/>
                <w:sz w:val="21"/>
                <w:szCs w:val="21"/>
                <w:rPrChange w:id="7697" w:author="蔚滢璐" w:date="2017-01-02T12:59:00Z">
                  <w:rPr>
                    <w:ins w:id="7698" w:author="蔚滢璐" w:date="2017-01-01T23:52:00Z"/>
                    <w:sz w:val="21"/>
                    <w:szCs w:val="21"/>
                  </w:rPr>
                </w:rPrChange>
              </w:rPr>
            </w:pPr>
            <w:ins w:id="7699" w:author="蔚滢璐" w:date="2017-01-01T23:52:00Z">
              <w:r w:rsidRPr="00224E9F">
                <w:rPr>
                  <w:rFonts w:asciiTheme="minorEastAsia" w:hAnsiTheme="minorEastAsia"/>
                  <w:sz w:val="21"/>
                  <w:szCs w:val="21"/>
                  <w:rPrChange w:id="7700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ResultMessage updateRoomList</w:t>
              </w:r>
            </w:ins>
            <w:ins w:id="7701" w:author="蔚滢璐" w:date="2017-01-01T23:53:00Z">
              <w:r w:rsidRPr="00224E9F">
                <w:rPr>
                  <w:rFonts w:asciiTheme="minorEastAsia" w:hAnsiTheme="minorEastAsia"/>
                  <w:sz w:val="21"/>
                  <w:szCs w:val="21"/>
                  <w:rPrChange w:id="7702" w:author="蔚滢璐" w:date="2017-01-02T12:59:00Z">
                    <w:rPr>
                      <w:sz w:val="21"/>
                      <w:szCs w:val="21"/>
                    </w:rPr>
                  </w:rPrChange>
                </w:rPr>
                <w:t xml:space="preserve"> </w:t>
              </w:r>
            </w:ins>
            <w:ins w:id="7703" w:author="蔚滢璐" w:date="2017-01-01T23:52:00Z">
              <w:r w:rsidRPr="00224E9F">
                <w:rPr>
                  <w:rFonts w:asciiTheme="minorEastAsia" w:hAnsiTheme="minorEastAsia"/>
                  <w:sz w:val="21"/>
                  <w:szCs w:val="21"/>
                  <w:rPrChange w:id="7704" w:author="蔚滢璐" w:date="2017-01-02T12:59:00Z">
                    <w:rPr>
                      <w:sz w:val="21"/>
                      <w:szCs w:val="21"/>
                    </w:rPr>
                  </w:rPrChange>
                </w:rPr>
                <w:t>(</w:t>
              </w:r>
            </w:ins>
            <w:ins w:id="7705" w:author="蔚滢璐" w:date="2017-01-01T23:53:00Z">
              <w:r w:rsidRPr="00224E9F">
                <w:rPr>
                  <w:rFonts w:asciiTheme="minorEastAsia" w:hAnsiTheme="minorEastAsia"/>
                  <w:sz w:val="21"/>
                  <w:szCs w:val="21"/>
                  <w:rPrChange w:id="7706" w:author="蔚滢璐" w:date="2017-01-02T12:59:00Z">
                    <w:rPr>
                      <w:sz w:val="21"/>
                      <w:szCs w:val="21"/>
                    </w:rPr>
                  </w:rPrChange>
                </w:rPr>
                <w:t xml:space="preserve"> </w:t>
              </w:r>
            </w:ins>
            <w:ins w:id="7707" w:author="蔚滢璐" w:date="2017-01-01T23:52:00Z">
              <w:r w:rsidRPr="00224E9F">
                <w:rPr>
                  <w:rFonts w:asciiTheme="minorEastAsia" w:hAnsiTheme="minorEastAsia"/>
                  <w:sz w:val="21"/>
                  <w:szCs w:val="21"/>
                  <w:rPrChange w:id="7708" w:author="蔚滢璐" w:date="2017-01-02T12:59:00Z">
                    <w:rPr>
                      <w:sz w:val="21"/>
                      <w:szCs w:val="21"/>
                    </w:rPr>
                  </w:rPrChange>
                </w:rPr>
                <w:t>ArrayList</w:t>
              </w:r>
            </w:ins>
            <w:ins w:id="7709" w:author="蔚滢璐" w:date="2017-01-01T23:53:00Z">
              <w:r w:rsidRPr="00224E9F">
                <w:rPr>
                  <w:rFonts w:asciiTheme="minorEastAsia" w:hAnsiTheme="minorEastAsia"/>
                  <w:sz w:val="21"/>
                  <w:szCs w:val="21"/>
                  <w:rPrChange w:id="7710" w:author="蔚滢璐" w:date="2017-01-02T12:59:00Z">
                    <w:rPr>
                      <w:sz w:val="21"/>
                      <w:szCs w:val="21"/>
                    </w:rPr>
                  </w:rPrChange>
                </w:rPr>
                <w:t xml:space="preserve"> </w:t>
              </w:r>
            </w:ins>
            <w:ins w:id="7711" w:author="蔚滢璐" w:date="2017-01-01T23:52:00Z">
              <w:r w:rsidRPr="00224E9F">
                <w:rPr>
                  <w:rFonts w:asciiTheme="minorEastAsia" w:hAnsiTheme="minorEastAsia"/>
                  <w:sz w:val="21"/>
                  <w:szCs w:val="21"/>
                  <w:rPrChange w:id="7712" w:author="蔚滢璐" w:date="2017-01-02T12:59:00Z">
                    <w:rPr>
                      <w:sz w:val="21"/>
                      <w:szCs w:val="21"/>
                    </w:rPr>
                  </w:rPrChange>
                </w:rPr>
                <w:t>&lt;RoomVO&gt; roomList)</w:t>
              </w:r>
            </w:ins>
          </w:p>
        </w:tc>
      </w:tr>
      <w:tr w:rsidR="00985A0E" w:rsidRPr="00224E9F" w:rsidTr="008E34FA">
        <w:trPr>
          <w:ins w:id="7713" w:author="蔚滢璐" w:date="2017-01-01T23:52:00Z"/>
        </w:trPr>
        <w:tc>
          <w:tcPr>
            <w:tcW w:w="1535" w:type="pct"/>
            <w:vMerge/>
          </w:tcPr>
          <w:p w:rsidR="00985A0E" w:rsidRPr="00224E9F" w:rsidRDefault="00985A0E" w:rsidP="00985A0E">
            <w:pPr>
              <w:rPr>
                <w:ins w:id="7714" w:author="蔚滢璐" w:date="2017-01-01T23:52:00Z"/>
                <w:rFonts w:asciiTheme="minorEastAsia" w:hAnsiTheme="minorEastAsia"/>
                <w:sz w:val="21"/>
                <w:szCs w:val="21"/>
                <w:rPrChange w:id="7715" w:author="蔚滢璐" w:date="2017-01-02T12:59:00Z">
                  <w:rPr>
                    <w:ins w:id="7716" w:author="蔚滢璐" w:date="2017-01-01T23:52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734" w:type="pct"/>
          </w:tcPr>
          <w:p w:rsidR="00985A0E" w:rsidRPr="00224E9F" w:rsidRDefault="00985A0E" w:rsidP="00985A0E">
            <w:pPr>
              <w:rPr>
                <w:ins w:id="7717" w:author="蔚滢璐" w:date="2017-01-01T23:52:00Z"/>
                <w:rFonts w:asciiTheme="minorEastAsia" w:hAnsiTheme="minorEastAsia"/>
                <w:sz w:val="21"/>
                <w:szCs w:val="21"/>
                <w:rPrChange w:id="7718" w:author="蔚滢璐" w:date="2017-01-02T12:59:00Z">
                  <w:rPr>
                    <w:ins w:id="7719" w:author="蔚滢璐" w:date="2017-01-01T23:52:00Z"/>
                    <w:sz w:val="21"/>
                    <w:szCs w:val="21"/>
                  </w:rPr>
                </w:rPrChange>
              </w:rPr>
            </w:pPr>
            <w:ins w:id="7720" w:author="蔚滢璐" w:date="2017-01-01T23:52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72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731" w:type="pct"/>
          </w:tcPr>
          <w:p w:rsidR="00985A0E" w:rsidRPr="00224E9F" w:rsidRDefault="00985A0E" w:rsidP="00985A0E">
            <w:pPr>
              <w:rPr>
                <w:ins w:id="7722" w:author="蔚滢璐" w:date="2017-01-01T23:52:00Z"/>
                <w:rFonts w:asciiTheme="minorEastAsia" w:hAnsiTheme="minorEastAsia"/>
                <w:sz w:val="21"/>
                <w:szCs w:val="21"/>
                <w:rPrChange w:id="7723" w:author="蔚滢璐" w:date="2017-01-02T12:59:00Z">
                  <w:rPr>
                    <w:ins w:id="7724" w:author="蔚滢璐" w:date="2017-01-01T23:52:00Z"/>
                    <w:sz w:val="21"/>
                    <w:szCs w:val="21"/>
                  </w:rPr>
                </w:rPrChange>
              </w:rPr>
            </w:pPr>
            <w:ins w:id="7725" w:author="蔚滢璐" w:date="2017-01-01T23:5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72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无</w:t>
              </w:r>
            </w:ins>
          </w:p>
        </w:tc>
      </w:tr>
      <w:tr w:rsidR="00985A0E" w:rsidRPr="00224E9F" w:rsidTr="008E34FA">
        <w:trPr>
          <w:ins w:id="7727" w:author="蔚滢璐" w:date="2017-01-01T23:52:00Z"/>
        </w:trPr>
        <w:tc>
          <w:tcPr>
            <w:tcW w:w="1535" w:type="pct"/>
            <w:vMerge/>
          </w:tcPr>
          <w:p w:rsidR="00985A0E" w:rsidRPr="00224E9F" w:rsidRDefault="00985A0E" w:rsidP="00985A0E">
            <w:pPr>
              <w:rPr>
                <w:ins w:id="7728" w:author="蔚滢璐" w:date="2017-01-01T23:52:00Z"/>
                <w:rFonts w:asciiTheme="minorEastAsia" w:hAnsiTheme="minorEastAsia"/>
                <w:sz w:val="21"/>
                <w:szCs w:val="21"/>
                <w:rPrChange w:id="7729" w:author="蔚滢璐" w:date="2017-01-02T12:59:00Z">
                  <w:rPr>
                    <w:ins w:id="7730" w:author="蔚滢璐" w:date="2017-01-01T23:52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734" w:type="pct"/>
          </w:tcPr>
          <w:p w:rsidR="00985A0E" w:rsidRPr="00224E9F" w:rsidRDefault="00985A0E" w:rsidP="00985A0E">
            <w:pPr>
              <w:rPr>
                <w:ins w:id="7731" w:author="蔚滢璐" w:date="2017-01-01T23:52:00Z"/>
                <w:rFonts w:asciiTheme="minorEastAsia" w:hAnsiTheme="minorEastAsia"/>
                <w:sz w:val="21"/>
                <w:szCs w:val="21"/>
                <w:rPrChange w:id="7732" w:author="蔚滢璐" w:date="2017-01-02T12:59:00Z">
                  <w:rPr>
                    <w:ins w:id="7733" w:author="蔚滢璐" w:date="2017-01-01T23:52:00Z"/>
                    <w:sz w:val="21"/>
                    <w:szCs w:val="21"/>
                  </w:rPr>
                </w:rPrChange>
              </w:rPr>
            </w:pPr>
            <w:ins w:id="7734" w:author="蔚滢璐" w:date="2017-01-01T23:52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73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731" w:type="pct"/>
          </w:tcPr>
          <w:p w:rsidR="00985A0E" w:rsidRPr="00224E9F" w:rsidRDefault="00985A0E" w:rsidP="00985A0E">
            <w:pPr>
              <w:rPr>
                <w:ins w:id="7736" w:author="蔚滢璐" w:date="2017-01-01T23:52:00Z"/>
                <w:rFonts w:asciiTheme="minorEastAsia" w:hAnsiTheme="minorEastAsia"/>
                <w:sz w:val="21"/>
                <w:szCs w:val="21"/>
                <w:rPrChange w:id="7737" w:author="蔚滢璐" w:date="2017-01-02T12:59:00Z">
                  <w:rPr>
                    <w:ins w:id="7738" w:author="蔚滢璐" w:date="2017-01-01T23:52:00Z"/>
                    <w:sz w:val="21"/>
                    <w:szCs w:val="21"/>
                  </w:rPr>
                </w:rPrChange>
              </w:rPr>
            </w:pPr>
            <w:ins w:id="7739" w:author="蔚滢璐" w:date="2017-01-01T23:5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74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调用Roo</w:t>
              </w:r>
              <w:r w:rsidRPr="00224E9F">
                <w:rPr>
                  <w:rFonts w:asciiTheme="minorEastAsia" w:hAnsiTheme="minorEastAsia"/>
                  <w:sz w:val="21"/>
                  <w:szCs w:val="21"/>
                  <w:rPrChange w:id="7741" w:author="蔚滢璐" w:date="2017-01-02T12:59:00Z">
                    <w:rPr>
                      <w:sz w:val="21"/>
                      <w:szCs w:val="21"/>
                    </w:rPr>
                  </w:rPrChange>
                </w:rPr>
                <w:t>mManager.updateRoomList</w:t>
              </w:r>
            </w:ins>
          </w:p>
        </w:tc>
      </w:tr>
      <w:tr w:rsidR="00985A0E" w:rsidRPr="00224E9F" w:rsidTr="008E34FA">
        <w:trPr>
          <w:ins w:id="7742" w:author="蔚滢璐" w:date="2017-01-01T23:54:00Z"/>
        </w:trPr>
        <w:tc>
          <w:tcPr>
            <w:tcW w:w="1535" w:type="pct"/>
            <w:vMerge w:val="restart"/>
          </w:tcPr>
          <w:p w:rsidR="00985A0E" w:rsidRPr="00224E9F" w:rsidRDefault="00985A0E" w:rsidP="00985A0E">
            <w:pPr>
              <w:rPr>
                <w:ins w:id="7743" w:author="蔚滢璐" w:date="2017-01-01T23:54:00Z"/>
                <w:rFonts w:asciiTheme="minorEastAsia" w:hAnsiTheme="minorEastAsia"/>
                <w:sz w:val="21"/>
                <w:szCs w:val="21"/>
                <w:rPrChange w:id="7744" w:author="蔚滢璐" w:date="2017-01-02T12:59:00Z">
                  <w:rPr>
                    <w:ins w:id="7745" w:author="蔚滢璐" w:date="2017-01-01T23:54:00Z"/>
                    <w:sz w:val="21"/>
                    <w:szCs w:val="21"/>
                  </w:rPr>
                </w:rPrChange>
              </w:rPr>
            </w:pPr>
            <w:ins w:id="7746" w:author="蔚滢璐" w:date="2017-01-01T23:54:00Z">
              <w:r w:rsidRPr="00224E9F">
                <w:rPr>
                  <w:rFonts w:asciiTheme="minorEastAsia" w:hAnsiTheme="minorEastAsia"/>
                  <w:sz w:val="21"/>
                  <w:szCs w:val="21"/>
                  <w:rPrChange w:id="7747" w:author="蔚滢璐" w:date="2017-01-02T12:59:00Z">
                    <w:rPr>
                      <w:sz w:val="21"/>
                      <w:szCs w:val="21"/>
                    </w:rPr>
                  </w:rPrChange>
                </w:rPr>
                <w:t>Hotel.getRoomAvailList</w:t>
              </w:r>
            </w:ins>
          </w:p>
        </w:tc>
        <w:tc>
          <w:tcPr>
            <w:tcW w:w="734" w:type="pct"/>
          </w:tcPr>
          <w:p w:rsidR="00985A0E" w:rsidRPr="00224E9F" w:rsidRDefault="00985A0E" w:rsidP="00985A0E">
            <w:pPr>
              <w:rPr>
                <w:ins w:id="7748" w:author="蔚滢璐" w:date="2017-01-01T23:54:00Z"/>
                <w:rFonts w:asciiTheme="minorEastAsia" w:hAnsiTheme="minorEastAsia"/>
                <w:sz w:val="21"/>
                <w:szCs w:val="21"/>
                <w:rPrChange w:id="7749" w:author="蔚滢璐" w:date="2017-01-02T12:59:00Z">
                  <w:rPr>
                    <w:ins w:id="7750" w:author="蔚滢璐" w:date="2017-01-01T23:54:00Z"/>
                    <w:sz w:val="21"/>
                    <w:szCs w:val="21"/>
                  </w:rPr>
                </w:rPrChange>
              </w:rPr>
            </w:pPr>
            <w:ins w:id="7751" w:author="蔚滢璐" w:date="2017-01-01T23:5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75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731" w:type="pct"/>
          </w:tcPr>
          <w:p w:rsidR="00985A0E" w:rsidRPr="00224E9F" w:rsidRDefault="00985A0E" w:rsidP="00985A0E">
            <w:pPr>
              <w:rPr>
                <w:ins w:id="7753" w:author="蔚滢璐" w:date="2017-01-01T23:54:00Z"/>
                <w:rFonts w:asciiTheme="minorEastAsia" w:hAnsiTheme="minorEastAsia"/>
                <w:sz w:val="21"/>
                <w:szCs w:val="21"/>
                <w:rPrChange w:id="7754" w:author="蔚滢璐" w:date="2017-01-02T12:59:00Z">
                  <w:rPr>
                    <w:ins w:id="7755" w:author="蔚滢璐" w:date="2017-01-01T23:54:00Z"/>
                    <w:sz w:val="21"/>
                    <w:szCs w:val="21"/>
                  </w:rPr>
                </w:rPrChange>
              </w:rPr>
            </w:pPr>
            <w:ins w:id="7756" w:author="蔚滢璐" w:date="2017-01-01T23:55:00Z">
              <w:r w:rsidRPr="00224E9F">
                <w:rPr>
                  <w:rFonts w:asciiTheme="minorEastAsia" w:hAnsiTheme="minorEastAsia"/>
                  <w:sz w:val="21"/>
                  <w:szCs w:val="21"/>
                  <w:rPrChange w:id="7757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ArrayList&lt;RoomAvailVO&gt; getRoomAvailList (Date checkIn, Date checkout)</w:t>
              </w:r>
            </w:ins>
          </w:p>
        </w:tc>
      </w:tr>
      <w:tr w:rsidR="00985A0E" w:rsidRPr="00224E9F" w:rsidTr="008E34FA">
        <w:trPr>
          <w:ins w:id="7758" w:author="蔚滢璐" w:date="2017-01-01T23:54:00Z"/>
        </w:trPr>
        <w:tc>
          <w:tcPr>
            <w:tcW w:w="1535" w:type="pct"/>
            <w:vMerge/>
          </w:tcPr>
          <w:p w:rsidR="00985A0E" w:rsidRPr="00224E9F" w:rsidRDefault="00985A0E" w:rsidP="00985A0E">
            <w:pPr>
              <w:rPr>
                <w:ins w:id="7759" w:author="蔚滢璐" w:date="2017-01-01T23:54:00Z"/>
                <w:rFonts w:asciiTheme="minorEastAsia" w:hAnsiTheme="minorEastAsia"/>
                <w:sz w:val="21"/>
                <w:szCs w:val="21"/>
                <w:rPrChange w:id="7760" w:author="蔚滢璐" w:date="2017-01-02T12:59:00Z">
                  <w:rPr>
                    <w:ins w:id="7761" w:author="蔚滢璐" w:date="2017-01-01T23:54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734" w:type="pct"/>
          </w:tcPr>
          <w:p w:rsidR="00985A0E" w:rsidRPr="00224E9F" w:rsidRDefault="00985A0E" w:rsidP="00985A0E">
            <w:pPr>
              <w:rPr>
                <w:ins w:id="7762" w:author="蔚滢璐" w:date="2017-01-01T23:54:00Z"/>
                <w:rFonts w:asciiTheme="minorEastAsia" w:hAnsiTheme="minorEastAsia"/>
                <w:sz w:val="21"/>
                <w:szCs w:val="21"/>
                <w:rPrChange w:id="7763" w:author="蔚滢璐" w:date="2017-01-02T12:59:00Z">
                  <w:rPr>
                    <w:ins w:id="7764" w:author="蔚滢璐" w:date="2017-01-01T23:54:00Z"/>
                    <w:sz w:val="21"/>
                    <w:szCs w:val="21"/>
                  </w:rPr>
                </w:rPrChange>
              </w:rPr>
            </w:pPr>
            <w:ins w:id="7765" w:author="蔚滢璐" w:date="2017-01-01T23:5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76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731" w:type="pct"/>
          </w:tcPr>
          <w:p w:rsidR="00985A0E" w:rsidRPr="00224E9F" w:rsidRDefault="00985A0E" w:rsidP="00985A0E">
            <w:pPr>
              <w:rPr>
                <w:ins w:id="7767" w:author="蔚滢璐" w:date="2017-01-01T23:54:00Z"/>
                <w:rFonts w:asciiTheme="minorEastAsia" w:hAnsiTheme="minorEastAsia"/>
                <w:sz w:val="21"/>
                <w:szCs w:val="21"/>
                <w:rPrChange w:id="7768" w:author="蔚滢璐" w:date="2017-01-02T12:59:00Z">
                  <w:rPr>
                    <w:ins w:id="7769" w:author="蔚滢璐" w:date="2017-01-01T23:54:00Z"/>
                    <w:sz w:val="21"/>
                    <w:szCs w:val="21"/>
                  </w:rPr>
                </w:rPrChange>
              </w:rPr>
            </w:pPr>
            <w:ins w:id="7770" w:author="蔚滢璐" w:date="2017-01-01T23:5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77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无</w:t>
              </w:r>
            </w:ins>
          </w:p>
        </w:tc>
      </w:tr>
      <w:tr w:rsidR="00985A0E" w:rsidRPr="00224E9F" w:rsidTr="008E34FA">
        <w:trPr>
          <w:ins w:id="7772" w:author="蔚滢璐" w:date="2017-01-01T23:54:00Z"/>
        </w:trPr>
        <w:tc>
          <w:tcPr>
            <w:tcW w:w="1535" w:type="pct"/>
            <w:vMerge/>
          </w:tcPr>
          <w:p w:rsidR="00985A0E" w:rsidRPr="00224E9F" w:rsidRDefault="00985A0E" w:rsidP="00985A0E">
            <w:pPr>
              <w:rPr>
                <w:ins w:id="7773" w:author="蔚滢璐" w:date="2017-01-01T23:54:00Z"/>
                <w:rFonts w:asciiTheme="minorEastAsia" w:hAnsiTheme="minorEastAsia"/>
                <w:sz w:val="21"/>
                <w:szCs w:val="21"/>
                <w:rPrChange w:id="7774" w:author="蔚滢璐" w:date="2017-01-02T12:59:00Z">
                  <w:rPr>
                    <w:ins w:id="7775" w:author="蔚滢璐" w:date="2017-01-01T23:54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734" w:type="pct"/>
          </w:tcPr>
          <w:p w:rsidR="00985A0E" w:rsidRPr="00224E9F" w:rsidRDefault="00985A0E" w:rsidP="00985A0E">
            <w:pPr>
              <w:rPr>
                <w:ins w:id="7776" w:author="蔚滢璐" w:date="2017-01-01T23:54:00Z"/>
                <w:rFonts w:asciiTheme="minorEastAsia" w:hAnsiTheme="minorEastAsia"/>
                <w:sz w:val="21"/>
                <w:szCs w:val="21"/>
                <w:rPrChange w:id="7777" w:author="蔚滢璐" w:date="2017-01-02T12:59:00Z">
                  <w:rPr>
                    <w:ins w:id="7778" w:author="蔚滢璐" w:date="2017-01-01T23:54:00Z"/>
                    <w:sz w:val="21"/>
                    <w:szCs w:val="21"/>
                  </w:rPr>
                </w:rPrChange>
              </w:rPr>
            </w:pPr>
            <w:ins w:id="7779" w:author="蔚滢璐" w:date="2017-01-01T23:5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78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731" w:type="pct"/>
          </w:tcPr>
          <w:p w:rsidR="00985A0E" w:rsidRPr="00224E9F" w:rsidRDefault="00985A0E" w:rsidP="00985A0E">
            <w:pPr>
              <w:rPr>
                <w:ins w:id="7781" w:author="蔚滢璐" w:date="2017-01-01T23:54:00Z"/>
                <w:rFonts w:asciiTheme="minorEastAsia" w:hAnsiTheme="minorEastAsia"/>
                <w:sz w:val="21"/>
                <w:szCs w:val="21"/>
                <w:rPrChange w:id="7782" w:author="蔚滢璐" w:date="2017-01-02T12:59:00Z">
                  <w:rPr>
                    <w:ins w:id="7783" w:author="蔚滢璐" w:date="2017-01-01T23:54:00Z"/>
                    <w:sz w:val="21"/>
                    <w:szCs w:val="21"/>
                  </w:rPr>
                </w:rPrChange>
              </w:rPr>
            </w:pPr>
            <w:ins w:id="7784" w:author="蔚滢璐" w:date="2017-01-01T23:5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78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调用RoomAvail.getRoomAvailList(checkIn)</w:t>
              </w:r>
            </w:ins>
          </w:p>
        </w:tc>
      </w:tr>
      <w:tr w:rsidR="00985A0E" w:rsidRPr="00224E9F" w:rsidTr="0007151E">
        <w:tblPrEx>
          <w:tblW w:w="5000" w:type="pct"/>
          <w:tblLayout w:type="fixed"/>
          <w:tblPrExChange w:id="7786" w:author="蔚滢璐" w:date="2017-01-01T23:43:00Z">
            <w:tblPrEx>
              <w:tblW w:w="5000" w:type="pct"/>
              <w:tblLayout w:type="fixed"/>
            </w:tblPrEx>
          </w:tblPrExChange>
        </w:tblPrEx>
        <w:trPr>
          <w:ins w:id="7787" w:author="蔚滢璐" w:date="2017-01-01T23:26:00Z"/>
          <w:trPrChange w:id="7788" w:author="蔚滢璐" w:date="2017-01-01T23:43:00Z">
            <w:trPr>
              <w:gridAfter w:val="0"/>
            </w:trPr>
          </w:trPrChange>
        </w:trPr>
        <w:tc>
          <w:tcPr>
            <w:tcW w:w="5000" w:type="pct"/>
            <w:gridSpan w:val="3"/>
            <w:tcPrChange w:id="7789" w:author="蔚滢璐" w:date="2017-01-01T23:43:00Z">
              <w:tcPr>
                <w:tcW w:w="5000" w:type="pct"/>
                <w:gridSpan w:val="5"/>
              </w:tcPr>
            </w:tcPrChange>
          </w:tcPr>
          <w:p w:rsidR="00985A0E" w:rsidRPr="00224E9F" w:rsidRDefault="00985A0E" w:rsidP="00985A0E">
            <w:pPr>
              <w:rPr>
                <w:ins w:id="7790" w:author="蔚滢璐" w:date="2017-01-01T23:26:00Z"/>
                <w:rFonts w:asciiTheme="minorEastAsia" w:hAnsiTheme="minorEastAsia"/>
                <w:sz w:val="21"/>
                <w:szCs w:val="21"/>
                <w:rPrChange w:id="7791" w:author="蔚滢璐" w:date="2017-01-02T12:59:00Z">
                  <w:rPr>
                    <w:ins w:id="7792" w:author="蔚滢璐" w:date="2017-01-01T23:26:00Z"/>
                    <w:sz w:val="21"/>
                    <w:szCs w:val="21"/>
                  </w:rPr>
                </w:rPrChange>
              </w:rPr>
            </w:pPr>
            <w:ins w:id="7793" w:author="蔚滢璐" w:date="2017-01-01T23:26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79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lastRenderedPageBreak/>
                <w:t>需要的服务（需接口）</w:t>
              </w:r>
            </w:ins>
          </w:p>
        </w:tc>
      </w:tr>
      <w:tr w:rsidR="00985A0E" w:rsidRPr="00224E9F" w:rsidTr="0007151E">
        <w:tblPrEx>
          <w:tblW w:w="5000" w:type="pct"/>
          <w:tblLayout w:type="fixed"/>
          <w:tblPrExChange w:id="7795" w:author="蔚滢璐" w:date="2017-01-01T23:43:00Z">
            <w:tblPrEx>
              <w:tblW w:w="5000" w:type="pct"/>
              <w:tblLayout w:type="fixed"/>
            </w:tblPrEx>
          </w:tblPrExChange>
        </w:tblPrEx>
        <w:trPr>
          <w:ins w:id="7796" w:author="蔚滢璐" w:date="2017-01-01T23:26:00Z"/>
          <w:trPrChange w:id="7797" w:author="蔚滢璐" w:date="2017-01-01T23:43:00Z">
            <w:trPr>
              <w:gridAfter w:val="0"/>
            </w:trPr>
          </w:trPrChange>
        </w:trPr>
        <w:tc>
          <w:tcPr>
            <w:tcW w:w="1535" w:type="pct"/>
            <w:tcPrChange w:id="7798" w:author="蔚滢璐" w:date="2017-01-01T23:43:00Z">
              <w:tcPr>
                <w:tcW w:w="1637" w:type="pct"/>
                <w:gridSpan w:val="3"/>
              </w:tcPr>
            </w:tcPrChange>
          </w:tcPr>
          <w:p w:rsidR="00985A0E" w:rsidRPr="00224E9F" w:rsidRDefault="00985A0E" w:rsidP="00985A0E">
            <w:pPr>
              <w:rPr>
                <w:ins w:id="7799" w:author="蔚滢璐" w:date="2017-01-01T23:26:00Z"/>
                <w:rFonts w:asciiTheme="minorEastAsia" w:hAnsiTheme="minorEastAsia"/>
                <w:sz w:val="21"/>
                <w:szCs w:val="21"/>
                <w:rPrChange w:id="7800" w:author="蔚滢璐" w:date="2017-01-02T12:59:00Z">
                  <w:rPr>
                    <w:ins w:id="7801" w:author="蔚滢璐" w:date="2017-01-01T23:26:00Z"/>
                    <w:sz w:val="21"/>
                    <w:szCs w:val="21"/>
                  </w:rPr>
                </w:rPrChange>
              </w:rPr>
            </w:pPr>
            <w:ins w:id="7802" w:author="蔚滢璐" w:date="2017-01-01T23:26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80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服务名</w:t>
              </w:r>
            </w:ins>
          </w:p>
        </w:tc>
        <w:tc>
          <w:tcPr>
            <w:tcW w:w="3465" w:type="pct"/>
            <w:gridSpan w:val="2"/>
            <w:tcPrChange w:id="7804" w:author="蔚滢璐" w:date="2017-01-01T23:43:00Z">
              <w:tcPr>
                <w:tcW w:w="3363" w:type="pct"/>
                <w:gridSpan w:val="2"/>
              </w:tcPr>
            </w:tcPrChange>
          </w:tcPr>
          <w:p w:rsidR="00985A0E" w:rsidRPr="00224E9F" w:rsidRDefault="00985A0E" w:rsidP="00985A0E">
            <w:pPr>
              <w:rPr>
                <w:ins w:id="7805" w:author="蔚滢璐" w:date="2017-01-01T23:26:00Z"/>
                <w:rFonts w:asciiTheme="minorEastAsia" w:hAnsiTheme="minorEastAsia"/>
                <w:sz w:val="21"/>
                <w:szCs w:val="21"/>
                <w:rPrChange w:id="7806" w:author="蔚滢璐" w:date="2017-01-02T12:59:00Z">
                  <w:rPr>
                    <w:ins w:id="7807" w:author="蔚滢璐" w:date="2017-01-01T23:26:00Z"/>
                    <w:sz w:val="21"/>
                    <w:szCs w:val="21"/>
                  </w:rPr>
                </w:rPrChange>
              </w:rPr>
            </w:pPr>
            <w:ins w:id="7808" w:author="蔚滢璐" w:date="2017-01-01T23:26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80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服务</w:t>
              </w:r>
            </w:ins>
          </w:p>
        </w:tc>
      </w:tr>
      <w:tr w:rsidR="00985A0E" w:rsidRPr="00224E9F" w:rsidTr="0007151E">
        <w:tblPrEx>
          <w:tblW w:w="5000" w:type="pct"/>
          <w:tblLayout w:type="fixed"/>
          <w:tblPrExChange w:id="7810" w:author="蔚滢璐" w:date="2017-01-01T23:43:00Z">
            <w:tblPrEx>
              <w:tblW w:w="5000" w:type="pct"/>
              <w:tblLayout w:type="fixed"/>
            </w:tblPrEx>
          </w:tblPrExChange>
        </w:tblPrEx>
        <w:trPr>
          <w:ins w:id="7811" w:author="蔚滢璐" w:date="2017-01-01T23:28:00Z"/>
          <w:trPrChange w:id="7812" w:author="蔚滢璐" w:date="2017-01-01T23:43:00Z">
            <w:trPr>
              <w:gridAfter w:val="0"/>
            </w:trPr>
          </w:trPrChange>
        </w:trPr>
        <w:tc>
          <w:tcPr>
            <w:tcW w:w="1535" w:type="pct"/>
            <w:tcPrChange w:id="7813" w:author="蔚滢璐" w:date="2017-01-01T23:43:00Z">
              <w:tcPr>
                <w:tcW w:w="1637" w:type="pct"/>
                <w:gridSpan w:val="3"/>
              </w:tcPr>
            </w:tcPrChange>
          </w:tcPr>
          <w:p w:rsidR="00985A0E" w:rsidRPr="00224E9F" w:rsidRDefault="00985A0E" w:rsidP="00985A0E">
            <w:pPr>
              <w:rPr>
                <w:ins w:id="7814" w:author="蔚滢璐" w:date="2017-01-01T23:28:00Z"/>
                <w:rFonts w:asciiTheme="minorEastAsia" w:hAnsiTheme="minorEastAsia"/>
                <w:sz w:val="21"/>
                <w:szCs w:val="21"/>
                <w:rPrChange w:id="7815" w:author="蔚滢璐" w:date="2017-01-02T12:59:00Z">
                  <w:rPr>
                    <w:ins w:id="7816" w:author="蔚滢璐" w:date="2017-01-01T23:28:00Z"/>
                    <w:sz w:val="21"/>
                    <w:szCs w:val="21"/>
                  </w:rPr>
                </w:rPrChange>
              </w:rPr>
            </w:pPr>
            <w:ins w:id="7817" w:author="蔚滢璐" w:date="2017-01-01T23:28:00Z">
              <w:r w:rsidRPr="00224E9F">
                <w:rPr>
                  <w:rFonts w:asciiTheme="minorEastAsia" w:hAnsiTheme="minorEastAsia"/>
                  <w:sz w:val="21"/>
                  <w:szCs w:val="21"/>
                  <w:rPrChange w:id="7818" w:author="蔚滢璐" w:date="2017-01-02T12:59:00Z">
                    <w:rPr>
                      <w:sz w:val="21"/>
                      <w:szCs w:val="21"/>
                    </w:rPr>
                  </w:rPrChange>
                </w:rPr>
                <w:t>HotelDao.getHotel</w:t>
              </w:r>
            </w:ins>
          </w:p>
        </w:tc>
        <w:tc>
          <w:tcPr>
            <w:tcW w:w="3465" w:type="pct"/>
            <w:gridSpan w:val="2"/>
            <w:tcPrChange w:id="7819" w:author="蔚滢璐" w:date="2017-01-01T23:43:00Z">
              <w:tcPr>
                <w:tcW w:w="3363" w:type="pct"/>
                <w:gridSpan w:val="2"/>
              </w:tcPr>
            </w:tcPrChange>
          </w:tcPr>
          <w:p w:rsidR="00985A0E" w:rsidRPr="00224E9F" w:rsidRDefault="0054247C" w:rsidP="00985A0E">
            <w:pPr>
              <w:rPr>
                <w:ins w:id="7820" w:author="蔚滢璐" w:date="2017-01-01T23:28:00Z"/>
                <w:rFonts w:asciiTheme="minorEastAsia" w:hAnsiTheme="minorEastAsia"/>
                <w:sz w:val="21"/>
                <w:szCs w:val="21"/>
                <w:rPrChange w:id="7821" w:author="蔚滢璐" w:date="2017-01-02T12:59:00Z">
                  <w:rPr>
                    <w:ins w:id="7822" w:author="蔚滢璐" w:date="2017-01-01T23:28:00Z"/>
                    <w:sz w:val="21"/>
                    <w:szCs w:val="21"/>
                  </w:rPr>
                </w:rPrChange>
              </w:rPr>
            </w:pPr>
            <w:ins w:id="7823" w:author="蔚滢璐" w:date="2017-01-02T00:0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82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得到</w:t>
              </w:r>
            </w:ins>
            <w:ins w:id="7825" w:author="蔚滢璐" w:date="2017-01-02T00:0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82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酒店的领域模型对象的引用</w:t>
              </w:r>
            </w:ins>
          </w:p>
        </w:tc>
      </w:tr>
      <w:tr w:rsidR="00985A0E" w:rsidRPr="00224E9F" w:rsidTr="0007151E">
        <w:tblPrEx>
          <w:tblW w:w="5000" w:type="pct"/>
          <w:tblLayout w:type="fixed"/>
          <w:tblPrExChange w:id="7827" w:author="蔚滢璐" w:date="2017-01-01T23:43:00Z">
            <w:tblPrEx>
              <w:tblW w:w="5000" w:type="pct"/>
              <w:tblLayout w:type="fixed"/>
            </w:tblPrEx>
          </w:tblPrExChange>
        </w:tblPrEx>
        <w:trPr>
          <w:ins w:id="7828" w:author="蔚滢璐" w:date="2017-01-01T23:29:00Z"/>
          <w:trPrChange w:id="7829" w:author="蔚滢璐" w:date="2017-01-01T23:43:00Z">
            <w:trPr>
              <w:gridAfter w:val="0"/>
            </w:trPr>
          </w:trPrChange>
        </w:trPr>
        <w:tc>
          <w:tcPr>
            <w:tcW w:w="1535" w:type="pct"/>
            <w:tcPrChange w:id="7830" w:author="蔚滢璐" w:date="2017-01-01T23:43:00Z">
              <w:tcPr>
                <w:tcW w:w="1637" w:type="pct"/>
                <w:gridSpan w:val="3"/>
              </w:tcPr>
            </w:tcPrChange>
          </w:tcPr>
          <w:p w:rsidR="00985A0E" w:rsidRPr="00224E9F" w:rsidRDefault="00985A0E" w:rsidP="00985A0E">
            <w:pPr>
              <w:rPr>
                <w:ins w:id="7831" w:author="蔚滢璐" w:date="2017-01-01T23:29:00Z"/>
                <w:rFonts w:asciiTheme="minorEastAsia" w:hAnsiTheme="minorEastAsia"/>
                <w:sz w:val="21"/>
                <w:szCs w:val="21"/>
                <w:rPrChange w:id="7832" w:author="蔚滢璐" w:date="2017-01-02T12:59:00Z">
                  <w:rPr>
                    <w:ins w:id="7833" w:author="蔚滢璐" w:date="2017-01-01T23:29:00Z"/>
                    <w:sz w:val="21"/>
                    <w:szCs w:val="21"/>
                  </w:rPr>
                </w:rPrChange>
              </w:rPr>
            </w:pPr>
            <w:ins w:id="7834" w:author="蔚滢璐" w:date="2017-01-01T23:29:00Z">
              <w:r w:rsidRPr="00224E9F">
                <w:rPr>
                  <w:rFonts w:asciiTheme="minorEastAsia" w:hAnsiTheme="minorEastAsia"/>
                  <w:sz w:val="21"/>
                  <w:szCs w:val="21"/>
                  <w:rPrChange w:id="7835" w:author="蔚滢璐" w:date="2017-01-02T12:59:00Z">
                    <w:rPr>
                      <w:sz w:val="21"/>
                      <w:szCs w:val="21"/>
                    </w:rPr>
                  </w:rPrChange>
                </w:rPr>
                <w:t>HotelDao.addHotel</w:t>
              </w:r>
            </w:ins>
          </w:p>
        </w:tc>
        <w:tc>
          <w:tcPr>
            <w:tcW w:w="3465" w:type="pct"/>
            <w:gridSpan w:val="2"/>
            <w:tcPrChange w:id="7836" w:author="蔚滢璐" w:date="2017-01-01T23:43:00Z">
              <w:tcPr>
                <w:tcW w:w="3363" w:type="pct"/>
                <w:gridSpan w:val="2"/>
              </w:tcPr>
            </w:tcPrChange>
          </w:tcPr>
          <w:p w:rsidR="00985A0E" w:rsidRPr="00224E9F" w:rsidRDefault="0054247C" w:rsidP="00985A0E">
            <w:pPr>
              <w:rPr>
                <w:ins w:id="7837" w:author="蔚滢璐" w:date="2017-01-01T23:29:00Z"/>
                <w:rFonts w:asciiTheme="minorEastAsia" w:hAnsiTheme="minorEastAsia"/>
                <w:sz w:val="21"/>
                <w:szCs w:val="21"/>
                <w:rPrChange w:id="7838" w:author="蔚滢璐" w:date="2017-01-02T12:59:00Z">
                  <w:rPr>
                    <w:ins w:id="7839" w:author="蔚滢璐" w:date="2017-01-01T23:29:00Z"/>
                    <w:sz w:val="21"/>
                    <w:szCs w:val="21"/>
                  </w:rPr>
                </w:rPrChange>
              </w:rPr>
            </w:pPr>
            <w:ins w:id="7840" w:author="蔚滢璐" w:date="2017-01-02T00:0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84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增加</w:t>
              </w:r>
            </w:ins>
            <w:ins w:id="7842" w:author="蔚滢璐" w:date="2017-01-02T00:0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84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酒店</w:t>
              </w:r>
            </w:ins>
          </w:p>
        </w:tc>
      </w:tr>
      <w:tr w:rsidR="00985A0E" w:rsidRPr="00224E9F" w:rsidTr="0007151E">
        <w:tblPrEx>
          <w:tblW w:w="5000" w:type="pct"/>
          <w:tblLayout w:type="fixed"/>
          <w:tblPrExChange w:id="7844" w:author="蔚滢璐" w:date="2017-01-01T23:43:00Z">
            <w:tblPrEx>
              <w:tblW w:w="5000" w:type="pct"/>
              <w:tblLayout w:type="fixed"/>
            </w:tblPrEx>
          </w:tblPrExChange>
        </w:tblPrEx>
        <w:trPr>
          <w:ins w:id="7845" w:author="蔚滢璐" w:date="2017-01-01T23:29:00Z"/>
          <w:trPrChange w:id="7846" w:author="蔚滢璐" w:date="2017-01-01T23:43:00Z">
            <w:trPr>
              <w:gridAfter w:val="0"/>
            </w:trPr>
          </w:trPrChange>
        </w:trPr>
        <w:tc>
          <w:tcPr>
            <w:tcW w:w="1535" w:type="pct"/>
            <w:tcPrChange w:id="7847" w:author="蔚滢璐" w:date="2017-01-01T23:43:00Z">
              <w:tcPr>
                <w:tcW w:w="1637" w:type="pct"/>
                <w:gridSpan w:val="3"/>
              </w:tcPr>
            </w:tcPrChange>
          </w:tcPr>
          <w:p w:rsidR="00985A0E" w:rsidRPr="00224E9F" w:rsidRDefault="00985A0E" w:rsidP="00985A0E">
            <w:pPr>
              <w:rPr>
                <w:ins w:id="7848" w:author="蔚滢璐" w:date="2017-01-01T23:29:00Z"/>
                <w:rFonts w:asciiTheme="minorEastAsia" w:hAnsiTheme="minorEastAsia"/>
                <w:sz w:val="21"/>
                <w:szCs w:val="21"/>
                <w:rPrChange w:id="7849" w:author="蔚滢璐" w:date="2017-01-02T12:59:00Z">
                  <w:rPr>
                    <w:ins w:id="7850" w:author="蔚滢璐" w:date="2017-01-01T23:29:00Z"/>
                    <w:sz w:val="21"/>
                    <w:szCs w:val="21"/>
                  </w:rPr>
                </w:rPrChange>
              </w:rPr>
            </w:pPr>
            <w:ins w:id="7851" w:author="蔚滢璐" w:date="2017-01-01T23:30:00Z">
              <w:r w:rsidRPr="00224E9F">
                <w:rPr>
                  <w:rFonts w:asciiTheme="minorEastAsia" w:hAnsiTheme="minorEastAsia"/>
                  <w:sz w:val="21"/>
                  <w:szCs w:val="21"/>
                  <w:rPrChange w:id="7852" w:author="蔚滢璐" w:date="2017-01-02T12:59:00Z">
                    <w:rPr>
                      <w:sz w:val="21"/>
                      <w:szCs w:val="21"/>
                    </w:rPr>
                  </w:rPrChange>
                </w:rPr>
                <w:t>RoomManager.add SpecialRoom</w:t>
              </w:r>
            </w:ins>
          </w:p>
        </w:tc>
        <w:tc>
          <w:tcPr>
            <w:tcW w:w="3465" w:type="pct"/>
            <w:gridSpan w:val="2"/>
            <w:tcPrChange w:id="7853" w:author="蔚滢璐" w:date="2017-01-01T23:43:00Z">
              <w:tcPr>
                <w:tcW w:w="3363" w:type="pct"/>
                <w:gridSpan w:val="2"/>
              </w:tcPr>
            </w:tcPrChange>
          </w:tcPr>
          <w:p w:rsidR="00985A0E" w:rsidRPr="00224E9F" w:rsidRDefault="0054247C" w:rsidP="00985A0E">
            <w:pPr>
              <w:rPr>
                <w:ins w:id="7854" w:author="蔚滢璐" w:date="2017-01-01T23:29:00Z"/>
                <w:rFonts w:asciiTheme="minorEastAsia" w:hAnsiTheme="minorEastAsia"/>
                <w:sz w:val="21"/>
                <w:szCs w:val="21"/>
                <w:rPrChange w:id="7855" w:author="蔚滢璐" w:date="2017-01-02T12:59:00Z">
                  <w:rPr>
                    <w:ins w:id="7856" w:author="蔚滢璐" w:date="2017-01-01T23:29:00Z"/>
                    <w:sz w:val="21"/>
                    <w:szCs w:val="21"/>
                  </w:rPr>
                </w:rPrChange>
              </w:rPr>
            </w:pPr>
            <w:ins w:id="7857" w:author="蔚滢璐" w:date="2017-01-02T00:0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85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增加酒店房间类型</w:t>
              </w:r>
            </w:ins>
          </w:p>
        </w:tc>
      </w:tr>
      <w:tr w:rsidR="00985A0E" w:rsidRPr="00224E9F" w:rsidTr="0007151E">
        <w:tblPrEx>
          <w:tblW w:w="5000" w:type="pct"/>
          <w:tblLayout w:type="fixed"/>
          <w:tblPrExChange w:id="7859" w:author="蔚滢璐" w:date="2017-01-01T23:43:00Z">
            <w:tblPrEx>
              <w:tblW w:w="5000" w:type="pct"/>
              <w:tblLayout w:type="fixed"/>
            </w:tblPrEx>
          </w:tblPrExChange>
        </w:tblPrEx>
        <w:trPr>
          <w:ins w:id="7860" w:author="蔚滢璐" w:date="2017-01-01T23:30:00Z"/>
          <w:trPrChange w:id="7861" w:author="蔚滢璐" w:date="2017-01-01T23:43:00Z">
            <w:trPr>
              <w:gridAfter w:val="0"/>
            </w:trPr>
          </w:trPrChange>
        </w:trPr>
        <w:tc>
          <w:tcPr>
            <w:tcW w:w="1535" w:type="pct"/>
            <w:tcPrChange w:id="7862" w:author="蔚滢璐" w:date="2017-01-01T23:43:00Z">
              <w:tcPr>
                <w:tcW w:w="1637" w:type="pct"/>
                <w:gridSpan w:val="3"/>
              </w:tcPr>
            </w:tcPrChange>
          </w:tcPr>
          <w:p w:rsidR="00985A0E" w:rsidRPr="00224E9F" w:rsidRDefault="00985A0E" w:rsidP="00985A0E">
            <w:pPr>
              <w:rPr>
                <w:ins w:id="7863" w:author="蔚滢璐" w:date="2017-01-01T23:30:00Z"/>
                <w:rFonts w:asciiTheme="minorEastAsia" w:hAnsiTheme="minorEastAsia"/>
                <w:sz w:val="21"/>
                <w:szCs w:val="21"/>
                <w:rPrChange w:id="7864" w:author="蔚滢璐" w:date="2017-01-02T12:59:00Z">
                  <w:rPr>
                    <w:ins w:id="7865" w:author="蔚滢璐" w:date="2017-01-01T23:30:00Z"/>
                    <w:sz w:val="21"/>
                    <w:szCs w:val="21"/>
                  </w:rPr>
                </w:rPrChange>
              </w:rPr>
            </w:pPr>
            <w:ins w:id="7866" w:author="蔚滢璐" w:date="2017-01-01T23:30:00Z">
              <w:r w:rsidRPr="00224E9F">
                <w:rPr>
                  <w:rFonts w:asciiTheme="minorEastAsia" w:hAnsiTheme="minorEastAsia"/>
                  <w:sz w:val="21"/>
                  <w:szCs w:val="21"/>
                  <w:rPrChange w:id="7867" w:author="蔚滢璐" w:date="2017-01-02T12:59:00Z">
                    <w:rPr>
                      <w:sz w:val="21"/>
                      <w:szCs w:val="21"/>
                    </w:rPr>
                  </w:rPrChange>
                </w:rPr>
                <w:t>RoomManager.delete SpecialRoom</w:t>
              </w:r>
            </w:ins>
          </w:p>
        </w:tc>
        <w:tc>
          <w:tcPr>
            <w:tcW w:w="3465" w:type="pct"/>
            <w:gridSpan w:val="2"/>
            <w:tcPrChange w:id="7868" w:author="蔚滢璐" w:date="2017-01-01T23:43:00Z">
              <w:tcPr>
                <w:tcW w:w="3363" w:type="pct"/>
                <w:gridSpan w:val="2"/>
              </w:tcPr>
            </w:tcPrChange>
          </w:tcPr>
          <w:p w:rsidR="00985A0E" w:rsidRPr="00224E9F" w:rsidRDefault="0054247C" w:rsidP="00985A0E">
            <w:pPr>
              <w:rPr>
                <w:ins w:id="7869" w:author="蔚滢璐" w:date="2017-01-01T23:30:00Z"/>
                <w:rFonts w:asciiTheme="minorEastAsia" w:hAnsiTheme="minorEastAsia"/>
                <w:sz w:val="21"/>
                <w:szCs w:val="21"/>
                <w:rPrChange w:id="7870" w:author="蔚滢璐" w:date="2017-01-02T12:59:00Z">
                  <w:rPr>
                    <w:ins w:id="7871" w:author="蔚滢璐" w:date="2017-01-01T23:30:00Z"/>
                    <w:sz w:val="21"/>
                    <w:szCs w:val="21"/>
                  </w:rPr>
                </w:rPrChange>
              </w:rPr>
            </w:pPr>
            <w:ins w:id="7872" w:author="蔚滢璐" w:date="2017-01-02T00:0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87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删除酒店房间类型</w:t>
              </w:r>
            </w:ins>
          </w:p>
        </w:tc>
      </w:tr>
      <w:tr w:rsidR="00985A0E" w:rsidRPr="00224E9F" w:rsidTr="0007151E">
        <w:tblPrEx>
          <w:tblW w:w="5000" w:type="pct"/>
          <w:tblLayout w:type="fixed"/>
          <w:tblPrExChange w:id="7874" w:author="蔚滢璐" w:date="2017-01-01T23:43:00Z">
            <w:tblPrEx>
              <w:tblW w:w="5000" w:type="pct"/>
              <w:tblLayout w:type="fixed"/>
            </w:tblPrEx>
          </w:tblPrExChange>
        </w:tblPrEx>
        <w:trPr>
          <w:ins w:id="7875" w:author="蔚滢璐" w:date="2017-01-01T23:32:00Z"/>
          <w:trPrChange w:id="7876" w:author="蔚滢璐" w:date="2017-01-01T23:43:00Z">
            <w:trPr>
              <w:gridAfter w:val="0"/>
            </w:trPr>
          </w:trPrChange>
        </w:trPr>
        <w:tc>
          <w:tcPr>
            <w:tcW w:w="1535" w:type="pct"/>
            <w:tcPrChange w:id="7877" w:author="蔚滢璐" w:date="2017-01-01T23:43:00Z">
              <w:tcPr>
                <w:tcW w:w="1637" w:type="pct"/>
                <w:gridSpan w:val="3"/>
              </w:tcPr>
            </w:tcPrChange>
          </w:tcPr>
          <w:p w:rsidR="00985A0E" w:rsidRPr="00224E9F" w:rsidRDefault="00985A0E" w:rsidP="00985A0E">
            <w:pPr>
              <w:rPr>
                <w:ins w:id="7878" w:author="蔚滢璐" w:date="2017-01-01T23:32:00Z"/>
                <w:rFonts w:asciiTheme="minorEastAsia" w:hAnsiTheme="minorEastAsia"/>
                <w:sz w:val="21"/>
                <w:szCs w:val="21"/>
                <w:rPrChange w:id="7879" w:author="蔚滢璐" w:date="2017-01-02T12:59:00Z">
                  <w:rPr>
                    <w:ins w:id="7880" w:author="蔚滢璐" w:date="2017-01-01T23:32:00Z"/>
                    <w:sz w:val="21"/>
                    <w:szCs w:val="21"/>
                  </w:rPr>
                </w:rPrChange>
              </w:rPr>
            </w:pPr>
            <w:ins w:id="7881" w:author="蔚滢璐" w:date="2017-01-01T23:32:00Z">
              <w:r w:rsidRPr="00224E9F">
                <w:rPr>
                  <w:rFonts w:asciiTheme="minorEastAsia" w:hAnsiTheme="minorEastAsia"/>
                  <w:sz w:val="21"/>
                  <w:szCs w:val="21"/>
                  <w:rPrChange w:id="7882" w:author="蔚滢璐" w:date="2017-01-02T12:59:00Z">
                    <w:rPr>
                      <w:sz w:val="21"/>
                      <w:szCs w:val="21"/>
                    </w:rPr>
                  </w:rPrChange>
                </w:rPr>
                <w:t>RoomMabager.getRoom AvialList</w:t>
              </w:r>
            </w:ins>
          </w:p>
        </w:tc>
        <w:tc>
          <w:tcPr>
            <w:tcW w:w="3465" w:type="pct"/>
            <w:gridSpan w:val="2"/>
            <w:tcPrChange w:id="7883" w:author="蔚滢璐" w:date="2017-01-01T23:43:00Z">
              <w:tcPr>
                <w:tcW w:w="3363" w:type="pct"/>
                <w:gridSpan w:val="2"/>
              </w:tcPr>
            </w:tcPrChange>
          </w:tcPr>
          <w:p w:rsidR="00985A0E" w:rsidRPr="00224E9F" w:rsidRDefault="0054247C" w:rsidP="00985A0E">
            <w:pPr>
              <w:rPr>
                <w:ins w:id="7884" w:author="蔚滢璐" w:date="2017-01-01T23:32:00Z"/>
                <w:rFonts w:asciiTheme="minorEastAsia" w:hAnsiTheme="minorEastAsia"/>
                <w:sz w:val="21"/>
                <w:szCs w:val="21"/>
                <w:rPrChange w:id="7885" w:author="蔚滢璐" w:date="2017-01-02T12:59:00Z">
                  <w:rPr>
                    <w:ins w:id="7886" w:author="蔚滢璐" w:date="2017-01-01T23:32:00Z"/>
                    <w:sz w:val="21"/>
                    <w:szCs w:val="21"/>
                  </w:rPr>
                </w:rPrChange>
              </w:rPr>
            </w:pPr>
            <w:ins w:id="7887" w:author="蔚滢璐" w:date="2017-01-02T00:0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88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得到可用房间列表</w:t>
              </w:r>
            </w:ins>
          </w:p>
        </w:tc>
      </w:tr>
      <w:tr w:rsidR="00985A0E" w:rsidRPr="00224E9F" w:rsidTr="0007151E">
        <w:tblPrEx>
          <w:tblW w:w="5000" w:type="pct"/>
          <w:tblLayout w:type="fixed"/>
          <w:tblPrExChange w:id="7889" w:author="蔚滢璐" w:date="2017-01-01T23:43:00Z">
            <w:tblPrEx>
              <w:tblW w:w="5000" w:type="pct"/>
              <w:tblLayout w:type="fixed"/>
            </w:tblPrEx>
          </w:tblPrExChange>
        </w:tblPrEx>
        <w:trPr>
          <w:ins w:id="7890" w:author="蔚滢璐" w:date="2017-01-01T23:37:00Z"/>
          <w:trPrChange w:id="7891" w:author="蔚滢璐" w:date="2017-01-01T23:43:00Z">
            <w:trPr>
              <w:gridAfter w:val="0"/>
            </w:trPr>
          </w:trPrChange>
        </w:trPr>
        <w:tc>
          <w:tcPr>
            <w:tcW w:w="1535" w:type="pct"/>
            <w:tcPrChange w:id="7892" w:author="蔚滢璐" w:date="2017-01-01T23:43:00Z">
              <w:tcPr>
                <w:tcW w:w="1637" w:type="pct"/>
                <w:gridSpan w:val="3"/>
              </w:tcPr>
            </w:tcPrChange>
          </w:tcPr>
          <w:p w:rsidR="00985A0E" w:rsidRPr="00224E9F" w:rsidRDefault="00985A0E" w:rsidP="00985A0E">
            <w:pPr>
              <w:rPr>
                <w:ins w:id="7893" w:author="蔚滢璐" w:date="2017-01-01T23:37:00Z"/>
                <w:rFonts w:asciiTheme="minorEastAsia" w:hAnsiTheme="minorEastAsia"/>
                <w:sz w:val="21"/>
                <w:szCs w:val="21"/>
                <w:rPrChange w:id="7894" w:author="蔚滢璐" w:date="2017-01-02T12:59:00Z">
                  <w:rPr>
                    <w:ins w:id="7895" w:author="蔚滢璐" w:date="2017-01-01T23:37:00Z"/>
                    <w:sz w:val="21"/>
                    <w:szCs w:val="21"/>
                  </w:rPr>
                </w:rPrChange>
              </w:rPr>
            </w:pPr>
            <w:ins w:id="7896" w:author="蔚滢璐" w:date="2017-01-01T23:37:00Z">
              <w:r w:rsidRPr="00224E9F">
                <w:rPr>
                  <w:rFonts w:asciiTheme="minorEastAsia" w:hAnsiTheme="minorEastAsia"/>
                  <w:sz w:val="21"/>
                  <w:szCs w:val="21"/>
                  <w:rPrChange w:id="7897" w:author="蔚滢璐" w:date="2017-01-02T12:59:00Z">
                    <w:rPr>
                      <w:sz w:val="21"/>
                      <w:szCs w:val="21"/>
                    </w:rPr>
                  </w:rPrChange>
                </w:rPr>
                <w:t>Room</w:t>
              </w:r>
            </w:ins>
            <w:ins w:id="7898" w:author="蔚滢璐" w:date="2017-01-01T23:39:00Z">
              <w:r w:rsidRPr="00224E9F">
                <w:rPr>
                  <w:rFonts w:asciiTheme="minorEastAsia" w:hAnsiTheme="minorEastAsia"/>
                  <w:sz w:val="21"/>
                  <w:szCs w:val="21"/>
                  <w:rPrChange w:id="7899" w:author="蔚滢璐" w:date="2017-01-02T12:59:00Z">
                    <w:rPr>
                      <w:sz w:val="21"/>
                      <w:szCs w:val="21"/>
                    </w:rPr>
                  </w:rPrChange>
                </w:rPr>
                <w:t>Avail</w:t>
              </w:r>
            </w:ins>
            <w:ins w:id="7900" w:author="蔚滢璐" w:date="2017-01-01T23:37:00Z">
              <w:r w:rsidRPr="00224E9F">
                <w:rPr>
                  <w:rFonts w:asciiTheme="minorEastAsia" w:hAnsiTheme="minorEastAsia"/>
                  <w:sz w:val="21"/>
                  <w:szCs w:val="21"/>
                  <w:rPrChange w:id="7901" w:author="蔚滢璐" w:date="2017-01-02T12:59:00Z">
                    <w:rPr>
                      <w:sz w:val="21"/>
                      <w:szCs w:val="21"/>
                    </w:rPr>
                  </w:rPrChange>
                </w:rPr>
                <w:t>.changeRoomAvail</w:t>
              </w:r>
            </w:ins>
          </w:p>
        </w:tc>
        <w:tc>
          <w:tcPr>
            <w:tcW w:w="3465" w:type="pct"/>
            <w:gridSpan w:val="2"/>
            <w:tcPrChange w:id="7902" w:author="蔚滢璐" w:date="2017-01-01T23:43:00Z">
              <w:tcPr>
                <w:tcW w:w="3363" w:type="pct"/>
                <w:gridSpan w:val="2"/>
              </w:tcPr>
            </w:tcPrChange>
          </w:tcPr>
          <w:p w:rsidR="00985A0E" w:rsidRPr="00224E9F" w:rsidRDefault="0054247C" w:rsidP="00985A0E">
            <w:pPr>
              <w:rPr>
                <w:ins w:id="7903" w:author="蔚滢璐" w:date="2017-01-01T23:37:00Z"/>
                <w:rFonts w:asciiTheme="minorEastAsia" w:hAnsiTheme="minorEastAsia"/>
                <w:sz w:val="21"/>
                <w:szCs w:val="21"/>
                <w:rPrChange w:id="7904" w:author="蔚滢璐" w:date="2017-01-02T12:59:00Z">
                  <w:rPr>
                    <w:ins w:id="7905" w:author="蔚滢璐" w:date="2017-01-01T23:37:00Z"/>
                    <w:sz w:val="21"/>
                    <w:szCs w:val="21"/>
                  </w:rPr>
                </w:rPrChange>
              </w:rPr>
            </w:pPr>
            <w:ins w:id="7906" w:author="蔚滢璐" w:date="2017-01-02T00:0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90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修改可用房间数量</w:t>
              </w:r>
            </w:ins>
          </w:p>
        </w:tc>
      </w:tr>
      <w:tr w:rsidR="00985A0E" w:rsidRPr="00224E9F" w:rsidTr="0007151E">
        <w:tblPrEx>
          <w:tblW w:w="5000" w:type="pct"/>
          <w:tblLayout w:type="fixed"/>
          <w:tblPrExChange w:id="7908" w:author="蔚滢璐" w:date="2017-01-01T23:43:00Z">
            <w:tblPrEx>
              <w:tblW w:w="5000" w:type="pct"/>
              <w:tblLayout w:type="fixed"/>
            </w:tblPrEx>
          </w:tblPrExChange>
        </w:tblPrEx>
        <w:trPr>
          <w:ins w:id="7909" w:author="蔚滢璐" w:date="2017-01-01T23:39:00Z"/>
          <w:trPrChange w:id="7910" w:author="蔚滢璐" w:date="2017-01-01T23:43:00Z">
            <w:trPr>
              <w:gridAfter w:val="0"/>
            </w:trPr>
          </w:trPrChange>
        </w:trPr>
        <w:tc>
          <w:tcPr>
            <w:tcW w:w="1535" w:type="pct"/>
            <w:tcPrChange w:id="7911" w:author="蔚滢璐" w:date="2017-01-01T23:43:00Z">
              <w:tcPr>
                <w:tcW w:w="1637" w:type="pct"/>
                <w:gridSpan w:val="3"/>
              </w:tcPr>
            </w:tcPrChange>
          </w:tcPr>
          <w:p w:rsidR="00985A0E" w:rsidRPr="00224E9F" w:rsidRDefault="00985A0E" w:rsidP="00985A0E">
            <w:pPr>
              <w:rPr>
                <w:ins w:id="7912" w:author="蔚滢璐" w:date="2017-01-01T23:39:00Z"/>
                <w:rFonts w:asciiTheme="minorEastAsia" w:hAnsiTheme="minorEastAsia"/>
                <w:sz w:val="21"/>
                <w:szCs w:val="21"/>
                <w:rPrChange w:id="7913" w:author="蔚滢璐" w:date="2017-01-02T12:59:00Z">
                  <w:rPr>
                    <w:ins w:id="7914" w:author="蔚滢璐" w:date="2017-01-01T23:39:00Z"/>
                    <w:sz w:val="21"/>
                    <w:szCs w:val="21"/>
                  </w:rPr>
                </w:rPrChange>
              </w:rPr>
            </w:pPr>
            <w:ins w:id="7915" w:author="蔚滢璐" w:date="2017-01-01T23:39:00Z">
              <w:r w:rsidRPr="00224E9F">
                <w:rPr>
                  <w:rFonts w:asciiTheme="minorEastAsia" w:hAnsiTheme="minorEastAsia"/>
                  <w:sz w:val="21"/>
                  <w:szCs w:val="21"/>
                  <w:rPrChange w:id="7916" w:author="蔚滢璐" w:date="2017-01-02T12:59:00Z">
                    <w:rPr>
                      <w:sz w:val="21"/>
                      <w:szCs w:val="21"/>
                    </w:rPr>
                  </w:rPrChange>
                </w:rPr>
                <w:t>HotelDao.updateGrade</w:t>
              </w:r>
            </w:ins>
          </w:p>
        </w:tc>
        <w:tc>
          <w:tcPr>
            <w:tcW w:w="3465" w:type="pct"/>
            <w:gridSpan w:val="2"/>
            <w:tcPrChange w:id="7917" w:author="蔚滢璐" w:date="2017-01-01T23:43:00Z">
              <w:tcPr>
                <w:tcW w:w="3363" w:type="pct"/>
                <w:gridSpan w:val="2"/>
              </w:tcPr>
            </w:tcPrChange>
          </w:tcPr>
          <w:p w:rsidR="00985A0E" w:rsidRPr="00224E9F" w:rsidRDefault="0054247C" w:rsidP="00985A0E">
            <w:pPr>
              <w:rPr>
                <w:ins w:id="7918" w:author="蔚滢璐" w:date="2017-01-01T23:39:00Z"/>
                <w:rFonts w:asciiTheme="minorEastAsia" w:hAnsiTheme="minorEastAsia"/>
                <w:sz w:val="21"/>
                <w:szCs w:val="21"/>
                <w:rPrChange w:id="7919" w:author="蔚滢璐" w:date="2017-01-02T12:59:00Z">
                  <w:rPr>
                    <w:ins w:id="7920" w:author="蔚滢璐" w:date="2017-01-01T23:39:00Z"/>
                    <w:sz w:val="21"/>
                    <w:szCs w:val="21"/>
                  </w:rPr>
                </w:rPrChange>
              </w:rPr>
            </w:pPr>
            <w:ins w:id="7921" w:author="蔚滢璐" w:date="2017-01-02T00:0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92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更新</w:t>
              </w:r>
            </w:ins>
            <w:ins w:id="7923" w:author="蔚滢璐" w:date="2017-01-02T00:06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92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酒店评分</w:t>
              </w:r>
            </w:ins>
          </w:p>
        </w:tc>
      </w:tr>
      <w:tr w:rsidR="00985A0E" w:rsidRPr="00224E9F" w:rsidTr="0007151E">
        <w:tblPrEx>
          <w:tblW w:w="5000" w:type="pct"/>
          <w:tblLayout w:type="fixed"/>
          <w:tblPrExChange w:id="7925" w:author="蔚滢璐" w:date="2017-01-01T23:43:00Z">
            <w:tblPrEx>
              <w:tblW w:w="5000" w:type="pct"/>
              <w:tblLayout w:type="fixed"/>
            </w:tblPrEx>
          </w:tblPrExChange>
        </w:tblPrEx>
        <w:trPr>
          <w:ins w:id="7926" w:author="蔚滢璐" w:date="2017-01-01T23:40:00Z"/>
          <w:trPrChange w:id="7927" w:author="蔚滢璐" w:date="2017-01-01T23:43:00Z">
            <w:trPr>
              <w:gridAfter w:val="0"/>
            </w:trPr>
          </w:trPrChange>
        </w:trPr>
        <w:tc>
          <w:tcPr>
            <w:tcW w:w="1535" w:type="pct"/>
            <w:tcPrChange w:id="7928" w:author="蔚滢璐" w:date="2017-01-01T23:43:00Z">
              <w:tcPr>
                <w:tcW w:w="1637" w:type="pct"/>
                <w:gridSpan w:val="3"/>
              </w:tcPr>
            </w:tcPrChange>
          </w:tcPr>
          <w:p w:rsidR="00985A0E" w:rsidRPr="00224E9F" w:rsidRDefault="00985A0E" w:rsidP="00985A0E">
            <w:pPr>
              <w:rPr>
                <w:ins w:id="7929" w:author="蔚滢璐" w:date="2017-01-01T23:40:00Z"/>
                <w:rFonts w:asciiTheme="minorEastAsia" w:hAnsiTheme="minorEastAsia"/>
                <w:sz w:val="21"/>
                <w:szCs w:val="21"/>
                <w:rPrChange w:id="7930" w:author="蔚滢璐" w:date="2017-01-02T12:59:00Z">
                  <w:rPr>
                    <w:ins w:id="7931" w:author="蔚滢璐" w:date="2017-01-01T23:40:00Z"/>
                    <w:sz w:val="21"/>
                    <w:szCs w:val="21"/>
                  </w:rPr>
                </w:rPrChange>
              </w:rPr>
            </w:pPr>
            <w:ins w:id="7932" w:author="蔚滢璐" w:date="2017-01-01T23:40:00Z">
              <w:r w:rsidRPr="00224E9F">
                <w:rPr>
                  <w:rFonts w:asciiTheme="minorEastAsia" w:hAnsiTheme="minorEastAsia"/>
                  <w:sz w:val="21"/>
                  <w:szCs w:val="21"/>
                  <w:rPrChange w:id="7933" w:author="蔚滢璐" w:date="2017-01-02T12:59:00Z">
                    <w:rPr>
                      <w:sz w:val="21"/>
                      <w:szCs w:val="21"/>
                    </w:rPr>
                  </w:rPrChange>
                </w:rPr>
                <w:t>HotelDao.updateHotel</w:t>
              </w:r>
            </w:ins>
          </w:p>
        </w:tc>
        <w:tc>
          <w:tcPr>
            <w:tcW w:w="3465" w:type="pct"/>
            <w:gridSpan w:val="2"/>
            <w:tcPrChange w:id="7934" w:author="蔚滢璐" w:date="2017-01-01T23:43:00Z">
              <w:tcPr>
                <w:tcW w:w="3363" w:type="pct"/>
                <w:gridSpan w:val="2"/>
              </w:tcPr>
            </w:tcPrChange>
          </w:tcPr>
          <w:p w:rsidR="00985A0E" w:rsidRPr="00224E9F" w:rsidRDefault="0054247C" w:rsidP="00985A0E">
            <w:pPr>
              <w:rPr>
                <w:ins w:id="7935" w:author="蔚滢璐" w:date="2017-01-01T23:40:00Z"/>
                <w:rFonts w:asciiTheme="minorEastAsia" w:hAnsiTheme="minorEastAsia"/>
                <w:sz w:val="21"/>
                <w:szCs w:val="21"/>
                <w:rPrChange w:id="7936" w:author="蔚滢璐" w:date="2017-01-02T12:59:00Z">
                  <w:rPr>
                    <w:ins w:id="7937" w:author="蔚滢璐" w:date="2017-01-01T23:40:00Z"/>
                    <w:sz w:val="21"/>
                    <w:szCs w:val="21"/>
                  </w:rPr>
                </w:rPrChange>
              </w:rPr>
            </w:pPr>
            <w:ins w:id="7938" w:author="蔚滢璐" w:date="2017-01-02T00:06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93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更新酒店信息</w:t>
              </w:r>
            </w:ins>
          </w:p>
        </w:tc>
      </w:tr>
    </w:tbl>
    <w:p w:rsidR="00706B65" w:rsidRPr="00224E9F" w:rsidRDefault="00706B65">
      <w:pPr>
        <w:pStyle w:val="a3"/>
        <w:ind w:left="1418" w:firstLineChars="0" w:firstLine="0"/>
        <w:rPr>
          <w:ins w:id="7940" w:author="蔚滢璐" w:date="2017-01-01T23:26:00Z"/>
          <w:rFonts w:asciiTheme="minorEastAsia" w:hAnsiTheme="minorEastAsia"/>
          <w:sz w:val="21"/>
          <w:szCs w:val="21"/>
          <w:rPrChange w:id="7941" w:author="蔚滢璐" w:date="2017-01-02T12:59:00Z">
            <w:rPr>
              <w:ins w:id="7942" w:author="蔚滢璐" w:date="2017-01-01T23:26:00Z"/>
              <w:sz w:val="21"/>
              <w:szCs w:val="21"/>
            </w:rPr>
          </w:rPrChange>
        </w:rPr>
        <w:pPrChange w:id="7943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6E06D2" w:rsidRPr="00224E9F" w:rsidRDefault="006E06D2">
      <w:pPr>
        <w:pStyle w:val="a3"/>
        <w:ind w:left="1418" w:firstLineChars="0" w:firstLine="0"/>
        <w:rPr>
          <w:ins w:id="7944" w:author="蔚滢璐" w:date="2017-01-01T22:27:00Z"/>
          <w:rFonts w:asciiTheme="minorEastAsia" w:hAnsiTheme="minorEastAsia"/>
          <w:sz w:val="21"/>
          <w:szCs w:val="21"/>
          <w:rPrChange w:id="7945" w:author="蔚滢璐" w:date="2017-01-02T12:59:00Z">
            <w:rPr>
              <w:ins w:id="7946" w:author="蔚滢璐" w:date="2017-01-01T22:27:00Z"/>
              <w:sz w:val="21"/>
              <w:szCs w:val="21"/>
            </w:rPr>
          </w:rPrChange>
        </w:rPr>
        <w:pPrChange w:id="7947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7948" w:author="蔚滢璐" w:date="2017-01-01T22:27:00Z">
        <w:r w:rsidRPr="00224E9F">
          <w:rPr>
            <w:rFonts w:asciiTheme="minorEastAsia" w:hAnsiTheme="minorEastAsia"/>
            <w:sz w:val="21"/>
            <w:szCs w:val="21"/>
            <w:rPrChange w:id="7949" w:author="蔚滢璐" w:date="2017-01-02T12:59:00Z">
              <w:rPr>
                <w:sz w:val="21"/>
                <w:szCs w:val="21"/>
              </w:rPr>
            </w:rPrChange>
          </w:rPr>
          <w:t>RoomAvail</w:t>
        </w:r>
        <w:r w:rsidRPr="00224E9F">
          <w:rPr>
            <w:rFonts w:asciiTheme="minorEastAsia" w:hAnsiTheme="minorEastAsia" w:hint="eastAsia"/>
            <w:sz w:val="21"/>
            <w:szCs w:val="21"/>
            <w:rPrChange w:id="7950" w:author="蔚滢璐" w:date="2017-01-02T12:59:00Z">
              <w:rPr>
                <w:rFonts w:hint="eastAsia"/>
                <w:sz w:val="21"/>
                <w:szCs w:val="21"/>
              </w:rPr>
            </w:rPrChange>
          </w:rPr>
          <w:t>的接口规范：</w:t>
        </w:r>
      </w:ins>
    </w:p>
    <w:tbl>
      <w:tblPr>
        <w:tblStyle w:val="af3"/>
        <w:tblW w:w="5000" w:type="pct"/>
        <w:tblLayout w:type="fixed"/>
        <w:tblLook w:val="04A0" w:firstRow="1" w:lastRow="0" w:firstColumn="1" w:lastColumn="0" w:noHBand="0" w:noVBand="1"/>
        <w:tblPrChange w:id="7951" w:author="蔚滢璐" w:date="2017-01-02T13:29:00Z">
          <w:tblPr>
            <w:tblStyle w:val="af3"/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2690"/>
        <w:gridCol w:w="1138"/>
        <w:gridCol w:w="4468"/>
        <w:tblGridChange w:id="7952">
          <w:tblGrid>
            <w:gridCol w:w="2841"/>
            <w:gridCol w:w="986"/>
            <w:gridCol w:w="4469"/>
          </w:tblGrid>
        </w:tblGridChange>
      </w:tblGrid>
      <w:tr w:rsidR="00224E9F" w:rsidRPr="00224E9F" w:rsidTr="00F52417">
        <w:trPr>
          <w:ins w:id="7953" w:author="蔚滢璐" w:date="2017-01-01T22:27:00Z"/>
        </w:trPr>
        <w:tc>
          <w:tcPr>
            <w:tcW w:w="5000" w:type="pct"/>
            <w:gridSpan w:val="3"/>
            <w:tcPrChange w:id="7954" w:author="蔚滢璐" w:date="2017-01-02T13:29:00Z">
              <w:tcPr>
                <w:tcW w:w="5000" w:type="pct"/>
                <w:gridSpan w:val="3"/>
              </w:tcPr>
            </w:tcPrChange>
          </w:tcPr>
          <w:p w:rsidR="006E06D2" w:rsidRPr="00224E9F" w:rsidRDefault="006E06D2" w:rsidP="006E06D2">
            <w:pPr>
              <w:rPr>
                <w:ins w:id="7955" w:author="蔚滢璐" w:date="2017-01-01T22:27:00Z"/>
                <w:rFonts w:asciiTheme="minorEastAsia" w:hAnsiTheme="minorEastAsia"/>
                <w:sz w:val="21"/>
                <w:szCs w:val="21"/>
                <w:rPrChange w:id="7956" w:author="蔚滢璐" w:date="2017-01-02T12:59:00Z">
                  <w:rPr>
                    <w:ins w:id="7957" w:author="蔚滢璐" w:date="2017-01-01T22:27:00Z"/>
                    <w:sz w:val="21"/>
                    <w:szCs w:val="21"/>
                  </w:rPr>
                </w:rPrChange>
              </w:rPr>
            </w:pPr>
            <w:ins w:id="7958" w:author="蔚滢璐" w:date="2017-01-01T22:2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95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提供的服务（供接口）</w:t>
              </w:r>
            </w:ins>
          </w:p>
        </w:tc>
      </w:tr>
      <w:tr w:rsidR="00224E9F" w:rsidRPr="00224E9F" w:rsidTr="00F52417">
        <w:trPr>
          <w:ins w:id="7960" w:author="蔚滢璐" w:date="2017-01-01T22:27:00Z"/>
        </w:trPr>
        <w:tc>
          <w:tcPr>
            <w:tcW w:w="1621" w:type="pct"/>
            <w:vMerge w:val="restart"/>
            <w:tcPrChange w:id="7961" w:author="蔚滢璐" w:date="2017-01-02T13:29:00Z">
              <w:tcPr>
                <w:tcW w:w="1535" w:type="pct"/>
                <w:vMerge w:val="restart"/>
              </w:tcPr>
            </w:tcPrChange>
          </w:tcPr>
          <w:p w:rsidR="006E06D2" w:rsidRPr="00224E9F" w:rsidRDefault="00A31947" w:rsidP="006E06D2">
            <w:pPr>
              <w:rPr>
                <w:ins w:id="7962" w:author="蔚滢璐" w:date="2017-01-01T22:27:00Z"/>
                <w:rFonts w:asciiTheme="minorEastAsia" w:hAnsiTheme="minorEastAsia"/>
                <w:sz w:val="21"/>
                <w:szCs w:val="21"/>
                <w:rPrChange w:id="7963" w:author="蔚滢璐" w:date="2017-01-02T12:59:00Z">
                  <w:rPr>
                    <w:ins w:id="7964" w:author="蔚滢璐" w:date="2017-01-01T22:27:00Z"/>
                    <w:sz w:val="21"/>
                    <w:szCs w:val="21"/>
                  </w:rPr>
                </w:rPrChange>
              </w:rPr>
            </w:pPr>
            <w:ins w:id="7965" w:author="蔚滢璐" w:date="2017-01-02T04:07:00Z">
              <w:r w:rsidRPr="00224E9F">
                <w:rPr>
                  <w:rFonts w:asciiTheme="minorEastAsia" w:hAnsiTheme="minorEastAsia"/>
                  <w:sz w:val="21"/>
                  <w:szCs w:val="21"/>
                  <w:rPrChange w:id="7966" w:author="蔚滢璐" w:date="2017-01-02T12:59:00Z">
                    <w:rPr>
                      <w:sz w:val="21"/>
                      <w:szCs w:val="21"/>
                    </w:rPr>
                  </w:rPrChange>
                </w:rPr>
                <w:t>RoomAvail.</w:t>
              </w:r>
            </w:ins>
            <w:ins w:id="7967" w:author="蔚滢璐" w:date="2017-01-02T04:09:00Z">
              <w:r w:rsidRPr="00224E9F">
                <w:rPr>
                  <w:rFonts w:asciiTheme="minorEastAsia" w:hAnsiTheme="minorEastAsia"/>
                  <w:sz w:val="21"/>
                  <w:szCs w:val="21"/>
                  <w:rPrChange w:id="7968" w:author="蔚滢璐" w:date="2017-01-02T12:59:00Z">
                    <w:rPr>
                      <w:sz w:val="21"/>
                      <w:szCs w:val="21"/>
                    </w:rPr>
                  </w:rPrChange>
                </w:rPr>
                <w:t>getRoom AvailNum</w:t>
              </w:r>
            </w:ins>
          </w:p>
        </w:tc>
        <w:tc>
          <w:tcPr>
            <w:tcW w:w="686" w:type="pct"/>
            <w:tcPrChange w:id="7969" w:author="蔚滢璐" w:date="2017-01-02T13:29:00Z">
              <w:tcPr>
                <w:tcW w:w="683" w:type="pct"/>
              </w:tcPr>
            </w:tcPrChange>
          </w:tcPr>
          <w:p w:rsidR="006E06D2" w:rsidRPr="00224E9F" w:rsidRDefault="006E06D2" w:rsidP="006E06D2">
            <w:pPr>
              <w:rPr>
                <w:ins w:id="7970" w:author="蔚滢璐" w:date="2017-01-01T22:27:00Z"/>
                <w:rFonts w:asciiTheme="minorEastAsia" w:hAnsiTheme="minorEastAsia"/>
                <w:sz w:val="21"/>
                <w:szCs w:val="21"/>
                <w:rPrChange w:id="7971" w:author="蔚滢璐" w:date="2017-01-02T12:59:00Z">
                  <w:rPr>
                    <w:ins w:id="7972" w:author="蔚滢璐" w:date="2017-01-01T22:27:00Z"/>
                    <w:sz w:val="21"/>
                    <w:szCs w:val="21"/>
                  </w:rPr>
                </w:rPrChange>
              </w:rPr>
            </w:pPr>
            <w:ins w:id="7973" w:author="蔚滢璐" w:date="2017-01-01T22:2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97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693" w:type="pct"/>
            <w:tcPrChange w:id="7975" w:author="蔚滢璐" w:date="2017-01-02T13:29:00Z">
              <w:tcPr>
                <w:tcW w:w="2782" w:type="pct"/>
              </w:tcPr>
            </w:tcPrChange>
          </w:tcPr>
          <w:p w:rsidR="006E06D2" w:rsidRPr="00224E9F" w:rsidRDefault="00A31947" w:rsidP="006E06D2">
            <w:pPr>
              <w:rPr>
                <w:ins w:id="7976" w:author="蔚滢璐" w:date="2017-01-01T22:27:00Z"/>
                <w:rFonts w:asciiTheme="minorEastAsia" w:hAnsiTheme="minorEastAsia"/>
                <w:sz w:val="21"/>
                <w:szCs w:val="21"/>
                <w:rPrChange w:id="7977" w:author="蔚滢璐" w:date="2017-01-02T12:59:00Z">
                  <w:rPr>
                    <w:ins w:id="7978" w:author="蔚滢璐" w:date="2017-01-01T22:27:00Z"/>
                    <w:sz w:val="21"/>
                    <w:szCs w:val="21"/>
                  </w:rPr>
                </w:rPrChange>
              </w:rPr>
            </w:pPr>
            <w:ins w:id="7979" w:author="蔚滢璐" w:date="2017-01-02T04:09:00Z">
              <w:r w:rsidRPr="00224E9F">
                <w:rPr>
                  <w:rFonts w:asciiTheme="minorEastAsia" w:hAnsiTheme="minorEastAsia"/>
                  <w:sz w:val="21"/>
                  <w:szCs w:val="21"/>
                  <w:rPrChange w:id="7980" w:author="蔚滢璐" w:date="2017-01-02T12:59:00Z">
                    <w:rPr>
                      <w:sz w:val="21"/>
                      <w:szCs w:val="21"/>
                    </w:rPr>
                  </w:rPrChange>
                </w:rPr>
                <w:t xml:space="preserve">public int getRoomAvailNum(String roomType, Date checkIn, Date </w:t>
              </w:r>
            </w:ins>
            <w:ins w:id="7981" w:author="蔚滢璐" w:date="2017-01-02T04:10:00Z">
              <w:r w:rsidRPr="00224E9F">
                <w:rPr>
                  <w:rFonts w:asciiTheme="minorEastAsia" w:hAnsiTheme="minorEastAsia"/>
                  <w:sz w:val="21"/>
                  <w:szCs w:val="21"/>
                  <w:rPrChange w:id="7982" w:author="蔚滢璐" w:date="2017-01-02T12:59:00Z">
                    <w:rPr>
                      <w:sz w:val="21"/>
                      <w:szCs w:val="21"/>
                    </w:rPr>
                  </w:rPrChange>
                </w:rPr>
                <w:t>checkout</w:t>
              </w:r>
            </w:ins>
            <w:ins w:id="7983" w:author="蔚滢璐" w:date="2017-01-02T04:09:00Z">
              <w:r w:rsidRPr="00224E9F">
                <w:rPr>
                  <w:rFonts w:asciiTheme="minorEastAsia" w:hAnsiTheme="minorEastAsia"/>
                  <w:sz w:val="21"/>
                  <w:szCs w:val="21"/>
                  <w:rPrChange w:id="7984" w:author="蔚滢璐" w:date="2017-01-02T12:59:00Z">
                    <w:rPr>
                      <w:sz w:val="21"/>
                      <w:szCs w:val="21"/>
                    </w:rPr>
                  </w:rPrChange>
                </w:rPr>
                <w:t>)</w:t>
              </w:r>
            </w:ins>
          </w:p>
        </w:tc>
      </w:tr>
      <w:tr w:rsidR="00224E9F" w:rsidRPr="00224E9F" w:rsidTr="00F52417">
        <w:trPr>
          <w:ins w:id="7985" w:author="蔚滢璐" w:date="2017-01-01T22:27:00Z"/>
        </w:trPr>
        <w:tc>
          <w:tcPr>
            <w:tcW w:w="1621" w:type="pct"/>
            <w:vMerge/>
            <w:tcPrChange w:id="7986" w:author="蔚滢璐" w:date="2017-01-02T13:29:00Z">
              <w:tcPr>
                <w:tcW w:w="1535" w:type="pct"/>
                <w:vMerge/>
              </w:tcPr>
            </w:tcPrChange>
          </w:tcPr>
          <w:p w:rsidR="006E06D2" w:rsidRPr="00224E9F" w:rsidRDefault="006E06D2" w:rsidP="006E06D2">
            <w:pPr>
              <w:rPr>
                <w:ins w:id="7987" w:author="蔚滢璐" w:date="2017-01-01T22:27:00Z"/>
                <w:rFonts w:asciiTheme="minorEastAsia" w:hAnsiTheme="minorEastAsia"/>
                <w:sz w:val="21"/>
                <w:szCs w:val="21"/>
                <w:rPrChange w:id="7988" w:author="蔚滢璐" w:date="2017-01-02T12:59:00Z">
                  <w:rPr>
                    <w:ins w:id="7989" w:author="蔚滢璐" w:date="2017-01-01T22:27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6" w:type="pct"/>
            <w:tcPrChange w:id="7990" w:author="蔚滢璐" w:date="2017-01-02T13:29:00Z">
              <w:tcPr>
                <w:tcW w:w="683" w:type="pct"/>
              </w:tcPr>
            </w:tcPrChange>
          </w:tcPr>
          <w:p w:rsidR="006E06D2" w:rsidRPr="00224E9F" w:rsidRDefault="006E06D2" w:rsidP="006E06D2">
            <w:pPr>
              <w:rPr>
                <w:ins w:id="7991" w:author="蔚滢璐" w:date="2017-01-01T22:27:00Z"/>
                <w:rFonts w:asciiTheme="minorEastAsia" w:hAnsiTheme="minorEastAsia"/>
                <w:sz w:val="21"/>
                <w:szCs w:val="21"/>
                <w:rPrChange w:id="7992" w:author="蔚滢璐" w:date="2017-01-02T12:59:00Z">
                  <w:rPr>
                    <w:ins w:id="7993" w:author="蔚滢璐" w:date="2017-01-01T22:27:00Z"/>
                    <w:sz w:val="21"/>
                    <w:szCs w:val="21"/>
                  </w:rPr>
                </w:rPrChange>
              </w:rPr>
            </w:pPr>
            <w:ins w:id="7994" w:author="蔚滢璐" w:date="2017-01-01T22:2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799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693" w:type="pct"/>
            <w:tcPrChange w:id="7996" w:author="蔚滢璐" w:date="2017-01-02T13:29:00Z">
              <w:tcPr>
                <w:tcW w:w="2782" w:type="pct"/>
              </w:tcPr>
            </w:tcPrChange>
          </w:tcPr>
          <w:p w:rsidR="006E06D2" w:rsidRPr="00224E9F" w:rsidRDefault="00A31947" w:rsidP="006E06D2">
            <w:pPr>
              <w:rPr>
                <w:ins w:id="7997" w:author="蔚滢璐" w:date="2017-01-01T22:27:00Z"/>
                <w:rFonts w:asciiTheme="minorEastAsia" w:hAnsiTheme="minorEastAsia"/>
                <w:sz w:val="21"/>
                <w:szCs w:val="21"/>
                <w:rPrChange w:id="7998" w:author="蔚滢璐" w:date="2017-01-02T12:59:00Z">
                  <w:rPr>
                    <w:ins w:id="7999" w:author="蔚滢璐" w:date="2017-01-01T22:27:00Z"/>
                    <w:sz w:val="21"/>
                    <w:szCs w:val="21"/>
                  </w:rPr>
                </w:rPrChange>
              </w:rPr>
            </w:pPr>
            <w:ins w:id="8000" w:author="蔚滢璐" w:date="2017-01-02T04:1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00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无</w:t>
              </w:r>
            </w:ins>
          </w:p>
        </w:tc>
      </w:tr>
      <w:tr w:rsidR="00224E9F" w:rsidRPr="00224E9F" w:rsidTr="00F52417">
        <w:trPr>
          <w:ins w:id="8002" w:author="蔚滢璐" w:date="2017-01-01T22:27:00Z"/>
        </w:trPr>
        <w:tc>
          <w:tcPr>
            <w:tcW w:w="1621" w:type="pct"/>
            <w:vMerge/>
            <w:tcPrChange w:id="8003" w:author="蔚滢璐" w:date="2017-01-02T13:29:00Z">
              <w:tcPr>
                <w:tcW w:w="1535" w:type="pct"/>
                <w:vMerge/>
              </w:tcPr>
            </w:tcPrChange>
          </w:tcPr>
          <w:p w:rsidR="006E06D2" w:rsidRPr="00224E9F" w:rsidRDefault="006E06D2" w:rsidP="006E06D2">
            <w:pPr>
              <w:rPr>
                <w:ins w:id="8004" w:author="蔚滢璐" w:date="2017-01-01T22:27:00Z"/>
                <w:rFonts w:asciiTheme="minorEastAsia" w:hAnsiTheme="minorEastAsia"/>
                <w:sz w:val="21"/>
                <w:szCs w:val="21"/>
                <w:rPrChange w:id="8005" w:author="蔚滢璐" w:date="2017-01-02T12:59:00Z">
                  <w:rPr>
                    <w:ins w:id="8006" w:author="蔚滢璐" w:date="2017-01-01T22:27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6" w:type="pct"/>
            <w:tcPrChange w:id="8007" w:author="蔚滢璐" w:date="2017-01-02T13:29:00Z">
              <w:tcPr>
                <w:tcW w:w="683" w:type="pct"/>
              </w:tcPr>
            </w:tcPrChange>
          </w:tcPr>
          <w:p w:rsidR="006E06D2" w:rsidRPr="00224E9F" w:rsidRDefault="006E06D2" w:rsidP="006E06D2">
            <w:pPr>
              <w:rPr>
                <w:ins w:id="8008" w:author="蔚滢璐" w:date="2017-01-01T22:27:00Z"/>
                <w:rFonts w:asciiTheme="minorEastAsia" w:hAnsiTheme="minorEastAsia"/>
                <w:sz w:val="21"/>
                <w:szCs w:val="21"/>
                <w:rPrChange w:id="8009" w:author="蔚滢璐" w:date="2017-01-02T12:59:00Z">
                  <w:rPr>
                    <w:ins w:id="8010" w:author="蔚滢璐" w:date="2017-01-01T22:27:00Z"/>
                    <w:sz w:val="21"/>
                    <w:szCs w:val="21"/>
                  </w:rPr>
                </w:rPrChange>
              </w:rPr>
            </w:pPr>
            <w:ins w:id="8011" w:author="蔚滢璐" w:date="2017-01-01T22:2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01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693" w:type="pct"/>
            <w:tcPrChange w:id="8013" w:author="蔚滢璐" w:date="2017-01-02T13:29:00Z">
              <w:tcPr>
                <w:tcW w:w="2782" w:type="pct"/>
              </w:tcPr>
            </w:tcPrChange>
          </w:tcPr>
          <w:p w:rsidR="006E06D2" w:rsidRPr="00224E9F" w:rsidRDefault="00A31947" w:rsidP="006E06D2">
            <w:pPr>
              <w:rPr>
                <w:ins w:id="8014" w:author="蔚滢璐" w:date="2017-01-01T22:27:00Z"/>
                <w:rFonts w:asciiTheme="minorEastAsia" w:hAnsiTheme="minorEastAsia"/>
                <w:sz w:val="21"/>
                <w:szCs w:val="21"/>
                <w:rPrChange w:id="8015" w:author="蔚滢璐" w:date="2017-01-02T12:59:00Z">
                  <w:rPr>
                    <w:ins w:id="8016" w:author="蔚滢璐" w:date="2017-01-01T22:27:00Z"/>
                    <w:sz w:val="21"/>
                    <w:szCs w:val="21"/>
                  </w:rPr>
                </w:rPrChange>
              </w:rPr>
            </w:pPr>
            <w:ins w:id="8017" w:author="蔚滢璐" w:date="2017-01-02T04:1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01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调用HotelDao.numOfRoomAvail</w:t>
              </w:r>
            </w:ins>
          </w:p>
        </w:tc>
      </w:tr>
      <w:tr w:rsidR="00224E9F" w:rsidRPr="00224E9F" w:rsidTr="00F52417">
        <w:trPr>
          <w:ins w:id="8019" w:author="蔚滢璐" w:date="2017-01-02T04:10:00Z"/>
        </w:trPr>
        <w:tc>
          <w:tcPr>
            <w:tcW w:w="1621" w:type="pct"/>
            <w:vMerge w:val="restart"/>
            <w:tcPrChange w:id="8020" w:author="蔚滢璐" w:date="2017-01-02T13:29:00Z">
              <w:tcPr>
                <w:tcW w:w="1535" w:type="pct"/>
                <w:vMerge w:val="restart"/>
              </w:tcPr>
            </w:tcPrChange>
          </w:tcPr>
          <w:p w:rsidR="00A31947" w:rsidRPr="00224E9F" w:rsidRDefault="00A31947" w:rsidP="00A31947">
            <w:pPr>
              <w:rPr>
                <w:ins w:id="8021" w:author="蔚滢璐" w:date="2017-01-02T04:10:00Z"/>
                <w:rFonts w:asciiTheme="minorEastAsia" w:hAnsiTheme="minorEastAsia"/>
                <w:sz w:val="21"/>
                <w:szCs w:val="21"/>
                <w:rPrChange w:id="8022" w:author="蔚滢璐" w:date="2017-01-02T12:59:00Z">
                  <w:rPr>
                    <w:ins w:id="8023" w:author="蔚滢璐" w:date="2017-01-02T04:10:00Z"/>
                    <w:sz w:val="21"/>
                    <w:szCs w:val="21"/>
                  </w:rPr>
                </w:rPrChange>
              </w:rPr>
            </w:pPr>
            <w:ins w:id="8024" w:author="蔚滢璐" w:date="2017-01-02T04:10:00Z">
              <w:r w:rsidRPr="00224E9F">
                <w:rPr>
                  <w:rFonts w:asciiTheme="minorEastAsia" w:hAnsiTheme="minorEastAsia"/>
                  <w:sz w:val="21"/>
                  <w:szCs w:val="21"/>
                  <w:rPrChange w:id="8025" w:author="蔚滢璐" w:date="2017-01-02T12:59:00Z">
                    <w:rPr>
                      <w:sz w:val="21"/>
                      <w:szCs w:val="21"/>
                    </w:rPr>
                  </w:rPrChange>
                </w:rPr>
                <w:t>RoomAvail.</w:t>
              </w:r>
            </w:ins>
            <w:ins w:id="8026" w:author="蔚滢璐" w:date="2017-01-02T04:11:00Z">
              <w:r w:rsidRPr="00224E9F">
                <w:rPr>
                  <w:rFonts w:asciiTheme="minorEastAsia" w:hAnsiTheme="minorEastAsia"/>
                  <w:sz w:val="21"/>
                  <w:szCs w:val="21"/>
                  <w:rPrChange w:id="8027" w:author="蔚滢璐" w:date="2017-01-02T12:59:00Z">
                    <w:rPr>
                      <w:sz w:val="21"/>
                      <w:szCs w:val="21"/>
                    </w:rPr>
                  </w:rPrChange>
                </w:rPr>
                <w:t>change RoomAvail</w:t>
              </w:r>
            </w:ins>
          </w:p>
        </w:tc>
        <w:tc>
          <w:tcPr>
            <w:tcW w:w="686" w:type="pct"/>
            <w:tcPrChange w:id="8028" w:author="蔚滢璐" w:date="2017-01-02T13:29:00Z">
              <w:tcPr>
                <w:tcW w:w="683" w:type="pct"/>
              </w:tcPr>
            </w:tcPrChange>
          </w:tcPr>
          <w:p w:rsidR="00A31947" w:rsidRPr="00224E9F" w:rsidRDefault="00A31947" w:rsidP="00A31947">
            <w:pPr>
              <w:rPr>
                <w:ins w:id="8029" w:author="蔚滢璐" w:date="2017-01-02T04:10:00Z"/>
                <w:rFonts w:asciiTheme="minorEastAsia" w:hAnsiTheme="minorEastAsia"/>
                <w:sz w:val="21"/>
                <w:szCs w:val="21"/>
                <w:rPrChange w:id="8030" w:author="蔚滢璐" w:date="2017-01-02T12:59:00Z">
                  <w:rPr>
                    <w:ins w:id="8031" w:author="蔚滢璐" w:date="2017-01-02T04:10:00Z"/>
                    <w:sz w:val="21"/>
                    <w:szCs w:val="21"/>
                  </w:rPr>
                </w:rPrChange>
              </w:rPr>
            </w:pPr>
            <w:ins w:id="8032" w:author="蔚滢璐" w:date="2017-01-02T04:1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03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693" w:type="pct"/>
            <w:tcPrChange w:id="8034" w:author="蔚滢璐" w:date="2017-01-02T13:29:00Z">
              <w:tcPr>
                <w:tcW w:w="2782" w:type="pct"/>
              </w:tcPr>
            </w:tcPrChange>
          </w:tcPr>
          <w:p w:rsidR="00A31947" w:rsidRPr="00224E9F" w:rsidRDefault="00A31947" w:rsidP="00A31947">
            <w:pPr>
              <w:rPr>
                <w:ins w:id="8035" w:author="蔚滢璐" w:date="2017-01-02T04:10:00Z"/>
                <w:rFonts w:asciiTheme="minorEastAsia" w:hAnsiTheme="minorEastAsia"/>
                <w:sz w:val="21"/>
                <w:szCs w:val="21"/>
                <w:rPrChange w:id="8036" w:author="蔚滢璐" w:date="2017-01-02T12:59:00Z">
                  <w:rPr>
                    <w:ins w:id="8037" w:author="蔚滢璐" w:date="2017-01-02T04:10:00Z"/>
                    <w:sz w:val="21"/>
                    <w:szCs w:val="21"/>
                  </w:rPr>
                </w:rPrChange>
              </w:rPr>
            </w:pPr>
            <w:ins w:id="8038" w:author="蔚滢璐" w:date="2017-01-02T04:11:00Z">
              <w:r w:rsidRPr="00224E9F">
                <w:rPr>
                  <w:rFonts w:asciiTheme="minorEastAsia" w:hAnsiTheme="minorEastAsia"/>
                  <w:sz w:val="21"/>
                  <w:szCs w:val="21"/>
                  <w:rPrChange w:id="8039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ResultMessage changeRoomAvail( String roomType, Boolean isPlus,</w:t>
              </w:r>
            </w:ins>
            <w:ins w:id="8040" w:author="蔚滢璐" w:date="2017-01-02T04:12:00Z">
              <w:r w:rsidRPr="00224E9F">
                <w:rPr>
                  <w:rFonts w:asciiTheme="minorEastAsia" w:hAnsiTheme="minorEastAsia"/>
                  <w:sz w:val="21"/>
                  <w:szCs w:val="21"/>
                  <w:rPrChange w:id="8041" w:author="蔚滢璐" w:date="2017-01-02T12:59:00Z">
                    <w:rPr>
                      <w:sz w:val="21"/>
                      <w:szCs w:val="21"/>
                    </w:rPr>
                  </w:rPrChange>
                </w:rPr>
                <w:t xml:space="preserve"> int num, Date checkIn, Date checkOut</w:t>
              </w:r>
            </w:ins>
          </w:p>
        </w:tc>
      </w:tr>
      <w:tr w:rsidR="00224E9F" w:rsidRPr="00224E9F" w:rsidTr="00F52417">
        <w:trPr>
          <w:ins w:id="8042" w:author="蔚滢璐" w:date="2017-01-02T04:10:00Z"/>
        </w:trPr>
        <w:tc>
          <w:tcPr>
            <w:tcW w:w="1621" w:type="pct"/>
            <w:vMerge/>
            <w:tcPrChange w:id="8043" w:author="蔚滢璐" w:date="2017-01-02T13:29:00Z">
              <w:tcPr>
                <w:tcW w:w="1535" w:type="pct"/>
                <w:vMerge/>
              </w:tcPr>
            </w:tcPrChange>
          </w:tcPr>
          <w:p w:rsidR="00A31947" w:rsidRPr="00224E9F" w:rsidRDefault="00A31947" w:rsidP="00A31947">
            <w:pPr>
              <w:rPr>
                <w:ins w:id="8044" w:author="蔚滢璐" w:date="2017-01-02T04:10:00Z"/>
                <w:rFonts w:asciiTheme="minorEastAsia" w:hAnsiTheme="minorEastAsia"/>
                <w:sz w:val="21"/>
                <w:szCs w:val="21"/>
                <w:rPrChange w:id="8045" w:author="蔚滢璐" w:date="2017-01-02T12:59:00Z">
                  <w:rPr>
                    <w:ins w:id="8046" w:author="蔚滢璐" w:date="2017-01-02T04:10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6" w:type="pct"/>
            <w:tcPrChange w:id="8047" w:author="蔚滢璐" w:date="2017-01-02T13:29:00Z">
              <w:tcPr>
                <w:tcW w:w="683" w:type="pct"/>
              </w:tcPr>
            </w:tcPrChange>
          </w:tcPr>
          <w:p w:rsidR="00A31947" w:rsidRPr="00224E9F" w:rsidRDefault="00A31947" w:rsidP="00A31947">
            <w:pPr>
              <w:rPr>
                <w:ins w:id="8048" w:author="蔚滢璐" w:date="2017-01-02T04:10:00Z"/>
                <w:rFonts w:asciiTheme="minorEastAsia" w:hAnsiTheme="minorEastAsia"/>
                <w:sz w:val="21"/>
                <w:szCs w:val="21"/>
                <w:rPrChange w:id="8049" w:author="蔚滢璐" w:date="2017-01-02T12:59:00Z">
                  <w:rPr>
                    <w:ins w:id="8050" w:author="蔚滢璐" w:date="2017-01-02T04:10:00Z"/>
                    <w:sz w:val="21"/>
                    <w:szCs w:val="21"/>
                  </w:rPr>
                </w:rPrChange>
              </w:rPr>
            </w:pPr>
            <w:ins w:id="8051" w:author="蔚滢璐" w:date="2017-01-02T04:1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05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693" w:type="pct"/>
            <w:tcPrChange w:id="8053" w:author="蔚滢璐" w:date="2017-01-02T13:29:00Z">
              <w:tcPr>
                <w:tcW w:w="2782" w:type="pct"/>
              </w:tcPr>
            </w:tcPrChange>
          </w:tcPr>
          <w:p w:rsidR="00A31947" w:rsidRPr="00224E9F" w:rsidRDefault="00A31947" w:rsidP="00A31947">
            <w:pPr>
              <w:rPr>
                <w:ins w:id="8054" w:author="蔚滢璐" w:date="2017-01-02T04:10:00Z"/>
                <w:rFonts w:asciiTheme="minorEastAsia" w:hAnsiTheme="minorEastAsia"/>
                <w:sz w:val="21"/>
                <w:szCs w:val="21"/>
                <w:rPrChange w:id="8055" w:author="蔚滢璐" w:date="2017-01-02T12:59:00Z">
                  <w:rPr>
                    <w:ins w:id="8056" w:author="蔚滢璐" w:date="2017-01-02T04:10:00Z"/>
                    <w:sz w:val="21"/>
                    <w:szCs w:val="21"/>
                  </w:rPr>
                </w:rPrChange>
              </w:rPr>
            </w:pPr>
            <w:ins w:id="8057" w:author="蔚滢璐" w:date="2017-01-02T04:12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05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无</w:t>
              </w:r>
            </w:ins>
          </w:p>
        </w:tc>
      </w:tr>
      <w:tr w:rsidR="00224E9F" w:rsidRPr="00224E9F" w:rsidTr="00F52417">
        <w:trPr>
          <w:ins w:id="8059" w:author="蔚滢璐" w:date="2017-01-02T04:10:00Z"/>
        </w:trPr>
        <w:tc>
          <w:tcPr>
            <w:tcW w:w="1621" w:type="pct"/>
            <w:vMerge/>
            <w:tcPrChange w:id="8060" w:author="蔚滢璐" w:date="2017-01-02T13:29:00Z">
              <w:tcPr>
                <w:tcW w:w="1535" w:type="pct"/>
                <w:vMerge/>
              </w:tcPr>
            </w:tcPrChange>
          </w:tcPr>
          <w:p w:rsidR="00A31947" w:rsidRPr="00224E9F" w:rsidRDefault="00A31947" w:rsidP="00A31947">
            <w:pPr>
              <w:rPr>
                <w:ins w:id="8061" w:author="蔚滢璐" w:date="2017-01-02T04:10:00Z"/>
                <w:rFonts w:asciiTheme="minorEastAsia" w:hAnsiTheme="minorEastAsia"/>
                <w:sz w:val="21"/>
                <w:szCs w:val="21"/>
                <w:rPrChange w:id="8062" w:author="蔚滢璐" w:date="2017-01-02T12:59:00Z">
                  <w:rPr>
                    <w:ins w:id="8063" w:author="蔚滢璐" w:date="2017-01-02T04:10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6" w:type="pct"/>
            <w:tcPrChange w:id="8064" w:author="蔚滢璐" w:date="2017-01-02T13:29:00Z">
              <w:tcPr>
                <w:tcW w:w="683" w:type="pct"/>
              </w:tcPr>
            </w:tcPrChange>
          </w:tcPr>
          <w:p w:rsidR="00A31947" w:rsidRPr="00224E9F" w:rsidRDefault="00A31947" w:rsidP="00A31947">
            <w:pPr>
              <w:rPr>
                <w:ins w:id="8065" w:author="蔚滢璐" w:date="2017-01-02T04:10:00Z"/>
                <w:rFonts w:asciiTheme="minorEastAsia" w:hAnsiTheme="minorEastAsia"/>
                <w:sz w:val="21"/>
                <w:szCs w:val="21"/>
                <w:rPrChange w:id="8066" w:author="蔚滢璐" w:date="2017-01-02T12:59:00Z">
                  <w:rPr>
                    <w:ins w:id="8067" w:author="蔚滢璐" w:date="2017-01-02T04:10:00Z"/>
                    <w:sz w:val="21"/>
                    <w:szCs w:val="21"/>
                  </w:rPr>
                </w:rPrChange>
              </w:rPr>
            </w:pPr>
            <w:ins w:id="8068" w:author="蔚滢璐" w:date="2017-01-02T04:1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06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693" w:type="pct"/>
            <w:tcPrChange w:id="8070" w:author="蔚滢璐" w:date="2017-01-02T13:29:00Z">
              <w:tcPr>
                <w:tcW w:w="2782" w:type="pct"/>
              </w:tcPr>
            </w:tcPrChange>
          </w:tcPr>
          <w:p w:rsidR="00A31947" w:rsidRPr="00224E9F" w:rsidRDefault="00A31947" w:rsidP="00A31947">
            <w:pPr>
              <w:rPr>
                <w:ins w:id="8071" w:author="蔚滢璐" w:date="2017-01-02T04:10:00Z"/>
                <w:rFonts w:asciiTheme="minorEastAsia" w:hAnsiTheme="minorEastAsia"/>
                <w:sz w:val="21"/>
                <w:szCs w:val="21"/>
                <w:rPrChange w:id="8072" w:author="蔚滢璐" w:date="2017-01-02T12:59:00Z">
                  <w:rPr>
                    <w:ins w:id="8073" w:author="蔚滢璐" w:date="2017-01-02T04:10:00Z"/>
                    <w:sz w:val="21"/>
                    <w:szCs w:val="21"/>
                  </w:rPr>
                </w:rPrChange>
              </w:rPr>
            </w:pPr>
            <w:ins w:id="8074" w:author="蔚滢璐" w:date="2017-01-02T04:12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07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调用Hotel</w:t>
              </w:r>
              <w:r w:rsidRPr="00224E9F">
                <w:rPr>
                  <w:rFonts w:asciiTheme="minorEastAsia" w:hAnsiTheme="minorEastAsia"/>
                  <w:sz w:val="21"/>
                  <w:szCs w:val="21"/>
                  <w:rPrChange w:id="8076" w:author="蔚滢璐" w:date="2017-01-02T12:59:00Z">
                    <w:rPr>
                      <w:sz w:val="21"/>
                      <w:szCs w:val="21"/>
                    </w:rPr>
                  </w:rPrChange>
                </w:rPr>
                <w:t>Dao.</w:t>
              </w:r>
            </w:ins>
            <w:ins w:id="8077" w:author="蔚滢璐" w:date="2017-01-02T04:13:00Z">
              <w:r w:rsidRPr="00224E9F">
                <w:rPr>
                  <w:rFonts w:asciiTheme="minorEastAsia" w:hAnsiTheme="minorEastAsia"/>
                  <w:sz w:val="21"/>
                  <w:szCs w:val="21"/>
                  <w:rPrChange w:id="8078" w:author="蔚滢璐" w:date="2017-01-02T12:59:00Z">
                    <w:rPr>
                      <w:sz w:val="21"/>
                      <w:szCs w:val="21"/>
                    </w:rPr>
                  </w:rPrChange>
                </w:rPr>
                <w:t>changeRoomAvail</w:t>
              </w:r>
            </w:ins>
          </w:p>
        </w:tc>
      </w:tr>
      <w:tr w:rsidR="00224E9F" w:rsidRPr="00224E9F" w:rsidTr="00F52417">
        <w:trPr>
          <w:ins w:id="8079" w:author="蔚滢璐" w:date="2017-01-02T04:13:00Z"/>
        </w:trPr>
        <w:tc>
          <w:tcPr>
            <w:tcW w:w="1621" w:type="pct"/>
            <w:vMerge w:val="restart"/>
            <w:tcPrChange w:id="8080" w:author="蔚滢璐" w:date="2017-01-02T13:29:00Z">
              <w:tcPr>
                <w:tcW w:w="1535" w:type="pct"/>
                <w:vMerge w:val="restart"/>
              </w:tcPr>
            </w:tcPrChange>
          </w:tcPr>
          <w:p w:rsidR="00A31947" w:rsidRPr="00224E9F" w:rsidRDefault="00A31947" w:rsidP="00A31947">
            <w:pPr>
              <w:rPr>
                <w:ins w:id="8081" w:author="蔚滢璐" w:date="2017-01-02T04:13:00Z"/>
                <w:rFonts w:asciiTheme="minorEastAsia" w:hAnsiTheme="minorEastAsia"/>
                <w:sz w:val="21"/>
                <w:szCs w:val="21"/>
                <w:rPrChange w:id="8082" w:author="蔚滢璐" w:date="2017-01-02T12:59:00Z">
                  <w:rPr>
                    <w:ins w:id="8083" w:author="蔚滢璐" w:date="2017-01-02T04:13:00Z"/>
                    <w:sz w:val="21"/>
                    <w:szCs w:val="21"/>
                  </w:rPr>
                </w:rPrChange>
              </w:rPr>
            </w:pPr>
            <w:ins w:id="8084" w:author="蔚滢璐" w:date="2017-01-02T04:14:00Z">
              <w:r w:rsidRPr="00224E9F">
                <w:rPr>
                  <w:rFonts w:asciiTheme="minorEastAsia" w:hAnsiTheme="minorEastAsia"/>
                  <w:sz w:val="21"/>
                  <w:szCs w:val="21"/>
                  <w:rPrChange w:id="8085" w:author="蔚滢璐" w:date="2017-01-02T12:59:00Z">
                    <w:rPr>
                      <w:sz w:val="21"/>
                      <w:szCs w:val="21"/>
                    </w:rPr>
                  </w:rPrChange>
                </w:rPr>
                <w:t>RoomAvail.getRoom AvailList</w:t>
              </w:r>
            </w:ins>
          </w:p>
        </w:tc>
        <w:tc>
          <w:tcPr>
            <w:tcW w:w="686" w:type="pct"/>
            <w:tcPrChange w:id="8086" w:author="蔚滢璐" w:date="2017-01-02T13:29:00Z">
              <w:tcPr>
                <w:tcW w:w="683" w:type="pct"/>
              </w:tcPr>
            </w:tcPrChange>
          </w:tcPr>
          <w:p w:rsidR="00A31947" w:rsidRPr="00224E9F" w:rsidRDefault="00A31947" w:rsidP="00A31947">
            <w:pPr>
              <w:rPr>
                <w:ins w:id="8087" w:author="蔚滢璐" w:date="2017-01-02T04:13:00Z"/>
                <w:rFonts w:asciiTheme="minorEastAsia" w:hAnsiTheme="minorEastAsia"/>
                <w:sz w:val="21"/>
                <w:szCs w:val="21"/>
                <w:rPrChange w:id="8088" w:author="蔚滢璐" w:date="2017-01-02T12:59:00Z">
                  <w:rPr>
                    <w:ins w:id="8089" w:author="蔚滢璐" w:date="2017-01-02T04:13:00Z"/>
                    <w:sz w:val="21"/>
                    <w:szCs w:val="21"/>
                  </w:rPr>
                </w:rPrChange>
              </w:rPr>
            </w:pPr>
            <w:ins w:id="8090" w:author="蔚滢璐" w:date="2017-01-02T04:1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09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693" w:type="pct"/>
            <w:tcPrChange w:id="8092" w:author="蔚滢璐" w:date="2017-01-02T13:29:00Z">
              <w:tcPr>
                <w:tcW w:w="2782" w:type="pct"/>
              </w:tcPr>
            </w:tcPrChange>
          </w:tcPr>
          <w:p w:rsidR="00A31947" w:rsidRPr="00224E9F" w:rsidRDefault="00A31947" w:rsidP="00A31947">
            <w:pPr>
              <w:rPr>
                <w:ins w:id="8093" w:author="蔚滢璐" w:date="2017-01-02T04:13:00Z"/>
                <w:rFonts w:asciiTheme="minorEastAsia" w:hAnsiTheme="minorEastAsia"/>
                <w:sz w:val="21"/>
                <w:szCs w:val="21"/>
                <w:rPrChange w:id="8094" w:author="蔚滢璐" w:date="2017-01-02T12:59:00Z">
                  <w:rPr>
                    <w:ins w:id="8095" w:author="蔚滢璐" w:date="2017-01-02T04:13:00Z"/>
                    <w:sz w:val="21"/>
                    <w:szCs w:val="21"/>
                  </w:rPr>
                </w:rPrChange>
              </w:rPr>
            </w:pPr>
            <w:ins w:id="8096" w:author="蔚滢璐" w:date="2017-01-02T04:14:00Z">
              <w:r w:rsidRPr="00224E9F">
                <w:rPr>
                  <w:rFonts w:asciiTheme="minorEastAsia" w:hAnsiTheme="minorEastAsia"/>
                  <w:sz w:val="21"/>
                  <w:szCs w:val="21"/>
                  <w:rPrChange w:id="8097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ArrayList&lt;RoomAvailVO&gt; getRoomAvailList</w:t>
              </w:r>
            </w:ins>
            <w:ins w:id="8098" w:author="蔚滢璐" w:date="2017-01-02T04:15:00Z">
              <w:r w:rsidRPr="00224E9F">
                <w:rPr>
                  <w:rFonts w:asciiTheme="minorEastAsia" w:hAnsiTheme="minorEastAsia"/>
                  <w:sz w:val="21"/>
                  <w:szCs w:val="21"/>
                  <w:rPrChange w:id="8099" w:author="蔚滢璐" w:date="2017-01-02T12:59:00Z">
                    <w:rPr>
                      <w:sz w:val="21"/>
                      <w:szCs w:val="21"/>
                    </w:rPr>
                  </w:rPrChange>
                </w:rPr>
                <w:t xml:space="preserve"> </w:t>
              </w:r>
            </w:ins>
            <w:ins w:id="8100" w:author="蔚滢璐" w:date="2017-01-02T04:14:00Z">
              <w:r w:rsidRPr="00224E9F">
                <w:rPr>
                  <w:rFonts w:asciiTheme="minorEastAsia" w:hAnsiTheme="minorEastAsia"/>
                  <w:sz w:val="21"/>
                  <w:szCs w:val="21"/>
                  <w:rPrChange w:id="8101" w:author="蔚滢璐" w:date="2017-01-02T12:59:00Z">
                    <w:rPr>
                      <w:sz w:val="21"/>
                      <w:szCs w:val="21"/>
                    </w:rPr>
                  </w:rPrChange>
                </w:rPr>
                <w:t>( Date checkIn)</w:t>
              </w:r>
            </w:ins>
          </w:p>
        </w:tc>
      </w:tr>
      <w:tr w:rsidR="00224E9F" w:rsidRPr="00224E9F" w:rsidTr="00F52417">
        <w:trPr>
          <w:ins w:id="8102" w:author="蔚滢璐" w:date="2017-01-02T04:13:00Z"/>
        </w:trPr>
        <w:tc>
          <w:tcPr>
            <w:tcW w:w="1621" w:type="pct"/>
            <w:vMerge/>
            <w:tcPrChange w:id="8103" w:author="蔚滢璐" w:date="2017-01-02T13:29:00Z">
              <w:tcPr>
                <w:tcW w:w="1535" w:type="pct"/>
                <w:vMerge/>
              </w:tcPr>
            </w:tcPrChange>
          </w:tcPr>
          <w:p w:rsidR="00A31947" w:rsidRPr="00224E9F" w:rsidRDefault="00A31947" w:rsidP="00A31947">
            <w:pPr>
              <w:rPr>
                <w:ins w:id="8104" w:author="蔚滢璐" w:date="2017-01-02T04:13:00Z"/>
                <w:rFonts w:asciiTheme="minorEastAsia" w:hAnsiTheme="minorEastAsia"/>
                <w:sz w:val="21"/>
                <w:szCs w:val="21"/>
                <w:rPrChange w:id="8105" w:author="蔚滢璐" w:date="2017-01-02T12:59:00Z">
                  <w:rPr>
                    <w:ins w:id="8106" w:author="蔚滢璐" w:date="2017-01-02T04:13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6" w:type="pct"/>
            <w:tcPrChange w:id="8107" w:author="蔚滢璐" w:date="2017-01-02T13:29:00Z">
              <w:tcPr>
                <w:tcW w:w="683" w:type="pct"/>
              </w:tcPr>
            </w:tcPrChange>
          </w:tcPr>
          <w:p w:rsidR="00A31947" w:rsidRPr="00224E9F" w:rsidRDefault="00A31947" w:rsidP="00A31947">
            <w:pPr>
              <w:rPr>
                <w:ins w:id="8108" w:author="蔚滢璐" w:date="2017-01-02T04:13:00Z"/>
                <w:rFonts w:asciiTheme="minorEastAsia" w:hAnsiTheme="minorEastAsia"/>
                <w:sz w:val="21"/>
                <w:szCs w:val="21"/>
                <w:rPrChange w:id="8109" w:author="蔚滢璐" w:date="2017-01-02T12:59:00Z">
                  <w:rPr>
                    <w:ins w:id="8110" w:author="蔚滢璐" w:date="2017-01-02T04:13:00Z"/>
                    <w:sz w:val="21"/>
                    <w:szCs w:val="21"/>
                  </w:rPr>
                </w:rPrChange>
              </w:rPr>
            </w:pPr>
            <w:ins w:id="8111" w:author="蔚滢璐" w:date="2017-01-02T04:1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11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693" w:type="pct"/>
            <w:tcPrChange w:id="8113" w:author="蔚滢璐" w:date="2017-01-02T13:29:00Z">
              <w:tcPr>
                <w:tcW w:w="2782" w:type="pct"/>
              </w:tcPr>
            </w:tcPrChange>
          </w:tcPr>
          <w:p w:rsidR="00A31947" w:rsidRPr="00224E9F" w:rsidRDefault="00A31947" w:rsidP="00A31947">
            <w:pPr>
              <w:rPr>
                <w:ins w:id="8114" w:author="蔚滢璐" w:date="2017-01-02T04:13:00Z"/>
                <w:rFonts w:asciiTheme="minorEastAsia" w:hAnsiTheme="minorEastAsia"/>
                <w:sz w:val="21"/>
                <w:szCs w:val="21"/>
                <w:rPrChange w:id="8115" w:author="蔚滢璐" w:date="2017-01-02T12:59:00Z">
                  <w:rPr>
                    <w:ins w:id="8116" w:author="蔚滢璐" w:date="2017-01-02T04:13:00Z"/>
                    <w:sz w:val="21"/>
                    <w:szCs w:val="21"/>
                  </w:rPr>
                </w:rPrChange>
              </w:rPr>
            </w:pPr>
            <w:ins w:id="8117" w:author="蔚滢璐" w:date="2017-01-02T04:1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11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无</w:t>
              </w:r>
            </w:ins>
          </w:p>
        </w:tc>
      </w:tr>
      <w:tr w:rsidR="00224E9F" w:rsidRPr="00224E9F" w:rsidTr="00F52417">
        <w:trPr>
          <w:ins w:id="8119" w:author="蔚滢璐" w:date="2017-01-02T04:13:00Z"/>
        </w:trPr>
        <w:tc>
          <w:tcPr>
            <w:tcW w:w="1621" w:type="pct"/>
            <w:vMerge/>
            <w:tcPrChange w:id="8120" w:author="蔚滢璐" w:date="2017-01-02T13:29:00Z">
              <w:tcPr>
                <w:tcW w:w="1535" w:type="pct"/>
                <w:vMerge/>
              </w:tcPr>
            </w:tcPrChange>
          </w:tcPr>
          <w:p w:rsidR="00A31947" w:rsidRPr="00224E9F" w:rsidRDefault="00A31947" w:rsidP="00A31947">
            <w:pPr>
              <w:rPr>
                <w:ins w:id="8121" w:author="蔚滢璐" w:date="2017-01-02T04:13:00Z"/>
                <w:rFonts w:asciiTheme="minorEastAsia" w:hAnsiTheme="minorEastAsia"/>
                <w:sz w:val="21"/>
                <w:szCs w:val="21"/>
                <w:rPrChange w:id="8122" w:author="蔚滢璐" w:date="2017-01-02T12:59:00Z">
                  <w:rPr>
                    <w:ins w:id="8123" w:author="蔚滢璐" w:date="2017-01-02T04:13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6" w:type="pct"/>
            <w:tcPrChange w:id="8124" w:author="蔚滢璐" w:date="2017-01-02T13:29:00Z">
              <w:tcPr>
                <w:tcW w:w="683" w:type="pct"/>
              </w:tcPr>
            </w:tcPrChange>
          </w:tcPr>
          <w:p w:rsidR="00A31947" w:rsidRPr="00224E9F" w:rsidRDefault="00A31947" w:rsidP="00A31947">
            <w:pPr>
              <w:rPr>
                <w:ins w:id="8125" w:author="蔚滢璐" w:date="2017-01-02T04:13:00Z"/>
                <w:rFonts w:asciiTheme="minorEastAsia" w:hAnsiTheme="minorEastAsia"/>
                <w:sz w:val="21"/>
                <w:szCs w:val="21"/>
                <w:rPrChange w:id="8126" w:author="蔚滢璐" w:date="2017-01-02T12:59:00Z">
                  <w:rPr>
                    <w:ins w:id="8127" w:author="蔚滢璐" w:date="2017-01-02T04:13:00Z"/>
                    <w:sz w:val="21"/>
                    <w:szCs w:val="21"/>
                  </w:rPr>
                </w:rPrChange>
              </w:rPr>
            </w:pPr>
            <w:ins w:id="8128" w:author="蔚滢璐" w:date="2017-01-02T04:1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12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693" w:type="pct"/>
            <w:tcPrChange w:id="8130" w:author="蔚滢璐" w:date="2017-01-02T13:29:00Z">
              <w:tcPr>
                <w:tcW w:w="2782" w:type="pct"/>
              </w:tcPr>
            </w:tcPrChange>
          </w:tcPr>
          <w:p w:rsidR="00A31947" w:rsidRPr="00224E9F" w:rsidRDefault="00A31947" w:rsidP="00A31947">
            <w:pPr>
              <w:rPr>
                <w:ins w:id="8131" w:author="蔚滢璐" w:date="2017-01-02T04:13:00Z"/>
                <w:rFonts w:asciiTheme="minorEastAsia" w:hAnsiTheme="minorEastAsia"/>
                <w:sz w:val="21"/>
                <w:szCs w:val="21"/>
                <w:rPrChange w:id="8132" w:author="蔚滢璐" w:date="2017-01-02T12:59:00Z">
                  <w:rPr>
                    <w:ins w:id="8133" w:author="蔚滢璐" w:date="2017-01-02T04:13:00Z"/>
                    <w:sz w:val="21"/>
                    <w:szCs w:val="21"/>
                  </w:rPr>
                </w:rPrChange>
              </w:rPr>
            </w:pPr>
            <w:ins w:id="8134" w:author="蔚滢璐" w:date="2017-01-02T04:1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13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调用HotelDao.getRoomAvailList</w:t>
              </w:r>
            </w:ins>
          </w:p>
        </w:tc>
      </w:tr>
      <w:tr w:rsidR="00A31947" w:rsidRPr="00224E9F" w:rsidTr="00F52417">
        <w:trPr>
          <w:ins w:id="8136" w:author="蔚滢璐" w:date="2017-01-01T22:27:00Z"/>
        </w:trPr>
        <w:tc>
          <w:tcPr>
            <w:tcW w:w="5000" w:type="pct"/>
            <w:gridSpan w:val="3"/>
            <w:tcPrChange w:id="8137" w:author="蔚滢璐" w:date="2017-01-02T13:29:00Z">
              <w:tcPr>
                <w:tcW w:w="5000" w:type="pct"/>
                <w:gridSpan w:val="3"/>
              </w:tcPr>
            </w:tcPrChange>
          </w:tcPr>
          <w:p w:rsidR="00A31947" w:rsidRPr="00224E9F" w:rsidRDefault="00A31947" w:rsidP="00A31947">
            <w:pPr>
              <w:rPr>
                <w:ins w:id="8138" w:author="蔚滢璐" w:date="2017-01-01T22:27:00Z"/>
                <w:rFonts w:asciiTheme="minorEastAsia" w:hAnsiTheme="minorEastAsia"/>
                <w:sz w:val="21"/>
                <w:szCs w:val="21"/>
                <w:rPrChange w:id="8139" w:author="蔚滢璐" w:date="2017-01-02T12:59:00Z">
                  <w:rPr>
                    <w:ins w:id="8140" w:author="蔚滢璐" w:date="2017-01-01T22:27:00Z"/>
                    <w:sz w:val="21"/>
                    <w:szCs w:val="21"/>
                  </w:rPr>
                </w:rPrChange>
              </w:rPr>
            </w:pPr>
            <w:ins w:id="8141" w:author="蔚滢璐" w:date="2017-01-01T22:2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14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需要的服务（需接口）</w:t>
              </w:r>
            </w:ins>
          </w:p>
        </w:tc>
      </w:tr>
      <w:tr w:rsidR="00224E9F" w:rsidRPr="00224E9F" w:rsidTr="00F52417">
        <w:trPr>
          <w:ins w:id="8143" w:author="蔚滢璐" w:date="2017-01-01T22:27:00Z"/>
        </w:trPr>
        <w:tc>
          <w:tcPr>
            <w:tcW w:w="1621" w:type="pct"/>
            <w:tcPrChange w:id="8144" w:author="蔚滢璐" w:date="2017-01-02T13:29:00Z">
              <w:tcPr>
                <w:tcW w:w="1535" w:type="pct"/>
              </w:tcPr>
            </w:tcPrChange>
          </w:tcPr>
          <w:p w:rsidR="00A31947" w:rsidRPr="00224E9F" w:rsidRDefault="00A31947" w:rsidP="00A31947">
            <w:pPr>
              <w:rPr>
                <w:ins w:id="8145" w:author="蔚滢璐" w:date="2017-01-01T22:27:00Z"/>
                <w:rFonts w:asciiTheme="minorEastAsia" w:hAnsiTheme="minorEastAsia"/>
                <w:sz w:val="21"/>
                <w:szCs w:val="21"/>
                <w:rPrChange w:id="8146" w:author="蔚滢璐" w:date="2017-01-02T12:59:00Z">
                  <w:rPr>
                    <w:ins w:id="8147" w:author="蔚滢璐" w:date="2017-01-01T22:27:00Z"/>
                    <w:sz w:val="21"/>
                    <w:szCs w:val="21"/>
                  </w:rPr>
                </w:rPrChange>
              </w:rPr>
            </w:pPr>
            <w:ins w:id="8148" w:author="蔚滢璐" w:date="2017-01-01T22:2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14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服务名</w:t>
              </w:r>
            </w:ins>
          </w:p>
        </w:tc>
        <w:tc>
          <w:tcPr>
            <w:tcW w:w="3379" w:type="pct"/>
            <w:gridSpan w:val="2"/>
            <w:tcPrChange w:id="8150" w:author="蔚滢璐" w:date="2017-01-02T13:29:00Z">
              <w:tcPr>
                <w:tcW w:w="3465" w:type="pct"/>
                <w:gridSpan w:val="2"/>
              </w:tcPr>
            </w:tcPrChange>
          </w:tcPr>
          <w:p w:rsidR="00A31947" w:rsidRPr="00224E9F" w:rsidRDefault="00A31947" w:rsidP="00A31947">
            <w:pPr>
              <w:rPr>
                <w:ins w:id="8151" w:author="蔚滢璐" w:date="2017-01-01T22:27:00Z"/>
                <w:rFonts w:asciiTheme="minorEastAsia" w:hAnsiTheme="minorEastAsia"/>
                <w:sz w:val="21"/>
                <w:szCs w:val="21"/>
                <w:rPrChange w:id="8152" w:author="蔚滢璐" w:date="2017-01-02T12:59:00Z">
                  <w:rPr>
                    <w:ins w:id="8153" w:author="蔚滢璐" w:date="2017-01-01T22:27:00Z"/>
                    <w:sz w:val="21"/>
                    <w:szCs w:val="21"/>
                  </w:rPr>
                </w:rPrChange>
              </w:rPr>
            </w:pPr>
            <w:ins w:id="8154" w:author="蔚滢璐" w:date="2017-01-01T22:2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15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服务</w:t>
              </w:r>
            </w:ins>
          </w:p>
        </w:tc>
      </w:tr>
      <w:tr w:rsidR="00224E9F" w:rsidRPr="00224E9F" w:rsidTr="00F52417">
        <w:trPr>
          <w:ins w:id="8156" w:author="蔚滢璐" w:date="2017-01-02T04:15:00Z"/>
        </w:trPr>
        <w:tc>
          <w:tcPr>
            <w:tcW w:w="1621" w:type="pct"/>
            <w:tcPrChange w:id="8157" w:author="蔚滢璐" w:date="2017-01-02T13:29:00Z">
              <w:tcPr>
                <w:tcW w:w="1535" w:type="pct"/>
              </w:tcPr>
            </w:tcPrChange>
          </w:tcPr>
          <w:p w:rsidR="00A31947" w:rsidRPr="00224E9F" w:rsidRDefault="00EF6C9B">
            <w:pPr>
              <w:jc w:val="center"/>
              <w:rPr>
                <w:ins w:id="8158" w:author="蔚滢璐" w:date="2017-01-02T04:15:00Z"/>
                <w:rFonts w:asciiTheme="minorEastAsia" w:hAnsiTheme="minorEastAsia"/>
                <w:sz w:val="21"/>
                <w:szCs w:val="21"/>
                <w:rPrChange w:id="8159" w:author="蔚滢璐" w:date="2017-01-02T12:59:00Z">
                  <w:rPr>
                    <w:ins w:id="8160" w:author="蔚滢璐" w:date="2017-01-02T04:15:00Z"/>
                    <w:sz w:val="21"/>
                    <w:szCs w:val="21"/>
                  </w:rPr>
                </w:rPrChange>
              </w:rPr>
              <w:pPrChange w:id="8161" w:author="蔚滢璐" w:date="2017-01-02T04:15:00Z">
                <w:pPr/>
              </w:pPrChange>
            </w:pPr>
            <w:ins w:id="8162" w:author="蔚滢璐" w:date="2017-01-02T04:15:00Z">
              <w:r w:rsidRPr="00224E9F">
                <w:rPr>
                  <w:rFonts w:asciiTheme="minorEastAsia" w:hAnsiTheme="minorEastAsia"/>
                  <w:sz w:val="21"/>
                  <w:szCs w:val="21"/>
                  <w:rPrChange w:id="8163" w:author="蔚滢璐" w:date="2017-01-02T12:59:00Z">
                    <w:rPr>
                      <w:sz w:val="21"/>
                      <w:szCs w:val="21"/>
                    </w:rPr>
                  </w:rPrChange>
                </w:rPr>
                <w:t>HotelDao.numOfRoomAvail</w:t>
              </w:r>
            </w:ins>
          </w:p>
        </w:tc>
        <w:tc>
          <w:tcPr>
            <w:tcW w:w="3379" w:type="pct"/>
            <w:gridSpan w:val="2"/>
            <w:tcPrChange w:id="8164" w:author="蔚滢璐" w:date="2017-01-02T13:29:00Z">
              <w:tcPr>
                <w:tcW w:w="3465" w:type="pct"/>
                <w:gridSpan w:val="2"/>
              </w:tcPr>
            </w:tcPrChange>
          </w:tcPr>
          <w:p w:rsidR="00A31947" w:rsidRPr="00224E9F" w:rsidRDefault="00EF6C9B" w:rsidP="00A31947">
            <w:pPr>
              <w:rPr>
                <w:ins w:id="8165" w:author="蔚滢璐" w:date="2017-01-02T04:15:00Z"/>
                <w:rFonts w:asciiTheme="minorEastAsia" w:hAnsiTheme="minorEastAsia"/>
                <w:sz w:val="21"/>
                <w:szCs w:val="21"/>
                <w:rPrChange w:id="8166" w:author="蔚滢璐" w:date="2017-01-02T12:59:00Z">
                  <w:rPr>
                    <w:ins w:id="8167" w:author="蔚滢璐" w:date="2017-01-02T04:15:00Z"/>
                    <w:sz w:val="21"/>
                    <w:szCs w:val="21"/>
                  </w:rPr>
                </w:rPrChange>
              </w:rPr>
            </w:pPr>
            <w:ins w:id="8168" w:author="蔚滢璐" w:date="2017-01-02T04:16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16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返回可用房间数量</w:t>
              </w:r>
            </w:ins>
          </w:p>
        </w:tc>
      </w:tr>
      <w:tr w:rsidR="00224E9F" w:rsidRPr="00224E9F" w:rsidTr="00F52417">
        <w:trPr>
          <w:ins w:id="8170" w:author="蔚滢璐" w:date="2017-01-02T04:16:00Z"/>
        </w:trPr>
        <w:tc>
          <w:tcPr>
            <w:tcW w:w="1621" w:type="pct"/>
            <w:tcPrChange w:id="8171" w:author="蔚滢璐" w:date="2017-01-02T13:29:00Z">
              <w:tcPr>
                <w:tcW w:w="1535" w:type="pct"/>
              </w:tcPr>
            </w:tcPrChange>
          </w:tcPr>
          <w:p w:rsidR="00EF6C9B" w:rsidRPr="00224E9F" w:rsidRDefault="00EF6C9B">
            <w:pPr>
              <w:rPr>
                <w:ins w:id="8172" w:author="蔚滢璐" w:date="2017-01-02T04:16:00Z"/>
                <w:rFonts w:asciiTheme="minorEastAsia" w:hAnsiTheme="minorEastAsia"/>
                <w:sz w:val="21"/>
                <w:szCs w:val="21"/>
                <w:rPrChange w:id="8173" w:author="蔚滢璐" w:date="2017-01-02T12:59:00Z">
                  <w:rPr>
                    <w:ins w:id="8174" w:author="蔚滢璐" w:date="2017-01-02T04:16:00Z"/>
                    <w:sz w:val="21"/>
                    <w:szCs w:val="21"/>
                  </w:rPr>
                </w:rPrChange>
              </w:rPr>
              <w:pPrChange w:id="8175" w:author="蔚滢璐" w:date="2017-01-02T04:16:00Z">
                <w:pPr>
                  <w:jc w:val="center"/>
                </w:pPr>
              </w:pPrChange>
            </w:pPr>
            <w:ins w:id="8176" w:author="蔚滢璐" w:date="2017-01-02T04:16:00Z">
              <w:r w:rsidRPr="00224E9F">
                <w:rPr>
                  <w:rFonts w:asciiTheme="minorEastAsia" w:hAnsiTheme="minorEastAsia"/>
                  <w:sz w:val="21"/>
                  <w:szCs w:val="21"/>
                  <w:rPrChange w:id="8177" w:author="蔚滢璐" w:date="2017-01-02T12:59:00Z">
                    <w:rPr>
                      <w:sz w:val="21"/>
                      <w:szCs w:val="21"/>
                    </w:rPr>
                  </w:rPrChange>
                </w:rPr>
                <w:t>HotelDao.changeRoomAvail</w:t>
              </w:r>
            </w:ins>
          </w:p>
        </w:tc>
        <w:tc>
          <w:tcPr>
            <w:tcW w:w="3379" w:type="pct"/>
            <w:gridSpan w:val="2"/>
            <w:tcPrChange w:id="8178" w:author="蔚滢璐" w:date="2017-01-02T13:29:00Z">
              <w:tcPr>
                <w:tcW w:w="3465" w:type="pct"/>
                <w:gridSpan w:val="2"/>
              </w:tcPr>
            </w:tcPrChange>
          </w:tcPr>
          <w:p w:rsidR="00EF6C9B" w:rsidRPr="00224E9F" w:rsidRDefault="00EF6C9B" w:rsidP="00A31947">
            <w:pPr>
              <w:rPr>
                <w:ins w:id="8179" w:author="蔚滢璐" w:date="2017-01-02T04:16:00Z"/>
                <w:rFonts w:asciiTheme="minorEastAsia" w:hAnsiTheme="minorEastAsia"/>
                <w:sz w:val="21"/>
                <w:szCs w:val="21"/>
                <w:rPrChange w:id="8180" w:author="蔚滢璐" w:date="2017-01-02T12:59:00Z">
                  <w:rPr>
                    <w:ins w:id="8181" w:author="蔚滢璐" w:date="2017-01-02T04:16:00Z"/>
                    <w:sz w:val="21"/>
                    <w:szCs w:val="21"/>
                  </w:rPr>
                </w:rPrChange>
              </w:rPr>
            </w:pPr>
            <w:ins w:id="8182" w:author="蔚滢璐" w:date="2017-01-02T04:16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18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修改可用房间数量</w:t>
              </w:r>
            </w:ins>
          </w:p>
        </w:tc>
      </w:tr>
      <w:tr w:rsidR="00224E9F" w:rsidRPr="00224E9F" w:rsidTr="00F52417">
        <w:trPr>
          <w:ins w:id="8184" w:author="蔚滢璐" w:date="2017-01-02T04:16:00Z"/>
        </w:trPr>
        <w:tc>
          <w:tcPr>
            <w:tcW w:w="1621" w:type="pct"/>
            <w:tcPrChange w:id="8185" w:author="蔚滢璐" w:date="2017-01-02T13:29:00Z">
              <w:tcPr>
                <w:tcW w:w="1535" w:type="pct"/>
              </w:tcPr>
            </w:tcPrChange>
          </w:tcPr>
          <w:p w:rsidR="00EF6C9B" w:rsidRPr="00224E9F" w:rsidRDefault="00EF6C9B" w:rsidP="00EF6C9B">
            <w:pPr>
              <w:rPr>
                <w:ins w:id="8186" w:author="蔚滢璐" w:date="2017-01-02T04:16:00Z"/>
                <w:rFonts w:asciiTheme="minorEastAsia" w:hAnsiTheme="minorEastAsia"/>
                <w:sz w:val="21"/>
                <w:szCs w:val="21"/>
                <w:rPrChange w:id="8187" w:author="蔚滢璐" w:date="2017-01-02T12:59:00Z">
                  <w:rPr>
                    <w:ins w:id="8188" w:author="蔚滢璐" w:date="2017-01-02T04:16:00Z"/>
                    <w:sz w:val="21"/>
                    <w:szCs w:val="21"/>
                  </w:rPr>
                </w:rPrChange>
              </w:rPr>
            </w:pPr>
            <w:ins w:id="8189" w:author="蔚滢璐" w:date="2017-01-02T04:17:00Z">
              <w:r w:rsidRPr="00224E9F">
                <w:rPr>
                  <w:rFonts w:asciiTheme="minorEastAsia" w:hAnsiTheme="minorEastAsia"/>
                  <w:sz w:val="21"/>
                  <w:szCs w:val="21"/>
                  <w:rPrChange w:id="8190" w:author="蔚滢璐" w:date="2017-01-02T12:59:00Z">
                    <w:rPr>
                      <w:sz w:val="21"/>
                      <w:szCs w:val="21"/>
                    </w:rPr>
                  </w:rPrChange>
                </w:rPr>
                <w:t>HotelDao.getRoomAvailList</w:t>
              </w:r>
            </w:ins>
          </w:p>
        </w:tc>
        <w:tc>
          <w:tcPr>
            <w:tcW w:w="3379" w:type="pct"/>
            <w:gridSpan w:val="2"/>
            <w:tcPrChange w:id="8191" w:author="蔚滢璐" w:date="2017-01-02T13:29:00Z">
              <w:tcPr>
                <w:tcW w:w="3465" w:type="pct"/>
                <w:gridSpan w:val="2"/>
              </w:tcPr>
            </w:tcPrChange>
          </w:tcPr>
          <w:p w:rsidR="00EF6C9B" w:rsidRPr="00224E9F" w:rsidRDefault="00EF6C9B" w:rsidP="00A31947">
            <w:pPr>
              <w:rPr>
                <w:ins w:id="8192" w:author="蔚滢璐" w:date="2017-01-02T04:16:00Z"/>
                <w:rFonts w:asciiTheme="minorEastAsia" w:hAnsiTheme="minorEastAsia"/>
                <w:sz w:val="21"/>
                <w:szCs w:val="21"/>
                <w:rPrChange w:id="8193" w:author="蔚滢璐" w:date="2017-01-02T12:59:00Z">
                  <w:rPr>
                    <w:ins w:id="8194" w:author="蔚滢璐" w:date="2017-01-02T04:16:00Z"/>
                    <w:sz w:val="21"/>
                    <w:szCs w:val="21"/>
                  </w:rPr>
                </w:rPrChange>
              </w:rPr>
            </w:pPr>
            <w:ins w:id="8195" w:author="蔚滢璐" w:date="2017-01-02T04:1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19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得到不同日期可用房间数量的列表</w:t>
              </w:r>
            </w:ins>
          </w:p>
        </w:tc>
      </w:tr>
    </w:tbl>
    <w:p w:rsidR="006E06D2" w:rsidRPr="00224E9F" w:rsidRDefault="006E06D2">
      <w:pPr>
        <w:pStyle w:val="a3"/>
        <w:ind w:left="1418" w:firstLineChars="0" w:firstLine="0"/>
        <w:rPr>
          <w:ins w:id="8197" w:author="蔚滢璐" w:date="2017-01-01T22:28:00Z"/>
          <w:rFonts w:asciiTheme="minorEastAsia" w:hAnsiTheme="minorEastAsia"/>
          <w:sz w:val="21"/>
          <w:szCs w:val="21"/>
          <w:rPrChange w:id="8198" w:author="蔚滢璐" w:date="2017-01-02T12:59:00Z">
            <w:rPr>
              <w:ins w:id="8199" w:author="蔚滢璐" w:date="2017-01-01T22:28:00Z"/>
              <w:sz w:val="21"/>
              <w:szCs w:val="21"/>
            </w:rPr>
          </w:rPrChange>
        </w:rPr>
        <w:pPrChange w:id="8200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8201" w:author="蔚滢璐" w:date="2017-01-01T22:27:00Z">
        <w:r w:rsidRPr="00224E9F">
          <w:rPr>
            <w:rFonts w:asciiTheme="minorEastAsia" w:hAnsiTheme="minorEastAsia"/>
            <w:sz w:val="21"/>
            <w:szCs w:val="21"/>
            <w:rPrChange w:id="8202" w:author="蔚滢璐" w:date="2017-01-02T12:59:00Z">
              <w:rPr>
                <w:sz w:val="21"/>
                <w:szCs w:val="21"/>
              </w:rPr>
            </w:rPrChange>
          </w:rPr>
          <w:t>RoomManager</w:t>
        </w:r>
        <w:r w:rsidRPr="00224E9F">
          <w:rPr>
            <w:rFonts w:asciiTheme="minorEastAsia" w:hAnsiTheme="minorEastAsia" w:hint="eastAsia"/>
            <w:sz w:val="21"/>
            <w:szCs w:val="21"/>
            <w:rPrChange w:id="8203" w:author="蔚滢璐" w:date="2017-01-02T12:59:00Z">
              <w:rPr>
                <w:rFonts w:hint="eastAsia"/>
                <w:sz w:val="21"/>
                <w:szCs w:val="21"/>
              </w:rPr>
            </w:rPrChange>
          </w:rPr>
          <w:t>的接口</w:t>
        </w:r>
      </w:ins>
      <w:ins w:id="8204" w:author="蔚滢璐" w:date="2017-01-01T22:28:00Z">
        <w:r w:rsidRPr="00224E9F">
          <w:rPr>
            <w:rFonts w:asciiTheme="minorEastAsia" w:hAnsiTheme="minorEastAsia" w:hint="eastAsia"/>
            <w:sz w:val="21"/>
            <w:szCs w:val="21"/>
            <w:rPrChange w:id="8205" w:author="蔚滢璐" w:date="2017-01-02T12:59:00Z">
              <w:rPr>
                <w:rFonts w:hint="eastAsia"/>
                <w:sz w:val="21"/>
                <w:szCs w:val="21"/>
              </w:rPr>
            </w:rPrChange>
          </w:rPr>
          <w:t>规范：</w:t>
        </w:r>
      </w:ins>
    </w:p>
    <w:tbl>
      <w:tblPr>
        <w:tblStyle w:val="af3"/>
        <w:tblW w:w="5000" w:type="pct"/>
        <w:tblLayout w:type="fixed"/>
        <w:tblLook w:val="04A0" w:firstRow="1" w:lastRow="0" w:firstColumn="1" w:lastColumn="0" w:noHBand="0" w:noVBand="1"/>
        <w:tblPrChange w:id="8206" w:author="蔚滢璐" w:date="2017-01-02T13:29:00Z">
          <w:tblPr>
            <w:tblStyle w:val="af3"/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2689"/>
        <w:gridCol w:w="1190"/>
        <w:gridCol w:w="4417"/>
        <w:tblGridChange w:id="8207">
          <w:tblGrid>
            <w:gridCol w:w="2946"/>
            <w:gridCol w:w="933"/>
            <w:gridCol w:w="4417"/>
          </w:tblGrid>
        </w:tblGridChange>
      </w:tblGrid>
      <w:tr w:rsidR="00224E9F" w:rsidRPr="00224E9F" w:rsidTr="00F52417">
        <w:trPr>
          <w:ins w:id="8208" w:author="蔚滢璐" w:date="2017-01-01T22:28:00Z"/>
        </w:trPr>
        <w:tc>
          <w:tcPr>
            <w:tcW w:w="5000" w:type="pct"/>
            <w:gridSpan w:val="3"/>
            <w:tcPrChange w:id="8209" w:author="蔚滢璐" w:date="2017-01-02T13:29:00Z">
              <w:tcPr>
                <w:tcW w:w="5000" w:type="pct"/>
                <w:gridSpan w:val="3"/>
              </w:tcPr>
            </w:tcPrChange>
          </w:tcPr>
          <w:p w:rsidR="006E06D2" w:rsidRPr="00224E9F" w:rsidRDefault="006E06D2" w:rsidP="006E06D2">
            <w:pPr>
              <w:rPr>
                <w:ins w:id="8210" w:author="蔚滢璐" w:date="2017-01-01T22:28:00Z"/>
                <w:rFonts w:asciiTheme="minorEastAsia" w:hAnsiTheme="minorEastAsia"/>
                <w:sz w:val="21"/>
                <w:szCs w:val="21"/>
                <w:rPrChange w:id="8211" w:author="蔚滢璐" w:date="2017-01-02T12:59:00Z">
                  <w:rPr>
                    <w:ins w:id="8212" w:author="蔚滢璐" w:date="2017-01-01T22:28:00Z"/>
                    <w:sz w:val="21"/>
                    <w:szCs w:val="21"/>
                  </w:rPr>
                </w:rPrChange>
              </w:rPr>
            </w:pPr>
            <w:ins w:id="8213" w:author="蔚滢璐" w:date="2017-01-01T22:2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21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提供的服务（供接口）</w:t>
              </w:r>
            </w:ins>
          </w:p>
        </w:tc>
      </w:tr>
      <w:tr w:rsidR="00224E9F" w:rsidRPr="00224E9F" w:rsidTr="00F52417">
        <w:trPr>
          <w:ins w:id="8215" w:author="蔚滢璐" w:date="2017-01-01T22:28:00Z"/>
        </w:trPr>
        <w:tc>
          <w:tcPr>
            <w:tcW w:w="1621" w:type="pct"/>
            <w:vMerge w:val="restart"/>
            <w:tcPrChange w:id="8216" w:author="蔚滢璐" w:date="2017-01-02T13:29:00Z">
              <w:tcPr>
                <w:tcW w:w="1535" w:type="pct"/>
                <w:vMerge w:val="restart"/>
              </w:tcPr>
            </w:tcPrChange>
          </w:tcPr>
          <w:p w:rsidR="006E06D2" w:rsidRPr="00224E9F" w:rsidRDefault="00462959" w:rsidP="006E06D2">
            <w:pPr>
              <w:rPr>
                <w:ins w:id="8217" w:author="蔚滢璐" w:date="2017-01-01T22:28:00Z"/>
                <w:rFonts w:asciiTheme="minorEastAsia" w:hAnsiTheme="minorEastAsia"/>
                <w:sz w:val="21"/>
                <w:szCs w:val="21"/>
                <w:rPrChange w:id="8218" w:author="蔚滢璐" w:date="2017-01-02T12:59:00Z">
                  <w:rPr>
                    <w:ins w:id="8219" w:author="蔚滢璐" w:date="2017-01-01T22:28:00Z"/>
                    <w:sz w:val="21"/>
                    <w:szCs w:val="21"/>
                  </w:rPr>
                </w:rPrChange>
              </w:rPr>
            </w:pPr>
            <w:ins w:id="8220" w:author="蔚滢璐" w:date="2017-01-02T04:19:00Z">
              <w:r w:rsidRPr="00224E9F">
                <w:rPr>
                  <w:rFonts w:asciiTheme="minorEastAsia" w:hAnsiTheme="minorEastAsia"/>
                  <w:sz w:val="21"/>
                  <w:szCs w:val="21"/>
                  <w:rPrChange w:id="8221" w:author="蔚滢璐" w:date="2017-01-02T12:59:00Z">
                    <w:rPr>
                      <w:sz w:val="21"/>
                      <w:szCs w:val="21"/>
                    </w:rPr>
                  </w:rPrChange>
                </w:rPr>
                <w:t>RoomManager.get RoomList</w:t>
              </w:r>
            </w:ins>
          </w:p>
        </w:tc>
        <w:tc>
          <w:tcPr>
            <w:tcW w:w="717" w:type="pct"/>
            <w:tcPrChange w:id="8222" w:author="蔚滢璐" w:date="2017-01-02T13:29:00Z">
              <w:tcPr>
                <w:tcW w:w="683" w:type="pct"/>
              </w:tcPr>
            </w:tcPrChange>
          </w:tcPr>
          <w:p w:rsidR="006E06D2" w:rsidRPr="00224E9F" w:rsidRDefault="006E06D2" w:rsidP="006E06D2">
            <w:pPr>
              <w:rPr>
                <w:ins w:id="8223" w:author="蔚滢璐" w:date="2017-01-01T22:28:00Z"/>
                <w:rFonts w:asciiTheme="minorEastAsia" w:hAnsiTheme="minorEastAsia"/>
                <w:sz w:val="21"/>
                <w:szCs w:val="21"/>
                <w:rPrChange w:id="8224" w:author="蔚滢璐" w:date="2017-01-02T12:59:00Z">
                  <w:rPr>
                    <w:ins w:id="8225" w:author="蔚滢璐" w:date="2017-01-01T22:28:00Z"/>
                    <w:sz w:val="21"/>
                    <w:szCs w:val="21"/>
                  </w:rPr>
                </w:rPrChange>
              </w:rPr>
            </w:pPr>
            <w:ins w:id="8226" w:author="蔚滢璐" w:date="2017-01-01T22:2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22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662" w:type="pct"/>
            <w:tcPrChange w:id="8228" w:author="蔚滢璐" w:date="2017-01-02T13:29:00Z">
              <w:tcPr>
                <w:tcW w:w="2782" w:type="pct"/>
              </w:tcPr>
            </w:tcPrChange>
          </w:tcPr>
          <w:p w:rsidR="006E06D2" w:rsidRPr="00224E9F" w:rsidRDefault="00462959" w:rsidP="006E06D2">
            <w:pPr>
              <w:rPr>
                <w:ins w:id="8229" w:author="蔚滢璐" w:date="2017-01-01T22:28:00Z"/>
                <w:rFonts w:asciiTheme="minorEastAsia" w:hAnsiTheme="minorEastAsia"/>
                <w:sz w:val="21"/>
                <w:szCs w:val="21"/>
                <w:rPrChange w:id="8230" w:author="蔚滢璐" w:date="2017-01-02T12:59:00Z">
                  <w:rPr>
                    <w:ins w:id="8231" w:author="蔚滢璐" w:date="2017-01-01T22:28:00Z"/>
                    <w:sz w:val="21"/>
                    <w:szCs w:val="21"/>
                  </w:rPr>
                </w:rPrChange>
              </w:rPr>
            </w:pPr>
            <w:ins w:id="8232" w:author="蔚滢璐" w:date="2017-01-02T04:19:00Z">
              <w:r w:rsidRPr="00224E9F">
                <w:rPr>
                  <w:rFonts w:asciiTheme="minorEastAsia" w:hAnsiTheme="minorEastAsia"/>
                  <w:sz w:val="21"/>
                  <w:szCs w:val="21"/>
                  <w:rPrChange w:id="8233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ArrayList&lt;RoomVO&gt; getRoomList()</w:t>
              </w:r>
            </w:ins>
          </w:p>
        </w:tc>
      </w:tr>
      <w:tr w:rsidR="00224E9F" w:rsidRPr="00224E9F" w:rsidTr="00F52417">
        <w:trPr>
          <w:ins w:id="8234" w:author="蔚滢璐" w:date="2017-01-01T22:28:00Z"/>
        </w:trPr>
        <w:tc>
          <w:tcPr>
            <w:tcW w:w="1621" w:type="pct"/>
            <w:vMerge/>
            <w:tcPrChange w:id="8235" w:author="蔚滢璐" w:date="2017-01-02T13:29:00Z">
              <w:tcPr>
                <w:tcW w:w="1535" w:type="pct"/>
                <w:vMerge/>
              </w:tcPr>
            </w:tcPrChange>
          </w:tcPr>
          <w:p w:rsidR="006E06D2" w:rsidRPr="00224E9F" w:rsidRDefault="006E06D2" w:rsidP="006E06D2">
            <w:pPr>
              <w:rPr>
                <w:ins w:id="8236" w:author="蔚滢璐" w:date="2017-01-01T22:28:00Z"/>
                <w:rFonts w:asciiTheme="minorEastAsia" w:hAnsiTheme="minorEastAsia"/>
                <w:sz w:val="21"/>
                <w:szCs w:val="21"/>
                <w:rPrChange w:id="8237" w:author="蔚滢璐" w:date="2017-01-02T12:59:00Z">
                  <w:rPr>
                    <w:ins w:id="8238" w:author="蔚滢璐" w:date="2017-01-01T22:28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717" w:type="pct"/>
            <w:tcPrChange w:id="8239" w:author="蔚滢璐" w:date="2017-01-02T13:29:00Z">
              <w:tcPr>
                <w:tcW w:w="683" w:type="pct"/>
              </w:tcPr>
            </w:tcPrChange>
          </w:tcPr>
          <w:p w:rsidR="006E06D2" w:rsidRPr="00224E9F" w:rsidRDefault="006E06D2" w:rsidP="006E06D2">
            <w:pPr>
              <w:rPr>
                <w:ins w:id="8240" w:author="蔚滢璐" w:date="2017-01-01T22:28:00Z"/>
                <w:rFonts w:asciiTheme="minorEastAsia" w:hAnsiTheme="minorEastAsia"/>
                <w:sz w:val="21"/>
                <w:szCs w:val="21"/>
                <w:rPrChange w:id="8241" w:author="蔚滢璐" w:date="2017-01-02T12:59:00Z">
                  <w:rPr>
                    <w:ins w:id="8242" w:author="蔚滢璐" w:date="2017-01-01T22:28:00Z"/>
                    <w:sz w:val="21"/>
                    <w:szCs w:val="21"/>
                  </w:rPr>
                </w:rPrChange>
              </w:rPr>
            </w:pPr>
            <w:ins w:id="8243" w:author="蔚滢璐" w:date="2017-01-01T22:2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24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662" w:type="pct"/>
            <w:tcPrChange w:id="8245" w:author="蔚滢璐" w:date="2017-01-02T13:29:00Z">
              <w:tcPr>
                <w:tcW w:w="2782" w:type="pct"/>
              </w:tcPr>
            </w:tcPrChange>
          </w:tcPr>
          <w:p w:rsidR="006E06D2" w:rsidRPr="00224E9F" w:rsidRDefault="00462959" w:rsidP="006E06D2">
            <w:pPr>
              <w:rPr>
                <w:ins w:id="8246" w:author="蔚滢璐" w:date="2017-01-01T22:28:00Z"/>
                <w:rFonts w:asciiTheme="minorEastAsia" w:hAnsiTheme="minorEastAsia"/>
                <w:sz w:val="21"/>
                <w:szCs w:val="21"/>
                <w:rPrChange w:id="8247" w:author="蔚滢璐" w:date="2017-01-02T12:59:00Z">
                  <w:rPr>
                    <w:ins w:id="8248" w:author="蔚滢璐" w:date="2017-01-01T22:28:00Z"/>
                    <w:sz w:val="21"/>
                    <w:szCs w:val="21"/>
                  </w:rPr>
                </w:rPrChange>
              </w:rPr>
            </w:pPr>
            <w:ins w:id="8249" w:author="蔚滢璐" w:date="2017-01-02T04:1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25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无</w:t>
              </w:r>
            </w:ins>
          </w:p>
        </w:tc>
      </w:tr>
      <w:tr w:rsidR="00224E9F" w:rsidRPr="00224E9F" w:rsidTr="00F52417">
        <w:trPr>
          <w:ins w:id="8251" w:author="蔚滢璐" w:date="2017-01-01T22:28:00Z"/>
        </w:trPr>
        <w:tc>
          <w:tcPr>
            <w:tcW w:w="1621" w:type="pct"/>
            <w:vMerge/>
            <w:tcPrChange w:id="8252" w:author="蔚滢璐" w:date="2017-01-02T13:29:00Z">
              <w:tcPr>
                <w:tcW w:w="1535" w:type="pct"/>
                <w:vMerge/>
              </w:tcPr>
            </w:tcPrChange>
          </w:tcPr>
          <w:p w:rsidR="006E06D2" w:rsidRPr="00224E9F" w:rsidRDefault="006E06D2" w:rsidP="006E06D2">
            <w:pPr>
              <w:rPr>
                <w:ins w:id="8253" w:author="蔚滢璐" w:date="2017-01-01T22:28:00Z"/>
                <w:rFonts w:asciiTheme="minorEastAsia" w:hAnsiTheme="minorEastAsia"/>
                <w:sz w:val="21"/>
                <w:szCs w:val="21"/>
                <w:rPrChange w:id="8254" w:author="蔚滢璐" w:date="2017-01-02T12:59:00Z">
                  <w:rPr>
                    <w:ins w:id="8255" w:author="蔚滢璐" w:date="2017-01-01T22:28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717" w:type="pct"/>
            <w:tcPrChange w:id="8256" w:author="蔚滢璐" w:date="2017-01-02T13:29:00Z">
              <w:tcPr>
                <w:tcW w:w="683" w:type="pct"/>
              </w:tcPr>
            </w:tcPrChange>
          </w:tcPr>
          <w:p w:rsidR="006E06D2" w:rsidRPr="00224E9F" w:rsidRDefault="006E06D2" w:rsidP="006E06D2">
            <w:pPr>
              <w:rPr>
                <w:ins w:id="8257" w:author="蔚滢璐" w:date="2017-01-01T22:28:00Z"/>
                <w:rFonts w:asciiTheme="minorEastAsia" w:hAnsiTheme="minorEastAsia"/>
                <w:sz w:val="21"/>
                <w:szCs w:val="21"/>
                <w:rPrChange w:id="8258" w:author="蔚滢璐" w:date="2017-01-02T12:59:00Z">
                  <w:rPr>
                    <w:ins w:id="8259" w:author="蔚滢璐" w:date="2017-01-01T22:28:00Z"/>
                    <w:sz w:val="21"/>
                    <w:szCs w:val="21"/>
                  </w:rPr>
                </w:rPrChange>
              </w:rPr>
            </w:pPr>
            <w:ins w:id="8260" w:author="蔚滢璐" w:date="2017-01-01T22:2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26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662" w:type="pct"/>
            <w:tcPrChange w:id="8262" w:author="蔚滢璐" w:date="2017-01-02T13:29:00Z">
              <w:tcPr>
                <w:tcW w:w="2782" w:type="pct"/>
              </w:tcPr>
            </w:tcPrChange>
          </w:tcPr>
          <w:p w:rsidR="006E06D2" w:rsidRPr="00224E9F" w:rsidRDefault="00462959" w:rsidP="006E06D2">
            <w:pPr>
              <w:rPr>
                <w:ins w:id="8263" w:author="蔚滢璐" w:date="2017-01-01T22:28:00Z"/>
                <w:rFonts w:asciiTheme="minorEastAsia" w:hAnsiTheme="minorEastAsia"/>
                <w:sz w:val="21"/>
                <w:szCs w:val="21"/>
                <w:rPrChange w:id="8264" w:author="蔚滢璐" w:date="2017-01-02T12:59:00Z">
                  <w:rPr>
                    <w:ins w:id="8265" w:author="蔚滢璐" w:date="2017-01-01T22:28:00Z"/>
                    <w:sz w:val="21"/>
                    <w:szCs w:val="21"/>
                  </w:rPr>
                </w:rPrChange>
              </w:rPr>
            </w:pPr>
            <w:ins w:id="8266" w:author="蔚滢璐" w:date="2017-01-02T04:1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26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调用H</w:t>
              </w:r>
              <w:r w:rsidRPr="00224E9F">
                <w:rPr>
                  <w:rFonts w:asciiTheme="minorEastAsia" w:hAnsiTheme="minorEastAsia"/>
                  <w:sz w:val="21"/>
                  <w:szCs w:val="21"/>
                  <w:rPrChange w:id="8268" w:author="蔚滢璐" w:date="2017-01-02T12:59:00Z">
                    <w:rPr>
                      <w:sz w:val="21"/>
                      <w:szCs w:val="21"/>
                    </w:rPr>
                  </w:rPrChange>
                </w:rPr>
                <w:t>otelDao.getRoomList</w:t>
              </w:r>
            </w:ins>
          </w:p>
        </w:tc>
      </w:tr>
      <w:tr w:rsidR="00224E9F" w:rsidRPr="00224E9F" w:rsidTr="00F52417">
        <w:trPr>
          <w:ins w:id="8269" w:author="蔚滢璐" w:date="2017-01-02T04:19:00Z"/>
        </w:trPr>
        <w:tc>
          <w:tcPr>
            <w:tcW w:w="1621" w:type="pct"/>
            <w:vMerge w:val="restart"/>
            <w:tcPrChange w:id="8270" w:author="蔚滢璐" w:date="2017-01-02T13:29:00Z">
              <w:tcPr>
                <w:tcW w:w="1535" w:type="pct"/>
                <w:vMerge w:val="restart"/>
              </w:tcPr>
            </w:tcPrChange>
          </w:tcPr>
          <w:p w:rsidR="00462959" w:rsidRPr="00224E9F" w:rsidRDefault="00462959" w:rsidP="00462959">
            <w:pPr>
              <w:rPr>
                <w:ins w:id="8271" w:author="蔚滢璐" w:date="2017-01-02T04:19:00Z"/>
                <w:rFonts w:asciiTheme="minorEastAsia" w:hAnsiTheme="minorEastAsia"/>
                <w:sz w:val="21"/>
                <w:szCs w:val="21"/>
                <w:rPrChange w:id="8272" w:author="蔚滢璐" w:date="2017-01-02T12:59:00Z">
                  <w:rPr>
                    <w:ins w:id="8273" w:author="蔚滢璐" w:date="2017-01-02T04:19:00Z"/>
                    <w:sz w:val="21"/>
                    <w:szCs w:val="21"/>
                  </w:rPr>
                </w:rPrChange>
              </w:rPr>
            </w:pPr>
            <w:ins w:id="8274" w:author="蔚滢璐" w:date="2017-01-02T04:20:00Z">
              <w:r w:rsidRPr="00224E9F">
                <w:rPr>
                  <w:rFonts w:asciiTheme="minorEastAsia" w:hAnsiTheme="minorEastAsia"/>
                  <w:sz w:val="21"/>
                  <w:szCs w:val="21"/>
                  <w:rPrChange w:id="8275" w:author="蔚滢璐" w:date="2017-01-02T12:59:00Z">
                    <w:rPr>
                      <w:sz w:val="21"/>
                      <w:szCs w:val="21"/>
                    </w:rPr>
                  </w:rPrChange>
                </w:rPr>
                <w:t>RoomManager.addSpecial Room</w:t>
              </w:r>
            </w:ins>
          </w:p>
        </w:tc>
        <w:tc>
          <w:tcPr>
            <w:tcW w:w="717" w:type="pct"/>
            <w:tcPrChange w:id="8276" w:author="蔚滢璐" w:date="2017-01-02T13:29:00Z">
              <w:tcPr>
                <w:tcW w:w="683" w:type="pct"/>
              </w:tcPr>
            </w:tcPrChange>
          </w:tcPr>
          <w:p w:rsidR="00462959" w:rsidRPr="00224E9F" w:rsidRDefault="00462959" w:rsidP="00462959">
            <w:pPr>
              <w:rPr>
                <w:ins w:id="8277" w:author="蔚滢璐" w:date="2017-01-02T04:19:00Z"/>
                <w:rFonts w:asciiTheme="minorEastAsia" w:hAnsiTheme="minorEastAsia"/>
                <w:sz w:val="21"/>
                <w:szCs w:val="21"/>
                <w:rPrChange w:id="8278" w:author="蔚滢璐" w:date="2017-01-02T12:59:00Z">
                  <w:rPr>
                    <w:ins w:id="8279" w:author="蔚滢璐" w:date="2017-01-02T04:19:00Z"/>
                    <w:sz w:val="21"/>
                    <w:szCs w:val="21"/>
                  </w:rPr>
                </w:rPrChange>
              </w:rPr>
            </w:pPr>
            <w:ins w:id="8280" w:author="蔚滢璐" w:date="2017-01-02T04:1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28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662" w:type="pct"/>
            <w:tcPrChange w:id="8282" w:author="蔚滢璐" w:date="2017-01-02T13:29:00Z">
              <w:tcPr>
                <w:tcW w:w="2782" w:type="pct"/>
              </w:tcPr>
            </w:tcPrChange>
          </w:tcPr>
          <w:p w:rsidR="00462959" w:rsidRPr="00224E9F" w:rsidRDefault="00462959" w:rsidP="00462959">
            <w:pPr>
              <w:rPr>
                <w:ins w:id="8283" w:author="蔚滢璐" w:date="2017-01-02T04:19:00Z"/>
                <w:rFonts w:asciiTheme="minorEastAsia" w:hAnsiTheme="minorEastAsia"/>
                <w:sz w:val="21"/>
                <w:szCs w:val="21"/>
                <w:rPrChange w:id="8284" w:author="蔚滢璐" w:date="2017-01-02T12:59:00Z">
                  <w:rPr>
                    <w:ins w:id="8285" w:author="蔚滢璐" w:date="2017-01-02T04:19:00Z"/>
                    <w:sz w:val="21"/>
                    <w:szCs w:val="21"/>
                  </w:rPr>
                </w:rPrChange>
              </w:rPr>
            </w:pPr>
            <w:ins w:id="8286" w:author="蔚滢璐" w:date="2017-01-02T04:20:00Z">
              <w:r w:rsidRPr="00224E9F">
                <w:rPr>
                  <w:rFonts w:asciiTheme="minorEastAsia" w:hAnsiTheme="minorEastAsia"/>
                  <w:sz w:val="21"/>
                  <w:szCs w:val="21"/>
                  <w:rPrChange w:id="8287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ResultMessage addSpecialRoom(RoomVO vo)</w:t>
              </w:r>
            </w:ins>
          </w:p>
        </w:tc>
      </w:tr>
      <w:tr w:rsidR="00224E9F" w:rsidRPr="00224E9F" w:rsidTr="00F52417">
        <w:trPr>
          <w:ins w:id="8288" w:author="蔚滢璐" w:date="2017-01-02T04:19:00Z"/>
        </w:trPr>
        <w:tc>
          <w:tcPr>
            <w:tcW w:w="1621" w:type="pct"/>
            <w:vMerge/>
            <w:tcPrChange w:id="8289" w:author="蔚滢璐" w:date="2017-01-02T13:29:00Z">
              <w:tcPr>
                <w:tcW w:w="1535" w:type="pct"/>
                <w:vMerge/>
              </w:tcPr>
            </w:tcPrChange>
          </w:tcPr>
          <w:p w:rsidR="00462959" w:rsidRPr="00224E9F" w:rsidRDefault="00462959" w:rsidP="00462959">
            <w:pPr>
              <w:rPr>
                <w:ins w:id="8290" w:author="蔚滢璐" w:date="2017-01-02T04:19:00Z"/>
                <w:rFonts w:asciiTheme="minorEastAsia" w:hAnsiTheme="minorEastAsia"/>
                <w:sz w:val="21"/>
                <w:szCs w:val="21"/>
                <w:rPrChange w:id="8291" w:author="蔚滢璐" w:date="2017-01-02T12:59:00Z">
                  <w:rPr>
                    <w:ins w:id="8292" w:author="蔚滢璐" w:date="2017-01-02T04:19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717" w:type="pct"/>
            <w:tcPrChange w:id="8293" w:author="蔚滢璐" w:date="2017-01-02T13:29:00Z">
              <w:tcPr>
                <w:tcW w:w="683" w:type="pct"/>
              </w:tcPr>
            </w:tcPrChange>
          </w:tcPr>
          <w:p w:rsidR="00462959" w:rsidRPr="00224E9F" w:rsidRDefault="00462959" w:rsidP="00462959">
            <w:pPr>
              <w:rPr>
                <w:ins w:id="8294" w:author="蔚滢璐" w:date="2017-01-02T04:19:00Z"/>
                <w:rFonts w:asciiTheme="minorEastAsia" w:hAnsiTheme="minorEastAsia"/>
                <w:sz w:val="21"/>
                <w:szCs w:val="21"/>
                <w:rPrChange w:id="8295" w:author="蔚滢璐" w:date="2017-01-02T12:59:00Z">
                  <w:rPr>
                    <w:ins w:id="8296" w:author="蔚滢璐" w:date="2017-01-02T04:19:00Z"/>
                    <w:sz w:val="21"/>
                    <w:szCs w:val="21"/>
                  </w:rPr>
                </w:rPrChange>
              </w:rPr>
            </w:pPr>
            <w:ins w:id="8297" w:author="蔚滢璐" w:date="2017-01-02T04:1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29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662" w:type="pct"/>
            <w:tcPrChange w:id="8299" w:author="蔚滢璐" w:date="2017-01-02T13:29:00Z">
              <w:tcPr>
                <w:tcW w:w="2782" w:type="pct"/>
              </w:tcPr>
            </w:tcPrChange>
          </w:tcPr>
          <w:p w:rsidR="00462959" w:rsidRPr="00224E9F" w:rsidRDefault="00462959" w:rsidP="00462959">
            <w:pPr>
              <w:rPr>
                <w:ins w:id="8300" w:author="蔚滢璐" w:date="2017-01-02T04:19:00Z"/>
                <w:rFonts w:asciiTheme="minorEastAsia" w:hAnsiTheme="minorEastAsia"/>
                <w:sz w:val="21"/>
                <w:szCs w:val="21"/>
                <w:rPrChange w:id="8301" w:author="蔚滢璐" w:date="2017-01-02T12:59:00Z">
                  <w:rPr>
                    <w:ins w:id="8302" w:author="蔚滢璐" w:date="2017-01-02T04:19:00Z"/>
                    <w:sz w:val="21"/>
                    <w:szCs w:val="21"/>
                  </w:rPr>
                </w:rPrChange>
              </w:rPr>
            </w:pPr>
            <w:ins w:id="8303" w:author="蔚滢璐" w:date="2017-01-02T04:2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30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无</w:t>
              </w:r>
            </w:ins>
          </w:p>
        </w:tc>
      </w:tr>
      <w:tr w:rsidR="00224E9F" w:rsidRPr="00224E9F" w:rsidTr="00F52417">
        <w:trPr>
          <w:ins w:id="8305" w:author="蔚滢璐" w:date="2017-01-02T04:19:00Z"/>
        </w:trPr>
        <w:tc>
          <w:tcPr>
            <w:tcW w:w="1621" w:type="pct"/>
            <w:vMerge/>
            <w:tcPrChange w:id="8306" w:author="蔚滢璐" w:date="2017-01-02T13:29:00Z">
              <w:tcPr>
                <w:tcW w:w="1535" w:type="pct"/>
                <w:vMerge/>
              </w:tcPr>
            </w:tcPrChange>
          </w:tcPr>
          <w:p w:rsidR="00462959" w:rsidRPr="00224E9F" w:rsidRDefault="00462959" w:rsidP="00462959">
            <w:pPr>
              <w:rPr>
                <w:ins w:id="8307" w:author="蔚滢璐" w:date="2017-01-02T04:19:00Z"/>
                <w:rFonts w:asciiTheme="minorEastAsia" w:hAnsiTheme="minorEastAsia"/>
                <w:sz w:val="21"/>
                <w:szCs w:val="21"/>
                <w:rPrChange w:id="8308" w:author="蔚滢璐" w:date="2017-01-02T12:59:00Z">
                  <w:rPr>
                    <w:ins w:id="8309" w:author="蔚滢璐" w:date="2017-01-02T04:19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717" w:type="pct"/>
            <w:tcPrChange w:id="8310" w:author="蔚滢璐" w:date="2017-01-02T13:29:00Z">
              <w:tcPr>
                <w:tcW w:w="683" w:type="pct"/>
              </w:tcPr>
            </w:tcPrChange>
          </w:tcPr>
          <w:p w:rsidR="00462959" w:rsidRPr="00224E9F" w:rsidRDefault="00462959" w:rsidP="00462959">
            <w:pPr>
              <w:rPr>
                <w:ins w:id="8311" w:author="蔚滢璐" w:date="2017-01-02T04:19:00Z"/>
                <w:rFonts w:asciiTheme="minorEastAsia" w:hAnsiTheme="minorEastAsia"/>
                <w:sz w:val="21"/>
                <w:szCs w:val="21"/>
                <w:rPrChange w:id="8312" w:author="蔚滢璐" w:date="2017-01-02T12:59:00Z">
                  <w:rPr>
                    <w:ins w:id="8313" w:author="蔚滢璐" w:date="2017-01-02T04:19:00Z"/>
                    <w:sz w:val="21"/>
                    <w:szCs w:val="21"/>
                  </w:rPr>
                </w:rPrChange>
              </w:rPr>
            </w:pPr>
            <w:ins w:id="8314" w:author="蔚滢璐" w:date="2017-01-02T04:1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31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662" w:type="pct"/>
            <w:tcPrChange w:id="8316" w:author="蔚滢璐" w:date="2017-01-02T13:29:00Z">
              <w:tcPr>
                <w:tcW w:w="2782" w:type="pct"/>
              </w:tcPr>
            </w:tcPrChange>
          </w:tcPr>
          <w:p w:rsidR="00462959" w:rsidRPr="00224E9F" w:rsidRDefault="00462959" w:rsidP="00462959">
            <w:pPr>
              <w:rPr>
                <w:ins w:id="8317" w:author="蔚滢璐" w:date="2017-01-02T04:19:00Z"/>
                <w:rFonts w:asciiTheme="minorEastAsia" w:hAnsiTheme="minorEastAsia"/>
                <w:sz w:val="21"/>
                <w:szCs w:val="21"/>
                <w:rPrChange w:id="8318" w:author="蔚滢璐" w:date="2017-01-02T12:59:00Z">
                  <w:rPr>
                    <w:ins w:id="8319" w:author="蔚滢璐" w:date="2017-01-02T04:19:00Z"/>
                    <w:sz w:val="21"/>
                    <w:szCs w:val="21"/>
                  </w:rPr>
                </w:rPrChange>
              </w:rPr>
            </w:pPr>
            <w:ins w:id="8320" w:author="蔚滢璐" w:date="2017-01-02T04:2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32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</w:t>
              </w:r>
            </w:ins>
            <w:ins w:id="8322" w:author="蔚滢璐" w:date="2017-01-02T04:21:00Z">
              <w:r w:rsidRPr="00224E9F">
                <w:rPr>
                  <w:rFonts w:asciiTheme="minorEastAsia" w:hAnsiTheme="minorEastAsia"/>
                  <w:sz w:val="21"/>
                  <w:szCs w:val="21"/>
                  <w:rPrChange w:id="8323" w:author="蔚滢璐" w:date="2017-01-02T12:59:00Z">
                    <w:rPr>
                      <w:sz w:val="21"/>
                      <w:szCs w:val="21"/>
                    </w:rPr>
                  </w:rPrChange>
                </w:rPr>
                <w:t>HotelDao.addSpecialRoom</w:t>
              </w:r>
            </w:ins>
          </w:p>
        </w:tc>
      </w:tr>
      <w:tr w:rsidR="00224E9F" w:rsidRPr="00224E9F" w:rsidTr="00F52417">
        <w:trPr>
          <w:ins w:id="8324" w:author="蔚滢璐" w:date="2017-01-02T04:21:00Z"/>
        </w:trPr>
        <w:tc>
          <w:tcPr>
            <w:tcW w:w="1621" w:type="pct"/>
            <w:vMerge w:val="restart"/>
            <w:tcPrChange w:id="8325" w:author="蔚滢璐" w:date="2017-01-02T13:29:00Z">
              <w:tcPr>
                <w:tcW w:w="1535" w:type="pct"/>
                <w:vMerge w:val="restart"/>
              </w:tcPr>
            </w:tcPrChange>
          </w:tcPr>
          <w:p w:rsidR="00462959" w:rsidRPr="00224E9F" w:rsidRDefault="00462959" w:rsidP="00462959">
            <w:pPr>
              <w:rPr>
                <w:ins w:id="8326" w:author="蔚滢璐" w:date="2017-01-02T04:21:00Z"/>
                <w:rFonts w:asciiTheme="minorEastAsia" w:hAnsiTheme="minorEastAsia"/>
                <w:sz w:val="21"/>
                <w:szCs w:val="21"/>
                <w:rPrChange w:id="8327" w:author="蔚滢璐" w:date="2017-01-02T12:59:00Z">
                  <w:rPr>
                    <w:ins w:id="8328" w:author="蔚滢璐" w:date="2017-01-02T04:21:00Z"/>
                    <w:sz w:val="21"/>
                    <w:szCs w:val="21"/>
                  </w:rPr>
                </w:rPrChange>
              </w:rPr>
            </w:pPr>
            <w:ins w:id="8329" w:author="蔚滢璐" w:date="2017-01-02T04:21:00Z">
              <w:r w:rsidRPr="00224E9F">
                <w:rPr>
                  <w:rFonts w:asciiTheme="minorEastAsia" w:hAnsiTheme="minorEastAsia"/>
                  <w:sz w:val="21"/>
                  <w:szCs w:val="21"/>
                  <w:rPrChange w:id="8330" w:author="蔚滢璐" w:date="2017-01-02T12:59:00Z">
                    <w:rPr>
                      <w:sz w:val="21"/>
                      <w:szCs w:val="21"/>
                    </w:rPr>
                  </w:rPrChange>
                </w:rPr>
                <w:t>RoomManager.delete SpecialRoom</w:t>
              </w:r>
            </w:ins>
          </w:p>
        </w:tc>
        <w:tc>
          <w:tcPr>
            <w:tcW w:w="717" w:type="pct"/>
            <w:tcPrChange w:id="8331" w:author="蔚滢璐" w:date="2017-01-02T13:29:00Z">
              <w:tcPr>
                <w:tcW w:w="683" w:type="pct"/>
              </w:tcPr>
            </w:tcPrChange>
          </w:tcPr>
          <w:p w:rsidR="00462959" w:rsidRPr="00224E9F" w:rsidRDefault="00462959" w:rsidP="00462959">
            <w:pPr>
              <w:rPr>
                <w:ins w:id="8332" w:author="蔚滢璐" w:date="2017-01-02T04:21:00Z"/>
                <w:rFonts w:asciiTheme="minorEastAsia" w:hAnsiTheme="minorEastAsia"/>
                <w:sz w:val="21"/>
                <w:szCs w:val="21"/>
                <w:rPrChange w:id="8333" w:author="蔚滢璐" w:date="2017-01-02T12:59:00Z">
                  <w:rPr>
                    <w:ins w:id="8334" w:author="蔚滢璐" w:date="2017-01-02T04:21:00Z"/>
                    <w:sz w:val="21"/>
                    <w:szCs w:val="21"/>
                  </w:rPr>
                </w:rPrChange>
              </w:rPr>
            </w:pPr>
            <w:ins w:id="8335" w:author="蔚滢璐" w:date="2017-01-02T04:2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33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662" w:type="pct"/>
            <w:tcPrChange w:id="8337" w:author="蔚滢璐" w:date="2017-01-02T13:29:00Z">
              <w:tcPr>
                <w:tcW w:w="2782" w:type="pct"/>
              </w:tcPr>
            </w:tcPrChange>
          </w:tcPr>
          <w:p w:rsidR="00462959" w:rsidRPr="00224E9F" w:rsidRDefault="00462959" w:rsidP="00462959">
            <w:pPr>
              <w:rPr>
                <w:ins w:id="8338" w:author="蔚滢璐" w:date="2017-01-02T04:21:00Z"/>
                <w:rFonts w:asciiTheme="minorEastAsia" w:hAnsiTheme="minorEastAsia"/>
                <w:sz w:val="21"/>
                <w:szCs w:val="21"/>
                <w:rPrChange w:id="8339" w:author="蔚滢璐" w:date="2017-01-02T12:59:00Z">
                  <w:rPr>
                    <w:ins w:id="8340" w:author="蔚滢璐" w:date="2017-01-02T04:21:00Z"/>
                    <w:sz w:val="21"/>
                    <w:szCs w:val="21"/>
                  </w:rPr>
                </w:rPrChange>
              </w:rPr>
            </w:pPr>
            <w:ins w:id="8341" w:author="蔚滢璐" w:date="2017-01-02T04:22:00Z">
              <w:r w:rsidRPr="00224E9F">
                <w:rPr>
                  <w:rFonts w:asciiTheme="minorEastAsia" w:hAnsiTheme="minorEastAsia"/>
                  <w:sz w:val="21"/>
                  <w:szCs w:val="21"/>
                  <w:rPrChange w:id="8342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ResultMessage deleteSpecialRoom(RoomVO vo)</w:t>
              </w:r>
            </w:ins>
          </w:p>
        </w:tc>
      </w:tr>
      <w:tr w:rsidR="00224E9F" w:rsidRPr="00224E9F" w:rsidTr="00F52417">
        <w:trPr>
          <w:ins w:id="8343" w:author="蔚滢璐" w:date="2017-01-02T04:21:00Z"/>
        </w:trPr>
        <w:tc>
          <w:tcPr>
            <w:tcW w:w="1621" w:type="pct"/>
            <w:vMerge/>
            <w:tcPrChange w:id="8344" w:author="蔚滢璐" w:date="2017-01-02T13:29:00Z">
              <w:tcPr>
                <w:tcW w:w="1535" w:type="pct"/>
                <w:vMerge/>
              </w:tcPr>
            </w:tcPrChange>
          </w:tcPr>
          <w:p w:rsidR="00462959" w:rsidRPr="00224E9F" w:rsidRDefault="00462959" w:rsidP="00462959">
            <w:pPr>
              <w:rPr>
                <w:ins w:id="8345" w:author="蔚滢璐" w:date="2017-01-02T04:21:00Z"/>
                <w:rFonts w:asciiTheme="minorEastAsia" w:hAnsiTheme="minorEastAsia"/>
                <w:sz w:val="21"/>
                <w:szCs w:val="21"/>
                <w:rPrChange w:id="8346" w:author="蔚滢璐" w:date="2017-01-02T12:59:00Z">
                  <w:rPr>
                    <w:ins w:id="8347" w:author="蔚滢璐" w:date="2017-01-02T04:21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717" w:type="pct"/>
            <w:tcPrChange w:id="8348" w:author="蔚滢璐" w:date="2017-01-02T13:29:00Z">
              <w:tcPr>
                <w:tcW w:w="683" w:type="pct"/>
              </w:tcPr>
            </w:tcPrChange>
          </w:tcPr>
          <w:p w:rsidR="00462959" w:rsidRPr="00224E9F" w:rsidRDefault="00462959" w:rsidP="00462959">
            <w:pPr>
              <w:rPr>
                <w:ins w:id="8349" w:author="蔚滢璐" w:date="2017-01-02T04:21:00Z"/>
                <w:rFonts w:asciiTheme="minorEastAsia" w:hAnsiTheme="minorEastAsia"/>
                <w:sz w:val="21"/>
                <w:szCs w:val="21"/>
                <w:rPrChange w:id="8350" w:author="蔚滢璐" w:date="2017-01-02T12:59:00Z">
                  <w:rPr>
                    <w:ins w:id="8351" w:author="蔚滢璐" w:date="2017-01-02T04:21:00Z"/>
                    <w:sz w:val="21"/>
                    <w:szCs w:val="21"/>
                  </w:rPr>
                </w:rPrChange>
              </w:rPr>
            </w:pPr>
            <w:ins w:id="8352" w:author="蔚滢璐" w:date="2017-01-02T04:2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35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662" w:type="pct"/>
            <w:tcPrChange w:id="8354" w:author="蔚滢璐" w:date="2017-01-02T13:29:00Z">
              <w:tcPr>
                <w:tcW w:w="2782" w:type="pct"/>
              </w:tcPr>
            </w:tcPrChange>
          </w:tcPr>
          <w:p w:rsidR="00462959" w:rsidRPr="00224E9F" w:rsidRDefault="00462959" w:rsidP="00462959">
            <w:pPr>
              <w:rPr>
                <w:ins w:id="8355" w:author="蔚滢璐" w:date="2017-01-02T04:21:00Z"/>
                <w:rFonts w:asciiTheme="minorEastAsia" w:hAnsiTheme="minorEastAsia"/>
                <w:sz w:val="21"/>
                <w:szCs w:val="21"/>
                <w:rPrChange w:id="8356" w:author="蔚滢璐" w:date="2017-01-02T12:59:00Z">
                  <w:rPr>
                    <w:ins w:id="8357" w:author="蔚滢璐" w:date="2017-01-02T04:21:00Z"/>
                    <w:sz w:val="21"/>
                    <w:szCs w:val="21"/>
                  </w:rPr>
                </w:rPrChange>
              </w:rPr>
            </w:pPr>
            <w:ins w:id="8358" w:author="蔚滢璐" w:date="2017-01-02T04:22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35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无</w:t>
              </w:r>
            </w:ins>
          </w:p>
        </w:tc>
      </w:tr>
      <w:tr w:rsidR="00224E9F" w:rsidRPr="00224E9F" w:rsidTr="00F52417">
        <w:trPr>
          <w:ins w:id="8360" w:author="蔚滢璐" w:date="2017-01-02T04:21:00Z"/>
        </w:trPr>
        <w:tc>
          <w:tcPr>
            <w:tcW w:w="1621" w:type="pct"/>
            <w:vMerge/>
            <w:tcPrChange w:id="8361" w:author="蔚滢璐" w:date="2017-01-02T13:29:00Z">
              <w:tcPr>
                <w:tcW w:w="1535" w:type="pct"/>
                <w:vMerge/>
              </w:tcPr>
            </w:tcPrChange>
          </w:tcPr>
          <w:p w:rsidR="00462959" w:rsidRPr="00224E9F" w:rsidRDefault="00462959" w:rsidP="00462959">
            <w:pPr>
              <w:rPr>
                <w:ins w:id="8362" w:author="蔚滢璐" w:date="2017-01-02T04:21:00Z"/>
                <w:rFonts w:asciiTheme="minorEastAsia" w:hAnsiTheme="minorEastAsia"/>
                <w:sz w:val="21"/>
                <w:szCs w:val="21"/>
                <w:rPrChange w:id="8363" w:author="蔚滢璐" w:date="2017-01-02T12:59:00Z">
                  <w:rPr>
                    <w:ins w:id="8364" w:author="蔚滢璐" w:date="2017-01-02T04:21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717" w:type="pct"/>
            <w:tcPrChange w:id="8365" w:author="蔚滢璐" w:date="2017-01-02T13:29:00Z">
              <w:tcPr>
                <w:tcW w:w="683" w:type="pct"/>
              </w:tcPr>
            </w:tcPrChange>
          </w:tcPr>
          <w:p w:rsidR="00462959" w:rsidRPr="00224E9F" w:rsidRDefault="00462959" w:rsidP="00462959">
            <w:pPr>
              <w:rPr>
                <w:ins w:id="8366" w:author="蔚滢璐" w:date="2017-01-02T04:21:00Z"/>
                <w:rFonts w:asciiTheme="minorEastAsia" w:hAnsiTheme="minorEastAsia"/>
                <w:sz w:val="21"/>
                <w:szCs w:val="21"/>
                <w:rPrChange w:id="8367" w:author="蔚滢璐" w:date="2017-01-02T12:59:00Z">
                  <w:rPr>
                    <w:ins w:id="8368" w:author="蔚滢璐" w:date="2017-01-02T04:21:00Z"/>
                    <w:sz w:val="21"/>
                    <w:szCs w:val="21"/>
                  </w:rPr>
                </w:rPrChange>
              </w:rPr>
            </w:pPr>
            <w:ins w:id="8369" w:author="蔚滢璐" w:date="2017-01-02T04:2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37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662" w:type="pct"/>
            <w:tcPrChange w:id="8371" w:author="蔚滢璐" w:date="2017-01-02T13:29:00Z">
              <w:tcPr>
                <w:tcW w:w="2782" w:type="pct"/>
              </w:tcPr>
            </w:tcPrChange>
          </w:tcPr>
          <w:p w:rsidR="00462959" w:rsidRPr="00224E9F" w:rsidRDefault="00462959" w:rsidP="00462959">
            <w:pPr>
              <w:rPr>
                <w:ins w:id="8372" w:author="蔚滢璐" w:date="2017-01-02T04:21:00Z"/>
                <w:rFonts w:asciiTheme="minorEastAsia" w:hAnsiTheme="minorEastAsia"/>
                <w:sz w:val="21"/>
                <w:szCs w:val="21"/>
                <w:rPrChange w:id="8373" w:author="蔚滢璐" w:date="2017-01-02T12:59:00Z">
                  <w:rPr>
                    <w:ins w:id="8374" w:author="蔚滢璐" w:date="2017-01-02T04:21:00Z"/>
                    <w:sz w:val="21"/>
                    <w:szCs w:val="21"/>
                  </w:rPr>
                </w:rPrChange>
              </w:rPr>
            </w:pPr>
            <w:ins w:id="8375" w:author="蔚滢璐" w:date="2017-01-02T04:22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37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</w:t>
              </w:r>
            </w:ins>
            <w:ins w:id="8377" w:author="蔚滢璐" w:date="2017-01-02T04:23:00Z">
              <w:r w:rsidRPr="00224E9F">
                <w:rPr>
                  <w:rFonts w:asciiTheme="minorEastAsia" w:hAnsiTheme="minorEastAsia"/>
                  <w:sz w:val="21"/>
                  <w:szCs w:val="21"/>
                  <w:rPrChange w:id="8378" w:author="蔚滢璐" w:date="2017-01-02T12:59:00Z">
                    <w:rPr>
                      <w:sz w:val="21"/>
                      <w:szCs w:val="21"/>
                    </w:rPr>
                  </w:rPrChange>
                </w:rPr>
                <w:t>HotelDao.deleteSpecialRoom</w:t>
              </w:r>
            </w:ins>
          </w:p>
        </w:tc>
      </w:tr>
      <w:tr w:rsidR="00462959" w:rsidRPr="00224E9F" w:rsidTr="00F52417">
        <w:trPr>
          <w:ins w:id="8379" w:author="蔚滢璐" w:date="2017-01-01T22:28:00Z"/>
        </w:trPr>
        <w:tc>
          <w:tcPr>
            <w:tcW w:w="5000" w:type="pct"/>
            <w:gridSpan w:val="3"/>
            <w:tcPrChange w:id="8380" w:author="蔚滢璐" w:date="2017-01-02T13:29:00Z">
              <w:tcPr>
                <w:tcW w:w="5000" w:type="pct"/>
                <w:gridSpan w:val="3"/>
              </w:tcPr>
            </w:tcPrChange>
          </w:tcPr>
          <w:p w:rsidR="00462959" w:rsidRPr="00224E9F" w:rsidRDefault="00462959" w:rsidP="00462959">
            <w:pPr>
              <w:rPr>
                <w:ins w:id="8381" w:author="蔚滢璐" w:date="2017-01-01T22:28:00Z"/>
                <w:rFonts w:asciiTheme="minorEastAsia" w:hAnsiTheme="minorEastAsia"/>
                <w:sz w:val="21"/>
                <w:szCs w:val="21"/>
                <w:rPrChange w:id="8382" w:author="蔚滢璐" w:date="2017-01-02T12:59:00Z">
                  <w:rPr>
                    <w:ins w:id="8383" w:author="蔚滢璐" w:date="2017-01-01T22:28:00Z"/>
                    <w:sz w:val="21"/>
                    <w:szCs w:val="21"/>
                  </w:rPr>
                </w:rPrChange>
              </w:rPr>
            </w:pPr>
            <w:ins w:id="8384" w:author="蔚滢璐" w:date="2017-01-01T22:2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38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需要的服务（需接口）</w:t>
              </w:r>
            </w:ins>
          </w:p>
        </w:tc>
      </w:tr>
      <w:tr w:rsidR="00224E9F" w:rsidRPr="00224E9F" w:rsidTr="00F52417">
        <w:trPr>
          <w:ins w:id="8386" w:author="蔚滢璐" w:date="2017-01-01T22:28:00Z"/>
        </w:trPr>
        <w:tc>
          <w:tcPr>
            <w:tcW w:w="1621" w:type="pct"/>
            <w:tcPrChange w:id="8387" w:author="蔚滢璐" w:date="2017-01-02T13:29:00Z">
              <w:tcPr>
                <w:tcW w:w="1535" w:type="pct"/>
              </w:tcPr>
            </w:tcPrChange>
          </w:tcPr>
          <w:p w:rsidR="00462959" w:rsidRPr="00224E9F" w:rsidRDefault="00462959" w:rsidP="00462959">
            <w:pPr>
              <w:rPr>
                <w:ins w:id="8388" w:author="蔚滢璐" w:date="2017-01-01T22:28:00Z"/>
                <w:rFonts w:asciiTheme="minorEastAsia" w:hAnsiTheme="minorEastAsia"/>
                <w:sz w:val="21"/>
                <w:szCs w:val="21"/>
                <w:rPrChange w:id="8389" w:author="蔚滢璐" w:date="2017-01-02T12:59:00Z">
                  <w:rPr>
                    <w:ins w:id="8390" w:author="蔚滢璐" w:date="2017-01-01T22:28:00Z"/>
                    <w:sz w:val="21"/>
                    <w:szCs w:val="21"/>
                  </w:rPr>
                </w:rPrChange>
              </w:rPr>
            </w:pPr>
            <w:ins w:id="8391" w:author="蔚滢璐" w:date="2017-01-01T22:2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39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服务名</w:t>
              </w:r>
            </w:ins>
          </w:p>
        </w:tc>
        <w:tc>
          <w:tcPr>
            <w:tcW w:w="3379" w:type="pct"/>
            <w:gridSpan w:val="2"/>
            <w:tcPrChange w:id="8393" w:author="蔚滢璐" w:date="2017-01-02T13:29:00Z">
              <w:tcPr>
                <w:tcW w:w="3465" w:type="pct"/>
                <w:gridSpan w:val="2"/>
              </w:tcPr>
            </w:tcPrChange>
          </w:tcPr>
          <w:p w:rsidR="00462959" w:rsidRPr="00224E9F" w:rsidRDefault="00462959" w:rsidP="00462959">
            <w:pPr>
              <w:rPr>
                <w:ins w:id="8394" w:author="蔚滢璐" w:date="2017-01-01T22:28:00Z"/>
                <w:rFonts w:asciiTheme="minorEastAsia" w:hAnsiTheme="minorEastAsia"/>
                <w:sz w:val="21"/>
                <w:szCs w:val="21"/>
                <w:rPrChange w:id="8395" w:author="蔚滢璐" w:date="2017-01-02T12:59:00Z">
                  <w:rPr>
                    <w:ins w:id="8396" w:author="蔚滢璐" w:date="2017-01-01T22:28:00Z"/>
                    <w:sz w:val="21"/>
                    <w:szCs w:val="21"/>
                  </w:rPr>
                </w:rPrChange>
              </w:rPr>
            </w:pPr>
            <w:ins w:id="8397" w:author="蔚滢璐" w:date="2017-01-01T22:2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39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服务</w:t>
              </w:r>
            </w:ins>
          </w:p>
        </w:tc>
      </w:tr>
      <w:tr w:rsidR="00224E9F" w:rsidRPr="00224E9F" w:rsidTr="00F52417">
        <w:trPr>
          <w:ins w:id="8399" w:author="蔚滢璐" w:date="2017-01-02T04:23:00Z"/>
        </w:trPr>
        <w:tc>
          <w:tcPr>
            <w:tcW w:w="1621" w:type="pct"/>
            <w:tcPrChange w:id="8400" w:author="蔚滢璐" w:date="2017-01-02T13:29:00Z">
              <w:tcPr>
                <w:tcW w:w="1535" w:type="pct"/>
              </w:tcPr>
            </w:tcPrChange>
          </w:tcPr>
          <w:p w:rsidR="00462959" w:rsidRPr="00224E9F" w:rsidRDefault="00462959" w:rsidP="00462959">
            <w:pPr>
              <w:rPr>
                <w:ins w:id="8401" w:author="蔚滢璐" w:date="2017-01-02T04:23:00Z"/>
                <w:rFonts w:asciiTheme="minorEastAsia" w:hAnsiTheme="minorEastAsia"/>
                <w:sz w:val="21"/>
                <w:szCs w:val="21"/>
                <w:rPrChange w:id="8402" w:author="蔚滢璐" w:date="2017-01-02T12:59:00Z">
                  <w:rPr>
                    <w:ins w:id="8403" w:author="蔚滢璐" w:date="2017-01-02T04:23:00Z"/>
                    <w:sz w:val="21"/>
                    <w:szCs w:val="21"/>
                  </w:rPr>
                </w:rPrChange>
              </w:rPr>
            </w:pPr>
            <w:ins w:id="8404" w:author="蔚滢璐" w:date="2017-01-02T04:23:00Z">
              <w:r w:rsidRPr="00224E9F">
                <w:rPr>
                  <w:rFonts w:asciiTheme="minorEastAsia" w:hAnsiTheme="minorEastAsia"/>
                  <w:sz w:val="21"/>
                  <w:szCs w:val="21"/>
                  <w:rPrChange w:id="8405" w:author="蔚滢璐" w:date="2017-01-02T12:59:00Z">
                    <w:rPr>
                      <w:sz w:val="21"/>
                      <w:szCs w:val="21"/>
                    </w:rPr>
                  </w:rPrChange>
                </w:rPr>
                <w:t>HotelDao.getRoomList</w:t>
              </w:r>
            </w:ins>
          </w:p>
        </w:tc>
        <w:tc>
          <w:tcPr>
            <w:tcW w:w="3379" w:type="pct"/>
            <w:gridSpan w:val="2"/>
            <w:tcPrChange w:id="8406" w:author="蔚滢璐" w:date="2017-01-02T13:29:00Z">
              <w:tcPr>
                <w:tcW w:w="3465" w:type="pct"/>
                <w:gridSpan w:val="2"/>
              </w:tcPr>
            </w:tcPrChange>
          </w:tcPr>
          <w:p w:rsidR="00462959" w:rsidRPr="00224E9F" w:rsidRDefault="00462959" w:rsidP="00462959">
            <w:pPr>
              <w:rPr>
                <w:ins w:id="8407" w:author="蔚滢璐" w:date="2017-01-02T04:23:00Z"/>
                <w:rFonts w:asciiTheme="minorEastAsia" w:hAnsiTheme="minorEastAsia"/>
                <w:sz w:val="21"/>
                <w:szCs w:val="21"/>
                <w:rPrChange w:id="8408" w:author="蔚滢璐" w:date="2017-01-02T12:59:00Z">
                  <w:rPr>
                    <w:ins w:id="8409" w:author="蔚滢璐" w:date="2017-01-02T04:23:00Z"/>
                    <w:sz w:val="21"/>
                    <w:szCs w:val="21"/>
                  </w:rPr>
                </w:rPrChange>
              </w:rPr>
            </w:pPr>
            <w:ins w:id="8410" w:author="蔚滢璐" w:date="2017-01-02T04:2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41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得到酒店房间的持久化对象列表</w:t>
              </w:r>
            </w:ins>
          </w:p>
        </w:tc>
      </w:tr>
      <w:tr w:rsidR="00224E9F" w:rsidRPr="00224E9F" w:rsidTr="00F52417">
        <w:trPr>
          <w:ins w:id="8412" w:author="蔚滢璐" w:date="2017-01-02T04:23:00Z"/>
        </w:trPr>
        <w:tc>
          <w:tcPr>
            <w:tcW w:w="1621" w:type="pct"/>
            <w:tcPrChange w:id="8413" w:author="蔚滢璐" w:date="2017-01-02T13:29:00Z">
              <w:tcPr>
                <w:tcW w:w="1535" w:type="pct"/>
              </w:tcPr>
            </w:tcPrChange>
          </w:tcPr>
          <w:p w:rsidR="00462959" w:rsidRPr="00224E9F" w:rsidRDefault="00462959" w:rsidP="00462959">
            <w:pPr>
              <w:rPr>
                <w:ins w:id="8414" w:author="蔚滢璐" w:date="2017-01-02T04:23:00Z"/>
                <w:rFonts w:asciiTheme="minorEastAsia" w:hAnsiTheme="minorEastAsia"/>
                <w:sz w:val="21"/>
                <w:szCs w:val="21"/>
                <w:rPrChange w:id="8415" w:author="蔚滢璐" w:date="2017-01-02T12:59:00Z">
                  <w:rPr>
                    <w:ins w:id="8416" w:author="蔚滢璐" w:date="2017-01-02T04:23:00Z"/>
                    <w:sz w:val="21"/>
                    <w:szCs w:val="21"/>
                  </w:rPr>
                </w:rPrChange>
              </w:rPr>
            </w:pPr>
            <w:ins w:id="8417" w:author="蔚滢璐" w:date="2017-01-02T04:23:00Z">
              <w:r w:rsidRPr="00224E9F">
                <w:rPr>
                  <w:rFonts w:asciiTheme="minorEastAsia" w:hAnsiTheme="minorEastAsia"/>
                  <w:sz w:val="21"/>
                  <w:szCs w:val="21"/>
                  <w:rPrChange w:id="8418" w:author="蔚滢璐" w:date="2017-01-02T12:59:00Z">
                    <w:rPr>
                      <w:sz w:val="21"/>
                      <w:szCs w:val="21"/>
                    </w:rPr>
                  </w:rPrChange>
                </w:rPr>
                <w:t>HotelDao.addSpecialRoom</w:t>
              </w:r>
            </w:ins>
          </w:p>
        </w:tc>
        <w:tc>
          <w:tcPr>
            <w:tcW w:w="3379" w:type="pct"/>
            <w:gridSpan w:val="2"/>
            <w:tcPrChange w:id="8419" w:author="蔚滢璐" w:date="2017-01-02T13:29:00Z">
              <w:tcPr>
                <w:tcW w:w="3465" w:type="pct"/>
                <w:gridSpan w:val="2"/>
              </w:tcPr>
            </w:tcPrChange>
          </w:tcPr>
          <w:p w:rsidR="00462959" w:rsidRPr="00224E9F" w:rsidRDefault="00462959" w:rsidP="00462959">
            <w:pPr>
              <w:rPr>
                <w:ins w:id="8420" w:author="蔚滢璐" w:date="2017-01-02T04:23:00Z"/>
                <w:rFonts w:asciiTheme="minorEastAsia" w:hAnsiTheme="minorEastAsia"/>
                <w:sz w:val="21"/>
                <w:szCs w:val="21"/>
                <w:rPrChange w:id="8421" w:author="蔚滢璐" w:date="2017-01-02T12:59:00Z">
                  <w:rPr>
                    <w:ins w:id="8422" w:author="蔚滢璐" w:date="2017-01-02T04:23:00Z"/>
                    <w:sz w:val="21"/>
                    <w:szCs w:val="21"/>
                  </w:rPr>
                </w:rPrChange>
              </w:rPr>
            </w:pPr>
            <w:ins w:id="8423" w:author="蔚滢璐" w:date="2017-01-02T04:2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42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增加</w:t>
              </w:r>
            </w:ins>
            <w:ins w:id="8425" w:author="蔚滢璐" w:date="2017-01-02T04:2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42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酒店</w:t>
              </w:r>
            </w:ins>
            <w:ins w:id="8427" w:author="蔚滢璐" w:date="2017-01-02T04:2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42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房间类型</w:t>
              </w:r>
            </w:ins>
          </w:p>
        </w:tc>
      </w:tr>
      <w:tr w:rsidR="00224E9F" w:rsidRPr="00224E9F" w:rsidTr="00F52417">
        <w:trPr>
          <w:ins w:id="8429" w:author="蔚滢璐" w:date="2017-01-02T04:23:00Z"/>
        </w:trPr>
        <w:tc>
          <w:tcPr>
            <w:tcW w:w="1621" w:type="pct"/>
            <w:tcPrChange w:id="8430" w:author="蔚滢璐" w:date="2017-01-02T13:29:00Z">
              <w:tcPr>
                <w:tcW w:w="1535" w:type="pct"/>
              </w:tcPr>
            </w:tcPrChange>
          </w:tcPr>
          <w:p w:rsidR="00462959" w:rsidRPr="00224E9F" w:rsidRDefault="00462959" w:rsidP="00462959">
            <w:pPr>
              <w:rPr>
                <w:ins w:id="8431" w:author="蔚滢璐" w:date="2017-01-02T04:23:00Z"/>
                <w:rFonts w:asciiTheme="minorEastAsia" w:hAnsiTheme="minorEastAsia"/>
                <w:sz w:val="21"/>
                <w:szCs w:val="21"/>
                <w:rPrChange w:id="8432" w:author="蔚滢璐" w:date="2017-01-02T12:59:00Z">
                  <w:rPr>
                    <w:ins w:id="8433" w:author="蔚滢璐" w:date="2017-01-02T04:23:00Z"/>
                    <w:sz w:val="21"/>
                    <w:szCs w:val="21"/>
                  </w:rPr>
                </w:rPrChange>
              </w:rPr>
            </w:pPr>
            <w:ins w:id="8434" w:author="蔚滢璐" w:date="2017-01-02T04:23:00Z">
              <w:r w:rsidRPr="00224E9F">
                <w:rPr>
                  <w:rFonts w:asciiTheme="minorEastAsia" w:hAnsiTheme="minorEastAsia"/>
                  <w:sz w:val="21"/>
                  <w:szCs w:val="21"/>
                  <w:rPrChange w:id="8435" w:author="蔚滢璐" w:date="2017-01-02T12:59:00Z">
                    <w:rPr>
                      <w:sz w:val="21"/>
                      <w:szCs w:val="21"/>
                    </w:rPr>
                  </w:rPrChange>
                </w:rPr>
                <w:t>HotelDao.deleteSpecial</w:t>
              </w:r>
            </w:ins>
            <w:ins w:id="8436" w:author="蔚滢璐" w:date="2017-01-02T04:24:00Z">
              <w:r w:rsidRPr="00224E9F">
                <w:rPr>
                  <w:rFonts w:asciiTheme="minorEastAsia" w:hAnsiTheme="minorEastAsia"/>
                  <w:sz w:val="21"/>
                  <w:szCs w:val="21"/>
                  <w:rPrChange w:id="8437" w:author="蔚滢璐" w:date="2017-01-02T12:59:00Z">
                    <w:rPr>
                      <w:sz w:val="21"/>
                      <w:szCs w:val="21"/>
                    </w:rPr>
                  </w:rPrChange>
                </w:rPr>
                <w:t>Room</w:t>
              </w:r>
            </w:ins>
          </w:p>
        </w:tc>
        <w:tc>
          <w:tcPr>
            <w:tcW w:w="3379" w:type="pct"/>
            <w:gridSpan w:val="2"/>
            <w:tcPrChange w:id="8438" w:author="蔚滢璐" w:date="2017-01-02T13:29:00Z">
              <w:tcPr>
                <w:tcW w:w="3465" w:type="pct"/>
                <w:gridSpan w:val="2"/>
              </w:tcPr>
            </w:tcPrChange>
          </w:tcPr>
          <w:p w:rsidR="00462959" w:rsidRPr="00224E9F" w:rsidRDefault="00F52417" w:rsidP="00462959">
            <w:pPr>
              <w:rPr>
                <w:ins w:id="8439" w:author="蔚滢璐" w:date="2017-01-02T04:23:00Z"/>
                <w:rFonts w:asciiTheme="minorEastAsia" w:hAnsiTheme="minorEastAsia"/>
                <w:sz w:val="21"/>
                <w:szCs w:val="21"/>
                <w:rPrChange w:id="8440" w:author="蔚滢璐" w:date="2017-01-02T12:59:00Z">
                  <w:rPr>
                    <w:ins w:id="8441" w:author="蔚滢璐" w:date="2017-01-02T04:23:00Z"/>
                    <w:sz w:val="21"/>
                    <w:szCs w:val="21"/>
                  </w:rPr>
                </w:rPrChange>
              </w:rPr>
            </w:pPr>
            <w:ins w:id="8442" w:author="蔚滢璐" w:date="2017-01-02T04:25:00Z">
              <w:r>
                <w:rPr>
                  <w:rFonts w:asciiTheme="minorEastAsia" w:hAnsiTheme="minorEastAsia" w:hint="eastAsia"/>
                  <w:sz w:val="21"/>
                  <w:szCs w:val="21"/>
                </w:rPr>
                <w:t>删除</w:t>
              </w:r>
            </w:ins>
            <w:ins w:id="8443" w:author="蔚滢璐" w:date="2017-01-02T13:29:00Z">
              <w:r>
                <w:rPr>
                  <w:rFonts w:asciiTheme="minorEastAsia" w:hAnsiTheme="minorEastAsia" w:hint="eastAsia"/>
                  <w:sz w:val="21"/>
                  <w:szCs w:val="21"/>
                </w:rPr>
                <w:t>酒店</w:t>
              </w:r>
            </w:ins>
            <w:ins w:id="8444" w:author="蔚滢璐" w:date="2017-01-02T04:25:00Z">
              <w:r w:rsidR="00462959" w:rsidRPr="00224E9F">
                <w:rPr>
                  <w:rFonts w:asciiTheme="minorEastAsia" w:hAnsiTheme="minorEastAsia" w:hint="eastAsia"/>
                  <w:sz w:val="21"/>
                  <w:szCs w:val="21"/>
                  <w:rPrChange w:id="844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房间类型</w:t>
              </w:r>
            </w:ins>
          </w:p>
        </w:tc>
      </w:tr>
    </w:tbl>
    <w:p w:rsidR="006E06D2" w:rsidRPr="00224E9F" w:rsidRDefault="006E06D2">
      <w:pPr>
        <w:pStyle w:val="a3"/>
        <w:ind w:left="1418" w:firstLineChars="0" w:firstLine="0"/>
        <w:rPr>
          <w:rFonts w:asciiTheme="minorEastAsia" w:hAnsiTheme="minorEastAsia"/>
          <w:sz w:val="21"/>
          <w:szCs w:val="21"/>
          <w:rPrChange w:id="8446" w:author="蔚滢璐" w:date="2017-01-02T12:59:00Z">
            <w:rPr>
              <w:sz w:val="21"/>
              <w:szCs w:val="21"/>
            </w:rPr>
          </w:rPrChange>
        </w:rPr>
        <w:pPrChange w:id="8447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4930B2" w:rsidRPr="00224E9F" w:rsidRDefault="005B35C6" w:rsidP="004930B2">
      <w:pPr>
        <w:pStyle w:val="a3"/>
        <w:numPr>
          <w:ilvl w:val="2"/>
          <w:numId w:val="10"/>
        </w:numPr>
        <w:ind w:firstLineChars="0"/>
        <w:outlineLvl w:val="2"/>
        <w:rPr>
          <w:ins w:id="8448" w:author="蔚滢璐" w:date="2017-01-01T17:31:00Z"/>
          <w:rFonts w:asciiTheme="minorEastAsia" w:hAnsiTheme="minorEastAsia"/>
          <w:sz w:val="21"/>
          <w:szCs w:val="21"/>
          <w:rPrChange w:id="8449" w:author="蔚滢璐" w:date="2017-01-02T12:59:00Z">
            <w:rPr>
              <w:ins w:id="8450" w:author="蔚滢璐" w:date="2017-01-01T17:31:00Z"/>
              <w:sz w:val="21"/>
              <w:szCs w:val="21"/>
            </w:rPr>
          </w:rPrChange>
        </w:rPr>
      </w:pPr>
      <w:bookmarkStart w:id="8451" w:name="_Toc471124381"/>
      <w:bookmarkStart w:id="8452" w:name="_Toc471124727"/>
      <w:ins w:id="8453" w:author="蔚滢璐" w:date="2017-01-01T17:32:00Z">
        <w:r w:rsidRPr="00224E9F">
          <w:rPr>
            <w:rFonts w:asciiTheme="minorEastAsia" w:hAnsiTheme="minorEastAsia"/>
            <w:sz w:val="21"/>
            <w:szCs w:val="21"/>
            <w:rPrChange w:id="8454" w:author="蔚滢璐" w:date="2017-01-02T12:59:00Z">
              <w:rPr>
                <w:sz w:val="21"/>
                <w:szCs w:val="21"/>
              </w:rPr>
            </w:rPrChange>
          </w:rPr>
          <w:t>o</w:t>
        </w:r>
      </w:ins>
      <w:del w:id="8455" w:author="蔚滢璐" w:date="2017-01-01T17:32:00Z">
        <w:r w:rsidRPr="00224E9F" w:rsidDel="005B35C6">
          <w:rPr>
            <w:rFonts w:asciiTheme="minorEastAsia" w:hAnsiTheme="minorEastAsia"/>
            <w:sz w:val="21"/>
            <w:szCs w:val="21"/>
            <w:rPrChange w:id="8456" w:author="蔚滢璐" w:date="2017-01-02T12:59:00Z">
              <w:rPr>
                <w:sz w:val="21"/>
                <w:szCs w:val="21"/>
              </w:rPr>
            </w:rPrChange>
          </w:rPr>
          <w:delText>O</w:delText>
        </w:r>
      </w:del>
      <w:r w:rsidRPr="00224E9F">
        <w:rPr>
          <w:rFonts w:asciiTheme="minorEastAsia" w:hAnsiTheme="minorEastAsia"/>
          <w:sz w:val="21"/>
          <w:szCs w:val="21"/>
          <w:rPrChange w:id="8457" w:author="蔚滢璐" w:date="2017-01-02T12:59:00Z">
            <w:rPr>
              <w:sz w:val="21"/>
              <w:szCs w:val="21"/>
            </w:rPr>
          </w:rPrChange>
        </w:rPr>
        <w:t xml:space="preserve">rder </w:t>
      </w:r>
      <w:r w:rsidRPr="00224E9F">
        <w:rPr>
          <w:rFonts w:asciiTheme="minorEastAsia" w:hAnsiTheme="minorEastAsia" w:hint="eastAsia"/>
          <w:sz w:val="21"/>
          <w:szCs w:val="21"/>
          <w:rPrChange w:id="8458" w:author="蔚滢璐" w:date="2017-01-02T12:59:00Z">
            <w:rPr>
              <w:rFonts w:hint="eastAsia"/>
              <w:sz w:val="21"/>
              <w:szCs w:val="21"/>
            </w:rPr>
          </w:rPrChange>
        </w:rPr>
        <w:t>模块</w:t>
      </w:r>
      <w:bookmarkEnd w:id="8451"/>
      <w:bookmarkEnd w:id="8452"/>
    </w:p>
    <w:p w:rsidR="00985A0E" w:rsidRPr="00224E9F" w:rsidRDefault="005B35C6">
      <w:pPr>
        <w:pStyle w:val="a3"/>
        <w:numPr>
          <w:ilvl w:val="0"/>
          <w:numId w:val="23"/>
        </w:numPr>
        <w:ind w:firstLineChars="0"/>
        <w:rPr>
          <w:ins w:id="8459" w:author="蔚滢璐" w:date="2017-01-01T23:59:00Z"/>
          <w:rFonts w:asciiTheme="minorEastAsia" w:hAnsiTheme="minorEastAsia"/>
          <w:sz w:val="21"/>
          <w:szCs w:val="21"/>
          <w:rPrChange w:id="8460" w:author="蔚滢璐" w:date="2017-01-02T12:59:00Z">
            <w:rPr>
              <w:ins w:id="8461" w:author="蔚滢璐" w:date="2017-01-01T23:59:00Z"/>
              <w:sz w:val="21"/>
              <w:szCs w:val="21"/>
            </w:rPr>
          </w:rPrChange>
        </w:rPr>
      </w:pPr>
      <w:ins w:id="8462" w:author="蔚滢璐" w:date="2017-01-01T17:31:00Z">
        <w:r w:rsidRPr="00224E9F">
          <w:rPr>
            <w:rFonts w:asciiTheme="minorEastAsia" w:hAnsiTheme="minorEastAsia" w:hint="eastAsia"/>
            <w:sz w:val="21"/>
            <w:szCs w:val="21"/>
            <w:rPrChange w:id="8463" w:author="蔚滢璐" w:date="2017-01-02T12:59:00Z">
              <w:rPr>
                <w:rFonts w:hint="eastAsia"/>
                <w:sz w:val="21"/>
                <w:szCs w:val="21"/>
              </w:rPr>
            </w:rPrChange>
          </w:rPr>
          <w:t>模块概述</w:t>
        </w:r>
      </w:ins>
    </w:p>
    <w:p w:rsidR="00985A0E" w:rsidRPr="00224E9F" w:rsidRDefault="00985A0E">
      <w:pPr>
        <w:ind w:left="1417" w:firstLine="420"/>
        <w:rPr>
          <w:ins w:id="8464" w:author="蔚滢璐" w:date="2017-01-01T23:59:00Z"/>
          <w:rFonts w:asciiTheme="minorEastAsia" w:hAnsiTheme="minorEastAsia"/>
          <w:sz w:val="21"/>
          <w:szCs w:val="21"/>
          <w:rPrChange w:id="8465" w:author="蔚滢璐" w:date="2017-01-02T12:59:00Z">
            <w:rPr>
              <w:ins w:id="8466" w:author="蔚滢璐" w:date="2017-01-01T23:59:00Z"/>
            </w:rPr>
          </w:rPrChange>
        </w:rPr>
        <w:pPrChange w:id="8467" w:author="蔚滢璐" w:date="2017-01-01T23:59:00Z">
          <w:pPr>
            <w:pStyle w:val="a3"/>
            <w:numPr>
              <w:numId w:val="23"/>
            </w:numPr>
            <w:ind w:left="2137" w:firstLineChars="0" w:hanging="720"/>
          </w:pPr>
        </w:pPrChange>
      </w:pPr>
      <w:ins w:id="8468" w:author="蔚滢璐" w:date="2017-01-01T23:59:00Z">
        <w:r w:rsidRPr="00224E9F">
          <w:rPr>
            <w:rFonts w:asciiTheme="minorEastAsia" w:hAnsiTheme="minorEastAsia" w:hint="eastAsia"/>
            <w:sz w:val="21"/>
            <w:szCs w:val="21"/>
            <w:rPrChange w:id="8469" w:author="蔚滢璐" w:date="2017-01-02T12:59:00Z">
              <w:rPr>
                <w:rFonts w:hint="eastAsia"/>
              </w:rPr>
            </w:rPrChange>
          </w:rPr>
          <w:t>逻辑层</w:t>
        </w:r>
        <w:r w:rsidRPr="00224E9F">
          <w:rPr>
            <w:rFonts w:asciiTheme="minorEastAsia" w:hAnsiTheme="minorEastAsia"/>
            <w:sz w:val="21"/>
            <w:szCs w:val="21"/>
            <w:rPrChange w:id="8470" w:author="蔚滢璐" w:date="2017-01-02T12:59:00Z">
              <w:rPr/>
            </w:rPrChange>
          </w:rPr>
          <w:t>order</w:t>
        </w:r>
        <w:r w:rsidRPr="00224E9F">
          <w:rPr>
            <w:rFonts w:asciiTheme="minorEastAsia" w:hAnsiTheme="minorEastAsia" w:hint="eastAsia"/>
            <w:sz w:val="21"/>
            <w:szCs w:val="21"/>
            <w:rPrChange w:id="8471" w:author="蔚滢璐" w:date="2017-01-02T12:59:00Z">
              <w:rPr>
                <w:rFonts w:hint="eastAsia"/>
              </w:rPr>
            </w:rPrChange>
          </w:rPr>
          <w:t>模块承担的需求参见需求规格说明文档功能需求及相关非功能需求</w:t>
        </w:r>
      </w:ins>
    </w:p>
    <w:p w:rsidR="00985A0E" w:rsidRPr="00224E9F" w:rsidRDefault="00985A0E">
      <w:pPr>
        <w:ind w:left="1417" w:firstLine="420"/>
        <w:rPr>
          <w:ins w:id="8472" w:author="蔚滢璐" w:date="2017-01-01T23:59:00Z"/>
          <w:rFonts w:asciiTheme="minorEastAsia" w:hAnsiTheme="minorEastAsia"/>
          <w:sz w:val="21"/>
          <w:szCs w:val="21"/>
          <w:rPrChange w:id="8473" w:author="蔚滢璐" w:date="2017-01-02T12:59:00Z">
            <w:rPr>
              <w:ins w:id="8474" w:author="蔚滢璐" w:date="2017-01-01T23:59:00Z"/>
            </w:rPr>
          </w:rPrChange>
        </w:rPr>
        <w:pPrChange w:id="8475" w:author="蔚滢璐" w:date="2017-01-01T23:59:00Z">
          <w:pPr>
            <w:pStyle w:val="a3"/>
            <w:numPr>
              <w:numId w:val="23"/>
            </w:numPr>
            <w:ind w:left="2137" w:firstLineChars="0" w:hanging="720"/>
          </w:pPr>
        </w:pPrChange>
      </w:pPr>
      <w:ins w:id="8476" w:author="蔚滢璐" w:date="2017-01-01T23:59:00Z">
        <w:r w:rsidRPr="00224E9F">
          <w:rPr>
            <w:rFonts w:asciiTheme="minorEastAsia" w:hAnsiTheme="minorEastAsia" w:hint="eastAsia"/>
            <w:sz w:val="21"/>
            <w:szCs w:val="21"/>
            <w:rPrChange w:id="8477" w:author="蔚滢璐" w:date="2017-01-02T12:59:00Z">
              <w:rPr>
                <w:rFonts w:hint="eastAsia"/>
              </w:rPr>
            </w:rPrChange>
          </w:rPr>
          <w:t>逻辑层</w:t>
        </w:r>
        <w:r w:rsidRPr="00224E9F">
          <w:rPr>
            <w:rFonts w:asciiTheme="minorEastAsia" w:hAnsiTheme="minorEastAsia"/>
            <w:sz w:val="21"/>
            <w:szCs w:val="21"/>
            <w:rPrChange w:id="8478" w:author="蔚滢璐" w:date="2017-01-02T12:59:00Z">
              <w:rPr/>
            </w:rPrChange>
          </w:rPr>
          <w:t>order</w:t>
        </w:r>
        <w:r w:rsidRPr="00224E9F">
          <w:rPr>
            <w:rFonts w:asciiTheme="minorEastAsia" w:hAnsiTheme="minorEastAsia" w:hint="eastAsia"/>
            <w:sz w:val="21"/>
            <w:szCs w:val="21"/>
            <w:rPrChange w:id="8479" w:author="蔚滢璐" w:date="2017-01-02T12:59:00Z">
              <w:rPr>
                <w:rFonts w:hint="eastAsia"/>
              </w:rPr>
            </w:rPrChange>
          </w:rPr>
          <w:t>模块的职责及接口参见软件系统结构描述文档</w:t>
        </w:r>
      </w:ins>
    </w:p>
    <w:p w:rsidR="00985A0E" w:rsidRPr="00224E9F" w:rsidRDefault="00985A0E">
      <w:pPr>
        <w:pStyle w:val="a3"/>
        <w:ind w:left="2137" w:firstLineChars="0" w:firstLine="0"/>
        <w:rPr>
          <w:ins w:id="8480" w:author="蔚滢璐" w:date="2017-01-01T23:58:00Z"/>
          <w:rFonts w:asciiTheme="minorEastAsia" w:hAnsiTheme="minorEastAsia"/>
          <w:sz w:val="21"/>
          <w:szCs w:val="21"/>
          <w:rPrChange w:id="8481" w:author="蔚滢璐" w:date="2017-01-02T12:59:00Z">
            <w:rPr>
              <w:ins w:id="8482" w:author="蔚滢璐" w:date="2017-01-01T23:58:00Z"/>
              <w:sz w:val="21"/>
              <w:szCs w:val="21"/>
            </w:rPr>
          </w:rPrChange>
        </w:rPr>
        <w:pPrChange w:id="8483" w:author="蔚滢璐" w:date="2017-01-01T23:59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985A0E" w:rsidRPr="00224E9F" w:rsidRDefault="00985A0E">
      <w:pPr>
        <w:pStyle w:val="a3"/>
        <w:numPr>
          <w:ilvl w:val="0"/>
          <w:numId w:val="23"/>
        </w:numPr>
        <w:ind w:firstLineChars="0"/>
        <w:rPr>
          <w:ins w:id="8484" w:author="蔚滢璐" w:date="2017-01-02T00:00:00Z"/>
          <w:rFonts w:asciiTheme="minorEastAsia" w:hAnsiTheme="minorEastAsia"/>
          <w:sz w:val="21"/>
          <w:szCs w:val="21"/>
          <w:rPrChange w:id="8485" w:author="蔚滢璐" w:date="2017-01-02T12:59:00Z">
            <w:rPr>
              <w:ins w:id="8486" w:author="蔚滢璐" w:date="2017-01-02T00:00:00Z"/>
              <w:sz w:val="21"/>
              <w:szCs w:val="21"/>
            </w:rPr>
          </w:rPrChange>
        </w:rPr>
        <w:pPrChange w:id="8487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8488" w:author="蔚滢璐" w:date="2017-01-01T23:58:00Z">
        <w:r w:rsidRPr="00224E9F">
          <w:rPr>
            <w:rFonts w:asciiTheme="minorEastAsia" w:hAnsiTheme="minorEastAsia" w:hint="eastAsia"/>
            <w:sz w:val="21"/>
            <w:szCs w:val="21"/>
            <w:rPrChange w:id="8489" w:author="蔚滢璐" w:date="2017-01-02T12:59:00Z">
              <w:rPr>
                <w:rFonts w:hint="eastAsia"/>
                <w:sz w:val="21"/>
                <w:szCs w:val="21"/>
              </w:rPr>
            </w:rPrChange>
          </w:rPr>
          <w:t>整体结构</w:t>
        </w:r>
      </w:ins>
    </w:p>
    <w:p w:rsidR="0054247C" w:rsidRPr="00224E9F" w:rsidRDefault="0054247C">
      <w:pPr>
        <w:ind w:left="1417" w:firstLine="420"/>
        <w:rPr>
          <w:ins w:id="8490" w:author="蔚滢璐" w:date="2017-01-02T00:00:00Z"/>
          <w:rFonts w:asciiTheme="minorEastAsia" w:hAnsiTheme="minorEastAsia"/>
          <w:sz w:val="21"/>
          <w:szCs w:val="21"/>
          <w:rPrChange w:id="8491" w:author="蔚滢璐" w:date="2017-01-02T12:59:00Z">
            <w:rPr>
              <w:ins w:id="8492" w:author="蔚滢璐" w:date="2017-01-02T00:00:00Z"/>
            </w:rPr>
          </w:rPrChange>
        </w:rPr>
        <w:pPrChange w:id="8493" w:author="蔚滢璐" w:date="2017-01-02T00:00:00Z">
          <w:pPr>
            <w:pStyle w:val="a3"/>
            <w:numPr>
              <w:numId w:val="23"/>
            </w:numPr>
            <w:ind w:left="2137" w:firstLineChars="0" w:hanging="720"/>
          </w:pPr>
        </w:pPrChange>
      </w:pPr>
      <w:ins w:id="8494" w:author="蔚滢璐" w:date="2017-01-02T00:00:00Z">
        <w:r w:rsidRPr="00224E9F">
          <w:rPr>
            <w:rFonts w:asciiTheme="minorEastAsia" w:hAnsiTheme="minorEastAsia"/>
            <w:sz w:val="21"/>
            <w:szCs w:val="21"/>
            <w:rPrChange w:id="8495" w:author="蔚滢璐" w:date="2017-01-02T12:59:00Z">
              <w:rPr/>
            </w:rPrChange>
          </w:rPr>
          <w:t>order</w:t>
        </w:r>
        <w:r w:rsidRPr="00224E9F">
          <w:rPr>
            <w:rFonts w:asciiTheme="minorEastAsia" w:hAnsiTheme="minorEastAsia" w:hint="eastAsia"/>
            <w:sz w:val="21"/>
            <w:szCs w:val="21"/>
            <w:rPrChange w:id="8496" w:author="蔚滢璐" w:date="2017-01-02T12:59:00Z">
              <w:rPr>
                <w:rFonts w:hint="eastAsia"/>
              </w:rPr>
            </w:rPrChange>
          </w:rPr>
          <w:t>模块向上层提供</w:t>
        </w:r>
        <w:r w:rsidRPr="00224E9F">
          <w:rPr>
            <w:rFonts w:asciiTheme="minorEastAsia" w:hAnsiTheme="minorEastAsia"/>
            <w:sz w:val="21"/>
            <w:szCs w:val="21"/>
            <w:rPrChange w:id="8497" w:author="蔚滢璐" w:date="2017-01-02T12:59:00Z">
              <w:rPr/>
            </w:rPrChange>
          </w:rPr>
          <w:t xml:space="preserve">OrderForUser, OrderForHotel, OrderForWebsite </w:t>
        </w:r>
        <w:r w:rsidRPr="00224E9F">
          <w:rPr>
            <w:rFonts w:asciiTheme="minorEastAsia" w:hAnsiTheme="minorEastAsia" w:hint="eastAsia"/>
            <w:sz w:val="21"/>
            <w:szCs w:val="21"/>
            <w:rPrChange w:id="8498" w:author="蔚滢璐" w:date="2017-01-02T12:59:00Z">
              <w:rPr>
                <w:rFonts w:hint="eastAsia"/>
              </w:rPr>
            </w:rPrChange>
          </w:rPr>
          <w:t>三个接口，分别向用户、酒店、及网站提供服务。有相应的</w:t>
        </w:r>
        <w:r w:rsidRPr="00224E9F">
          <w:rPr>
            <w:rFonts w:asciiTheme="minorEastAsia" w:hAnsiTheme="minorEastAsia"/>
            <w:sz w:val="21"/>
            <w:szCs w:val="21"/>
            <w:rPrChange w:id="8499" w:author="蔚滢璐" w:date="2017-01-02T12:59:00Z">
              <w:rPr/>
            </w:rPrChange>
          </w:rPr>
          <w:t xml:space="preserve">OrderForUser Cotroller, OrderForHotelController, OrderForWebsiteController </w:t>
        </w:r>
        <w:r w:rsidRPr="00224E9F">
          <w:rPr>
            <w:rFonts w:asciiTheme="minorEastAsia" w:hAnsiTheme="minorEastAsia" w:hint="eastAsia"/>
            <w:sz w:val="21"/>
            <w:szCs w:val="21"/>
            <w:rPrChange w:id="8500" w:author="蔚滢璐" w:date="2017-01-02T12:59:00Z">
              <w:rPr>
                <w:rFonts w:hint="eastAsia"/>
              </w:rPr>
            </w:rPrChange>
          </w:rPr>
          <w:t>实现相应的服务。为了消除</w:t>
        </w:r>
        <w:r w:rsidRPr="00224E9F">
          <w:rPr>
            <w:rFonts w:asciiTheme="minorEastAsia" w:hAnsiTheme="minorEastAsia"/>
            <w:sz w:val="21"/>
            <w:szCs w:val="21"/>
            <w:rPrChange w:id="8501" w:author="蔚滢璐" w:date="2017-01-02T12:59:00Z">
              <w:rPr/>
            </w:rPrChange>
          </w:rPr>
          <w:t>order</w:t>
        </w:r>
        <w:r w:rsidRPr="00224E9F">
          <w:rPr>
            <w:rFonts w:asciiTheme="minorEastAsia" w:hAnsiTheme="minorEastAsia" w:hint="eastAsia"/>
            <w:sz w:val="21"/>
            <w:szCs w:val="21"/>
            <w:rPrChange w:id="8502" w:author="蔚滢璐" w:date="2017-01-02T12:59:00Z">
              <w:rPr>
                <w:rFonts w:hint="eastAsia"/>
              </w:rPr>
            </w:rPrChange>
          </w:rPr>
          <w:t>模块与</w:t>
        </w:r>
        <w:r w:rsidRPr="00224E9F">
          <w:rPr>
            <w:rFonts w:asciiTheme="minorEastAsia" w:hAnsiTheme="minorEastAsia"/>
            <w:sz w:val="21"/>
            <w:szCs w:val="21"/>
            <w:rPrChange w:id="8503" w:author="蔚滢璐" w:date="2017-01-02T12:59:00Z">
              <w:rPr/>
            </w:rPrChange>
          </w:rPr>
          <w:t>user</w:t>
        </w:r>
        <w:r w:rsidRPr="00224E9F">
          <w:rPr>
            <w:rFonts w:asciiTheme="minorEastAsia" w:hAnsiTheme="minorEastAsia" w:hint="eastAsia"/>
            <w:sz w:val="21"/>
            <w:szCs w:val="21"/>
            <w:rPrChange w:id="8504" w:author="蔚滢璐" w:date="2017-01-02T12:59:00Z">
              <w:rPr>
                <w:rFonts w:hint="eastAsia"/>
              </w:rPr>
            </w:rPrChange>
          </w:rPr>
          <w:t>模块的双向依赖，增加了</w:t>
        </w:r>
        <w:r w:rsidRPr="00224E9F">
          <w:rPr>
            <w:rFonts w:asciiTheme="minorEastAsia" w:hAnsiTheme="minorEastAsia"/>
            <w:sz w:val="21"/>
            <w:szCs w:val="21"/>
            <w:rPrChange w:id="8505" w:author="蔚滢璐" w:date="2017-01-02T12:59:00Z">
              <w:rPr/>
            </w:rPrChange>
          </w:rPr>
          <w:t>UserForOrder</w:t>
        </w:r>
        <w:r w:rsidRPr="00224E9F">
          <w:rPr>
            <w:rFonts w:asciiTheme="minorEastAsia" w:hAnsiTheme="minorEastAsia" w:hint="eastAsia"/>
            <w:sz w:val="21"/>
            <w:szCs w:val="21"/>
            <w:rPrChange w:id="8506" w:author="蔚滢璐" w:date="2017-01-02T12:59:00Z">
              <w:rPr>
                <w:rFonts w:hint="eastAsia"/>
              </w:rPr>
            </w:rPrChange>
          </w:rPr>
          <w:t>的接口。另外有</w:t>
        </w:r>
        <w:r w:rsidRPr="00224E9F">
          <w:rPr>
            <w:rFonts w:asciiTheme="minorEastAsia" w:hAnsiTheme="minorEastAsia"/>
            <w:sz w:val="21"/>
            <w:szCs w:val="21"/>
            <w:rPrChange w:id="8507" w:author="蔚滢璐" w:date="2017-01-02T12:59:00Z">
              <w:rPr/>
            </w:rPrChange>
          </w:rPr>
          <w:t>Order</w:t>
        </w:r>
        <w:r w:rsidRPr="00224E9F">
          <w:rPr>
            <w:rFonts w:asciiTheme="minorEastAsia" w:hAnsiTheme="minorEastAsia" w:hint="eastAsia"/>
            <w:sz w:val="21"/>
            <w:szCs w:val="21"/>
            <w:rPrChange w:id="8508" w:author="蔚滢璐" w:date="2017-01-02T12:59:00Z">
              <w:rPr>
                <w:rFonts w:hint="eastAsia"/>
              </w:rPr>
            </w:rPrChange>
          </w:rPr>
          <w:t>的领域模型对象处理与订单有关的生成、执行、撤销、撤销异常的操作。</w:t>
        </w:r>
      </w:ins>
    </w:p>
    <w:p w:rsidR="0054247C" w:rsidRPr="00224E9F" w:rsidRDefault="0054247C">
      <w:pPr>
        <w:ind w:left="420" w:firstLine="420"/>
        <w:rPr>
          <w:ins w:id="8509" w:author="蔚滢璐" w:date="2017-01-02T00:00:00Z"/>
          <w:rFonts w:asciiTheme="minorEastAsia" w:hAnsiTheme="minorEastAsia"/>
          <w:sz w:val="21"/>
          <w:szCs w:val="21"/>
          <w:rPrChange w:id="8510" w:author="蔚滢璐" w:date="2017-01-02T12:59:00Z">
            <w:rPr>
              <w:ins w:id="8511" w:author="蔚滢璐" w:date="2017-01-02T00:00:00Z"/>
            </w:rPr>
          </w:rPrChange>
        </w:rPr>
        <w:pPrChange w:id="8512" w:author="蔚滢璐" w:date="2017-01-02T00:00:00Z">
          <w:pPr>
            <w:pStyle w:val="a3"/>
            <w:numPr>
              <w:numId w:val="23"/>
            </w:numPr>
            <w:ind w:left="2137" w:firstLineChars="0" w:hanging="720"/>
          </w:pPr>
        </w:pPrChange>
      </w:pPr>
      <w:ins w:id="8513" w:author="蔚滢璐" w:date="2017-01-02T00:00:00Z">
        <w:r w:rsidRPr="00224E9F">
          <w:rPr>
            <w:rFonts w:asciiTheme="minorEastAsia" w:hAnsiTheme="minorEastAsia" w:hint="eastAsia"/>
            <w:sz w:val="21"/>
            <w:szCs w:val="21"/>
            <w:rPrChange w:id="8514" w:author="蔚滢璐" w:date="2017-01-02T12:59:00Z">
              <w:rPr>
                <w:rFonts w:hint="eastAsia"/>
              </w:rPr>
            </w:rPrChange>
          </w:rPr>
          <w:t>逻辑层</w:t>
        </w:r>
        <w:r w:rsidRPr="00224E9F">
          <w:rPr>
            <w:rFonts w:asciiTheme="minorEastAsia" w:hAnsiTheme="minorEastAsia"/>
            <w:sz w:val="21"/>
            <w:szCs w:val="21"/>
            <w:rPrChange w:id="8515" w:author="蔚滢璐" w:date="2017-01-02T12:59:00Z">
              <w:rPr/>
            </w:rPrChange>
          </w:rPr>
          <w:t>Order</w:t>
        </w:r>
        <w:r w:rsidRPr="00224E9F">
          <w:rPr>
            <w:rFonts w:asciiTheme="minorEastAsia" w:hAnsiTheme="minorEastAsia" w:hint="eastAsia"/>
            <w:sz w:val="21"/>
            <w:szCs w:val="21"/>
            <w:rPrChange w:id="8516" w:author="蔚滢璐" w:date="2017-01-02T12:59:00Z">
              <w:rPr>
                <w:rFonts w:hint="eastAsia"/>
              </w:rPr>
            </w:rPrChange>
          </w:rPr>
          <w:t>模块各个类的职责如下图所示：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841"/>
        <w:gridCol w:w="5455"/>
      </w:tblGrid>
      <w:tr w:rsidR="00224E9F" w:rsidRPr="00224E9F" w:rsidTr="008E34FA">
        <w:trPr>
          <w:ins w:id="8517" w:author="蔚滢璐" w:date="2017-01-02T00:00:00Z"/>
        </w:trPr>
        <w:tc>
          <w:tcPr>
            <w:tcW w:w="1535" w:type="pct"/>
          </w:tcPr>
          <w:p w:rsidR="0054247C" w:rsidRPr="00224E9F" w:rsidRDefault="0054247C" w:rsidP="008E34FA">
            <w:pPr>
              <w:rPr>
                <w:ins w:id="8518" w:author="蔚滢璐" w:date="2017-01-02T00:00:00Z"/>
                <w:rFonts w:asciiTheme="minorEastAsia" w:hAnsiTheme="minorEastAsia"/>
                <w:sz w:val="21"/>
                <w:szCs w:val="21"/>
                <w:rPrChange w:id="8519" w:author="蔚滢璐" w:date="2017-01-02T12:59:00Z">
                  <w:rPr>
                    <w:ins w:id="8520" w:author="蔚滢璐" w:date="2017-01-02T00:00:00Z"/>
                    <w:sz w:val="21"/>
                    <w:szCs w:val="21"/>
                  </w:rPr>
                </w:rPrChange>
              </w:rPr>
            </w:pPr>
            <w:ins w:id="8521" w:author="蔚滢璐" w:date="2017-01-02T00:0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52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模块</w:t>
              </w:r>
            </w:ins>
          </w:p>
        </w:tc>
        <w:tc>
          <w:tcPr>
            <w:tcW w:w="3465" w:type="pct"/>
          </w:tcPr>
          <w:p w:rsidR="0054247C" w:rsidRPr="00224E9F" w:rsidRDefault="0054247C" w:rsidP="008E34FA">
            <w:pPr>
              <w:rPr>
                <w:ins w:id="8523" w:author="蔚滢璐" w:date="2017-01-02T00:00:00Z"/>
                <w:rFonts w:asciiTheme="minorEastAsia" w:hAnsiTheme="minorEastAsia"/>
                <w:sz w:val="21"/>
                <w:szCs w:val="21"/>
                <w:rPrChange w:id="8524" w:author="蔚滢璐" w:date="2017-01-02T12:59:00Z">
                  <w:rPr>
                    <w:ins w:id="8525" w:author="蔚滢璐" w:date="2017-01-02T00:00:00Z"/>
                    <w:sz w:val="21"/>
                    <w:szCs w:val="21"/>
                  </w:rPr>
                </w:rPrChange>
              </w:rPr>
            </w:pPr>
            <w:ins w:id="8526" w:author="蔚滢璐" w:date="2017-01-02T00:0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52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职责</w:t>
              </w:r>
            </w:ins>
          </w:p>
        </w:tc>
      </w:tr>
      <w:tr w:rsidR="00224E9F" w:rsidRPr="00224E9F" w:rsidTr="008E34FA">
        <w:trPr>
          <w:ins w:id="8528" w:author="蔚滢璐" w:date="2017-01-02T00:00:00Z"/>
        </w:trPr>
        <w:tc>
          <w:tcPr>
            <w:tcW w:w="1535" w:type="pct"/>
          </w:tcPr>
          <w:p w:rsidR="0054247C" w:rsidRPr="00224E9F" w:rsidRDefault="0054247C" w:rsidP="008E34FA">
            <w:pPr>
              <w:rPr>
                <w:ins w:id="8529" w:author="蔚滢璐" w:date="2017-01-02T00:00:00Z"/>
                <w:rFonts w:asciiTheme="minorEastAsia" w:hAnsiTheme="minorEastAsia"/>
                <w:sz w:val="21"/>
                <w:szCs w:val="21"/>
                <w:rPrChange w:id="8530" w:author="蔚滢璐" w:date="2017-01-02T12:59:00Z">
                  <w:rPr>
                    <w:ins w:id="8531" w:author="蔚滢璐" w:date="2017-01-02T00:00:00Z"/>
                    <w:sz w:val="21"/>
                    <w:szCs w:val="21"/>
                  </w:rPr>
                </w:rPrChange>
              </w:rPr>
            </w:pPr>
            <w:ins w:id="8532" w:author="蔚滢璐" w:date="2017-01-02T00:00:00Z">
              <w:r w:rsidRPr="00224E9F">
                <w:rPr>
                  <w:rFonts w:asciiTheme="minorEastAsia" w:hAnsiTheme="minorEastAsia"/>
                  <w:sz w:val="21"/>
                  <w:szCs w:val="21"/>
                  <w:rPrChange w:id="8533" w:author="蔚滢璐" w:date="2017-01-02T12:59:00Z">
                    <w:rPr>
                      <w:sz w:val="21"/>
                      <w:szCs w:val="21"/>
                    </w:rPr>
                  </w:rPrChange>
                </w:rPr>
                <w:t>OrderForUserController</w:t>
              </w:r>
            </w:ins>
          </w:p>
        </w:tc>
        <w:tc>
          <w:tcPr>
            <w:tcW w:w="3465" w:type="pct"/>
          </w:tcPr>
          <w:p w:rsidR="0054247C" w:rsidRPr="00224E9F" w:rsidRDefault="0054247C" w:rsidP="008E34FA">
            <w:pPr>
              <w:rPr>
                <w:ins w:id="8534" w:author="蔚滢璐" w:date="2017-01-02T00:00:00Z"/>
                <w:rFonts w:asciiTheme="minorEastAsia" w:hAnsiTheme="minorEastAsia"/>
                <w:sz w:val="21"/>
                <w:szCs w:val="21"/>
                <w:rPrChange w:id="8535" w:author="蔚滢璐" w:date="2017-01-02T12:59:00Z">
                  <w:rPr>
                    <w:ins w:id="8536" w:author="蔚滢璐" w:date="2017-01-02T00:00:00Z"/>
                    <w:sz w:val="21"/>
                    <w:szCs w:val="21"/>
                  </w:rPr>
                </w:rPrChange>
              </w:rPr>
            </w:pPr>
            <w:ins w:id="8537" w:author="蔚滢璐" w:date="2017-01-02T00:0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53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实现用户界面所需的服务</w:t>
              </w:r>
            </w:ins>
          </w:p>
        </w:tc>
      </w:tr>
      <w:tr w:rsidR="00224E9F" w:rsidRPr="00224E9F" w:rsidTr="008E34FA">
        <w:trPr>
          <w:ins w:id="8539" w:author="蔚滢璐" w:date="2017-01-02T00:00:00Z"/>
        </w:trPr>
        <w:tc>
          <w:tcPr>
            <w:tcW w:w="1535" w:type="pct"/>
          </w:tcPr>
          <w:p w:rsidR="0054247C" w:rsidRPr="00224E9F" w:rsidRDefault="0054247C" w:rsidP="008E34FA">
            <w:pPr>
              <w:rPr>
                <w:ins w:id="8540" w:author="蔚滢璐" w:date="2017-01-02T00:00:00Z"/>
                <w:rFonts w:asciiTheme="minorEastAsia" w:hAnsiTheme="minorEastAsia"/>
                <w:sz w:val="21"/>
                <w:szCs w:val="21"/>
                <w:rPrChange w:id="8541" w:author="蔚滢璐" w:date="2017-01-02T12:59:00Z">
                  <w:rPr>
                    <w:ins w:id="8542" w:author="蔚滢璐" w:date="2017-01-02T00:00:00Z"/>
                    <w:sz w:val="21"/>
                    <w:szCs w:val="21"/>
                  </w:rPr>
                </w:rPrChange>
              </w:rPr>
            </w:pPr>
            <w:ins w:id="8543" w:author="蔚滢璐" w:date="2017-01-02T00:00:00Z">
              <w:r w:rsidRPr="00224E9F">
                <w:rPr>
                  <w:rFonts w:asciiTheme="minorEastAsia" w:hAnsiTheme="minorEastAsia"/>
                  <w:sz w:val="21"/>
                  <w:szCs w:val="21"/>
                  <w:rPrChange w:id="8544" w:author="蔚滢璐" w:date="2017-01-02T12:59:00Z">
                    <w:rPr>
                      <w:sz w:val="21"/>
                      <w:szCs w:val="21"/>
                    </w:rPr>
                  </w:rPrChange>
                </w:rPr>
                <w:t>OrderForHotelCotroller</w:t>
              </w:r>
            </w:ins>
          </w:p>
        </w:tc>
        <w:tc>
          <w:tcPr>
            <w:tcW w:w="3465" w:type="pct"/>
          </w:tcPr>
          <w:p w:rsidR="0054247C" w:rsidRPr="00224E9F" w:rsidRDefault="0054247C" w:rsidP="008E34FA">
            <w:pPr>
              <w:rPr>
                <w:ins w:id="8545" w:author="蔚滢璐" w:date="2017-01-02T00:00:00Z"/>
                <w:rFonts w:asciiTheme="minorEastAsia" w:hAnsiTheme="minorEastAsia"/>
                <w:sz w:val="21"/>
                <w:szCs w:val="21"/>
                <w:rPrChange w:id="8546" w:author="蔚滢璐" w:date="2017-01-02T12:59:00Z">
                  <w:rPr>
                    <w:ins w:id="8547" w:author="蔚滢璐" w:date="2017-01-02T00:00:00Z"/>
                    <w:sz w:val="21"/>
                    <w:szCs w:val="21"/>
                  </w:rPr>
                </w:rPrChange>
              </w:rPr>
            </w:pPr>
            <w:ins w:id="8548" w:author="蔚滢璐" w:date="2017-01-02T00:0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54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实现酒店界面所需的服务</w:t>
              </w:r>
            </w:ins>
          </w:p>
        </w:tc>
      </w:tr>
      <w:tr w:rsidR="00224E9F" w:rsidRPr="00224E9F" w:rsidTr="008E34FA">
        <w:trPr>
          <w:ins w:id="8550" w:author="蔚滢璐" w:date="2017-01-02T00:00:00Z"/>
        </w:trPr>
        <w:tc>
          <w:tcPr>
            <w:tcW w:w="1535" w:type="pct"/>
          </w:tcPr>
          <w:p w:rsidR="0054247C" w:rsidRPr="00224E9F" w:rsidRDefault="0054247C" w:rsidP="008E34FA">
            <w:pPr>
              <w:rPr>
                <w:ins w:id="8551" w:author="蔚滢璐" w:date="2017-01-02T00:00:00Z"/>
                <w:rFonts w:asciiTheme="minorEastAsia" w:hAnsiTheme="minorEastAsia"/>
                <w:sz w:val="21"/>
                <w:szCs w:val="21"/>
                <w:rPrChange w:id="8552" w:author="蔚滢璐" w:date="2017-01-02T12:59:00Z">
                  <w:rPr>
                    <w:ins w:id="8553" w:author="蔚滢璐" w:date="2017-01-02T00:00:00Z"/>
                    <w:sz w:val="21"/>
                    <w:szCs w:val="21"/>
                  </w:rPr>
                </w:rPrChange>
              </w:rPr>
            </w:pPr>
            <w:ins w:id="8554" w:author="蔚滢璐" w:date="2017-01-02T00:00:00Z">
              <w:r w:rsidRPr="00224E9F">
                <w:rPr>
                  <w:rFonts w:asciiTheme="minorEastAsia" w:hAnsiTheme="minorEastAsia"/>
                  <w:sz w:val="21"/>
                  <w:szCs w:val="21"/>
                  <w:rPrChange w:id="8555" w:author="蔚滢璐" w:date="2017-01-02T12:59:00Z">
                    <w:rPr>
                      <w:sz w:val="21"/>
                      <w:szCs w:val="21"/>
                    </w:rPr>
                  </w:rPrChange>
                </w:rPr>
                <w:t>OrderForWebsiteController</w:t>
              </w:r>
            </w:ins>
          </w:p>
        </w:tc>
        <w:tc>
          <w:tcPr>
            <w:tcW w:w="3465" w:type="pct"/>
          </w:tcPr>
          <w:p w:rsidR="0054247C" w:rsidRPr="00224E9F" w:rsidRDefault="0054247C" w:rsidP="008E34FA">
            <w:pPr>
              <w:rPr>
                <w:ins w:id="8556" w:author="蔚滢璐" w:date="2017-01-02T00:00:00Z"/>
                <w:rFonts w:asciiTheme="minorEastAsia" w:hAnsiTheme="minorEastAsia"/>
                <w:sz w:val="21"/>
                <w:szCs w:val="21"/>
                <w:rPrChange w:id="8557" w:author="蔚滢璐" w:date="2017-01-02T12:59:00Z">
                  <w:rPr>
                    <w:ins w:id="8558" w:author="蔚滢璐" w:date="2017-01-02T00:00:00Z"/>
                    <w:sz w:val="21"/>
                    <w:szCs w:val="21"/>
                  </w:rPr>
                </w:rPrChange>
              </w:rPr>
            </w:pPr>
            <w:ins w:id="8559" w:author="蔚滢璐" w:date="2017-01-02T00:0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56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实现网站工作人员界面所需的服务</w:t>
              </w:r>
            </w:ins>
          </w:p>
        </w:tc>
      </w:tr>
      <w:tr w:rsidR="00224E9F" w:rsidRPr="00224E9F" w:rsidTr="008E34FA">
        <w:trPr>
          <w:ins w:id="8561" w:author="蔚滢璐" w:date="2017-01-02T00:00:00Z"/>
        </w:trPr>
        <w:tc>
          <w:tcPr>
            <w:tcW w:w="1535" w:type="pct"/>
          </w:tcPr>
          <w:p w:rsidR="0054247C" w:rsidRPr="00224E9F" w:rsidRDefault="0054247C" w:rsidP="008E34FA">
            <w:pPr>
              <w:rPr>
                <w:ins w:id="8562" w:author="蔚滢璐" w:date="2017-01-02T00:00:00Z"/>
                <w:rFonts w:asciiTheme="minorEastAsia" w:hAnsiTheme="minorEastAsia"/>
                <w:sz w:val="21"/>
                <w:szCs w:val="21"/>
                <w:rPrChange w:id="8563" w:author="蔚滢璐" w:date="2017-01-02T12:59:00Z">
                  <w:rPr>
                    <w:ins w:id="8564" w:author="蔚滢璐" w:date="2017-01-02T00:00:00Z"/>
                    <w:sz w:val="21"/>
                    <w:szCs w:val="21"/>
                  </w:rPr>
                </w:rPrChange>
              </w:rPr>
            </w:pPr>
            <w:ins w:id="8565" w:author="蔚滢璐" w:date="2017-01-02T00:00:00Z">
              <w:r w:rsidRPr="00224E9F">
                <w:rPr>
                  <w:rFonts w:asciiTheme="minorEastAsia" w:hAnsiTheme="minorEastAsia"/>
                  <w:sz w:val="21"/>
                  <w:szCs w:val="21"/>
                  <w:rPrChange w:id="8566" w:author="蔚滢璐" w:date="2017-01-02T12:59:00Z">
                    <w:rPr>
                      <w:sz w:val="21"/>
                      <w:szCs w:val="21"/>
                    </w:rPr>
                  </w:rPrChange>
                </w:rPr>
                <w:t>Order</w:t>
              </w:r>
            </w:ins>
          </w:p>
        </w:tc>
        <w:tc>
          <w:tcPr>
            <w:tcW w:w="3465" w:type="pct"/>
          </w:tcPr>
          <w:p w:rsidR="0054247C" w:rsidRPr="00224E9F" w:rsidRDefault="0054247C" w:rsidP="008E34FA">
            <w:pPr>
              <w:rPr>
                <w:ins w:id="8567" w:author="蔚滢璐" w:date="2017-01-02T00:00:00Z"/>
                <w:rFonts w:asciiTheme="minorEastAsia" w:hAnsiTheme="minorEastAsia"/>
                <w:sz w:val="21"/>
                <w:szCs w:val="21"/>
                <w:rPrChange w:id="8568" w:author="蔚滢璐" w:date="2017-01-02T12:59:00Z">
                  <w:rPr>
                    <w:ins w:id="8569" w:author="蔚滢璐" w:date="2017-01-02T00:00:00Z"/>
                    <w:sz w:val="21"/>
                    <w:szCs w:val="21"/>
                  </w:rPr>
                </w:rPrChange>
              </w:rPr>
            </w:pPr>
            <w:ins w:id="8570" w:author="蔚滢璐" w:date="2017-01-02T00:0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57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订单的领域对象，处理对订单的生成执行等操作逻辑</w:t>
              </w:r>
            </w:ins>
          </w:p>
        </w:tc>
      </w:tr>
    </w:tbl>
    <w:p w:rsidR="00985A0E" w:rsidRPr="00224E9F" w:rsidRDefault="00985A0E">
      <w:pPr>
        <w:pStyle w:val="a3"/>
        <w:numPr>
          <w:ilvl w:val="0"/>
          <w:numId w:val="23"/>
        </w:numPr>
        <w:ind w:firstLineChars="0"/>
        <w:rPr>
          <w:ins w:id="8572" w:author="蔚滢璐" w:date="2017-01-02T00:01:00Z"/>
          <w:rFonts w:asciiTheme="minorEastAsia" w:hAnsiTheme="minorEastAsia"/>
          <w:sz w:val="21"/>
          <w:szCs w:val="21"/>
          <w:rPrChange w:id="8573" w:author="蔚滢璐" w:date="2017-01-02T12:59:00Z">
            <w:rPr>
              <w:ins w:id="8574" w:author="蔚滢璐" w:date="2017-01-02T00:01:00Z"/>
              <w:sz w:val="21"/>
              <w:szCs w:val="21"/>
            </w:rPr>
          </w:rPrChange>
        </w:rPr>
        <w:pPrChange w:id="8575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8576" w:author="蔚滢璐" w:date="2017-01-01T23:58:00Z">
        <w:r w:rsidRPr="00224E9F">
          <w:rPr>
            <w:rFonts w:asciiTheme="minorEastAsia" w:hAnsiTheme="minorEastAsia" w:hint="eastAsia"/>
            <w:sz w:val="21"/>
            <w:szCs w:val="21"/>
            <w:rPrChange w:id="8577" w:author="蔚滢璐" w:date="2017-01-02T12:59:00Z">
              <w:rPr>
                <w:rFonts w:hint="eastAsia"/>
                <w:sz w:val="21"/>
                <w:szCs w:val="21"/>
              </w:rPr>
            </w:rPrChange>
          </w:rPr>
          <w:lastRenderedPageBreak/>
          <w:t>模块内部类的接口规范、</w:t>
        </w:r>
      </w:ins>
    </w:p>
    <w:p w:rsidR="0054247C" w:rsidRPr="00224E9F" w:rsidRDefault="0054247C">
      <w:pPr>
        <w:pStyle w:val="a3"/>
        <w:ind w:left="2137" w:firstLineChars="0" w:firstLine="0"/>
        <w:rPr>
          <w:ins w:id="8578" w:author="蔚滢璐" w:date="2017-01-02T00:01:00Z"/>
          <w:rFonts w:asciiTheme="minorEastAsia" w:hAnsiTheme="minorEastAsia"/>
          <w:sz w:val="21"/>
          <w:szCs w:val="21"/>
          <w:rPrChange w:id="8579" w:author="蔚滢璐" w:date="2017-01-02T12:59:00Z">
            <w:rPr>
              <w:ins w:id="8580" w:author="蔚滢璐" w:date="2017-01-02T00:01:00Z"/>
              <w:sz w:val="21"/>
              <w:szCs w:val="21"/>
            </w:rPr>
          </w:rPrChange>
        </w:rPr>
        <w:pPrChange w:id="8581" w:author="蔚滢璐" w:date="2017-01-02T00:02:00Z">
          <w:pPr>
            <w:pStyle w:val="a3"/>
            <w:numPr>
              <w:numId w:val="23"/>
            </w:numPr>
            <w:ind w:left="2137" w:firstLineChars="0" w:hanging="720"/>
          </w:pPr>
        </w:pPrChange>
      </w:pPr>
      <w:ins w:id="8582" w:author="蔚滢璐" w:date="2017-01-02T00:01:00Z">
        <w:r w:rsidRPr="00224E9F">
          <w:rPr>
            <w:rFonts w:asciiTheme="minorEastAsia" w:hAnsiTheme="minorEastAsia"/>
            <w:sz w:val="21"/>
            <w:szCs w:val="21"/>
            <w:rPrChange w:id="8583" w:author="蔚滢璐" w:date="2017-01-02T12:59:00Z">
              <w:rPr>
                <w:sz w:val="21"/>
                <w:szCs w:val="21"/>
              </w:rPr>
            </w:rPrChange>
          </w:rPr>
          <w:t>OrderForUserController</w:t>
        </w:r>
        <w:r w:rsidRPr="00224E9F">
          <w:rPr>
            <w:rFonts w:asciiTheme="minorEastAsia" w:hAnsiTheme="minorEastAsia" w:hint="eastAsia"/>
            <w:sz w:val="21"/>
            <w:szCs w:val="21"/>
            <w:rPrChange w:id="8584" w:author="蔚滢璐" w:date="2017-01-02T12:59:00Z">
              <w:rPr>
                <w:rFonts w:hint="eastAsia"/>
                <w:sz w:val="21"/>
                <w:szCs w:val="21"/>
              </w:rPr>
            </w:rPrChange>
          </w:rPr>
          <w:t>的接口规范：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841"/>
        <w:gridCol w:w="1008"/>
        <w:gridCol w:w="4447"/>
      </w:tblGrid>
      <w:tr w:rsidR="00224E9F" w:rsidRPr="00224E9F" w:rsidTr="008E34FA">
        <w:trPr>
          <w:ins w:id="8585" w:author="蔚滢璐" w:date="2017-01-02T00:01:00Z"/>
        </w:trPr>
        <w:tc>
          <w:tcPr>
            <w:tcW w:w="5000" w:type="pct"/>
            <w:gridSpan w:val="3"/>
          </w:tcPr>
          <w:p w:rsidR="0054247C" w:rsidRPr="00224E9F" w:rsidRDefault="0054247C" w:rsidP="008E34FA">
            <w:pPr>
              <w:rPr>
                <w:ins w:id="8586" w:author="蔚滢璐" w:date="2017-01-02T00:01:00Z"/>
                <w:rFonts w:asciiTheme="minorEastAsia" w:hAnsiTheme="minorEastAsia"/>
                <w:sz w:val="21"/>
                <w:szCs w:val="21"/>
                <w:rPrChange w:id="8587" w:author="蔚滢璐" w:date="2017-01-02T12:59:00Z">
                  <w:rPr>
                    <w:ins w:id="8588" w:author="蔚滢璐" w:date="2017-01-02T00:01:00Z"/>
                    <w:sz w:val="21"/>
                    <w:szCs w:val="21"/>
                  </w:rPr>
                </w:rPrChange>
              </w:rPr>
            </w:pPr>
            <w:ins w:id="8589" w:author="蔚滢璐" w:date="2017-01-02T00:0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59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提供的服务（供接口）</w:t>
              </w:r>
            </w:ins>
          </w:p>
        </w:tc>
      </w:tr>
      <w:tr w:rsidR="00224E9F" w:rsidRPr="00224E9F" w:rsidTr="00614DC1">
        <w:trPr>
          <w:ins w:id="8591" w:author="蔚滢璐" w:date="2017-01-02T00:01:00Z"/>
        </w:trPr>
        <w:tc>
          <w:tcPr>
            <w:tcW w:w="1562" w:type="pct"/>
            <w:vMerge w:val="restart"/>
          </w:tcPr>
          <w:p w:rsidR="0054247C" w:rsidRPr="00224E9F" w:rsidRDefault="008E34FA" w:rsidP="008E34FA">
            <w:pPr>
              <w:rPr>
                <w:ins w:id="8592" w:author="蔚滢璐" w:date="2017-01-02T00:01:00Z"/>
                <w:rFonts w:asciiTheme="minorEastAsia" w:hAnsiTheme="minorEastAsia"/>
                <w:sz w:val="21"/>
                <w:szCs w:val="21"/>
                <w:rPrChange w:id="8593" w:author="蔚滢璐" w:date="2017-01-02T12:59:00Z">
                  <w:rPr>
                    <w:ins w:id="8594" w:author="蔚滢璐" w:date="2017-01-02T00:01:00Z"/>
                    <w:sz w:val="21"/>
                    <w:szCs w:val="21"/>
                  </w:rPr>
                </w:rPrChange>
              </w:rPr>
            </w:pPr>
            <w:ins w:id="8595" w:author="蔚滢璐" w:date="2017-01-02T00:54:00Z">
              <w:r w:rsidRPr="00224E9F">
                <w:rPr>
                  <w:rFonts w:asciiTheme="minorEastAsia" w:hAnsiTheme="minorEastAsia"/>
                  <w:sz w:val="21"/>
                  <w:szCs w:val="21"/>
                  <w:rPrChange w:id="8596" w:author="蔚滢璐" w:date="2017-01-02T12:59:00Z">
                    <w:rPr>
                      <w:sz w:val="21"/>
                      <w:szCs w:val="21"/>
                    </w:rPr>
                  </w:rPrChange>
                </w:rPr>
                <w:t>OrderForUserController. userClassify</w:t>
              </w:r>
            </w:ins>
          </w:p>
        </w:tc>
        <w:tc>
          <w:tcPr>
            <w:tcW w:w="683" w:type="pct"/>
          </w:tcPr>
          <w:p w:rsidR="0054247C" w:rsidRPr="00224E9F" w:rsidRDefault="0054247C" w:rsidP="008E34FA">
            <w:pPr>
              <w:rPr>
                <w:ins w:id="8597" w:author="蔚滢璐" w:date="2017-01-02T00:01:00Z"/>
                <w:rFonts w:asciiTheme="minorEastAsia" w:hAnsiTheme="minorEastAsia"/>
                <w:sz w:val="21"/>
                <w:szCs w:val="21"/>
                <w:rPrChange w:id="8598" w:author="蔚滢璐" w:date="2017-01-02T12:59:00Z">
                  <w:rPr>
                    <w:ins w:id="8599" w:author="蔚滢璐" w:date="2017-01-02T00:01:00Z"/>
                    <w:sz w:val="21"/>
                    <w:szCs w:val="21"/>
                  </w:rPr>
                </w:rPrChange>
              </w:rPr>
            </w:pPr>
            <w:ins w:id="8600" w:author="蔚滢璐" w:date="2017-01-02T00:0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60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755" w:type="pct"/>
          </w:tcPr>
          <w:p w:rsidR="0054247C" w:rsidRPr="00224E9F" w:rsidRDefault="008E34FA" w:rsidP="008E34FA">
            <w:pPr>
              <w:rPr>
                <w:ins w:id="8602" w:author="蔚滢璐" w:date="2017-01-02T00:01:00Z"/>
                <w:rFonts w:asciiTheme="minorEastAsia" w:hAnsiTheme="minorEastAsia"/>
                <w:sz w:val="21"/>
                <w:szCs w:val="21"/>
                <w:rPrChange w:id="8603" w:author="蔚滢璐" w:date="2017-01-02T12:59:00Z">
                  <w:rPr>
                    <w:ins w:id="8604" w:author="蔚滢璐" w:date="2017-01-02T00:01:00Z"/>
                    <w:sz w:val="21"/>
                    <w:szCs w:val="21"/>
                  </w:rPr>
                </w:rPrChange>
              </w:rPr>
            </w:pPr>
            <w:ins w:id="8605" w:author="蔚滢璐" w:date="2017-01-02T00:54:00Z">
              <w:r w:rsidRPr="00224E9F">
                <w:rPr>
                  <w:rFonts w:asciiTheme="minorEastAsia" w:hAnsiTheme="minorEastAsia"/>
                  <w:sz w:val="21"/>
                  <w:szCs w:val="21"/>
                  <w:rPrChange w:id="8606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ArrayList&lt;OrderVO&gt; userClassify (String userID, StateOfOrder state</w:t>
              </w:r>
            </w:ins>
            <w:ins w:id="8607" w:author="蔚滢璐" w:date="2017-01-02T00:55:00Z">
              <w:r w:rsidRPr="00224E9F">
                <w:rPr>
                  <w:rFonts w:asciiTheme="minorEastAsia" w:hAnsiTheme="minorEastAsia"/>
                  <w:sz w:val="21"/>
                  <w:szCs w:val="21"/>
                  <w:rPrChange w:id="8608" w:author="蔚滢璐" w:date="2017-01-02T12:59:00Z">
                    <w:rPr>
                      <w:sz w:val="21"/>
                      <w:szCs w:val="21"/>
                    </w:rPr>
                  </w:rPrChange>
                </w:rPr>
                <w:t>)</w:t>
              </w:r>
            </w:ins>
          </w:p>
        </w:tc>
      </w:tr>
      <w:tr w:rsidR="00224E9F" w:rsidRPr="00224E9F" w:rsidTr="008E34FA">
        <w:trPr>
          <w:ins w:id="8609" w:author="蔚滢璐" w:date="2017-01-02T00:01:00Z"/>
        </w:trPr>
        <w:tc>
          <w:tcPr>
            <w:tcW w:w="1535" w:type="pct"/>
            <w:vMerge/>
          </w:tcPr>
          <w:p w:rsidR="0054247C" w:rsidRPr="00224E9F" w:rsidRDefault="0054247C" w:rsidP="008E34FA">
            <w:pPr>
              <w:rPr>
                <w:ins w:id="8610" w:author="蔚滢璐" w:date="2017-01-02T00:01:00Z"/>
                <w:rFonts w:asciiTheme="minorEastAsia" w:hAnsiTheme="minorEastAsia"/>
                <w:sz w:val="21"/>
                <w:szCs w:val="21"/>
                <w:rPrChange w:id="8611" w:author="蔚滢璐" w:date="2017-01-02T12:59:00Z">
                  <w:rPr>
                    <w:ins w:id="8612" w:author="蔚滢璐" w:date="2017-01-02T00:01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54247C" w:rsidRPr="00224E9F" w:rsidRDefault="0054247C" w:rsidP="008E34FA">
            <w:pPr>
              <w:rPr>
                <w:ins w:id="8613" w:author="蔚滢璐" w:date="2017-01-02T00:01:00Z"/>
                <w:rFonts w:asciiTheme="minorEastAsia" w:hAnsiTheme="minorEastAsia"/>
                <w:sz w:val="21"/>
                <w:szCs w:val="21"/>
                <w:rPrChange w:id="8614" w:author="蔚滢璐" w:date="2017-01-02T12:59:00Z">
                  <w:rPr>
                    <w:ins w:id="8615" w:author="蔚滢璐" w:date="2017-01-02T00:01:00Z"/>
                    <w:sz w:val="21"/>
                    <w:szCs w:val="21"/>
                  </w:rPr>
                </w:rPrChange>
              </w:rPr>
            </w:pPr>
            <w:ins w:id="8616" w:author="蔚滢璐" w:date="2017-01-02T00:0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61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782" w:type="pct"/>
          </w:tcPr>
          <w:p w:rsidR="0054247C" w:rsidRPr="00224E9F" w:rsidRDefault="008E34FA" w:rsidP="008E34FA">
            <w:pPr>
              <w:rPr>
                <w:ins w:id="8618" w:author="蔚滢璐" w:date="2017-01-02T00:01:00Z"/>
                <w:rFonts w:asciiTheme="minorEastAsia" w:hAnsiTheme="minorEastAsia"/>
                <w:sz w:val="21"/>
                <w:szCs w:val="21"/>
                <w:rPrChange w:id="8619" w:author="蔚滢璐" w:date="2017-01-02T12:59:00Z">
                  <w:rPr>
                    <w:ins w:id="8620" w:author="蔚滢璐" w:date="2017-01-02T00:01:00Z"/>
                    <w:sz w:val="21"/>
                    <w:szCs w:val="21"/>
                  </w:rPr>
                </w:rPrChange>
              </w:rPr>
            </w:pPr>
            <w:ins w:id="8621" w:author="蔚滢璐" w:date="2017-01-02T00:5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62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无</w:t>
              </w:r>
            </w:ins>
          </w:p>
        </w:tc>
      </w:tr>
      <w:tr w:rsidR="00224E9F" w:rsidRPr="00224E9F" w:rsidTr="008E34FA">
        <w:trPr>
          <w:ins w:id="8623" w:author="蔚滢璐" w:date="2017-01-02T00:01:00Z"/>
        </w:trPr>
        <w:tc>
          <w:tcPr>
            <w:tcW w:w="1535" w:type="pct"/>
            <w:vMerge/>
          </w:tcPr>
          <w:p w:rsidR="0054247C" w:rsidRPr="00224E9F" w:rsidRDefault="0054247C" w:rsidP="008E34FA">
            <w:pPr>
              <w:rPr>
                <w:ins w:id="8624" w:author="蔚滢璐" w:date="2017-01-02T00:01:00Z"/>
                <w:rFonts w:asciiTheme="minorEastAsia" w:hAnsiTheme="minorEastAsia"/>
                <w:sz w:val="21"/>
                <w:szCs w:val="21"/>
                <w:rPrChange w:id="8625" w:author="蔚滢璐" w:date="2017-01-02T12:59:00Z">
                  <w:rPr>
                    <w:ins w:id="8626" w:author="蔚滢璐" w:date="2017-01-02T00:01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54247C" w:rsidRPr="00224E9F" w:rsidRDefault="0054247C" w:rsidP="008E34FA">
            <w:pPr>
              <w:rPr>
                <w:ins w:id="8627" w:author="蔚滢璐" w:date="2017-01-02T00:01:00Z"/>
                <w:rFonts w:asciiTheme="minorEastAsia" w:hAnsiTheme="minorEastAsia"/>
                <w:sz w:val="21"/>
                <w:szCs w:val="21"/>
                <w:rPrChange w:id="8628" w:author="蔚滢璐" w:date="2017-01-02T12:59:00Z">
                  <w:rPr>
                    <w:ins w:id="8629" w:author="蔚滢璐" w:date="2017-01-02T00:01:00Z"/>
                    <w:sz w:val="21"/>
                    <w:szCs w:val="21"/>
                  </w:rPr>
                </w:rPrChange>
              </w:rPr>
            </w:pPr>
            <w:ins w:id="8630" w:author="蔚滢璐" w:date="2017-01-02T00:0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63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782" w:type="pct"/>
          </w:tcPr>
          <w:p w:rsidR="0054247C" w:rsidRPr="00224E9F" w:rsidRDefault="008E34FA" w:rsidP="008E34FA">
            <w:pPr>
              <w:rPr>
                <w:ins w:id="8632" w:author="蔚滢璐" w:date="2017-01-02T00:01:00Z"/>
                <w:rFonts w:asciiTheme="minorEastAsia" w:hAnsiTheme="minorEastAsia"/>
                <w:sz w:val="21"/>
                <w:szCs w:val="21"/>
                <w:rPrChange w:id="8633" w:author="蔚滢璐" w:date="2017-01-02T12:59:00Z">
                  <w:rPr>
                    <w:ins w:id="8634" w:author="蔚滢璐" w:date="2017-01-02T00:01:00Z"/>
                    <w:sz w:val="21"/>
                    <w:szCs w:val="21"/>
                  </w:rPr>
                </w:rPrChange>
              </w:rPr>
            </w:pPr>
            <w:ins w:id="8635" w:author="蔚滢璐" w:date="2017-01-02T00:5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63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</w:t>
              </w:r>
            </w:ins>
            <w:ins w:id="8637" w:author="蔚滢璐" w:date="2017-01-02T00:56:00Z">
              <w:r w:rsidRPr="00224E9F">
                <w:rPr>
                  <w:rFonts w:asciiTheme="minorEastAsia" w:hAnsiTheme="minorEastAsia"/>
                  <w:sz w:val="21"/>
                  <w:szCs w:val="21"/>
                  <w:rPrChange w:id="8638" w:author="蔚滢璐" w:date="2017-01-02T12:59:00Z">
                    <w:rPr>
                      <w:sz w:val="21"/>
                      <w:szCs w:val="21"/>
                    </w:rPr>
                  </w:rPrChange>
                </w:rPr>
                <w:t>UserDao.searchByUser</w:t>
              </w:r>
            </w:ins>
          </w:p>
        </w:tc>
      </w:tr>
      <w:tr w:rsidR="00224E9F" w:rsidRPr="00224E9F" w:rsidTr="008E34FA">
        <w:trPr>
          <w:ins w:id="8639" w:author="蔚滢璐" w:date="2017-01-02T01:14:00Z"/>
        </w:trPr>
        <w:tc>
          <w:tcPr>
            <w:tcW w:w="1535" w:type="pct"/>
            <w:vMerge w:val="restart"/>
          </w:tcPr>
          <w:p w:rsidR="0049528A" w:rsidRPr="00224E9F" w:rsidRDefault="0049528A" w:rsidP="0049528A">
            <w:pPr>
              <w:rPr>
                <w:ins w:id="8640" w:author="蔚滢璐" w:date="2017-01-02T01:14:00Z"/>
                <w:rFonts w:asciiTheme="minorEastAsia" w:hAnsiTheme="minorEastAsia"/>
                <w:sz w:val="21"/>
                <w:szCs w:val="21"/>
                <w:rPrChange w:id="8641" w:author="蔚滢璐" w:date="2017-01-02T12:59:00Z">
                  <w:rPr>
                    <w:ins w:id="8642" w:author="蔚滢璐" w:date="2017-01-02T01:14:00Z"/>
                    <w:sz w:val="21"/>
                    <w:szCs w:val="21"/>
                  </w:rPr>
                </w:rPrChange>
              </w:rPr>
            </w:pPr>
            <w:ins w:id="8643" w:author="蔚滢璐" w:date="2017-01-02T01:14:00Z">
              <w:r w:rsidRPr="00224E9F">
                <w:rPr>
                  <w:rFonts w:asciiTheme="minorEastAsia" w:hAnsiTheme="minorEastAsia"/>
                  <w:sz w:val="21"/>
                  <w:szCs w:val="21"/>
                  <w:rPrChange w:id="8644" w:author="蔚滢璐" w:date="2017-01-02T12:59:00Z">
                    <w:rPr>
                      <w:sz w:val="21"/>
                      <w:szCs w:val="21"/>
                    </w:rPr>
                  </w:rPrChange>
                </w:rPr>
                <w:t>OrderForUser.detatil</w:t>
              </w:r>
            </w:ins>
          </w:p>
        </w:tc>
        <w:tc>
          <w:tcPr>
            <w:tcW w:w="683" w:type="pct"/>
          </w:tcPr>
          <w:p w:rsidR="0049528A" w:rsidRPr="00224E9F" w:rsidRDefault="0049528A" w:rsidP="0049528A">
            <w:pPr>
              <w:rPr>
                <w:ins w:id="8645" w:author="蔚滢璐" w:date="2017-01-02T01:14:00Z"/>
                <w:rFonts w:asciiTheme="minorEastAsia" w:hAnsiTheme="minorEastAsia"/>
                <w:sz w:val="21"/>
                <w:szCs w:val="21"/>
                <w:rPrChange w:id="8646" w:author="蔚滢璐" w:date="2017-01-02T12:59:00Z">
                  <w:rPr>
                    <w:ins w:id="8647" w:author="蔚滢璐" w:date="2017-01-02T01:14:00Z"/>
                    <w:sz w:val="21"/>
                    <w:szCs w:val="21"/>
                  </w:rPr>
                </w:rPrChange>
              </w:rPr>
            </w:pPr>
            <w:ins w:id="8648" w:author="蔚滢璐" w:date="2017-01-02T01:1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64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782" w:type="pct"/>
          </w:tcPr>
          <w:p w:rsidR="0049528A" w:rsidRPr="00224E9F" w:rsidRDefault="0049528A" w:rsidP="0049528A">
            <w:pPr>
              <w:rPr>
                <w:ins w:id="8650" w:author="蔚滢璐" w:date="2017-01-02T01:14:00Z"/>
                <w:rFonts w:asciiTheme="minorEastAsia" w:hAnsiTheme="minorEastAsia"/>
                <w:sz w:val="21"/>
                <w:szCs w:val="21"/>
                <w:rPrChange w:id="8651" w:author="蔚滢璐" w:date="2017-01-02T12:59:00Z">
                  <w:rPr>
                    <w:ins w:id="8652" w:author="蔚滢璐" w:date="2017-01-02T01:14:00Z"/>
                    <w:sz w:val="21"/>
                    <w:szCs w:val="21"/>
                  </w:rPr>
                </w:rPrChange>
              </w:rPr>
            </w:pPr>
            <w:ins w:id="8653" w:author="蔚滢璐" w:date="2017-01-02T01:14:00Z">
              <w:r w:rsidRPr="00224E9F">
                <w:rPr>
                  <w:rFonts w:asciiTheme="minorEastAsia" w:hAnsiTheme="minorEastAsia"/>
                  <w:sz w:val="21"/>
                  <w:szCs w:val="21"/>
                  <w:rPrChange w:id="8654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OrderVO detail(String orderID)</w:t>
              </w:r>
            </w:ins>
          </w:p>
        </w:tc>
      </w:tr>
      <w:tr w:rsidR="00224E9F" w:rsidRPr="00224E9F" w:rsidTr="008E34FA">
        <w:trPr>
          <w:ins w:id="8655" w:author="蔚滢璐" w:date="2017-01-02T01:14:00Z"/>
        </w:trPr>
        <w:tc>
          <w:tcPr>
            <w:tcW w:w="1535" w:type="pct"/>
            <w:vMerge/>
          </w:tcPr>
          <w:p w:rsidR="0049528A" w:rsidRPr="00224E9F" w:rsidRDefault="0049528A" w:rsidP="0049528A">
            <w:pPr>
              <w:rPr>
                <w:ins w:id="8656" w:author="蔚滢璐" w:date="2017-01-02T01:14:00Z"/>
                <w:rFonts w:asciiTheme="minorEastAsia" w:hAnsiTheme="minorEastAsia"/>
                <w:sz w:val="21"/>
                <w:szCs w:val="21"/>
                <w:rPrChange w:id="8657" w:author="蔚滢璐" w:date="2017-01-02T12:59:00Z">
                  <w:rPr>
                    <w:ins w:id="8658" w:author="蔚滢璐" w:date="2017-01-02T01:14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49528A" w:rsidRPr="00224E9F" w:rsidRDefault="0049528A" w:rsidP="0049528A">
            <w:pPr>
              <w:rPr>
                <w:ins w:id="8659" w:author="蔚滢璐" w:date="2017-01-02T01:14:00Z"/>
                <w:rFonts w:asciiTheme="minorEastAsia" w:hAnsiTheme="minorEastAsia"/>
                <w:sz w:val="21"/>
                <w:szCs w:val="21"/>
                <w:rPrChange w:id="8660" w:author="蔚滢璐" w:date="2017-01-02T12:59:00Z">
                  <w:rPr>
                    <w:ins w:id="8661" w:author="蔚滢璐" w:date="2017-01-02T01:14:00Z"/>
                    <w:sz w:val="21"/>
                    <w:szCs w:val="21"/>
                  </w:rPr>
                </w:rPrChange>
              </w:rPr>
            </w:pPr>
            <w:ins w:id="8662" w:author="蔚滢璐" w:date="2017-01-02T01:1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66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782" w:type="pct"/>
          </w:tcPr>
          <w:p w:rsidR="0049528A" w:rsidRPr="00224E9F" w:rsidRDefault="0049528A" w:rsidP="0049528A">
            <w:pPr>
              <w:rPr>
                <w:ins w:id="8664" w:author="蔚滢璐" w:date="2017-01-02T01:14:00Z"/>
                <w:rFonts w:asciiTheme="minorEastAsia" w:hAnsiTheme="minorEastAsia"/>
                <w:sz w:val="21"/>
                <w:szCs w:val="21"/>
                <w:rPrChange w:id="8665" w:author="蔚滢璐" w:date="2017-01-02T12:59:00Z">
                  <w:rPr>
                    <w:ins w:id="8666" w:author="蔚滢璐" w:date="2017-01-02T01:14:00Z"/>
                    <w:sz w:val="21"/>
                    <w:szCs w:val="21"/>
                  </w:rPr>
                </w:rPrChange>
              </w:rPr>
            </w:pPr>
            <w:ins w:id="8667" w:author="蔚滢璐" w:date="2017-01-02T01:1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66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该订单已存在</w:t>
              </w:r>
            </w:ins>
          </w:p>
        </w:tc>
      </w:tr>
      <w:tr w:rsidR="00224E9F" w:rsidRPr="00224E9F" w:rsidTr="008E34FA">
        <w:trPr>
          <w:ins w:id="8669" w:author="蔚滢璐" w:date="2017-01-02T01:14:00Z"/>
        </w:trPr>
        <w:tc>
          <w:tcPr>
            <w:tcW w:w="1535" w:type="pct"/>
            <w:vMerge/>
          </w:tcPr>
          <w:p w:rsidR="0049528A" w:rsidRPr="00224E9F" w:rsidRDefault="0049528A" w:rsidP="0049528A">
            <w:pPr>
              <w:rPr>
                <w:ins w:id="8670" w:author="蔚滢璐" w:date="2017-01-02T01:14:00Z"/>
                <w:rFonts w:asciiTheme="minorEastAsia" w:hAnsiTheme="minorEastAsia"/>
                <w:sz w:val="21"/>
                <w:szCs w:val="21"/>
                <w:rPrChange w:id="8671" w:author="蔚滢璐" w:date="2017-01-02T12:59:00Z">
                  <w:rPr>
                    <w:ins w:id="8672" w:author="蔚滢璐" w:date="2017-01-02T01:14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49528A" w:rsidRPr="00224E9F" w:rsidRDefault="0049528A" w:rsidP="0049528A">
            <w:pPr>
              <w:rPr>
                <w:ins w:id="8673" w:author="蔚滢璐" w:date="2017-01-02T01:14:00Z"/>
                <w:rFonts w:asciiTheme="minorEastAsia" w:hAnsiTheme="minorEastAsia"/>
                <w:sz w:val="21"/>
                <w:szCs w:val="21"/>
                <w:rPrChange w:id="8674" w:author="蔚滢璐" w:date="2017-01-02T12:59:00Z">
                  <w:rPr>
                    <w:ins w:id="8675" w:author="蔚滢璐" w:date="2017-01-02T01:14:00Z"/>
                    <w:sz w:val="21"/>
                    <w:szCs w:val="21"/>
                  </w:rPr>
                </w:rPrChange>
              </w:rPr>
            </w:pPr>
            <w:ins w:id="8676" w:author="蔚滢璐" w:date="2017-01-02T01:1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67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782" w:type="pct"/>
          </w:tcPr>
          <w:p w:rsidR="0049528A" w:rsidRPr="00224E9F" w:rsidRDefault="0049528A" w:rsidP="0049528A">
            <w:pPr>
              <w:rPr>
                <w:ins w:id="8678" w:author="蔚滢璐" w:date="2017-01-02T01:14:00Z"/>
                <w:rFonts w:asciiTheme="minorEastAsia" w:hAnsiTheme="minorEastAsia"/>
                <w:sz w:val="21"/>
                <w:szCs w:val="21"/>
                <w:rPrChange w:id="8679" w:author="蔚滢璐" w:date="2017-01-02T12:59:00Z">
                  <w:rPr>
                    <w:ins w:id="8680" w:author="蔚滢璐" w:date="2017-01-02T01:14:00Z"/>
                    <w:sz w:val="21"/>
                    <w:szCs w:val="21"/>
                  </w:rPr>
                </w:rPrChange>
              </w:rPr>
            </w:pPr>
            <w:ins w:id="8681" w:author="蔚滢璐" w:date="2017-01-02T01:1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68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调用orderDao</w:t>
              </w:r>
              <w:r w:rsidRPr="00224E9F">
                <w:rPr>
                  <w:rFonts w:asciiTheme="minorEastAsia" w:hAnsiTheme="minorEastAsia"/>
                  <w:sz w:val="21"/>
                  <w:szCs w:val="21"/>
                  <w:rPrChange w:id="8683" w:author="蔚滢璐" w:date="2017-01-02T12:59:00Z">
                    <w:rPr>
                      <w:sz w:val="21"/>
                      <w:szCs w:val="21"/>
                    </w:rPr>
                  </w:rPrChange>
                </w:rPr>
                <w:t>.searchByID</w:t>
              </w:r>
            </w:ins>
          </w:p>
        </w:tc>
      </w:tr>
      <w:tr w:rsidR="00224E9F" w:rsidRPr="00224E9F" w:rsidTr="008E34FA">
        <w:trPr>
          <w:ins w:id="8684" w:author="蔚滢璐" w:date="2017-01-02T01:15:00Z"/>
        </w:trPr>
        <w:tc>
          <w:tcPr>
            <w:tcW w:w="1535" w:type="pct"/>
            <w:vMerge w:val="restart"/>
          </w:tcPr>
          <w:p w:rsidR="0049528A" w:rsidRPr="00224E9F" w:rsidRDefault="0049528A" w:rsidP="0049528A">
            <w:pPr>
              <w:rPr>
                <w:ins w:id="8685" w:author="蔚滢璐" w:date="2017-01-02T01:15:00Z"/>
                <w:rFonts w:asciiTheme="minorEastAsia" w:hAnsiTheme="minorEastAsia"/>
                <w:sz w:val="21"/>
                <w:szCs w:val="21"/>
                <w:rPrChange w:id="8686" w:author="蔚滢璐" w:date="2017-01-02T12:59:00Z">
                  <w:rPr>
                    <w:ins w:id="8687" w:author="蔚滢璐" w:date="2017-01-02T01:15:00Z"/>
                    <w:sz w:val="21"/>
                    <w:szCs w:val="21"/>
                  </w:rPr>
                </w:rPrChange>
              </w:rPr>
            </w:pPr>
            <w:ins w:id="8688" w:author="蔚滢璐" w:date="2017-01-02T01:17:00Z">
              <w:r w:rsidRPr="00224E9F">
                <w:rPr>
                  <w:rFonts w:asciiTheme="minorEastAsia" w:hAnsiTheme="minorEastAsia"/>
                  <w:sz w:val="21"/>
                  <w:szCs w:val="21"/>
                  <w:rPrChange w:id="8689" w:author="蔚滢璐" w:date="2017-01-02T12:59:00Z">
                    <w:rPr>
                      <w:sz w:val="21"/>
                      <w:szCs w:val="21"/>
                    </w:rPr>
                  </w:rPrChange>
                </w:rPr>
                <w:t>OrderForUser.cancel MyOrder</w:t>
              </w:r>
            </w:ins>
          </w:p>
        </w:tc>
        <w:tc>
          <w:tcPr>
            <w:tcW w:w="683" w:type="pct"/>
          </w:tcPr>
          <w:p w:rsidR="0049528A" w:rsidRPr="00224E9F" w:rsidRDefault="0049528A" w:rsidP="0049528A">
            <w:pPr>
              <w:rPr>
                <w:ins w:id="8690" w:author="蔚滢璐" w:date="2017-01-02T01:15:00Z"/>
                <w:rFonts w:asciiTheme="minorEastAsia" w:hAnsiTheme="minorEastAsia"/>
                <w:sz w:val="21"/>
                <w:szCs w:val="21"/>
                <w:rPrChange w:id="8691" w:author="蔚滢璐" w:date="2017-01-02T12:59:00Z">
                  <w:rPr>
                    <w:ins w:id="8692" w:author="蔚滢璐" w:date="2017-01-02T01:15:00Z"/>
                    <w:sz w:val="21"/>
                    <w:szCs w:val="21"/>
                  </w:rPr>
                </w:rPrChange>
              </w:rPr>
            </w:pPr>
            <w:ins w:id="8693" w:author="蔚滢璐" w:date="2017-01-02T01:16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69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782" w:type="pct"/>
          </w:tcPr>
          <w:p w:rsidR="0049528A" w:rsidRPr="00224E9F" w:rsidRDefault="0049528A" w:rsidP="0049528A">
            <w:pPr>
              <w:rPr>
                <w:ins w:id="8695" w:author="蔚滢璐" w:date="2017-01-02T01:15:00Z"/>
                <w:rFonts w:asciiTheme="minorEastAsia" w:hAnsiTheme="minorEastAsia"/>
                <w:sz w:val="21"/>
                <w:szCs w:val="21"/>
                <w:rPrChange w:id="8696" w:author="蔚滢璐" w:date="2017-01-02T12:59:00Z">
                  <w:rPr>
                    <w:ins w:id="8697" w:author="蔚滢璐" w:date="2017-01-02T01:15:00Z"/>
                    <w:sz w:val="21"/>
                    <w:szCs w:val="21"/>
                  </w:rPr>
                </w:rPrChange>
              </w:rPr>
            </w:pPr>
            <w:ins w:id="8698" w:author="蔚滢璐" w:date="2017-01-02T01:17:00Z">
              <w:r w:rsidRPr="00224E9F">
                <w:rPr>
                  <w:rFonts w:asciiTheme="minorEastAsia" w:hAnsiTheme="minorEastAsia"/>
                  <w:sz w:val="21"/>
                  <w:szCs w:val="21"/>
                  <w:rPrChange w:id="8699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int cancelMyOrder(String orderID)</w:t>
              </w:r>
            </w:ins>
          </w:p>
        </w:tc>
      </w:tr>
      <w:tr w:rsidR="00224E9F" w:rsidRPr="00224E9F" w:rsidTr="008E34FA">
        <w:trPr>
          <w:ins w:id="8700" w:author="蔚滢璐" w:date="2017-01-02T01:15:00Z"/>
        </w:trPr>
        <w:tc>
          <w:tcPr>
            <w:tcW w:w="1535" w:type="pct"/>
            <w:vMerge/>
          </w:tcPr>
          <w:p w:rsidR="0049528A" w:rsidRPr="00224E9F" w:rsidRDefault="0049528A" w:rsidP="0049528A">
            <w:pPr>
              <w:rPr>
                <w:ins w:id="8701" w:author="蔚滢璐" w:date="2017-01-02T01:15:00Z"/>
                <w:rFonts w:asciiTheme="minorEastAsia" w:hAnsiTheme="minorEastAsia"/>
                <w:sz w:val="21"/>
                <w:szCs w:val="21"/>
                <w:rPrChange w:id="8702" w:author="蔚滢璐" w:date="2017-01-02T12:59:00Z">
                  <w:rPr>
                    <w:ins w:id="8703" w:author="蔚滢璐" w:date="2017-01-02T01:15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49528A" w:rsidRPr="00224E9F" w:rsidRDefault="0049528A" w:rsidP="0049528A">
            <w:pPr>
              <w:rPr>
                <w:ins w:id="8704" w:author="蔚滢璐" w:date="2017-01-02T01:15:00Z"/>
                <w:rFonts w:asciiTheme="minorEastAsia" w:hAnsiTheme="minorEastAsia"/>
                <w:sz w:val="21"/>
                <w:szCs w:val="21"/>
                <w:rPrChange w:id="8705" w:author="蔚滢璐" w:date="2017-01-02T12:59:00Z">
                  <w:rPr>
                    <w:ins w:id="8706" w:author="蔚滢璐" w:date="2017-01-02T01:15:00Z"/>
                    <w:sz w:val="21"/>
                    <w:szCs w:val="21"/>
                  </w:rPr>
                </w:rPrChange>
              </w:rPr>
            </w:pPr>
            <w:ins w:id="8707" w:author="蔚滢璐" w:date="2017-01-02T01:16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70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782" w:type="pct"/>
          </w:tcPr>
          <w:p w:rsidR="0049528A" w:rsidRPr="00224E9F" w:rsidRDefault="0049528A" w:rsidP="0049528A">
            <w:pPr>
              <w:rPr>
                <w:ins w:id="8709" w:author="蔚滢璐" w:date="2017-01-02T01:15:00Z"/>
                <w:rFonts w:asciiTheme="minorEastAsia" w:hAnsiTheme="minorEastAsia"/>
                <w:sz w:val="21"/>
                <w:szCs w:val="21"/>
                <w:rPrChange w:id="8710" w:author="蔚滢璐" w:date="2017-01-02T12:59:00Z">
                  <w:rPr>
                    <w:ins w:id="8711" w:author="蔚滢璐" w:date="2017-01-02T01:15:00Z"/>
                    <w:sz w:val="21"/>
                    <w:szCs w:val="21"/>
                  </w:rPr>
                </w:rPrChange>
              </w:rPr>
            </w:pPr>
            <w:ins w:id="8712" w:author="蔚滢璐" w:date="2017-01-02T01:1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71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该订单已存在</w:t>
              </w:r>
            </w:ins>
          </w:p>
        </w:tc>
      </w:tr>
      <w:tr w:rsidR="00224E9F" w:rsidRPr="00224E9F" w:rsidTr="008E34FA">
        <w:trPr>
          <w:ins w:id="8714" w:author="蔚滢璐" w:date="2017-01-02T01:15:00Z"/>
        </w:trPr>
        <w:tc>
          <w:tcPr>
            <w:tcW w:w="1535" w:type="pct"/>
            <w:vMerge/>
          </w:tcPr>
          <w:p w:rsidR="0049528A" w:rsidRPr="00224E9F" w:rsidRDefault="0049528A" w:rsidP="0049528A">
            <w:pPr>
              <w:rPr>
                <w:ins w:id="8715" w:author="蔚滢璐" w:date="2017-01-02T01:15:00Z"/>
                <w:rFonts w:asciiTheme="minorEastAsia" w:hAnsiTheme="minorEastAsia"/>
                <w:sz w:val="21"/>
                <w:szCs w:val="21"/>
                <w:rPrChange w:id="8716" w:author="蔚滢璐" w:date="2017-01-02T12:59:00Z">
                  <w:rPr>
                    <w:ins w:id="8717" w:author="蔚滢璐" w:date="2017-01-02T01:15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49528A" w:rsidRPr="00224E9F" w:rsidRDefault="0049528A" w:rsidP="0049528A">
            <w:pPr>
              <w:rPr>
                <w:ins w:id="8718" w:author="蔚滢璐" w:date="2017-01-02T01:15:00Z"/>
                <w:rFonts w:asciiTheme="minorEastAsia" w:hAnsiTheme="minorEastAsia"/>
                <w:sz w:val="21"/>
                <w:szCs w:val="21"/>
                <w:rPrChange w:id="8719" w:author="蔚滢璐" w:date="2017-01-02T12:59:00Z">
                  <w:rPr>
                    <w:ins w:id="8720" w:author="蔚滢璐" w:date="2017-01-02T01:15:00Z"/>
                    <w:sz w:val="21"/>
                    <w:szCs w:val="21"/>
                  </w:rPr>
                </w:rPrChange>
              </w:rPr>
            </w:pPr>
            <w:ins w:id="8721" w:author="蔚滢璐" w:date="2017-01-02T01:16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72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782" w:type="pct"/>
          </w:tcPr>
          <w:p w:rsidR="0049528A" w:rsidRPr="00224E9F" w:rsidRDefault="0049528A" w:rsidP="0049528A">
            <w:pPr>
              <w:rPr>
                <w:ins w:id="8723" w:author="蔚滢璐" w:date="2017-01-02T01:15:00Z"/>
                <w:rFonts w:asciiTheme="minorEastAsia" w:hAnsiTheme="minorEastAsia"/>
                <w:sz w:val="21"/>
                <w:szCs w:val="21"/>
                <w:rPrChange w:id="8724" w:author="蔚滢璐" w:date="2017-01-02T12:59:00Z">
                  <w:rPr>
                    <w:ins w:id="8725" w:author="蔚滢璐" w:date="2017-01-02T01:15:00Z"/>
                    <w:sz w:val="21"/>
                    <w:szCs w:val="21"/>
                  </w:rPr>
                </w:rPrChange>
              </w:rPr>
            </w:pPr>
            <w:ins w:id="8726" w:author="蔚滢璐" w:date="2017-01-02T01:1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72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调用Order</w:t>
              </w:r>
              <w:r w:rsidRPr="00224E9F">
                <w:rPr>
                  <w:rFonts w:asciiTheme="minorEastAsia" w:hAnsiTheme="minorEastAsia"/>
                  <w:sz w:val="21"/>
                  <w:szCs w:val="21"/>
                  <w:rPrChange w:id="8728" w:author="蔚滢璐" w:date="2017-01-02T12:59:00Z">
                    <w:rPr>
                      <w:sz w:val="21"/>
                      <w:szCs w:val="21"/>
                    </w:rPr>
                  </w:rPrChange>
                </w:rPr>
                <w:t>.cancelUnexecuted</w:t>
              </w:r>
            </w:ins>
          </w:p>
        </w:tc>
      </w:tr>
      <w:tr w:rsidR="00224E9F" w:rsidRPr="00224E9F" w:rsidTr="008E34FA">
        <w:trPr>
          <w:ins w:id="8729" w:author="蔚滢璐" w:date="2017-01-02T01:18:00Z"/>
        </w:trPr>
        <w:tc>
          <w:tcPr>
            <w:tcW w:w="1535" w:type="pct"/>
            <w:vMerge w:val="restart"/>
          </w:tcPr>
          <w:p w:rsidR="0049528A" w:rsidRPr="00224E9F" w:rsidRDefault="0049528A" w:rsidP="0049528A">
            <w:pPr>
              <w:rPr>
                <w:ins w:id="8730" w:author="蔚滢璐" w:date="2017-01-02T01:18:00Z"/>
                <w:rFonts w:asciiTheme="minorEastAsia" w:hAnsiTheme="minorEastAsia"/>
                <w:sz w:val="21"/>
                <w:szCs w:val="21"/>
                <w:rPrChange w:id="8731" w:author="蔚滢璐" w:date="2017-01-02T12:59:00Z">
                  <w:rPr>
                    <w:ins w:id="8732" w:author="蔚滢璐" w:date="2017-01-02T01:18:00Z"/>
                    <w:sz w:val="21"/>
                    <w:szCs w:val="21"/>
                  </w:rPr>
                </w:rPrChange>
              </w:rPr>
            </w:pPr>
            <w:ins w:id="8733" w:author="蔚滢璐" w:date="2017-01-02T01:18:00Z">
              <w:r w:rsidRPr="00224E9F">
                <w:rPr>
                  <w:rFonts w:asciiTheme="minorEastAsia" w:hAnsiTheme="minorEastAsia"/>
                  <w:sz w:val="21"/>
                  <w:szCs w:val="21"/>
                  <w:rPrChange w:id="8734" w:author="蔚滢璐" w:date="2017-01-02T12:59:00Z">
                    <w:rPr>
                      <w:sz w:val="21"/>
                      <w:szCs w:val="21"/>
                    </w:rPr>
                  </w:rPrChange>
                </w:rPr>
                <w:t>OrderForUser.getOrder StateOfUser</w:t>
              </w:r>
            </w:ins>
          </w:p>
        </w:tc>
        <w:tc>
          <w:tcPr>
            <w:tcW w:w="683" w:type="pct"/>
          </w:tcPr>
          <w:p w:rsidR="0049528A" w:rsidRPr="00224E9F" w:rsidRDefault="0049528A" w:rsidP="0049528A">
            <w:pPr>
              <w:rPr>
                <w:ins w:id="8735" w:author="蔚滢璐" w:date="2017-01-02T01:18:00Z"/>
                <w:rFonts w:asciiTheme="minorEastAsia" w:hAnsiTheme="minorEastAsia"/>
                <w:sz w:val="21"/>
                <w:szCs w:val="21"/>
                <w:rPrChange w:id="8736" w:author="蔚滢璐" w:date="2017-01-02T12:59:00Z">
                  <w:rPr>
                    <w:ins w:id="8737" w:author="蔚滢璐" w:date="2017-01-02T01:18:00Z"/>
                    <w:sz w:val="21"/>
                    <w:szCs w:val="21"/>
                  </w:rPr>
                </w:rPrChange>
              </w:rPr>
            </w:pPr>
            <w:ins w:id="8738" w:author="蔚滢璐" w:date="2017-01-02T01:1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73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782" w:type="pct"/>
          </w:tcPr>
          <w:p w:rsidR="0049528A" w:rsidRPr="00224E9F" w:rsidRDefault="0049528A" w:rsidP="0049528A">
            <w:pPr>
              <w:rPr>
                <w:ins w:id="8740" w:author="蔚滢璐" w:date="2017-01-02T01:18:00Z"/>
                <w:rFonts w:asciiTheme="minorEastAsia" w:hAnsiTheme="minorEastAsia"/>
                <w:sz w:val="21"/>
                <w:szCs w:val="21"/>
                <w:rPrChange w:id="8741" w:author="蔚滢璐" w:date="2017-01-02T12:59:00Z">
                  <w:rPr>
                    <w:ins w:id="8742" w:author="蔚滢璐" w:date="2017-01-02T01:18:00Z"/>
                    <w:sz w:val="21"/>
                    <w:szCs w:val="21"/>
                  </w:rPr>
                </w:rPrChange>
              </w:rPr>
            </w:pPr>
            <w:ins w:id="8743" w:author="蔚滢璐" w:date="2017-01-02T01:20:00Z">
              <w:r w:rsidRPr="00224E9F">
                <w:rPr>
                  <w:rFonts w:asciiTheme="minorEastAsia" w:hAnsiTheme="minorEastAsia"/>
                  <w:sz w:val="21"/>
                  <w:szCs w:val="21"/>
                  <w:rPrChange w:id="8744" w:author="蔚滢璐" w:date="2017-01-02T12:59:00Z">
                    <w:rPr>
                      <w:sz w:val="21"/>
                      <w:szCs w:val="21"/>
                    </w:rPr>
                  </w:rPrChange>
                </w:rPr>
                <w:t xml:space="preserve">public StateOfOrder getOrderStateOfUser( String userID, String hotelID, </w:t>
              </w:r>
            </w:ins>
          </w:p>
        </w:tc>
      </w:tr>
      <w:tr w:rsidR="00224E9F" w:rsidRPr="00224E9F" w:rsidTr="008E34FA">
        <w:trPr>
          <w:ins w:id="8745" w:author="蔚滢璐" w:date="2017-01-02T01:18:00Z"/>
        </w:trPr>
        <w:tc>
          <w:tcPr>
            <w:tcW w:w="1535" w:type="pct"/>
            <w:vMerge/>
          </w:tcPr>
          <w:p w:rsidR="0049528A" w:rsidRPr="00224E9F" w:rsidRDefault="0049528A" w:rsidP="0049528A">
            <w:pPr>
              <w:rPr>
                <w:ins w:id="8746" w:author="蔚滢璐" w:date="2017-01-02T01:18:00Z"/>
                <w:rFonts w:asciiTheme="minorEastAsia" w:hAnsiTheme="minorEastAsia"/>
                <w:sz w:val="21"/>
                <w:szCs w:val="21"/>
                <w:rPrChange w:id="8747" w:author="蔚滢璐" w:date="2017-01-02T12:59:00Z">
                  <w:rPr>
                    <w:ins w:id="8748" w:author="蔚滢璐" w:date="2017-01-02T01:18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49528A" w:rsidRPr="00224E9F" w:rsidRDefault="0049528A" w:rsidP="0049528A">
            <w:pPr>
              <w:rPr>
                <w:ins w:id="8749" w:author="蔚滢璐" w:date="2017-01-02T01:18:00Z"/>
                <w:rFonts w:asciiTheme="minorEastAsia" w:hAnsiTheme="minorEastAsia"/>
                <w:sz w:val="21"/>
                <w:szCs w:val="21"/>
                <w:rPrChange w:id="8750" w:author="蔚滢璐" w:date="2017-01-02T12:59:00Z">
                  <w:rPr>
                    <w:ins w:id="8751" w:author="蔚滢璐" w:date="2017-01-02T01:18:00Z"/>
                    <w:sz w:val="21"/>
                    <w:szCs w:val="21"/>
                  </w:rPr>
                </w:rPrChange>
              </w:rPr>
            </w:pPr>
            <w:ins w:id="8752" w:author="蔚滢璐" w:date="2017-01-02T01:1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75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782" w:type="pct"/>
          </w:tcPr>
          <w:p w:rsidR="0049528A" w:rsidRPr="00224E9F" w:rsidRDefault="0049528A" w:rsidP="0049528A">
            <w:pPr>
              <w:rPr>
                <w:ins w:id="8754" w:author="蔚滢璐" w:date="2017-01-02T01:18:00Z"/>
                <w:rFonts w:asciiTheme="minorEastAsia" w:hAnsiTheme="minorEastAsia"/>
                <w:sz w:val="21"/>
                <w:szCs w:val="21"/>
                <w:rPrChange w:id="8755" w:author="蔚滢璐" w:date="2017-01-02T12:59:00Z">
                  <w:rPr>
                    <w:ins w:id="8756" w:author="蔚滢璐" w:date="2017-01-02T01:18:00Z"/>
                    <w:sz w:val="21"/>
                    <w:szCs w:val="21"/>
                  </w:rPr>
                </w:rPrChange>
              </w:rPr>
            </w:pPr>
            <w:ins w:id="8757" w:author="蔚滢璐" w:date="2017-01-02T01:2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75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无</w:t>
              </w:r>
            </w:ins>
          </w:p>
        </w:tc>
      </w:tr>
      <w:tr w:rsidR="00224E9F" w:rsidRPr="00224E9F" w:rsidTr="008E34FA">
        <w:trPr>
          <w:ins w:id="8759" w:author="蔚滢璐" w:date="2017-01-02T01:18:00Z"/>
        </w:trPr>
        <w:tc>
          <w:tcPr>
            <w:tcW w:w="1535" w:type="pct"/>
            <w:vMerge/>
          </w:tcPr>
          <w:p w:rsidR="0049528A" w:rsidRPr="00224E9F" w:rsidRDefault="0049528A" w:rsidP="0049528A">
            <w:pPr>
              <w:rPr>
                <w:ins w:id="8760" w:author="蔚滢璐" w:date="2017-01-02T01:18:00Z"/>
                <w:rFonts w:asciiTheme="minorEastAsia" w:hAnsiTheme="minorEastAsia"/>
                <w:sz w:val="21"/>
                <w:szCs w:val="21"/>
                <w:rPrChange w:id="8761" w:author="蔚滢璐" w:date="2017-01-02T12:59:00Z">
                  <w:rPr>
                    <w:ins w:id="8762" w:author="蔚滢璐" w:date="2017-01-02T01:18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49528A" w:rsidRPr="00224E9F" w:rsidRDefault="0049528A" w:rsidP="0049528A">
            <w:pPr>
              <w:rPr>
                <w:ins w:id="8763" w:author="蔚滢璐" w:date="2017-01-02T01:18:00Z"/>
                <w:rFonts w:asciiTheme="minorEastAsia" w:hAnsiTheme="minorEastAsia"/>
                <w:sz w:val="21"/>
                <w:szCs w:val="21"/>
                <w:rPrChange w:id="8764" w:author="蔚滢璐" w:date="2017-01-02T12:59:00Z">
                  <w:rPr>
                    <w:ins w:id="8765" w:author="蔚滢璐" w:date="2017-01-02T01:18:00Z"/>
                    <w:sz w:val="21"/>
                    <w:szCs w:val="21"/>
                  </w:rPr>
                </w:rPrChange>
              </w:rPr>
            </w:pPr>
            <w:ins w:id="8766" w:author="蔚滢璐" w:date="2017-01-02T01:1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76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782" w:type="pct"/>
          </w:tcPr>
          <w:p w:rsidR="0049528A" w:rsidRPr="00224E9F" w:rsidRDefault="0049528A" w:rsidP="0049528A">
            <w:pPr>
              <w:rPr>
                <w:ins w:id="8768" w:author="蔚滢璐" w:date="2017-01-02T01:18:00Z"/>
                <w:rFonts w:asciiTheme="minorEastAsia" w:hAnsiTheme="minorEastAsia"/>
                <w:sz w:val="21"/>
                <w:szCs w:val="21"/>
                <w:rPrChange w:id="8769" w:author="蔚滢璐" w:date="2017-01-02T12:59:00Z">
                  <w:rPr>
                    <w:ins w:id="8770" w:author="蔚滢璐" w:date="2017-01-02T01:18:00Z"/>
                    <w:sz w:val="21"/>
                    <w:szCs w:val="21"/>
                  </w:rPr>
                </w:rPrChange>
              </w:rPr>
            </w:pPr>
            <w:ins w:id="8771" w:author="蔚滢璐" w:date="2017-01-02T01:2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77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</w:t>
              </w:r>
            </w:ins>
            <w:ins w:id="8773" w:author="蔚滢璐" w:date="2017-01-02T01:23:00Z">
              <w:r w:rsidR="00965A56" w:rsidRPr="00224E9F">
                <w:rPr>
                  <w:rFonts w:asciiTheme="minorEastAsia" w:hAnsiTheme="minorEastAsia"/>
                  <w:sz w:val="21"/>
                  <w:szCs w:val="21"/>
                  <w:rPrChange w:id="8774" w:author="蔚滢璐" w:date="2017-01-02T12:59:00Z">
                    <w:rPr>
                      <w:sz w:val="21"/>
                      <w:szCs w:val="21"/>
                    </w:rPr>
                  </w:rPrChange>
                </w:rPr>
                <w:t>OrderDao.searchByUserWithHotel;</w:t>
              </w:r>
            </w:ins>
          </w:p>
        </w:tc>
      </w:tr>
      <w:tr w:rsidR="00224E9F" w:rsidRPr="00224E9F" w:rsidTr="008E34FA">
        <w:trPr>
          <w:ins w:id="8775" w:author="蔚滢璐" w:date="2017-01-02T01:28:00Z"/>
        </w:trPr>
        <w:tc>
          <w:tcPr>
            <w:tcW w:w="1535" w:type="pct"/>
            <w:vMerge w:val="restart"/>
          </w:tcPr>
          <w:p w:rsidR="00965A56" w:rsidRPr="00224E9F" w:rsidRDefault="00965A56" w:rsidP="00965A56">
            <w:pPr>
              <w:rPr>
                <w:ins w:id="8776" w:author="蔚滢璐" w:date="2017-01-02T01:28:00Z"/>
                <w:rFonts w:asciiTheme="minorEastAsia" w:hAnsiTheme="minorEastAsia"/>
                <w:sz w:val="21"/>
                <w:szCs w:val="21"/>
                <w:rPrChange w:id="8777" w:author="蔚滢璐" w:date="2017-01-02T12:59:00Z">
                  <w:rPr>
                    <w:ins w:id="8778" w:author="蔚滢璐" w:date="2017-01-02T01:28:00Z"/>
                    <w:sz w:val="21"/>
                    <w:szCs w:val="21"/>
                  </w:rPr>
                </w:rPrChange>
              </w:rPr>
            </w:pPr>
            <w:ins w:id="8779" w:author="蔚滢璐" w:date="2017-01-02T01:26:00Z">
              <w:r w:rsidRPr="00224E9F">
                <w:rPr>
                  <w:rFonts w:asciiTheme="minorEastAsia" w:hAnsiTheme="minorEastAsia"/>
                  <w:sz w:val="21"/>
                  <w:szCs w:val="21"/>
                  <w:rPrChange w:id="8780" w:author="蔚滢璐" w:date="2017-01-02T12:59:00Z">
                    <w:rPr>
                      <w:sz w:val="21"/>
                      <w:szCs w:val="21"/>
                    </w:rPr>
                  </w:rPrChange>
                </w:rPr>
                <w:t>OrderForUser. specific0rder</w:t>
              </w:r>
            </w:ins>
          </w:p>
        </w:tc>
        <w:tc>
          <w:tcPr>
            <w:tcW w:w="683" w:type="pct"/>
          </w:tcPr>
          <w:p w:rsidR="00965A56" w:rsidRPr="00224E9F" w:rsidRDefault="00965A56" w:rsidP="00965A56">
            <w:pPr>
              <w:rPr>
                <w:ins w:id="8781" w:author="蔚滢璐" w:date="2017-01-02T01:28:00Z"/>
                <w:rFonts w:asciiTheme="minorEastAsia" w:hAnsiTheme="minorEastAsia"/>
                <w:sz w:val="21"/>
                <w:szCs w:val="21"/>
                <w:rPrChange w:id="8782" w:author="蔚滢璐" w:date="2017-01-02T12:59:00Z">
                  <w:rPr>
                    <w:ins w:id="8783" w:author="蔚滢璐" w:date="2017-01-02T01:28:00Z"/>
                    <w:sz w:val="21"/>
                    <w:szCs w:val="21"/>
                  </w:rPr>
                </w:rPrChange>
              </w:rPr>
            </w:pPr>
            <w:ins w:id="8784" w:author="蔚滢璐" w:date="2017-01-02T01:2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78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782" w:type="pct"/>
          </w:tcPr>
          <w:p w:rsidR="00965A56" w:rsidRPr="00224E9F" w:rsidRDefault="00965A56" w:rsidP="00965A56">
            <w:pPr>
              <w:rPr>
                <w:ins w:id="8786" w:author="蔚滢璐" w:date="2017-01-02T01:28:00Z"/>
                <w:rFonts w:asciiTheme="minorEastAsia" w:hAnsiTheme="minorEastAsia"/>
                <w:sz w:val="21"/>
                <w:szCs w:val="21"/>
                <w:rPrChange w:id="8787" w:author="蔚滢璐" w:date="2017-01-02T12:59:00Z">
                  <w:rPr>
                    <w:ins w:id="8788" w:author="蔚滢璐" w:date="2017-01-02T01:28:00Z"/>
                    <w:sz w:val="21"/>
                    <w:szCs w:val="21"/>
                  </w:rPr>
                </w:rPrChange>
              </w:rPr>
            </w:pPr>
            <w:ins w:id="8789" w:author="蔚滢璐" w:date="2017-01-02T01:29:00Z">
              <w:r w:rsidRPr="00224E9F">
                <w:rPr>
                  <w:rFonts w:asciiTheme="minorEastAsia" w:hAnsiTheme="minorEastAsia"/>
                  <w:sz w:val="21"/>
                  <w:szCs w:val="21"/>
                  <w:rPrChange w:id="8790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ArrayList&lt;OrderVO&gt; specificOrder( String userID, String hotelID)</w:t>
              </w:r>
            </w:ins>
          </w:p>
        </w:tc>
      </w:tr>
      <w:tr w:rsidR="00224E9F" w:rsidRPr="00224E9F" w:rsidTr="008E34FA">
        <w:trPr>
          <w:ins w:id="8791" w:author="蔚滢璐" w:date="2017-01-02T01:25:00Z"/>
        </w:trPr>
        <w:tc>
          <w:tcPr>
            <w:tcW w:w="1535" w:type="pct"/>
            <w:vMerge/>
          </w:tcPr>
          <w:p w:rsidR="00965A56" w:rsidRPr="00224E9F" w:rsidRDefault="00965A56">
            <w:pPr>
              <w:rPr>
                <w:ins w:id="8792" w:author="蔚滢璐" w:date="2017-01-02T01:25:00Z"/>
                <w:rFonts w:asciiTheme="minorEastAsia" w:hAnsiTheme="minorEastAsia"/>
                <w:sz w:val="21"/>
                <w:szCs w:val="21"/>
                <w:rPrChange w:id="8793" w:author="蔚滢璐" w:date="2017-01-02T12:59:00Z">
                  <w:rPr>
                    <w:ins w:id="8794" w:author="蔚滢璐" w:date="2017-01-02T01:25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965A56" w:rsidRPr="00224E9F" w:rsidRDefault="00965A56" w:rsidP="00965A56">
            <w:pPr>
              <w:rPr>
                <w:ins w:id="8795" w:author="蔚滢璐" w:date="2017-01-02T01:25:00Z"/>
                <w:rFonts w:asciiTheme="minorEastAsia" w:hAnsiTheme="minorEastAsia"/>
                <w:sz w:val="21"/>
                <w:szCs w:val="21"/>
                <w:rPrChange w:id="8796" w:author="蔚滢璐" w:date="2017-01-02T12:59:00Z">
                  <w:rPr>
                    <w:ins w:id="8797" w:author="蔚滢璐" w:date="2017-01-02T01:25:00Z"/>
                    <w:sz w:val="21"/>
                    <w:szCs w:val="21"/>
                  </w:rPr>
                </w:rPrChange>
              </w:rPr>
            </w:pPr>
            <w:ins w:id="8798" w:author="蔚滢璐" w:date="2017-01-02T01:2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79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782" w:type="pct"/>
          </w:tcPr>
          <w:p w:rsidR="00965A56" w:rsidRPr="00224E9F" w:rsidRDefault="00965A56" w:rsidP="00965A56">
            <w:pPr>
              <w:rPr>
                <w:ins w:id="8800" w:author="蔚滢璐" w:date="2017-01-02T01:25:00Z"/>
                <w:rFonts w:asciiTheme="minorEastAsia" w:hAnsiTheme="minorEastAsia"/>
                <w:sz w:val="21"/>
                <w:szCs w:val="21"/>
                <w:rPrChange w:id="8801" w:author="蔚滢璐" w:date="2017-01-02T12:59:00Z">
                  <w:rPr>
                    <w:ins w:id="8802" w:author="蔚滢璐" w:date="2017-01-02T01:25:00Z"/>
                    <w:sz w:val="21"/>
                    <w:szCs w:val="21"/>
                  </w:rPr>
                </w:rPrChange>
              </w:rPr>
            </w:pPr>
            <w:ins w:id="8803" w:author="蔚滢璐" w:date="2017-01-02T01:2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80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无</w:t>
              </w:r>
            </w:ins>
          </w:p>
        </w:tc>
      </w:tr>
      <w:tr w:rsidR="00224E9F" w:rsidRPr="00224E9F" w:rsidTr="008E34FA">
        <w:trPr>
          <w:ins w:id="8805" w:author="蔚滢璐" w:date="2017-01-02T01:25:00Z"/>
        </w:trPr>
        <w:tc>
          <w:tcPr>
            <w:tcW w:w="1535" w:type="pct"/>
            <w:vMerge/>
          </w:tcPr>
          <w:p w:rsidR="00965A56" w:rsidRPr="00224E9F" w:rsidRDefault="00965A56" w:rsidP="00965A56">
            <w:pPr>
              <w:rPr>
                <w:ins w:id="8806" w:author="蔚滢璐" w:date="2017-01-02T01:25:00Z"/>
                <w:rFonts w:asciiTheme="minorEastAsia" w:hAnsiTheme="minorEastAsia"/>
                <w:sz w:val="21"/>
                <w:szCs w:val="21"/>
                <w:rPrChange w:id="8807" w:author="蔚滢璐" w:date="2017-01-02T12:59:00Z">
                  <w:rPr>
                    <w:ins w:id="8808" w:author="蔚滢璐" w:date="2017-01-02T01:25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965A56" w:rsidRPr="00224E9F" w:rsidRDefault="00965A56" w:rsidP="00965A56">
            <w:pPr>
              <w:rPr>
                <w:ins w:id="8809" w:author="蔚滢璐" w:date="2017-01-02T01:25:00Z"/>
                <w:rFonts w:asciiTheme="minorEastAsia" w:hAnsiTheme="minorEastAsia"/>
                <w:sz w:val="21"/>
                <w:szCs w:val="21"/>
                <w:rPrChange w:id="8810" w:author="蔚滢璐" w:date="2017-01-02T12:59:00Z">
                  <w:rPr>
                    <w:ins w:id="8811" w:author="蔚滢璐" w:date="2017-01-02T01:25:00Z"/>
                    <w:sz w:val="21"/>
                    <w:szCs w:val="21"/>
                  </w:rPr>
                </w:rPrChange>
              </w:rPr>
            </w:pPr>
            <w:ins w:id="8812" w:author="蔚滢璐" w:date="2017-01-02T01:2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81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782" w:type="pct"/>
          </w:tcPr>
          <w:p w:rsidR="00965A56" w:rsidRPr="00224E9F" w:rsidRDefault="00965A56" w:rsidP="00965A56">
            <w:pPr>
              <w:rPr>
                <w:ins w:id="8814" w:author="蔚滢璐" w:date="2017-01-02T01:25:00Z"/>
                <w:rFonts w:asciiTheme="minorEastAsia" w:hAnsiTheme="minorEastAsia"/>
                <w:sz w:val="21"/>
                <w:szCs w:val="21"/>
                <w:rPrChange w:id="8815" w:author="蔚滢璐" w:date="2017-01-02T12:59:00Z">
                  <w:rPr>
                    <w:ins w:id="8816" w:author="蔚滢璐" w:date="2017-01-02T01:25:00Z"/>
                    <w:sz w:val="21"/>
                    <w:szCs w:val="21"/>
                  </w:rPr>
                </w:rPrChange>
              </w:rPr>
            </w:pPr>
            <w:ins w:id="8817" w:author="蔚滢璐" w:date="2017-01-02T01:2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81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调用Order</w:t>
              </w:r>
              <w:r w:rsidRPr="00224E9F">
                <w:rPr>
                  <w:rFonts w:asciiTheme="minorEastAsia" w:hAnsiTheme="minorEastAsia"/>
                  <w:sz w:val="21"/>
                  <w:szCs w:val="21"/>
                  <w:rPrChange w:id="8819" w:author="蔚滢璐" w:date="2017-01-02T12:59:00Z">
                    <w:rPr>
                      <w:sz w:val="21"/>
                      <w:szCs w:val="21"/>
                    </w:rPr>
                  </w:rPrChange>
                </w:rPr>
                <w:t>Dao.search</w:t>
              </w:r>
            </w:ins>
            <w:ins w:id="8820" w:author="蔚滢璐" w:date="2017-01-02T01:30:00Z">
              <w:r w:rsidRPr="00224E9F">
                <w:rPr>
                  <w:rFonts w:asciiTheme="minorEastAsia" w:hAnsiTheme="minorEastAsia"/>
                  <w:sz w:val="21"/>
                  <w:szCs w:val="21"/>
                  <w:rPrChange w:id="8821" w:author="蔚滢璐" w:date="2017-01-02T12:59:00Z">
                    <w:rPr>
                      <w:sz w:val="21"/>
                      <w:szCs w:val="21"/>
                    </w:rPr>
                  </w:rPrChange>
                </w:rPr>
                <w:t>ByUserWithHotel</w:t>
              </w:r>
            </w:ins>
          </w:p>
        </w:tc>
      </w:tr>
      <w:tr w:rsidR="00224E9F" w:rsidRPr="00224E9F" w:rsidTr="008E34FA">
        <w:trPr>
          <w:ins w:id="8822" w:author="蔚滢璐" w:date="2017-01-02T01:30:00Z"/>
        </w:trPr>
        <w:tc>
          <w:tcPr>
            <w:tcW w:w="1535" w:type="pct"/>
            <w:vMerge w:val="restart"/>
          </w:tcPr>
          <w:p w:rsidR="00965A56" w:rsidRPr="00224E9F" w:rsidRDefault="00965A56" w:rsidP="00965A56">
            <w:pPr>
              <w:rPr>
                <w:ins w:id="8823" w:author="蔚滢璐" w:date="2017-01-02T01:30:00Z"/>
                <w:rFonts w:asciiTheme="minorEastAsia" w:hAnsiTheme="minorEastAsia"/>
                <w:sz w:val="21"/>
                <w:szCs w:val="21"/>
                <w:rPrChange w:id="8824" w:author="蔚滢璐" w:date="2017-01-02T12:59:00Z">
                  <w:rPr>
                    <w:ins w:id="8825" w:author="蔚滢璐" w:date="2017-01-02T01:30:00Z"/>
                    <w:sz w:val="21"/>
                    <w:szCs w:val="21"/>
                  </w:rPr>
                </w:rPrChange>
              </w:rPr>
            </w:pPr>
            <w:ins w:id="8826" w:author="蔚滢璐" w:date="2017-01-02T01:30:00Z">
              <w:r w:rsidRPr="00224E9F">
                <w:rPr>
                  <w:rFonts w:asciiTheme="minorEastAsia" w:hAnsiTheme="minorEastAsia"/>
                  <w:sz w:val="21"/>
                  <w:szCs w:val="21"/>
                  <w:rPrChange w:id="8827" w:author="蔚滢璐" w:date="2017-01-02T12:59:00Z">
                    <w:rPr>
                      <w:sz w:val="21"/>
                      <w:szCs w:val="21"/>
                    </w:rPr>
                  </w:rPrChange>
                </w:rPr>
                <w:t>OrderForUser.get</w:t>
              </w:r>
            </w:ins>
            <w:ins w:id="8828" w:author="蔚滢璐" w:date="2017-01-02T01:31:00Z">
              <w:r w:rsidRPr="00224E9F">
                <w:rPr>
                  <w:rFonts w:asciiTheme="minorEastAsia" w:hAnsiTheme="minorEastAsia"/>
                  <w:sz w:val="21"/>
                  <w:szCs w:val="21"/>
                  <w:rPrChange w:id="8829" w:author="蔚滢璐" w:date="2017-01-02T12:59:00Z">
                    <w:rPr>
                      <w:sz w:val="21"/>
                      <w:szCs w:val="21"/>
                    </w:rPr>
                  </w:rPrChange>
                </w:rPr>
                <w:t>TrueValue</w:t>
              </w:r>
            </w:ins>
          </w:p>
        </w:tc>
        <w:tc>
          <w:tcPr>
            <w:tcW w:w="683" w:type="pct"/>
          </w:tcPr>
          <w:p w:rsidR="00965A56" w:rsidRPr="00224E9F" w:rsidRDefault="00965A56" w:rsidP="00965A56">
            <w:pPr>
              <w:rPr>
                <w:ins w:id="8830" w:author="蔚滢璐" w:date="2017-01-02T01:30:00Z"/>
                <w:rFonts w:asciiTheme="minorEastAsia" w:hAnsiTheme="minorEastAsia"/>
                <w:sz w:val="21"/>
                <w:szCs w:val="21"/>
                <w:rPrChange w:id="8831" w:author="蔚滢璐" w:date="2017-01-02T12:59:00Z">
                  <w:rPr>
                    <w:ins w:id="8832" w:author="蔚滢璐" w:date="2017-01-02T01:30:00Z"/>
                    <w:sz w:val="21"/>
                    <w:szCs w:val="21"/>
                  </w:rPr>
                </w:rPrChange>
              </w:rPr>
            </w:pPr>
            <w:ins w:id="8833" w:author="蔚滢璐" w:date="2017-01-02T01:3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83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782" w:type="pct"/>
          </w:tcPr>
          <w:p w:rsidR="00965A56" w:rsidRPr="00224E9F" w:rsidRDefault="00965A56" w:rsidP="00965A56">
            <w:pPr>
              <w:rPr>
                <w:ins w:id="8835" w:author="蔚滢璐" w:date="2017-01-02T01:30:00Z"/>
                <w:rFonts w:asciiTheme="minorEastAsia" w:hAnsiTheme="minorEastAsia"/>
                <w:sz w:val="21"/>
                <w:szCs w:val="21"/>
                <w:rPrChange w:id="8836" w:author="蔚滢璐" w:date="2017-01-02T12:59:00Z">
                  <w:rPr>
                    <w:ins w:id="8837" w:author="蔚滢璐" w:date="2017-01-02T01:30:00Z"/>
                    <w:sz w:val="21"/>
                    <w:szCs w:val="21"/>
                  </w:rPr>
                </w:rPrChange>
              </w:rPr>
            </w:pPr>
            <w:ins w:id="8838" w:author="蔚滢璐" w:date="2017-01-02T01:31:00Z">
              <w:r w:rsidRPr="00224E9F">
                <w:rPr>
                  <w:rFonts w:asciiTheme="minorEastAsia" w:hAnsiTheme="minorEastAsia"/>
                  <w:sz w:val="21"/>
                  <w:szCs w:val="21"/>
                  <w:rPrChange w:id="8839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String getTrueValue(OrderInfo orderInfo)</w:t>
              </w:r>
            </w:ins>
          </w:p>
        </w:tc>
      </w:tr>
      <w:tr w:rsidR="00224E9F" w:rsidRPr="00224E9F" w:rsidTr="008E34FA">
        <w:trPr>
          <w:ins w:id="8840" w:author="蔚滢璐" w:date="2017-01-02T01:30:00Z"/>
        </w:trPr>
        <w:tc>
          <w:tcPr>
            <w:tcW w:w="1535" w:type="pct"/>
            <w:vMerge/>
          </w:tcPr>
          <w:p w:rsidR="00965A56" w:rsidRPr="00224E9F" w:rsidRDefault="00965A56" w:rsidP="00965A56">
            <w:pPr>
              <w:rPr>
                <w:ins w:id="8841" w:author="蔚滢璐" w:date="2017-01-02T01:30:00Z"/>
                <w:rFonts w:asciiTheme="minorEastAsia" w:hAnsiTheme="minorEastAsia"/>
                <w:sz w:val="21"/>
                <w:szCs w:val="21"/>
                <w:rPrChange w:id="8842" w:author="蔚滢璐" w:date="2017-01-02T12:59:00Z">
                  <w:rPr>
                    <w:ins w:id="8843" w:author="蔚滢璐" w:date="2017-01-02T01:30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965A56" w:rsidRPr="00224E9F" w:rsidRDefault="00965A56" w:rsidP="00965A56">
            <w:pPr>
              <w:rPr>
                <w:ins w:id="8844" w:author="蔚滢璐" w:date="2017-01-02T01:30:00Z"/>
                <w:rFonts w:asciiTheme="minorEastAsia" w:hAnsiTheme="minorEastAsia"/>
                <w:sz w:val="21"/>
                <w:szCs w:val="21"/>
                <w:rPrChange w:id="8845" w:author="蔚滢璐" w:date="2017-01-02T12:59:00Z">
                  <w:rPr>
                    <w:ins w:id="8846" w:author="蔚滢璐" w:date="2017-01-02T01:30:00Z"/>
                    <w:sz w:val="21"/>
                    <w:szCs w:val="21"/>
                  </w:rPr>
                </w:rPrChange>
              </w:rPr>
            </w:pPr>
            <w:ins w:id="8847" w:author="蔚滢璐" w:date="2017-01-02T01:3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84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782" w:type="pct"/>
          </w:tcPr>
          <w:p w:rsidR="00965A56" w:rsidRPr="00224E9F" w:rsidRDefault="00965A56" w:rsidP="00965A56">
            <w:pPr>
              <w:rPr>
                <w:ins w:id="8849" w:author="蔚滢璐" w:date="2017-01-02T01:30:00Z"/>
                <w:rFonts w:asciiTheme="minorEastAsia" w:hAnsiTheme="minorEastAsia"/>
                <w:sz w:val="21"/>
                <w:szCs w:val="21"/>
                <w:rPrChange w:id="8850" w:author="蔚滢璐" w:date="2017-01-02T12:59:00Z">
                  <w:rPr>
                    <w:ins w:id="8851" w:author="蔚滢璐" w:date="2017-01-02T01:30:00Z"/>
                    <w:sz w:val="21"/>
                    <w:szCs w:val="21"/>
                  </w:rPr>
                </w:rPrChange>
              </w:rPr>
            </w:pPr>
            <w:ins w:id="8852" w:author="蔚滢璐" w:date="2017-01-02T01:3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85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无</w:t>
              </w:r>
            </w:ins>
          </w:p>
        </w:tc>
      </w:tr>
      <w:tr w:rsidR="00224E9F" w:rsidRPr="00224E9F" w:rsidTr="008E34FA">
        <w:trPr>
          <w:ins w:id="8854" w:author="蔚滢璐" w:date="2017-01-02T01:25:00Z"/>
        </w:trPr>
        <w:tc>
          <w:tcPr>
            <w:tcW w:w="1535" w:type="pct"/>
            <w:vMerge/>
          </w:tcPr>
          <w:p w:rsidR="00965A56" w:rsidRPr="00224E9F" w:rsidRDefault="00965A56" w:rsidP="00965A56">
            <w:pPr>
              <w:rPr>
                <w:ins w:id="8855" w:author="蔚滢璐" w:date="2017-01-02T01:25:00Z"/>
                <w:rFonts w:asciiTheme="minorEastAsia" w:hAnsiTheme="minorEastAsia"/>
                <w:sz w:val="21"/>
                <w:szCs w:val="21"/>
                <w:rPrChange w:id="8856" w:author="蔚滢璐" w:date="2017-01-02T12:59:00Z">
                  <w:rPr>
                    <w:ins w:id="8857" w:author="蔚滢璐" w:date="2017-01-02T01:25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965A56" w:rsidRPr="00224E9F" w:rsidRDefault="00965A56" w:rsidP="00965A56">
            <w:pPr>
              <w:rPr>
                <w:ins w:id="8858" w:author="蔚滢璐" w:date="2017-01-02T01:25:00Z"/>
                <w:rFonts w:asciiTheme="minorEastAsia" w:hAnsiTheme="minorEastAsia"/>
                <w:sz w:val="21"/>
                <w:szCs w:val="21"/>
                <w:rPrChange w:id="8859" w:author="蔚滢璐" w:date="2017-01-02T12:59:00Z">
                  <w:rPr>
                    <w:ins w:id="8860" w:author="蔚滢璐" w:date="2017-01-02T01:25:00Z"/>
                    <w:sz w:val="21"/>
                    <w:szCs w:val="21"/>
                  </w:rPr>
                </w:rPrChange>
              </w:rPr>
            </w:pPr>
            <w:ins w:id="8861" w:author="蔚滢璐" w:date="2017-01-02T01:3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86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782" w:type="pct"/>
          </w:tcPr>
          <w:p w:rsidR="00965A56" w:rsidRPr="00224E9F" w:rsidRDefault="00965A56" w:rsidP="00965A56">
            <w:pPr>
              <w:rPr>
                <w:ins w:id="8863" w:author="蔚滢璐" w:date="2017-01-02T01:25:00Z"/>
                <w:rFonts w:asciiTheme="minorEastAsia" w:hAnsiTheme="minorEastAsia"/>
                <w:sz w:val="21"/>
                <w:szCs w:val="21"/>
                <w:rPrChange w:id="8864" w:author="蔚滢璐" w:date="2017-01-02T12:59:00Z">
                  <w:rPr>
                    <w:ins w:id="8865" w:author="蔚滢璐" w:date="2017-01-02T01:25:00Z"/>
                    <w:sz w:val="21"/>
                    <w:szCs w:val="21"/>
                  </w:rPr>
                </w:rPrChange>
              </w:rPr>
            </w:pPr>
            <w:ins w:id="8866" w:author="蔚滢璐" w:date="2017-01-02T01:3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86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调用Count</w:t>
              </w:r>
              <w:r w:rsidRPr="00224E9F">
                <w:rPr>
                  <w:rFonts w:asciiTheme="minorEastAsia" w:hAnsiTheme="minorEastAsia"/>
                  <w:sz w:val="21"/>
                  <w:szCs w:val="21"/>
                  <w:rPrChange w:id="8868" w:author="蔚滢璐" w:date="2017-01-02T12:59:00Z">
                    <w:rPr>
                      <w:sz w:val="21"/>
                      <w:szCs w:val="21"/>
                    </w:rPr>
                  </w:rPrChange>
                </w:rPr>
                <w:t>.countPromotion</w:t>
              </w:r>
            </w:ins>
            <w:ins w:id="8869" w:author="蔚滢璐" w:date="2017-01-02T01:32:00Z">
              <w:r w:rsidRPr="00224E9F">
                <w:rPr>
                  <w:rFonts w:asciiTheme="minorEastAsia" w:hAnsiTheme="minorEastAsia"/>
                  <w:sz w:val="21"/>
                  <w:szCs w:val="21"/>
                  <w:rPrChange w:id="8870" w:author="蔚滢璐" w:date="2017-01-02T12:59:00Z">
                    <w:rPr>
                      <w:sz w:val="21"/>
                      <w:szCs w:val="21"/>
                    </w:rPr>
                  </w:rPrChange>
                </w:rPr>
                <w:t>OfRoom</w:t>
              </w:r>
            </w:ins>
          </w:p>
        </w:tc>
      </w:tr>
      <w:tr w:rsidR="00224E9F" w:rsidRPr="00224E9F" w:rsidTr="008E34FA">
        <w:trPr>
          <w:ins w:id="8871" w:author="蔚滢璐" w:date="2017-01-02T00:56:00Z"/>
        </w:trPr>
        <w:tc>
          <w:tcPr>
            <w:tcW w:w="1535" w:type="pct"/>
            <w:vMerge w:val="restart"/>
          </w:tcPr>
          <w:p w:rsidR="00965A56" w:rsidRPr="00224E9F" w:rsidRDefault="00965A56" w:rsidP="00965A56">
            <w:pPr>
              <w:rPr>
                <w:ins w:id="8872" w:author="蔚滢璐" w:date="2017-01-02T00:56:00Z"/>
                <w:rFonts w:asciiTheme="minorEastAsia" w:hAnsiTheme="minorEastAsia"/>
                <w:sz w:val="21"/>
                <w:szCs w:val="21"/>
                <w:rPrChange w:id="8873" w:author="蔚滢璐" w:date="2017-01-02T12:59:00Z">
                  <w:rPr>
                    <w:ins w:id="8874" w:author="蔚滢璐" w:date="2017-01-02T00:56:00Z"/>
                    <w:sz w:val="21"/>
                    <w:szCs w:val="21"/>
                  </w:rPr>
                </w:rPrChange>
              </w:rPr>
            </w:pPr>
            <w:ins w:id="8875" w:author="蔚滢璐" w:date="2017-01-02T00:57:00Z">
              <w:r w:rsidRPr="00224E9F">
                <w:rPr>
                  <w:rFonts w:asciiTheme="minorEastAsia" w:hAnsiTheme="minorEastAsia"/>
                  <w:sz w:val="21"/>
                  <w:szCs w:val="21"/>
                  <w:rPrChange w:id="8876" w:author="蔚滢璐" w:date="2017-01-02T12:59:00Z">
                    <w:rPr>
                      <w:sz w:val="21"/>
                      <w:szCs w:val="21"/>
                    </w:rPr>
                  </w:rPrChange>
                </w:rPr>
                <w:t>OrderForUser.confirm Researvation(OrderVO orderVO)</w:t>
              </w:r>
            </w:ins>
          </w:p>
        </w:tc>
        <w:tc>
          <w:tcPr>
            <w:tcW w:w="683" w:type="pct"/>
          </w:tcPr>
          <w:p w:rsidR="00965A56" w:rsidRPr="00224E9F" w:rsidRDefault="00965A56" w:rsidP="00965A56">
            <w:pPr>
              <w:rPr>
                <w:ins w:id="8877" w:author="蔚滢璐" w:date="2017-01-02T00:56:00Z"/>
                <w:rFonts w:asciiTheme="minorEastAsia" w:hAnsiTheme="minorEastAsia"/>
                <w:sz w:val="21"/>
                <w:szCs w:val="21"/>
                <w:rPrChange w:id="8878" w:author="蔚滢璐" w:date="2017-01-02T12:59:00Z">
                  <w:rPr>
                    <w:ins w:id="8879" w:author="蔚滢璐" w:date="2017-01-02T00:56:00Z"/>
                    <w:sz w:val="21"/>
                    <w:szCs w:val="21"/>
                  </w:rPr>
                </w:rPrChange>
              </w:rPr>
            </w:pPr>
            <w:ins w:id="8880" w:author="蔚滢璐" w:date="2017-01-02T00:56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88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782" w:type="pct"/>
          </w:tcPr>
          <w:p w:rsidR="00965A56" w:rsidRPr="00224E9F" w:rsidRDefault="00965A56" w:rsidP="00965A56">
            <w:pPr>
              <w:rPr>
                <w:ins w:id="8882" w:author="蔚滢璐" w:date="2017-01-02T00:56:00Z"/>
                <w:rFonts w:asciiTheme="minorEastAsia" w:hAnsiTheme="minorEastAsia"/>
                <w:sz w:val="21"/>
                <w:szCs w:val="21"/>
                <w:rPrChange w:id="8883" w:author="蔚滢璐" w:date="2017-01-02T12:59:00Z">
                  <w:rPr>
                    <w:ins w:id="8884" w:author="蔚滢璐" w:date="2017-01-02T00:56:00Z"/>
                    <w:sz w:val="21"/>
                    <w:szCs w:val="21"/>
                  </w:rPr>
                </w:rPrChange>
              </w:rPr>
            </w:pPr>
            <w:ins w:id="8885" w:author="蔚滢璐" w:date="2017-01-02T00:57:00Z">
              <w:r w:rsidRPr="00224E9F">
                <w:rPr>
                  <w:rFonts w:asciiTheme="minorEastAsia" w:hAnsiTheme="minorEastAsia"/>
                  <w:sz w:val="21"/>
                  <w:szCs w:val="21"/>
                  <w:rPrChange w:id="8886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ResultMessage confirmReservation(</w:t>
              </w:r>
            </w:ins>
            <w:ins w:id="8887" w:author="蔚滢璐" w:date="2017-01-02T00:58:00Z">
              <w:r w:rsidRPr="00224E9F">
                <w:rPr>
                  <w:rFonts w:asciiTheme="minorEastAsia" w:hAnsiTheme="minorEastAsia"/>
                  <w:sz w:val="21"/>
                  <w:szCs w:val="21"/>
                  <w:rPrChange w:id="8888" w:author="蔚滢璐" w:date="2017-01-02T12:59:00Z">
                    <w:rPr>
                      <w:sz w:val="21"/>
                      <w:szCs w:val="21"/>
                    </w:rPr>
                  </w:rPrChange>
                </w:rPr>
                <w:t>OrderVO orderVO)</w:t>
              </w:r>
            </w:ins>
          </w:p>
        </w:tc>
      </w:tr>
      <w:tr w:rsidR="00224E9F" w:rsidRPr="00224E9F" w:rsidTr="008E34FA">
        <w:trPr>
          <w:ins w:id="8889" w:author="蔚滢璐" w:date="2017-01-02T00:56:00Z"/>
        </w:trPr>
        <w:tc>
          <w:tcPr>
            <w:tcW w:w="1535" w:type="pct"/>
            <w:vMerge/>
          </w:tcPr>
          <w:p w:rsidR="00965A56" w:rsidRPr="00224E9F" w:rsidRDefault="00965A56" w:rsidP="00965A56">
            <w:pPr>
              <w:rPr>
                <w:ins w:id="8890" w:author="蔚滢璐" w:date="2017-01-02T00:56:00Z"/>
                <w:rFonts w:asciiTheme="minorEastAsia" w:hAnsiTheme="minorEastAsia"/>
                <w:sz w:val="21"/>
                <w:szCs w:val="21"/>
                <w:rPrChange w:id="8891" w:author="蔚滢璐" w:date="2017-01-02T12:59:00Z">
                  <w:rPr>
                    <w:ins w:id="8892" w:author="蔚滢璐" w:date="2017-01-02T00:56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965A56" w:rsidRPr="00224E9F" w:rsidRDefault="00965A56" w:rsidP="00965A56">
            <w:pPr>
              <w:rPr>
                <w:ins w:id="8893" w:author="蔚滢璐" w:date="2017-01-02T00:56:00Z"/>
                <w:rFonts w:asciiTheme="minorEastAsia" w:hAnsiTheme="minorEastAsia"/>
                <w:sz w:val="21"/>
                <w:szCs w:val="21"/>
                <w:rPrChange w:id="8894" w:author="蔚滢璐" w:date="2017-01-02T12:59:00Z">
                  <w:rPr>
                    <w:ins w:id="8895" w:author="蔚滢璐" w:date="2017-01-02T00:56:00Z"/>
                    <w:sz w:val="21"/>
                    <w:szCs w:val="21"/>
                  </w:rPr>
                </w:rPrChange>
              </w:rPr>
            </w:pPr>
            <w:ins w:id="8896" w:author="蔚滢璐" w:date="2017-01-02T00:56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89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782" w:type="pct"/>
          </w:tcPr>
          <w:p w:rsidR="00965A56" w:rsidRPr="00224E9F" w:rsidRDefault="00965A56" w:rsidP="00965A56">
            <w:pPr>
              <w:rPr>
                <w:ins w:id="8898" w:author="蔚滢璐" w:date="2017-01-02T00:56:00Z"/>
                <w:rFonts w:asciiTheme="minorEastAsia" w:hAnsiTheme="minorEastAsia"/>
                <w:sz w:val="21"/>
                <w:szCs w:val="21"/>
                <w:rPrChange w:id="8899" w:author="蔚滢璐" w:date="2017-01-02T12:59:00Z">
                  <w:rPr>
                    <w:ins w:id="8900" w:author="蔚滢璐" w:date="2017-01-02T00:56:00Z"/>
                    <w:sz w:val="21"/>
                    <w:szCs w:val="21"/>
                  </w:rPr>
                </w:rPrChange>
              </w:rPr>
            </w:pPr>
            <w:ins w:id="8901" w:author="蔚滢璐" w:date="2017-01-02T00:5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90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无</w:t>
              </w:r>
            </w:ins>
          </w:p>
        </w:tc>
      </w:tr>
      <w:tr w:rsidR="00224E9F" w:rsidRPr="00224E9F" w:rsidTr="008E34FA">
        <w:trPr>
          <w:ins w:id="8903" w:author="蔚滢璐" w:date="2017-01-02T00:56:00Z"/>
        </w:trPr>
        <w:tc>
          <w:tcPr>
            <w:tcW w:w="1535" w:type="pct"/>
            <w:vMerge/>
          </w:tcPr>
          <w:p w:rsidR="00965A56" w:rsidRPr="00224E9F" w:rsidRDefault="00965A56" w:rsidP="00965A56">
            <w:pPr>
              <w:rPr>
                <w:ins w:id="8904" w:author="蔚滢璐" w:date="2017-01-02T00:56:00Z"/>
                <w:rFonts w:asciiTheme="minorEastAsia" w:hAnsiTheme="minorEastAsia"/>
                <w:sz w:val="21"/>
                <w:szCs w:val="21"/>
                <w:rPrChange w:id="8905" w:author="蔚滢璐" w:date="2017-01-02T12:59:00Z">
                  <w:rPr>
                    <w:ins w:id="8906" w:author="蔚滢璐" w:date="2017-01-02T00:56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965A56" w:rsidRPr="00224E9F" w:rsidRDefault="00965A56" w:rsidP="00965A56">
            <w:pPr>
              <w:rPr>
                <w:ins w:id="8907" w:author="蔚滢璐" w:date="2017-01-02T00:56:00Z"/>
                <w:rFonts w:asciiTheme="minorEastAsia" w:hAnsiTheme="minorEastAsia"/>
                <w:sz w:val="21"/>
                <w:szCs w:val="21"/>
                <w:rPrChange w:id="8908" w:author="蔚滢璐" w:date="2017-01-02T12:59:00Z">
                  <w:rPr>
                    <w:ins w:id="8909" w:author="蔚滢璐" w:date="2017-01-02T00:56:00Z"/>
                    <w:sz w:val="21"/>
                    <w:szCs w:val="21"/>
                  </w:rPr>
                </w:rPrChange>
              </w:rPr>
            </w:pPr>
            <w:ins w:id="8910" w:author="蔚滢璐" w:date="2017-01-02T00:56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91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782" w:type="pct"/>
          </w:tcPr>
          <w:p w:rsidR="00965A56" w:rsidRPr="00224E9F" w:rsidRDefault="00965A56" w:rsidP="00965A56">
            <w:pPr>
              <w:rPr>
                <w:ins w:id="8912" w:author="蔚滢璐" w:date="2017-01-02T00:56:00Z"/>
                <w:rFonts w:asciiTheme="minorEastAsia" w:hAnsiTheme="minorEastAsia"/>
                <w:sz w:val="21"/>
                <w:szCs w:val="21"/>
                <w:rPrChange w:id="8913" w:author="蔚滢璐" w:date="2017-01-02T12:59:00Z">
                  <w:rPr>
                    <w:ins w:id="8914" w:author="蔚滢璐" w:date="2017-01-02T00:56:00Z"/>
                    <w:sz w:val="21"/>
                    <w:szCs w:val="21"/>
                  </w:rPr>
                </w:rPrChange>
              </w:rPr>
            </w:pPr>
            <w:ins w:id="8915" w:author="蔚滢璐" w:date="2017-01-02T00:5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91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调用Order.generateOrder</w:t>
              </w:r>
            </w:ins>
          </w:p>
        </w:tc>
      </w:tr>
      <w:tr w:rsidR="00224E9F" w:rsidRPr="00224E9F" w:rsidTr="008E34FA">
        <w:trPr>
          <w:ins w:id="8917" w:author="蔚滢璐" w:date="2017-01-02T00:59:00Z"/>
        </w:trPr>
        <w:tc>
          <w:tcPr>
            <w:tcW w:w="1535" w:type="pct"/>
            <w:vMerge w:val="restart"/>
          </w:tcPr>
          <w:p w:rsidR="00965A56" w:rsidRPr="00224E9F" w:rsidRDefault="00965A56" w:rsidP="00965A56">
            <w:pPr>
              <w:rPr>
                <w:ins w:id="8918" w:author="蔚滢璐" w:date="2017-01-02T00:59:00Z"/>
                <w:rFonts w:asciiTheme="minorEastAsia" w:hAnsiTheme="minorEastAsia"/>
                <w:sz w:val="21"/>
                <w:szCs w:val="21"/>
                <w:rPrChange w:id="8919" w:author="蔚滢璐" w:date="2017-01-02T12:59:00Z">
                  <w:rPr>
                    <w:ins w:id="8920" w:author="蔚滢璐" w:date="2017-01-02T00:59:00Z"/>
                    <w:sz w:val="21"/>
                    <w:szCs w:val="21"/>
                  </w:rPr>
                </w:rPrChange>
              </w:rPr>
            </w:pPr>
            <w:ins w:id="8921" w:author="蔚滢璐" w:date="2017-01-02T01:00:00Z">
              <w:r w:rsidRPr="00224E9F">
                <w:rPr>
                  <w:rFonts w:asciiTheme="minorEastAsia" w:hAnsiTheme="minorEastAsia"/>
                  <w:sz w:val="21"/>
                  <w:szCs w:val="21"/>
                  <w:rPrChange w:id="8922" w:author="蔚滢璐" w:date="2017-01-02T12:59:00Z">
                    <w:rPr>
                      <w:sz w:val="21"/>
                      <w:szCs w:val="21"/>
                    </w:rPr>
                  </w:rPrChange>
                </w:rPr>
                <w:t>OrderForUser.add Comment</w:t>
              </w:r>
            </w:ins>
          </w:p>
        </w:tc>
        <w:tc>
          <w:tcPr>
            <w:tcW w:w="683" w:type="pct"/>
          </w:tcPr>
          <w:p w:rsidR="00965A56" w:rsidRPr="00224E9F" w:rsidRDefault="00965A56" w:rsidP="00965A56">
            <w:pPr>
              <w:rPr>
                <w:ins w:id="8923" w:author="蔚滢璐" w:date="2017-01-02T00:59:00Z"/>
                <w:rFonts w:asciiTheme="minorEastAsia" w:hAnsiTheme="minorEastAsia"/>
                <w:sz w:val="21"/>
                <w:szCs w:val="21"/>
                <w:rPrChange w:id="8924" w:author="蔚滢璐" w:date="2017-01-02T12:59:00Z">
                  <w:rPr>
                    <w:ins w:id="8925" w:author="蔚滢璐" w:date="2017-01-02T00:59:00Z"/>
                    <w:sz w:val="21"/>
                    <w:szCs w:val="21"/>
                  </w:rPr>
                </w:rPrChange>
              </w:rPr>
            </w:pPr>
            <w:ins w:id="8926" w:author="蔚滢璐" w:date="2017-01-02T01:0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92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782" w:type="pct"/>
          </w:tcPr>
          <w:p w:rsidR="00965A56" w:rsidRPr="00224E9F" w:rsidRDefault="00965A56" w:rsidP="00965A56">
            <w:pPr>
              <w:rPr>
                <w:ins w:id="8928" w:author="蔚滢璐" w:date="2017-01-02T00:59:00Z"/>
                <w:rFonts w:asciiTheme="minorEastAsia" w:hAnsiTheme="minorEastAsia"/>
                <w:sz w:val="21"/>
                <w:szCs w:val="21"/>
                <w:rPrChange w:id="8929" w:author="蔚滢璐" w:date="2017-01-02T12:59:00Z">
                  <w:rPr>
                    <w:ins w:id="8930" w:author="蔚滢璐" w:date="2017-01-02T00:59:00Z"/>
                    <w:sz w:val="21"/>
                    <w:szCs w:val="21"/>
                  </w:rPr>
                </w:rPrChange>
              </w:rPr>
            </w:pPr>
            <w:ins w:id="8931" w:author="蔚滢璐" w:date="2017-01-02T01:00:00Z">
              <w:r w:rsidRPr="00224E9F">
                <w:rPr>
                  <w:rFonts w:asciiTheme="minorEastAsia" w:hAnsiTheme="minorEastAsia"/>
                  <w:sz w:val="21"/>
                  <w:szCs w:val="21"/>
                  <w:rPrChange w:id="8932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ResultMessage addComment(String userId, int grade, String comment)</w:t>
              </w:r>
            </w:ins>
          </w:p>
        </w:tc>
      </w:tr>
      <w:tr w:rsidR="00224E9F" w:rsidRPr="00224E9F" w:rsidTr="00614DC1">
        <w:trPr>
          <w:ins w:id="8933" w:author="蔚滢璐" w:date="2017-01-02T00:59:00Z"/>
        </w:trPr>
        <w:tc>
          <w:tcPr>
            <w:tcW w:w="1562" w:type="pct"/>
            <w:vMerge/>
          </w:tcPr>
          <w:p w:rsidR="00965A56" w:rsidRPr="00224E9F" w:rsidRDefault="00965A56" w:rsidP="00965A56">
            <w:pPr>
              <w:rPr>
                <w:ins w:id="8934" w:author="蔚滢璐" w:date="2017-01-02T00:59:00Z"/>
                <w:rFonts w:asciiTheme="minorEastAsia" w:hAnsiTheme="minorEastAsia"/>
                <w:sz w:val="21"/>
                <w:szCs w:val="21"/>
                <w:rPrChange w:id="8935" w:author="蔚滢璐" w:date="2017-01-02T12:59:00Z">
                  <w:rPr>
                    <w:ins w:id="8936" w:author="蔚滢璐" w:date="2017-01-02T00:59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965A56" w:rsidRPr="00224E9F" w:rsidRDefault="00965A56" w:rsidP="00965A56">
            <w:pPr>
              <w:rPr>
                <w:ins w:id="8937" w:author="蔚滢璐" w:date="2017-01-02T00:59:00Z"/>
                <w:rFonts w:asciiTheme="minorEastAsia" w:hAnsiTheme="minorEastAsia"/>
                <w:sz w:val="21"/>
                <w:szCs w:val="21"/>
                <w:rPrChange w:id="8938" w:author="蔚滢璐" w:date="2017-01-02T12:59:00Z">
                  <w:rPr>
                    <w:ins w:id="8939" w:author="蔚滢璐" w:date="2017-01-02T00:59:00Z"/>
                    <w:sz w:val="21"/>
                    <w:szCs w:val="21"/>
                  </w:rPr>
                </w:rPrChange>
              </w:rPr>
            </w:pPr>
            <w:ins w:id="8940" w:author="蔚滢璐" w:date="2017-01-02T01:0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94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755" w:type="pct"/>
          </w:tcPr>
          <w:p w:rsidR="00965A56" w:rsidRPr="00224E9F" w:rsidRDefault="00965A56" w:rsidP="00965A56">
            <w:pPr>
              <w:rPr>
                <w:ins w:id="8942" w:author="蔚滢璐" w:date="2017-01-02T00:59:00Z"/>
                <w:rFonts w:asciiTheme="minorEastAsia" w:hAnsiTheme="minorEastAsia"/>
                <w:sz w:val="21"/>
                <w:szCs w:val="21"/>
                <w:rPrChange w:id="8943" w:author="蔚滢璐" w:date="2017-01-02T12:59:00Z">
                  <w:rPr>
                    <w:ins w:id="8944" w:author="蔚滢璐" w:date="2017-01-02T00:59:00Z"/>
                    <w:sz w:val="21"/>
                    <w:szCs w:val="21"/>
                  </w:rPr>
                </w:rPrChange>
              </w:rPr>
            </w:pPr>
            <w:ins w:id="8945" w:author="蔚滢璐" w:date="2017-01-02T01:0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94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该订单已存在</w:t>
              </w:r>
            </w:ins>
          </w:p>
        </w:tc>
      </w:tr>
      <w:tr w:rsidR="00224E9F" w:rsidRPr="00224E9F" w:rsidTr="00614DC1">
        <w:trPr>
          <w:ins w:id="8947" w:author="蔚滢璐" w:date="2017-01-02T00:59:00Z"/>
        </w:trPr>
        <w:tc>
          <w:tcPr>
            <w:tcW w:w="1562" w:type="pct"/>
            <w:vMerge/>
          </w:tcPr>
          <w:p w:rsidR="00965A56" w:rsidRPr="00224E9F" w:rsidRDefault="00965A56" w:rsidP="00965A56">
            <w:pPr>
              <w:rPr>
                <w:ins w:id="8948" w:author="蔚滢璐" w:date="2017-01-02T00:59:00Z"/>
                <w:rFonts w:asciiTheme="minorEastAsia" w:hAnsiTheme="minorEastAsia"/>
                <w:sz w:val="21"/>
                <w:szCs w:val="21"/>
                <w:rPrChange w:id="8949" w:author="蔚滢璐" w:date="2017-01-02T12:59:00Z">
                  <w:rPr>
                    <w:ins w:id="8950" w:author="蔚滢璐" w:date="2017-01-02T00:59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965A56" w:rsidRPr="00224E9F" w:rsidRDefault="00965A56" w:rsidP="00965A56">
            <w:pPr>
              <w:rPr>
                <w:ins w:id="8951" w:author="蔚滢璐" w:date="2017-01-02T00:59:00Z"/>
                <w:rFonts w:asciiTheme="minorEastAsia" w:hAnsiTheme="minorEastAsia"/>
                <w:sz w:val="21"/>
                <w:szCs w:val="21"/>
                <w:rPrChange w:id="8952" w:author="蔚滢璐" w:date="2017-01-02T12:59:00Z">
                  <w:rPr>
                    <w:ins w:id="8953" w:author="蔚滢璐" w:date="2017-01-02T00:59:00Z"/>
                    <w:sz w:val="21"/>
                    <w:szCs w:val="21"/>
                  </w:rPr>
                </w:rPrChange>
              </w:rPr>
            </w:pPr>
            <w:ins w:id="8954" w:author="蔚滢璐" w:date="2017-01-02T01:0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95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755" w:type="pct"/>
          </w:tcPr>
          <w:p w:rsidR="00965A56" w:rsidRPr="00224E9F" w:rsidRDefault="00965A56" w:rsidP="00965A56">
            <w:pPr>
              <w:rPr>
                <w:ins w:id="8956" w:author="蔚滢璐" w:date="2017-01-02T00:59:00Z"/>
                <w:rFonts w:asciiTheme="minorEastAsia" w:hAnsiTheme="minorEastAsia"/>
                <w:sz w:val="21"/>
                <w:szCs w:val="21"/>
                <w:rPrChange w:id="8957" w:author="蔚滢璐" w:date="2017-01-02T12:59:00Z">
                  <w:rPr>
                    <w:ins w:id="8958" w:author="蔚滢璐" w:date="2017-01-02T00:59:00Z"/>
                    <w:sz w:val="21"/>
                    <w:szCs w:val="21"/>
                  </w:rPr>
                </w:rPrChange>
              </w:rPr>
            </w:pPr>
            <w:ins w:id="8959" w:author="蔚滢璐" w:date="2017-01-02T01:0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96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调用Order.addComment</w:t>
              </w:r>
            </w:ins>
          </w:p>
        </w:tc>
      </w:tr>
      <w:tr w:rsidR="00224E9F" w:rsidRPr="00224E9F" w:rsidTr="00614DC1">
        <w:trPr>
          <w:ins w:id="8961" w:author="蔚滢璐" w:date="2017-01-02T01:01:00Z"/>
        </w:trPr>
        <w:tc>
          <w:tcPr>
            <w:tcW w:w="1562" w:type="pct"/>
            <w:vMerge w:val="restart"/>
          </w:tcPr>
          <w:p w:rsidR="00965A56" w:rsidRPr="00224E9F" w:rsidRDefault="00965A56" w:rsidP="00965A56">
            <w:pPr>
              <w:rPr>
                <w:ins w:id="8962" w:author="蔚滢璐" w:date="2017-01-02T01:01:00Z"/>
                <w:rFonts w:asciiTheme="minorEastAsia" w:hAnsiTheme="minorEastAsia"/>
                <w:sz w:val="21"/>
                <w:szCs w:val="21"/>
                <w:rPrChange w:id="8963" w:author="蔚滢璐" w:date="2017-01-02T12:59:00Z">
                  <w:rPr>
                    <w:ins w:id="8964" w:author="蔚滢璐" w:date="2017-01-02T01:01:00Z"/>
                    <w:sz w:val="21"/>
                    <w:szCs w:val="21"/>
                  </w:rPr>
                </w:rPrChange>
              </w:rPr>
            </w:pPr>
            <w:ins w:id="8965" w:author="蔚滢璐" w:date="2017-01-02T01:03:00Z">
              <w:r w:rsidRPr="00224E9F">
                <w:rPr>
                  <w:rFonts w:asciiTheme="minorEastAsia" w:hAnsiTheme="minorEastAsia"/>
                  <w:sz w:val="21"/>
                  <w:szCs w:val="21"/>
                  <w:rPrChange w:id="8966" w:author="蔚滢璐" w:date="2017-01-02T12:59:00Z">
                    <w:rPr>
                      <w:sz w:val="21"/>
                      <w:szCs w:val="21"/>
                    </w:rPr>
                  </w:rPrChange>
                </w:rPr>
                <w:t>OrderForUser.getCredit Reduced</w:t>
              </w:r>
            </w:ins>
          </w:p>
        </w:tc>
        <w:tc>
          <w:tcPr>
            <w:tcW w:w="683" w:type="pct"/>
          </w:tcPr>
          <w:p w:rsidR="00965A56" w:rsidRPr="00224E9F" w:rsidRDefault="00965A56" w:rsidP="00965A56">
            <w:pPr>
              <w:rPr>
                <w:ins w:id="8967" w:author="蔚滢璐" w:date="2017-01-02T01:01:00Z"/>
                <w:rFonts w:asciiTheme="minorEastAsia" w:hAnsiTheme="minorEastAsia"/>
                <w:sz w:val="21"/>
                <w:szCs w:val="21"/>
                <w:rPrChange w:id="8968" w:author="蔚滢璐" w:date="2017-01-02T12:59:00Z">
                  <w:rPr>
                    <w:ins w:id="8969" w:author="蔚滢璐" w:date="2017-01-02T01:01:00Z"/>
                    <w:sz w:val="21"/>
                    <w:szCs w:val="21"/>
                  </w:rPr>
                </w:rPrChange>
              </w:rPr>
            </w:pPr>
            <w:ins w:id="8970" w:author="蔚滢璐" w:date="2017-01-02T01:0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97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755" w:type="pct"/>
          </w:tcPr>
          <w:p w:rsidR="00965A56" w:rsidRPr="00224E9F" w:rsidRDefault="00965A56" w:rsidP="00965A56">
            <w:pPr>
              <w:rPr>
                <w:ins w:id="8972" w:author="蔚滢璐" w:date="2017-01-02T01:01:00Z"/>
                <w:rFonts w:asciiTheme="minorEastAsia" w:hAnsiTheme="minorEastAsia"/>
                <w:sz w:val="21"/>
                <w:szCs w:val="21"/>
                <w:rPrChange w:id="8973" w:author="蔚滢璐" w:date="2017-01-02T12:59:00Z">
                  <w:rPr>
                    <w:ins w:id="8974" w:author="蔚滢璐" w:date="2017-01-02T01:01:00Z"/>
                    <w:sz w:val="21"/>
                    <w:szCs w:val="21"/>
                  </w:rPr>
                </w:rPrChange>
              </w:rPr>
            </w:pPr>
            <w:ins w:id="8975" w:author="蔚滢璐" w:date="2017-01-02T01:02:00Z">
              <w:r w:rsidRPr="00224E9F">
                <w:rPr>
                  <w:rFonts w:asciiTheme="minorEastAsia" w:hAnsiTheme="minorEastAsia"/>
                  <w:sz w:val="21"/>
                  <w:szCs w:val="21"/>
                  <w:rPrChange w:id="8976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int getCreditReduced(OrderVO orderVO)</w:t>
              </w:r>
            </w:ins>
          </w:p>
        </w:tc>
      </w:tr>
      <w:tr w:rsidR="00224E9F" w:rsidRPr="00224E9F" w:rsidTr="00614DC1">
        <w:trPr>
          <w:ins w:id="8977" w:author="蔚滢璐" w:date="2017-01-02T01:01:00Z"/>
        </w:trPr>
        <w:tc>
          <w:tcPr>
            <w:tcW w:w="1562" w:type="pct"/>
            <w:vMerge/>
          </w:tcPr>
          <w:p w:rsidR="00965A56" w:rsidRPr="00224E9F" w:rsidRDefault="00965A56" w:rsidP="00965A56">
            <w:pPr>
              <w:rPr>
                <w:ins w:id="8978" w:author="蔚滢璐" w:date="2017-01-02T01:01:00Z"/>
                <w:rFonts w:asciiTheme="minorEastAsia" w:hAnsiTheme="minorEastAsia"/>
                <w:sz w:val="21"/>
                <w:szCs w:val="21"/>
                <w:rPrChange w:id="8979" w:author="蔚滢璐" w:date="2017-01-02T12:59:00Z">
                  <w:rPr>
                    <w:ins w:id="8980" w:author="蔚滢璐" w:date="2017-01-02T01:01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965A56" w:rsidRPr="00224E9F" w:rsidRDefault="00965A56" w:rsidP="00965A56">
            <w:pPr>
              <w:rPr>
                <w:ins w:id="8981" w:author="蔚滢璐" w:date="2017-01-02T01:01:00Z"/>
                <w:rFonts w:asciiTheme="minorEastAsia" w:hAnsiTheme="minorEastAsia"/>
                <w:sz w:val="21"/>
                <w:szCs w:val="21"/>
                <w:rPrChange w:id="8982" w:author="蔚滢璐" w:date="2017-01-02T12:59:00Z">
                  <w:rPr>
                    <w:ins w:id="8983" w:author="蔚滢璐" w:date="2017-01-02T01:01:00Z"/>
                    <w:sz w:val="21"/>
                    <w:szCs w:val="21"/>
                  </w:rPr>
                </w:rPrChange>
              </w:rPr>
            </w:pPr>
            <w:ins w:id="8984" w:author="蔚滢璐" w:date="2017-01-02T01:0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98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755" w:type="pct"/>
          </w:tcPr>
          <w:p w:rsidR="00965A56" w:rsidRPr="00224E9F" w:rsidRDefault="00965A56" w:rsidP="00965A56">
            <w:pPr>
              <w:rPr>
                <w:ins w:id="8986" w:author="蔚滢璐" w:date="2017-01-02T01:01:00Z"/>
                <w:rFonts w:asciiTheme="minorEastAsia" w:hAnsiTheme="minorEastAsia"/>
                <w:sz w:val="21"/>
                <w:szCs w:val="21"/>
                <w:rPrChange w:id="8987" w:author="蔚滢璐" w:date="2017-01-02T12:59:00Z">
                  <w:rPr>
                    <w:ins w:id="8988" w:author="蔚滢璐" w:date="2017-01-02T01:01:00Z"/>
                    <w:sz w:val="21"/>
                    <w:szCs w:val="21"/>
                  </w:rPr>
                </w:rPrChange>
              </w:rPr>
            </w:pPr>
            <w:ins w:id="8989" w:author="蔚滢璐" w:date="2017-01-02T01:0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99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无</w:t>
              </w:r>
            </w:ins>
          </w:p>
        </w:tc>
      </w:tr>
      <w:tr w:rsidR="00224E9F" w:rsidRPr="00224E9F" w:rsidTr="00614DC1">
        <w:trPr>
          <w:ins w:id="8991" w:author="蔚滢璐" w:date="2017-01-02T01:01:00Z"/>
        </w:trPr>
        <w:tc>
          <w:tcPr>
            <w:tcW w:w="1562" w:type="pct"/>
            <w:vMerge/>
          </w:tcPr>
          <w:p w:rsidR="00965A56" w:rsidRPr="00224E9F" w:rsidRDefault="00965A56" w:rsidP="00965A56">
            <w:pPr>
              <w:rPr>
                <w:ins w:id="8992" w:author="蔚滢璐" w:date="2017-01-02T01:01:00Z"/>
                <w:rFonts w:asciiTheme="minorEastAsia" w:hAnsiTheme="minorEastAsia"/>
                <w:sz w:val="21"/>
                <w:szCs w:val="21"/>
                <w:rPrChange w:id="8993" w:author="蔚滢璐" w:date="2017-01-02T12:59:00Z">
                  <w:rPr>
                    <w:ins w:id="8994" w:author="蔚滢璐" w:date="2017-01-02T01:01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965A56" w:rsidRPr="00224E9F" w:rsidRDefault="00965A56" w:rsidP="00965A56">
            <w:pPr>
              <w:rPr>
                <w:ins w:id="8995" w:author="蔚滢璐" w:date="2017-01-02T01:01:00Z"/>
                <w:rFonts w:asciiTheme="minorEastAsia" w:hAnsiTheme="minorEastAsia"/>
                <w:sz w:val="21"/>
                <w:szCs w:val="21"/>
                <w:rPrChange w:id="8996" w:author="蔚滢璐" w:date="2017-01-02T12:59:00Z">
                  <w:rPr>
                    <w:ins w:id="8997" w:author="蔚滢璐" w:date="2017-01-02T01:01:00Z"/>
                    <w:sz w:val="21"/>
                    <w:szCs w:val="21"/>
                  </w:rPr>
                </w:rPrChange>
              </w:rPr>
            </w:pPr>
            <w:ins w:id="8998" w:author="蔚滢璐" w:date="2017-01-02T01:0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899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755" w:type="pct"/>
          </w:tcPr>
          <w:p w:rsidR="00965A56" w:rsidRPr="00224E9F" w:rsidRDefault="00965A56" w:rsidP="00965A56">
            <w:pPr>
              <w:rPr>
                <w:ins w:id="9000" w:author="蔚滢璐" w:date="2017-01-02T01:01:00Z"/>
                <w:rFonts w:asciiTheme="minorEastAsia" w:hAnsiTheme="minorEastAsia"/>
                <w:sz w:val="21"/>
                <w:szCs w:val="21"/>
                <w:rPrChange w:id="9001" w:author="蔚滢璐" w:date="2017-01-02T12:59:00Z">
                  <w:rPr>
                    <w:ins w:id="9002" w:author="蔚滢璐" w:date="2017-01-02T01:01:00Z"/>
                    <w:sz w:val="21"/>
                    <w:szCs w:val="21"/>
                  </w:rPr>
                </w:rPrChange>
              </w:rPr>
            </w:pPr>
            <w:ins w:id="9003" w:author="蔚滢璐" w:date="2017-01-02T01:0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00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调用Order</w:t>
              </w:r>
              <w:r w:rsidRPr="00224E9F">
                <w:rPr>
                  <w:rFonts w:asciiTheme="minorEastAsia" w:hAnsiTheme="minorEastAsia"/>
                  <w:sz w:val="21"/>
                  <w:szCs w:val="21"/>
                  <w:rPrChange w:id="9005" w:author="蔚滢璐" w:date="2017-01-02T12:59:00Z">
                    <w:rPr>
                      <w:sz w:val="21"/>
                      <w:szCs w:val="21"/>
                    </w:rPr>
                  </w:rPrChange>
                </w:rPr>
                <w:t>.getCreditReduced(orderVO)</w:t>
              </w:r>
            </w:ins>
          </w:p>
        </w:tc>
      </w:tr>
      <w:tr w:rsidR="00965A56" w:rsidRPr="00224E9F" w:rsidTr="008E34FA">
        <w:trPr>
          <w:ins w:id="9006" w:author="蔚滢璐" w:date="2017-01-02T00:01:00Z"/>
        </w:trPr>
        <w:tc>
          <w:tcPr>
            <w:tcW w:w="5000" w:type="pct"/>
            <w:gridSpan w:val="3"/>
          </w:tcPr>
          <w:p w:rsidR="00965A56" w:rsidRPr="00224E9F" w:rsidRDefault="00965A56" w:rsidP="00965A56">
            <w:pPr>
              <w:rPr>
                <w:ins w:id="9007" w:author="蔚滢璐" w:date="2017-01-02T00:01:00Z"/>
                <w:rFonts w:asciiTheme="minorEastAsia" w:hAnsiTheme="minorEastAsia"/>
                <w:sz w:val="21"/>
                <w:szCs w:val="21"/>
                <w:rPrChange w:id="9008" w:author="蔚滢璐" w:date="2017-01-02T12:59:00Z">
                  <w:rPr>
                    <w:ins w:id="9009" w:author="蔚滢璐" w:date="2017-01-02T00:01:00Z"/>
                    <w:sz w:val="21"/>
                    <w:szCs w:val="21"/>
                  </w:rPr>
                </w:rPrChange>
              </w:rPr>
            </w:pPr>
            <w:ins w:id="9010" w:author="蔚滢璐" w:date="2017-01-02T00:0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01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需要的服务（需接口）</w:t>
              </w:r>
            </w:ins>
          </w:p>
        </w:tc>
      </w:tr>
      <w:tr w:rsidR="00224E9F" w:rsidRPr="00224E9F" w:rsidTr="00614DC1">
        <w:trPr>
          <w:ins w:id="9012" w:author="蔚滢璐" w:date="2017-01-02T00:01:00Z"/>
        </w:trPr>
        <w:tc>
          <w:tcPr>
            <w:tcW w:w="1562" w:type="pct"/>
          </w:tcPr>
          <w:p w:rsidR="00965A56" w:rsidRPr="00224E9F" w:rsidRDefault="00965A56" w:rsidP="00965A56">
            <w:pPr>
              <w:rPr>
                <w:ins w:id="9013" w:author="蔚滢璐" w:date="2017-01-02T00:01:00Z"/>
                <w:rFonts w:asciiTheme="minorEastAsia" w:hAnsiTheme="minorEastAsia"/>
                <w:sz w:val="21"/>
                <w:szCs w:val="21"/>
                <w:rPrChange w:id="9014" w:author="蔚滢璐" w:date="2017-01-02T12:59:00Z">
                  <w:rPr>
                    <w:ins w:id="9015" w:author="蔚滢璐" w:date="2017-01-02T00:01:00Z"/>
                    <w:sz w:val="21"/>
                    <w:szCs w:val="21"/>
                  </w:rPr>
                </w:rPrChange>
              </w:rPr>
            </w:pPr>
            <w:ins w:id="9016" w:author="蔚滢璐" w:date="2017-01-02T00:0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01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服务名</w:t>
              </w:r>
            </w:ins>
          </w:p>
        </w:tc>
        <w:tc>
          <w:tcPr>
            <w:tcW w:w="3438" w:type="pct"/>
            <w:gridSpan w:val="2"/>
          </w:tcPr>
          <w:p w:rsidR="00965A56" w:rsidRPr="00224E9F" w:rsidRDefault="00965A56" w:rsidP="00965A56">
            <w:pPr>
              <w:rPr>
                <w:ins w:id="9018" w:author="蔚滢璐" w:date="2017-01-02T00:01:00Z"/>
                <w:rFonts w:asciiTheme="minorEastAsia" w:hAnsiTheme="minorEastAsia"/>
                <w:sz w:val="21"/>
                <w:szCs w:val="21"/>
                <w:rPrChange w:id="9019" w:author="蔚滢璐" w:date="2017-01-02T12:59:00Z">
                  <w:rPr>
                    <w:ins w:id="9020" w:author="蔚滢璐" w:date="2017-01-02T00:01:00Z"/>
                    <w:sz w:val="21"/>
                    <w:szCs w:val="21"/>
                  </w:rPr>
                </w:rPrChange>
              </w:rPr>
            </w:pPr>
            <w:ins w:id="9021" w:author="蔚滢璐" w:date="2017-01-02T00:0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02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服务</w:t>
              </w:r>
            </w:ins>
          </w:p>
        </w:tc>
      </w:tr>
      <w:tr w:rsidR="00224E9F" w:rsidRPr="00224E9F" w:rsidTr="00614DC1">
        <w:trPr>
          <w:ins w:id="9023" w:author="蔚滢璐" w:date="2017-01-02T01:04:00Z"/>
        </w:trPr>
        <w:tc>
          <w:tcPr>
            <w:tcW w:w="1562" w:type="pct"/>
          </w:tcPr>
          <w:p w:rsidR="00965A56" w:rsidRPr="00224E9F" w:rsidRDefault="00614DC1" w:rsidP="00965A56">
            <w:pPr>
              <w:rPr>
                <w:ins w:id="9024" w:author="蔚滢璐" w:date="2017-01-02T01:04:00Z"/>
                <w:rFonts w:asciiTheme="minorEastAsia" w:hAnsiTheme="minorEastAsia"/>
                <w:sz w:val="21"/>
                <w:szCs w:val="21"/>
                <w:rPrChange w:id="9025" w:author="蔚滢璐" w:date="2017-01-02T12:59:00Z">
                  <w:rPr>
                    <w:ins w:id="9026" w:author="蔚滢璐" w:date="2017-01-02T01:04:00Z"/>
                    <w:sz w:val="21"/>
                    <w:szCs w:val="21"/>
                  </w:rPr>
                </w:rPrChange>
              </w:rPr>
            </w:pPr>
            <w:ins w:id="9027" w:author="蔚滢璐" w:date="2017-01-02T01:41:00Z">
              <w:r w:rsidRPr="00224E9F">
                <w:rPr>
                  <w:rFonts w:asciiTheme="minorEastAsia" w:hAnsiTheme="minorEastAsia"/>
                  <w:sz w:val="21"/>
                  <w:szCs w:val="21"/>
                  <w:rPrChange w:id="9028" w:author="蔚滢璐" w:date="2017-01-02T12:59:00Z">
                    <w:rPr>
                      <w:sz w:val="21"/>
                      <w:szCs w:val="21"/>
                    </w:rPr>
                  </w:rPrChange>
                </w:rPr>
                <w:t>OrderDao.searchByUser</w:t>
              </w:r>
            </w:ins>
          </w:p>
        </w:tc>
        <w:tc>
          <w:tcPr>
            <w:tcW w:w="3438" w:type="pct"/>
            <w:gridSpan w:val="2"/>
          </w:tcPr>
          <w:p w:rsidR="00965A56" w:rsidRPr="00224E9F" w:rsidRDefault="00614DC1" w:rsidP="00965A56">
            <w:pPr>
              <w:rPr>
                <w:ins w:id="9029" w:author="蔚滢璐" w:date="2017-01-02T01:04:00Z"/>
                <w:rFonts w:asciiTheme="minorEastAsia" w:hAnsiTheme="minorEastAsia"/>
                <w:sz w:val="21"/>
                <w:szCs w:val="21"/>
                <w:rPrChange w:id="9030" w:author="蔚滢璐" w:date="2017-01-02T12:59:00Z">
                  <w:rPr>
                    <w:ins w:id="9031" w:author="蔚滢璐" w:date="2017-01-02T01:04:00Z"/>
                    <w:sz w:val="21"/>
                    <w:szCs w:val="21"/>
                  </w:rPr>
                </w:rPrChange>
              </w:rPr>
            </w:pPr>
            <w:ins w:id="9032" w:author="蔚滢璐" w:date="2017-01-02T01:4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03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返回</w:t>
              </w:r>
            </w:ins>
            <w:ins w:id="9034" w:author="蔚滢璐" w:date="2017-01-02T01:4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03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该用户生成过的订单</w:t>
              </w:r>
            </w:ins>
          </w:p>
        </w:tc>
      </w:tr>
      <w:tr w:rsidR="00224E9F" w:rsidRPr="00224E9F" w:rsidTr="00614DC1">
        <w:trPr>
          <w:ins w:id="9036" w:author="蔚滢璐" w:date="2017-01-02T01:04:00Z"/>
        </w:trPr>
        <w:tc>
          <w:tcPr>
            <w:tcW w:w="1562" w:type="pct"/>
          </w:tcPr>
          <w:p w:rsidR="00965A56" w:rsidRPr="00224E9F" w:rsidRDefault="00965A56" w:rsidP="00965A56">
            <w:pPr>
              <w:rPr>
                <w:ins w:id="9037" w:author="蔚滢璐" w:date="2017-01-02T01:04:00Z"/>
                <w:rFonts w:asciiTheme="minorEastAsia" w:hAnsiTheme="minorEastAsia"/>
                <w:sz w:val="21"/>
                <w:szCs w:val="21"/>
                <w:rPrChange w:id="9038" w:author="蔚滢璐" w:date="2017-01-02T12:59:00Z">
                  <w:rPr>
                    <w:ins w:id="9039" w:author="蔚滢璐" w:date="2017-01-02T01:04:00Z"/>
                    <w:sz w:val="21"/>
                    <w:szCs w:val="21"/>
                  </w:rPr>
                </w:rPrChange>
              </w:rPr>
            </w:pPr>
            <w:ins w:id="9040" w:author="蔚滢璐" w:date="2017-01-02T01:05:00Z">
              <w:r w:rsidRPr="00224E9F">
                <w:rPr>
                  <w:rFonts w:asciiTheme="minorEastAsia" w:hAnsiTheme="minorEastAsia"/>
                  <w:sz w:val="21"/>
                  <w:szCs w:val="21"/>
                  <w:rPrChange w:id="9041" w:author="蔚滢璐" w:date="2017-01-02T12:59:00Z">
                    <w:rPr>
                      <w:sz w:val="21"/>
                      <w:szCs w:val="21"/>
                    </w:rPr>
                  </w:rPrChange>
                </w:rPr>
                <w:t>OrderDao.searchByID</w:t>
              </w:r>
            </w:ins>
          </w:p>
        </w:tc>
        <w:tc>
          <w:tcPr>
            <w:tcW w:w="3438" w:type="pct"/>
            <w:gridSpan w:val="2"/>
          </w:tcPr>
          <w:p w:rsidR="00965A56" w:rsidRPr="00224E9F" w:rsidRDefault="00965A56" w:rsidP="00965A56">
            <w:pPr>
              <w:rPr>
                <w:ins w:id="9042" w:author="蔚滢璐" w:date="2017-01-02T01:04:00Z"/>
                <w:rFonts w:asciiTheme="minorEastAsia" w:hAnsiTheme="minorEastAsia"/>
                <w:sz w:val="21"/>
                <w:szCs w:val="21"/>
                <w:rPrChange w:id="9043" w:author="蔚滢璐" w:date="2017-01-02T12:59:00Z">
                  <w:rPr>
                    <w:ins w:id="9044" w:author="蔚滢璐" w:date="2017-01-02T01:04:00Z"/>
                    <w:sz w:val="21"/>
                    <w:szCs w:val="21"/>
                  </w:rPr>
                </w:rPrChange>
              </w:rPr>
            </w:pPr>
            <w:ins w:id="9045" w:author="蔚滢璐" w:date="2017-01-02T01:0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04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根据order</w:t>
              </w:r>
              <w:r w:rsidRPr="00224E9F">
                <w:rPr>
                  <w:rFonts w:asciiTheme="minorEastAsia" w:hAnsiTheme="minorEastAsia"/>
                  <w:sz w:val="21"/>
                  <w:szCs w:val="21"/>
                  <w:rPrChange w:id="9047" w:author="蔚滢璐" w:date="2017-01-02T12:59:00Z">
                    <w:rPr>
                      <w:sz w:val="21"/>
                      <w:szCs w:val="21"/>
                    </w:rPr>
                  </w:rPrChange>
                </w:rPr>
                <w:t xml:space="preserve"> </w:t>
              </w:r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04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ID得到订单的值对象</w:t>
              </w:r>
            </w:ins>
          </w:p>
        </w:tc>
      </w:tr>
      <w:tr w:rsidR="00224E9F" w:rsidRPr="00224E9F" w:rsidTr="00614DC1">
        <w:trPr>
          <w:ins w:id="9049" w:author="蔚滢璐" w:date="2017-01-02T01:05:00Z"/>
        </w:trPr>
        <w:tc>
          <w:tcPr>
            <w:tcW w:w="1562" w:type="pct"/>
          </w:tcPr>
          <w:p w:rsidR="00965A56" w:rsidRPr="00224E9F" w:rsidRDefault="00965A56" w:rsidP="00965A56">
            <w:pPr>
              <w:rPr>
                <w:ins w:id="9050" w:author="蔚滢璐" w:date="2017-01-02T01:05:00Z"/>
                <w:rFonts w:asciiTheme="minorEastAsia" w:hAnsiTheme="minorEastAsia"/>
                <w:sz w:val="21"/>
                <w:szCs w:val="21"/>
                <w:rPrChange w:id="9051" w:author="蔚滢璐" w:date="2017-01-02T12:59:00Z">
                  <w:rPr>
                    <w:ins w:id="9052" w:author="蔚滢璐" w:date="2017-01-02T01:05:00Z"/>
                    <w:sz w:val="21"/>
                    <w:szCs w:val="21"/>
                  </w:rPr>
                </w:rPrChange>
              </w:rPr>
            </w:pPr>
            <w:ins w:id="9053" w:author="蔚滢璐" w:date="2017-01-02T01:06:00Z">
              <w:r w:rsidRPr="00224E9F">
                <w:rPr>
                  <w:rFonts w:asciiTheme="minorEastAsia" w:hAnsiTheme="minorEastAsia"/>
                  <w:sz w:val="21"/>
                  <w:szCs w:val="21"/>
                  <w:rPrChange w:id="9054" w:author="蔚滢璐" w:date="2017-01-02T12:59:00Z">
                    <w:rPr>
                      <w:sz w:val="21"/>
                      <w:szCs w:val="21"/>
                    </w:rPr>
                  </w:rPrChange>
                </w:rPr>
                <w:t>Order.cancelUnexe</w:t>
              </w:r>
            </w:ins>
            <w:ins w:id="9055" w:author="蔚滢璐" w:date="2017-01-02T01:08:00Z">
              <w:r w:rsidRPr="00224E9F">
                <w:rPr>
                  <w:rFonts w:asciiTheme="minorEastAsia" w:hAnsiTheme="minorEastAsia"/>
                  <w:sz w:val="21"/>
                  <w:szCs w:val="21"/>
                  <w:rPrChange w:id="9056" w:author="蔚滢璐" w:date="2017-01-02T12:59:00Z">
                    <w:rPr>
                      <w:sz w:val="21"/>
                      <w:szCs w:val="21"/>
                    </w:rPr>
                  </w:rPrChange>
                </w:rPr>
                <w:t>uted</w:t>
              </w:r>
            </w:ins>
          </w:p>
        </w:tc>
        <w:tc>
          <w:tcPr>
            <w:tcW w:w="3438" w:type="pct"/>
            <w:gridSpan w:val="2"/>
          </w:tcPr>
          <w:p w:rsidR="00965A56" w:rsidRPr="00224E9F" w:rsidRDefault="00965A56" w:rsidP="00965A56">
            <w:pPr>
              <w:rPr>
                <w:ins w:id="9057" w:author="蔚滢璐" w:date="2017-01-02T01:05:00Z"/>
                <w:rFonts w:asciiTheme="minorEastAsia" w:hAnsiTheme="minorEastAsia"/>
                <w:sz w:val="21"/>
                <w:szCs w:val="21"/>
                <w:rPrChange w:id="9058" w:author="蔚滢璐" w:date="2017-01-02T12:59:00Z">
                  <w:rPr>
                    <w:ins w:id="9059" w:author="蔚滢璐" w:date="2017-01-02T01:05:00Z"/>
                    <w:sz w:val="21"/>
                    <w:szCs w:val="21"/>
                  </w:rPr>
                </w:rPrChange>
              </w:rPr>
            </w:pPr>
            <w:ins w:id="9060" w:author="蔚滢璐" w:date="2017-01-02T01:0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06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返回用户撤销</w:t>
              </w:r>
            </w:ins>
            <w:ins w:id="9062" w:author="蔚滢璐" w:date="2017-01-02T01:0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06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异常订单的结果</w:t>
              </w:r>
            </w:ins>
          </w:p>
        </w:tc>
      </w:tr>
      <w:tr w:rsidR="00224E9F" w:rsidRPr="00224E9F" w:rsidTr="00614DC1">
        <w:trPr>
          <w:ins w:id="9064" w:author="蔚滢璐" w:date="2017-01-02T01:09:00Z"/>
        </w:trPr>
        <w:tc>
          <w:tcPr>
            <w:tcW w:w="1562" w:type="pct"/>
          </w:tcPr>
          <w:p w:rsidR="00965A56" w:rsidRPr="00224E9F" w:rsidRDefault="00965A56" w:rsidP="00965A56">
            <w:pPr>
              <w:rPr>
                <w:ins w:id="9065" w:author="蔚滢璐" w:date="2017-01-02T01:09:00Z"/>
                <w:rFonts w:asciiTheme="minorEastAsia" w:hAnsiTheme="minorEastAsia"/>
                <w:sz w:val="21"/>
                <w:szCs w:val="21"/>
                <w:rPrChange w:id="9066" w:author="蔚滢璐" w:date="2017-01-02T12:59:00Z">
                  <w:rPr>
                    <w:ins w:id="9067" w:author="蔚滢璐" w:date="2017-01-02T01:09:00Z"/>
                    <w:sz w:val="21"/>
                    <w:szCs w:val="21"/>
                  </w:rPr>
                </w:rPrChange>
              </w:rPr>
            </w:pPr>
            <w:ins w:id="9068" w:author="蔚滢璐" w:date="2017-01-02T01:10:00Z">
              <w:r w:rsidRPr="00224E9F">
                <w:rPr>
                  <w:rFonts w:asciiTheme="minorEastAsia" w:hAnsiTheme="minorEastAsia"/>
                  <w:sz w:val="21"/>
                  <w:szCs w:val="21"/>
                  <w:rPrChange w:id="9069" w:author="蔚滢璐" w:date="2017-01-02T12:59:00Z">
                    <w:rPr>
                      <w:sz w:val="21"/>
                      <w:szCs w:val="21"/>
                    </w:rPr>
                  </w:rPrChange>
                </w:rPr>
                <w:t>OrderDao.searchByUser WIthHotel</w:t>
              </w:r>
            </w:ins>
          </w:p>
        </w:tc>
        <w:tc>
          <w:tcPr>
            <w:tcW w:w="3438" w:type="pct"/>
            <w:gridSpan w:val="2"/>
          </w:tcPr>
          <w:p w:rsidR="00965A56" w:rsidRPr="00224E9F" w:rsidRDefault="00965A56" w:rsidP="00965A56">
            <w:pPr>
              <w:rPr>
                <w:ins w:id="9070" w:author="蔚滢璐" w:date="2017-01-02T01:09:00Z"/>
                <w:rFonts w:asciiTheme="minorEastAsia" w:hAnsiTheme="minorEastAsia"/>
                <w:sz w:val="21"/>
                <w:szCs w:val="21"/>
                <w:rPrChange w:id="9071" w:author="蔚滢璐" w:date="2017-01-02T12:59:00Z">
                  <w:rPr>
                    <w:ins w:id="9072" w:author="蔚滢璐" w:date="2017-01-02T01:09:00Z"/>
                    <w:sz w:val="21"/>
                    <w:szCs w:val="21"/>
                  </w:rPr>
                </w:rPrChange>
              </w:rPr>
            </w:pPr>
            <w:ins w:id="9073" w:author="蔚滢璐" w:date="2017-01-02T01:1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07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返回</w:t>
              </w:r>
            </w:ins>
            <w:ins w:id="9075" w:author="蔚滢璐" w:date="2017-01-02T01:37:00Z">
              <w:r w:rsidR="00614DC1" w:rsidRPr="00224E9F">
                <w:rPr>
                  <w:rFonts w:asciiTheme="minorEastAsia" w:hAnsiTheme="minorEastAsia" w:hint="eastAsia"/>
                  <w:sz w:val="21"/>
                  <w:szCs w:val="21"/>
                  <w:rPrChange w:id="907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用户在该酒店生成过的订单</w:t>
              </w:r>
            </w:ins>
          </w:p>
        </w:tc>
      </w:tr>
      <w:tr w:rsidR="00224E9F" w:rsidRPr="00224E9F" w:rsidTr="00614DC1">
        <w:trPr>
          <w:ins w:id="9077" w:author="蔚滢璐" w:date="2017-01-02T01:37:00Z"/>
        </w:trPr>
        <w:tc>
          <w:tcPr>
            <w:tcW w:w="1562" w:type="pct"/>
          </w:tcPr>
          <w:p w:rsidR="00614DC1" w:rsidRPr="00224E9F" w:rsidRDefault="00614DC1" w:rsidP="00965A56">
            <w:pPr>
              <w:rPr>
                <w:ins w:id="9078" w:author="蔚滢璐" w:date="2017-01-02T01:37:00Z"/>
                <w:rFonts w:asciiTheme="minorEastAsia" w:hAnsiTheme="minorEastAsia"/>
                <w:sz w:val="21"/>
                <w:szCs w:val="21"/>
                <w:rPrChange w:id="9079" w:author="蔚滢璐" w:date="2017-01-02T12:59:00Z">
                  <w:rPr>
                    <w:ins w:id="9080" w:author="蔚滢璐" w:date="2017-01-02T01:37:00Z"/>
                    <w:sz w:val="21"/>
                    <w:szCs w:val="21"/>
                  </w:rPr>
                </w:rPrChange>
              </w:rPr>
            </w:pPr>
            <w:ins w:id="9081" w:author="蔚滢璐" w:date="2017-01-02T01:38:00Z">
              <w:r w:rsidRPr="00224E9F">
                <w:rPr>
                  <w:rFonts w:asciiTheme="minorEastAsia" w:hAnsiTheme="minorEastAsia"/>
                  <w:sz w:val="21"/>
                  <w:szCs w:val="21"/>
                  <w:rPrChange w:id="9082" w:author="蔚滢璐" w:date="2017-01-02T12:59:00Z">
                    <w:rPr>
                      <w:sz w:val="21"/>
                      <w:szCs w:val="21"/>
                    </w:rPr>
                  </w:rPrChange>
                </w:rPr>
                <w:t>Count.countPromotionOf</w:t>
              </w:r>
            </w:ins>
            <w:ins w:id="9083" w:author="蔚滢璐" w:date="2017-01-02T01:39:00Z">
              <w:r w:rsidRPr="00224E9F">
                <w:rPr>
                  <w:rFonts w:asciiTheme="minorEastAsia" w:hAnsiTheme="minorEastAsia"/>
                  <w:sz w:val="21"/>
                  <w:szCs w:val="21"/>
                  <w:rPrChange w:id="9084" w:author="蔚滢璐" w:date="2017-01-02T12:59:00Z">
                    <w:rPr>
                      <w:sz w:val="21"/>
                      <w:szCs w:val="21"/>
                    </w:rPr>
                  </w:rPrChange>
                </w:rPr>
                <w:t xml:space="preserve"> </w:t>
              </w:r>
            </w:ins>
            <w:ins w:id="9085" w:author="蔚滢璐" w:date="2017-01-02T01:38:00Z">
              <w:r w:rsidRPr="00224E9F">
                <w:rPr>
                  <w:rFonts w:asciiTheme="minorEastAsia" w:hAnsiTheme="minorEastAsia"/>
                  <w:sz w:val="21"/>
                  <w:szCs w:val="21"/>
                  <w:rPrChange w:id="9086" w:author="蔚滢璐" w:date="2017-01-02T12:59:00Z">
                    <w:rPr>
                      <w:sz w:val="21"/>
                      <w:szCs w:val="21"/>
                    </w:rPr>
                  </w:rPrChange>
                </w:rPr>
                <w:t>Room</w:t>
              </w:r>
            </w:ins>
          </w:p>
        </w:tc>
        <w:tc>
          <w:tcPr>
            <w:tcW w:w="3438" w:type="pct"/>
            <w:gridSpan w:val="2"/>
          </w:tcPr>
          <w:p w:rsidR="00614DC1" w:rsidRPr="00224E9F" w:rsidRDefault="00614DC1" w:rsidP="00965A56">
            <w:pPr>
              <w:rPr>
                <w:ins w:id="9087" w:author="蔚滢璐" w:date="2017-01-02T01:37:00Z"/>
                <w:rFonts w:asciiTheme="minorEastAsia" w:hAnsiTheme="minorEastAsia"/>
                <w:sz w:val="21"/>
                <w:szCs w:val="21"/>
                <w:rPrChange w:id="9088" w:author="蔚滢璐" w:date="2017-01-02T12:59:00Z">
                  <w:rPr>
                    <w:ins w:id="9089" w:author="蔚滢璐" w:date="2017-01-02T01:37:00Z"/>
                    <w:sz w:val="21"/>
                    <w:szCs w:val="21"/>
                  </w:rPr>
                </w:rPrChange>
              </w:rPr>
            </w:pPr>
            <w:ins w:id="9090" w:author="蔚滢璐" w:date="2017-01-02T01:3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09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计算最优策略</w:t>
              </w:r>
            </w:ins>
          </w:p>
        </w:tc>
      </w:tr>
      <w:tr w:rsidR="00224E9F" w:rsidRPr="00224E9F" w:rsidTr="00614DC1">
        <w:trPr>
          <w:ins w:id="9092" w:author="蔚滢璐" w:date="2017-01-02T01:39:00Z"/>
        </w:trPr>
        <w:tc>
          <w:tcPr>
            <w:tcW w:w="1562" w:type="pct"/>
          </w:tcPr>
          <w:p w:rsidR="00614DC1" w:rsidRPr="00224E9F" w:rsidRDefault="00614DC1" w:rsidP="00965A56">
            <w:pPr>
              <w:rPr>
                <w:ins w:id="9093" w:author="蔚滢璐" w:date="2017-01-02T01:39:00Z"/>
                <w:rFonts w:asciiTheme="minorEastAsia" w:hAnsiTheme="minorEastAsia"/>
                <w:sz w:val="21"/>
                <w:szCs w:val="21"/>
                <w:rPrChange w:id="9094" w:author="蔚滢璐" w:date="2017-01-02T12:59:00Z">
                  <w:rPr>
                    <w:ins w:id="9095" w:author="蔚滢璐" w:date="2017-01-02T01:39:00Z"/>
                    <w:sz w:val="21"/>
                    <w:szCs w:val="21"/>
                  </w:rPr>
                </w:rPrChange>
              </w:rPr>
            </w:pPr>
            <w:ins w:id="9096" w:author="蔚滢璐" w:date="2017-01-02T01:39:00Z">
              <w:r w:rsidRPr="00224E9F">
                <w:rPr>
                  <w:rFonts w:asciiTheme="minorEastAsia" w:hAnsiTheme="minorEastAsia"/>
                  <w:sz w:val="21"/>
                  <w:szCs w:val="21"/>
                  <w:rPrChange w:id="9097" w:author="蔚滢璐" w:date="2017-01-02T12:59:00Z">
                    <w:rPr>
                      <w:sz w:val="21"/>
                      <w:szCs w:val="21"/>
                    </w:rPr>
                  </w:rPrChange>
                </w:rPr>
                <w:t>Order.addComment</w:t>
              </w:r>
            </w:ins>
          </w:p>
        </w:tc>
        <w:tc>
          <w:tcPr>
            <w:tcW w:w="3438" w:type="pct"/>
            <w:gridSpan w:val="2"/>
          </w:tcPr>
          <w:p w:rsidR="00614DC1" w:rsidRPr="00224E9F" w:rsidRDefault="00614DC1" w:rsidP="00965A56">
            <w:pPr>
              <w:rPr>
                <w:ins w:id="9098" w:author="蔚滢璐" w:date="2017-01-02T01:39:00Z"/>
                <w:rFonts w:asciiTheme="minorEastAsia" w:hAnsiTheme="minorEastAsia"/>
                <w:sz w:val="21"/>
                <w:szCs w:val="21"/>
                <w:rPrChange w:id="9099" w:author="蔚滢璐" w:date="2017-01-02T12:59:00Z">
                  <w:rPr>
                    <w:ins w:id="9100" w:author="蔚滢璐" w:date="2017-01-02T01:39:00Z"/>
                    <w:sz w:val="21"/>
                    <w:szCs w:val="21"/>
                  </w:rPr>
                </w:rPrChange>
              </w:rPr>
            </w:pPr>
            <w:ins w:id="9101" w:author="蔚滢璐" w:date="2017-01-02T01:4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10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评价订单</w:t>
              </w:r>
            </w:ins>
          </w:p>
        </w:tc>
      </w:tr>
      <w:tr w:rsidR="00224E9F" w:rsidRPr="00224E9F" w:rsidTr="00614DC1">
        <w:trPr>
          <w:ins w:id="9103" w:author="蔚滢璐" w:date="2017-01-02T01:40:00Z"/>
        </w:trPr>
        <w:tc>
          <w:tcPr>
            <w:tcW w:w="1562" w:type="pct"/>
          </w:tcPr>
          <w:p w:rsidR="00614DC1" w:rsidRPr="00224E9F" w:rsidRDefault="00614DC1" w:rsidP="00965A56">
            <w:pPr>
              <w:rPr>
                <w:ins w:id="9104" w:author="蔚滢璐" w:date="2017-01-02T01:40:00Z"/>
                <w:rFonts w:asciiTheme="minorEastAsia" w:hAnsiTheme="minorEastAsia"/>
                <w:sz w:val="21"/>
                <w:szCs w:val="21"/>
                <w:rPrChange w:id="9105" w:author="蔚滢璐" w:date="2017-01-02T12:59:00Z">
                  <w:rPr>
                    <w:ins w:id="9106" w:author="蔚滢璐" w:date="2017-01-02T01:40:00Z"/>
                    <w:sz w:val="21"/>
                    <w:szCs w:val="21"/>
                  </w:rPr>
                </w:rPrChange>
              </w:rPr>
            </w:pPr>
            <w:ins w:id="9107" w:author="蔚滢璐" w:date="2017-01-02T01:44:00Z">
              <w:r w:rsidRPr="00224E9F">
                <w:rPr>
                  <w:rFonts w:asciiTheme="minorEastAsia" w:hAnsiTheme="minorEastAsia"/>
                  <w:sz w:val="21"/>
                  <w:szCs w:val="21"/>
                  <w:rPrChange w:id="9108" w:author="蔚滢璐" w:date="2017-01-02T12:59:00Z">
                    <w:rPr>
                      <w:sz w:val="21"/>
                      <w:szCs w:val="21"/>
                    </w:rPr>
                  </w:rPrChange>
                </w:rPr>
                <w:t>Order.getCreditReduced</w:t>
              </w:r>
            </w:ins>
          </w:p>
        </w:tc>
        <w:tc>
          <w:tcPr>
            <w:tcW w:w="3438" w:type="pct"/>
            <w:gridSpan w:val="2"/>
          </w:tcPr>
          <w:p w:rsidR="00614DC1" w:rsidRPr="00224E9F" w:rsidRDefault="00614DC1" w:rsidP="00965A56">
            <w:pPr>
              <w:rPr>
                <w:ins w:id="9109" w:author="蔚滢璐" w:date="2017-01-02T01:40:00Z"/>
                <w:rFonts w:asciiTheme="minorEastAsia" w:hAnsiTheme="minorEastAsia"/>
                <w:sz w:val="21"/>
                <w:szCs w:val="21"/>
                <w:rPrChange w:id="9110" w:author="蔚滢璐" w:date="2017-01-02T12:59:00Z">
                  <w:rPr>
                    <w:ins w:id="9111" w:author="蔚滢璐" w:date="2017-01-02T01:40:00Z"/>
                    <w:sz w:val="21"/>
                    <w:szCs w:val="21"/>
                  </w:rPr>
                </w:rPrChange>
              </w:rPr>
            </w:pPr>
            <w:ins w:id="9112" w:author="蔚滢璐" w:date="2017-01-02T01:4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11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得到</w:t>
              </w:r>
            </w:ins>
            <w:ins w:id="9114" w:author="蔚滢璐" w:date="2017-01-02T01:45:00Z">
              <w:r w:rsidR="00574F2F" w:rsidRPr="00224E9F">
                <w:rPr>
                  <w:rFonts w:asciiTheme="minorEastAsia" w:hAnsiTheme="minorEastAsia" w:hint="eastAsia"/>
                  <w:sz w:val="21"/>
                  <w:szCs w:val="21"/>
                  <w:rPrChange w:id="911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用户</w:t>
              </w:r>
            </w:ins>
            <w:ins w:id="9116" w:author="蔚滢璐" w:date="2017-01-02T01:47:00Z">
              <w:r w:rsidR="00574F2F" w:rsidRPr="00224E9F">
                <w:rPr>
                  <w:rFonts w:asciiTheme="minorEastAsia" w:hAnsiTheme="minorEastAsia" w:hint="eastAsia"/>
                  <w:sz w:val="21"/>
                  <w:szCs w:val="21"/>
                  <w:rPrChange w:id="911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撤销订单</w:t>
              </w:r>
            </w:ins>
            <w:ins w:id="9118" w:author="蔚滢璐" w:date="2017-01-02T01:48:00Z">
              <w:r w:rsidR="00574F2F" w:rsidRPr="00224E9F">
                <w:rPr>
                  <w:rFonts w:asciiTheme="minorEastAsia" w:hAnsiTheme="minorEastAsia" w:hint="eastAsia"/>
                  <w:sz w:val="21"/>
                  <w:szCs w:val="21"/>
                  <w:rPrChange w:id="911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时将要减去的信用值</w:t>
              </w:r>
            </w:ins>
          </w:p>
        </w:tc>
      </w:tr>
    </w:tbl>
    <w:p w:rsidR="0054247C" w:rsidRPr="00224E9F" w:rsidRDefault="0054247C">
      <w:pPr>
        <w:pStyle w:val="a3"/>
        <w:ind w:left="2137" w:firstLineChars="0" w:firstLine="0"/>
        <w:rPr>
          <w:ins w:id="9120" w:author="蔚滢璐" w:date="2017-01-02T00:03:00Z"/>
          <w:rFonts w:asciiTheme="minorEastAsia" w:hAnsiTheme="minorEastAsia"/>
          <w:sz w:val="21"/>
          <w:szCs w:val="21"/>
          <w:rPrChange w:id="9121" w:author="蔚滢璐" w:date="2017-01-02T12:59:00Z">
            <w:rPr>
              <w:ins w:id="9122" w:author="蔚滢璐" w:date="2017-01-02T00:03:00Z"/>
              <w:sz w:val="21"/>
              <w:szCs w:val="21"/>
            </w:rPr>
          </w:rPrChange>
        </w:rPr>
        <w:pPrChange w:id="9123" w:author="蔚滢璐" w:date="2017-01-02T00:02:00Z">
          <w:pPr>
            <w:pStyle w:val="a3"/>
            <w:numPr>
              <w:numId w:val="23"/>
            </w:numPr>
            <w:ind w:left="2137" w:firstLineChars="0" w:hanging="720"/>
          </w:pPr>
        </w:pPrChange>
      </w:pPr>
    </w:p>
    <w:p w:rsidR="0054247C" w:rsidRPr="00224E9F" w:rsidRDefault="0054247C">
      <w:pPr>
        <w:pStyle w:val="a3"/>
        <w:ind w:left="2137" w:firstLineChars="0" w:firstLine="0"/>
        <w:rPr>
          <w:ins w:id="9124" w:author="蔚滢璐" w:date="2017-01-02T00:01:00Z"/>
          <w:rFonts w:asciiTheme="minorEastAsia" w:hAnsiTheme="minorEastAsia"/>
          <w:sz w:val="21"/>
          <w:szCs w:val="21"/>
          <w:rPrChange w:id="9125" w:author="蔚滢璐" w:date="2017-01-02T12:59:00Z">
            <w:rPr>
              <w:ins w:id="9126" w:author="蔚滢璐" w:date="2017-01-02T00:01:00Z"/>
              <w:sz w:val="21"/>
              <w:szCs w:val="21"/>
            </w:rPr>
          </w:rPrChange>
        </w:rPr>
        <w:pPrChange w:id="9127" w:author="蔚滢璐" w:date="2017-01-02T00:02:00Z">
          <w:pPr>
            <w:pStyle w:val="a3"/>
            <w:numPr>
              <w:numId w:val="23"/>
            </w:numPr>
            <w:ind w:left="2137" w:firstLineChars="0" w:hanging="720"/>
          </w:pPr>
        </w:pPrChange>
      </w:pPr>
      <w:ins w:id="9128" w:author="蔚滢璐" w:date="2017-01-02T00:01:00Z">
        <w:r w:rsidRPr="00224E9F">
          <w:rPr>
            <w:rFonts w:asciiTheme="minorEastAsia" w:hAnsiTheme="minorEastAsia"/>
            <w:sz w:val="21"/>
            <w:szCs w:val="21"/>
            <w:rPrChange w:id="9129" w:author="蔚滢璐" w:date="2017-01-02T12:59:00Z">
              <w:rPr>
                <w:sz w:val="21"/>
                <w:szCs w:val="21"/>
              </w:rPr>
            </w:rPrChange>
          </w:rPr>
          <w:t xml:space="preserve">OrderForHotelController </w:t>
        </w:r>
        <w:r w:rsidRPr="00224E9F">
          <w:rPr>
            <w:rFonts w:asciiTheme="minorEastAsia" w:hAnsiTheme="minorEastAsia" w:hint="eastAsia"/>
            <w:sz w:val="21"/>
            <w:szCs w:val="21"/>
            <w:rPrChange w:id="9130" w:author="蔚滢璐" w:date="2017-01-02T12:59:00Z">
              <w:rPr>
                <w:rFonts w:hint="eastAsia"/>
                <w:sz w:val="21"/>
                <w:szCs w:val="21"/>
              </w:rPr>
            </w:rPrChange>
          </w:rPr>
          <w:t>的接口规范：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736"/>
        <w:gridCol w:w="1038"/>
        <w:gridCol w:w="4522"/>
      </w:tblGrid>
      <w:tr w:rsidR="00224E9F" w:rsidRPr="00224E9F" w:rsidTr="008E34FA">
        <w:trPr>
          <w:ins w:id="9131" w:author="蔚滢璐" w:date="2017-01-02T00:01:00Z"/>
        </w:trPr>
        <w:tc>
          <w:tcPr>
            <w:tcW w:w="5000" w:type="pct"/>
            <w:gridSpan w:val="3"/>
          </w:tcPr>
          <w:p w:rsidR="0054247C" w:rsidRPr="00224E9F" w:rsidRDefault="0054247C" w:rsidP="008E34FA">
            <w:pPr>
              <w:rPr>
                <w:ins w:id="9132" w:author="蔚滢璐" w:date="2017-01-02T00:01:00Z"/>
                <w:rFonts w:asciiTheme="minorEastAsia" w:hAnsiTheme="minorEastAsia"/>
                <w:sz w:val="21"/>
                <w:szCs w:val="21"/>
                <w:rPrChange w:id="9133" w:author="蔚滢璐" w:date="2017-01-02T12:59:00Z">
                  <w:rPr>
                    <w:ins w:id="9134" w:author="蔚滢璐" w:date="2017-01-02T00:01:00Z"/>
                    <w:sz w:val="21"/>
                    <w:szCs w:val="21"/>
                  </w:rPr>
                </w:rPrChange>
              </w:rPr>
            </w:pPr>
            <w:ins w:id="9135" w:author="蔚滢璐" w:date="2017-01-02T00:0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13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提供的服务（供接口）</w:t>
              </w:r>
            </w:ins>
          </w:p>
        </w:tc>
      </w:tr>
      <w:tr w:rsidR="00224E9F" w:rsidRPr="00224E9F" w:rsidTr="008E34FA">
        <w:trPr>
          <w:ins w:id="9137" w:author="蔚滢璐" w:date="2017-01-02T00:01:00Z"/>
        </w:trPr>
        <w:tc>
          <w:tcPr>
            <w:tcW w:w="1535" w:type="pct"/>
            <w:vMerge w:val="restart"/>
          </w:tcPr>
          <w:p w:rsidR="0054247C" w:rsidRPr="00224E9F" w:rsidRDefault="00574F2F" w:rsidP="008E34FA">
            <w:pPr>
              <w:rPr>
                <w:ins w:id="9138" w:author="蔚滢璐" w:date="2017-01-02T00:01:00Z"/>
                <w:rFonts w:asciiTheme="minorEastAsia" w:hAnsiTheme="minorEastAsia"/>
                <w:sz w:val="21"/>
                <w:szCs w:val="21"/>
                <w:rPrChange w:id="9139" w:author="蔚滢璐" w:date="2017-01-02T12:59:00Z">
                  <w:rPr>
                    <w:ins w:id="9140" w:author="蔚滢璐" w:date="2017-01-02T00:01:00Z"/>
                    <w:sz w:val="21"/>
                    <w:szCs w:val="21"/>
                  </w:rPr>
                </w:rPrChange>
              </w:rPr>
            </w:pPr>
            <w:ins w:id="9141" w:author="蔚滢璐" w:date="2017-01-02T01:49:00Z">
              <w:r w:rsidRPr="00224E9F">
                <w:rPr>
                  <w:rFonts w:asciiTheme="minorEastAsia" w:hAnsiTheme="minorEastAsia"/>
                  <w:sz w:val="21"/>
                  <w:szCs w:val="21"/>
                  <w:rPrChange w:id="9142" w:author="蔚滢璐" w:date="2017-01-02T12:59:00Z">
                    <w:rPr>
                      <w:sz w:val="21"/>
                      <w:szCs w:val="21"/>
                    </w:rPr>
                  </w:rPrChange>
                </w:rPr>
                <w:t>OrderForHotelController. hotelClassify</w:t>
              </w:r>
            </w:ins>
          </w:p>
        </w:tc>
        <w:tc>
          <w:tcPr>
            <w:tcW w:w="683" w:type="pct"/>
          </w:tcPr>
          <w:p w:rsidR="0054247C" w:rsidRPr="00224E9F" w:rsidRDefault="0054247C" w:rsidP="008E34FA">
            <w:pPr>
              <w:rPr>
                <w:ins w:id="9143" w:author="蔚滢璐" w:date="2017-01-02T00:01:00Z"/>
                <w:rFonts w:asciiTheme="minorEastAsia" w:hAnsiTheme="minorEastAsia"/>
                <w:sz w:val="21"/>
                <w:szCs w:val="21"/>
                <w:rPrChange w:id="9144" w:author="蔚滢璐" w:date="2017-01-02T12:59:00Z">
                  <w:rPr>
                    <w:ins w:id="9145" w:author="蔚滢璐" w:date="2017-01-02T00:01:00Z"/>
                    <w:sz w:val="21"/>
                    <w:szCs w:val="21"/>
                  </w:rPr>
                </w:rPrChange>
              </w:rPr>
            </w:pPr>
            <w:ins w:id="9146" w:author="蔚滢璐" w:date="2017-01-02T00:0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14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782" w:type="pct"/>
          </w:tcPr>
          <w:p w:rsidR="0054247C" w:rsidRPr="00224E9F" w:rsidRDefault="00574F2F" w:rsidP="008E34FA">
            <w:pPr>
              <w:rPr>
                <w:ins w:id="9148" w:author="蔚滢璐" w:date="2017-01-02T00:01:00Z"/>
                <w:rFonts w:asciiTheme="minorEastAsia" w:hAnsiTheme="minorEastAsia"/>
                <w:sz w:val="21"/>
                <w:szCs w:val="21"/>
                <w:rPrChange w:id="9149" w:author="蔚滢璐" w:date="2017-01-02T12:59:00Z">
                  <w:rPr>
                    <w:ins w:id="9150" w:author="蔚滢璐" w:date="2017-01-02T00:01:00Z"/>
                    <w:sz w:val="21"/>
                    <w:szCs w:val="21"/>
                  </w:rPr>
                </w:rPrChange>
              </w:rPr>
            </w:pPr>
            <w:ins w:id="9151" w:author="蔚滢璐" w:date="2017-01-02T01:49:00Z">
              <w:r w:rsidRPr="00224E9F">
                <w:rPr>
                  <w:rFonts w:asciiTheme="minorEastAsia" w:hAnsiTheme="minorEastAsia"/>
                  <w:sz w:val="21"/>
                  <w:szCs w:val="21"/>
                  <w:rPrChange w:id="9152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ArrayList&lt;OrderVO&gt; hotelClassify (String hotelID, StateOfOrder state</w:t>
              </w:r>
            </w:ins>
            <w:ins w:id="9153" w:author="蔚滢璐" w:date="2017-01-02T01:50:00Z">
              <w:r w:rsidRPr="00224E9F">
                <w:rPr>
                  <w:rFonts w:asciiTheme="minorEastAsia" w:hAnsiTheme="minorEastAsia"/>
                  <w:sz w:val="21"/>
                  <w:szCs w:val="21"/>
                  <w:rPrChange w:id="9154" w:author="蔚滢璐" w:date="2017-01-02T12:59:00Z">
                    <w:rPr>
                      <w:sz w:val="21"/>
                      <w:szCs w:val="21"/>
                    </w:rPr>
                  </w:rPrChange>
                </w:rPr>
                <w:t>)</w:t>
              </w:r>
            </w:ins>
          </w:p>
        </w:tc>
      </w:tr>
      <w:tr w:rsidR="00224E9F" w:rsidRPr="00224E9F" w:rsidTr="008E34FA">
        <w:trPr>
          <w:ins w:id="9155" w:author="蔚滢璐" w:date="2017-01-02T00:01:00Z"/>
        </w:trPr>
        <w:tc>
          <w:tcPr>
            <w:tcW w:w="1535" w:type="pct"/>
            <w:vMerge/>
          </w:tcPr>
          <w:p w:rsidR="0054247C" w:rsidRPr="00224E9F" w:rsidRDefault="0054247C" w:rsidP="008E34FA">
            <w:pPr>
              <w:rPr>
                <w:ins w:id="9156" w:author="蔚滢璐" w:date="2017-01-02T00:01:00Z"/>
                <w:rFonts w:asciiTheme="minorEastAsia" w:hAnsiTheme="minorEastAsia"/>
                <w:sz w:val="21"/>
                <w:szCs w:val="21"/>
                <w:rPrChange w:id="9157" w:author="蔚滢璐" w:date="2017-01-02T12:59:00Z">
                  <w:rPr>
                    <w:ins w:id="9158" w:author="蔚滢璐" w:date="2017-01-02T00:01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54247C" w:rsidRPr="00224E9F" w:rsidRDefault="0054247C" w:rsidP="008E34FA">
            <w:pPr>
              <w:rPr>
                <w:ins w:id="9159" w:author="蔚滢璐" w:date="2017-01-02T00:01:00Z"/>
                <w:rFonts w:asciiTheme="minorEastAsia" w:hAnsiTheme="minorEastAsia"/>
                <w:sz w:val="21"/>
                <w:szCs w:val="21"/>
                <w:rPrChange w:id="9160" w:author="蔚滢璐" w:date="2017-01-02T12:59:00Z">
                  <w:rPr>
                    <w:ins w:id="9161" w:author="蔚滢璐" w:date="2017-01-02T00:01:00Z"/>
                    <w:sz w:val="21"/>
                    <w:szCs w:val="21"/>
                  </w:rPr>
                </w:rPrChange>
              </w:rPr>
            </w:pPr>
            <w:ins w:id="9162" w:author="蔚滢璐" w:date="2017-01-02T00:0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16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782" w:type="pct"/>
          </w:tcPr>
          <w:p w:rsidR="0054247C" w:rsidRPr="00224E9F" w:rsidRDefault="00574F2F" w:rsidP="008E34FA">
            <w:pPr>
              <w:rPr>
                <w:ins w:id="9164" w:author="蔚滢璐" w:date="2017-01-02T00:01:00Z"/>
                <w:rFonts w:asciiTheme="minorEastAsia" w:hAnsiTheme="minorEastAsia"/>
                <w:sz w:val="21"/>
                <w:szCs w:val="21"/>
                <w:rPrChange w:id="9165" w:author="蔚滢璐" w:date="2017-01-02T12:59:00Z">
                  <w:rPr>
                    <w:ins w:id="9166" w:author="蔚滢璐" w:date="2017-01-02T00:01:00Z"/>
                    <w:sz w:val="21"/>
                    <w:szCs w:val="21"/>
                  </w:rPr>
                </w:rPrChange>
              </w:rPr>
            </w:pPr>
            <w:ins w:id="9167" w:author="蔚滢璐" w:date="2017-01-02T01:5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16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无</w:t>
              </w:r>
            </w:ins>
          </w:p>
        </w:tc>
      </w:tr>
      <w:tr w:rsidR="00224E9F" w:rsidRPr="00224E9F" w:rsidTr="008E34FA">
        <w:trPr>
          <w:ins w:id="9169" w:author="蔚滢璐" w:date="2017-01-02T00:01:00Z"/>
        </w:trPr>
        <w:tc>
          <w:tcPr>
            <w:tcW w:w="1535" w:type="pct"/>
            <w:vMerge/>
          </w:tcPr>
          <w:p w:rsidR="0054247C" w:rsidRPr="00224E9F" w:rsidRDefault="0054247C" w:rsidP="008E34FA">
            <w:pPr>
              <w:rPr>
                <w:ins w:id="9170" w:author="蔚滢璐" w:date="2017-01-02T00:01:00Z"/>
                <w:rFonts w:asciiTheme="minorEastAsia" w:hAnsiTheme="minorEastAsia"/>
                <w:sz w:val="21"/>
                <w:szCs w:val="21"/>
                <w:rPrChange w:id="9171" w:author="蔚滢璐" w:date="2017-01-02T12:59:00Z">
                  <w:rPr>
                    <w:ins w:id="9172" w:author="蔚滢璐" w:date="2017-01-02T00:01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54247C" w:rsidRPr="00224E9F" w:rsidRDefault="0054247C" w:rsidP="008E34FA">
            <w:pPr>
              <w:rPr>
                <w:ins w:id="9173" w:author="蔚滢璐" w:date="2017-01-02T00:01:00Z"/>
                <w:rFonts w:asciiTheme="minorEastAsia" w:hAnsiTheme="minorEastAsia"/>
                <w:sz w:val="21"/>
                <w:szCs w:val="21"/>
                <w:rPrChange w:id="9174" w:author="蔚滢璐" w:date="2017-01-02T12:59:00Z">
                  <w:rPr>
                    <w:ins w:id="9175" w:author="蔚滢璐" w:date="2017-01-02T00:01:00Z"/>
                    <w:sz w:val="21"/>
                    <w:szCs w:val="21"/>
                  </w:rPr>
                </w:rPrChange>
              </w:rPr>
            </w:pPr>
            <w:ins w:id="9176" w:author="蔚滢璐" w:date="2017-01-02T00:0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17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782" w:type="pct"/>
          </w:tcPr>
          <w:p w:rsidR="0054247C" w:rsidRPr="00224E9F" w:rsidRDefault="00574F2F" w:rsidP="008E34FA">
            <w:pPr>
              <w:rPr>
                <w:ins w:id="9178" w:author="蔚滢璐" w:date="2017-01-02T00:01:00Z"/>
                <w:rFonts w:asciiTheme="minorEastAsia" w:hAnsiTheme="minorEastAsia"/>
                <w:sz w:val="21"/>
                <w:szCs w:val="21"/>
                <w:rPrChange w:id="9179" w:author="蔚滢璐" w:date="2017-01-02T12:59:00Z">
                  <w:rPr>
                    <w:ins w:id="9180" w:author="蔚滢璐" w:date="2017-01-02T00:01:00Z"/>
                    <w:sz w:val="21"/>
                    <w:szCs w:val="21"/>
                  </w:rPr>
                </w:rPrChange>
              </w:rPr>
            </w:pPr>
            <w:ins w:id="9181" w:author="蔚滢璐" w:date="2017-01-02T01:5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18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调用orderDao.searchByHotel</w:t>
              </w:r>
            </w:ins>
          </w:p>
        </w:tc>
      </w:tr>
      <w:tr w:rsidR="00224E9F" w:rsidRPr="00224E9F" w:rsidTr="008E34FA">
        <w:trPr>
          <w:ins w:id="9183" w:author="蔚滢璐" w:date="2017-01-02T02:04:00Z"/>
        </w:trPr>
        <w:tc>
          <w:tcPr>
            <w:tcW w:w="1535" w:type="pct"/>
            <w:vMerge w:val="restart"/>
          </w:tcPr>
          <w:p w:rsidR="00D36E67" w:rsidRPr="00224E9F" w:rsidRDefault="00D36E67" w:rsidP="00D36E67">
            <w:pPr>
              <w:rPr>
                <w:ins w:id="9184" w:author="蔚滢璐" w:date="2017-01-02T02:04:00Z"/>
                <w:rFonts w:asciiTheme="minorEastAsia" w:hAnsiTheme="minorEastAsia"/>
                <w:sz w:val="21"/>
                <w:szCs w:val="21"/>
                <w:rPrChange w:id="9185" w:author="蔚滢璐" w:date="2017-01-02T12:59:00Z">
                  <w:rPr>
                    <w:ins w:id="9186" w:author="蔚滢璐" w:date="2017-01-02T02:04:00Z"/>
                    <w:sz w:val="21"/>
                    <w:szCs w:val="21"/>
                  </w:rPr>
                </w:rPrChange>
              </w:rPr>
            </w:pPr>
            <w:ins w:id="9187" w:author="蔚滢璐" w:date="2017-01-02T02:04:00Z">
              <w:r w:rsidRPr="00224E9F">
                <w:rPr>
                  <w:rFonts w:asciiTheme="minorEastAsia" w:hAnsiTheme="minorEastAsia"/>
                  <w:sz w:val="21"/>
                  <w:szCs w:val="21"/>
                  <w:rPrChange w:id="9188" w:author="蔚滢璐" w:date="2017-01-02T12:59:00Z">
                    <w:rPr>
                      <w:sz w:val="21"/>
                      <w:szCs w:val="21"/>
                    </w:rPr>
                  </w:rPrChange>
                </w:rPr>
                <w:t>OrderForHotelController. execute</w:t>
              </w:r>
            </w:ins>
          </w:p>
        </w:tc>
        <w:tc>
          <w:tcPr>
            <w:tcW w:w="683" w:type="pct"/>
          </w:tcPr>
          <w:p w:rsidR="00D36E67" w:rsidRPr="00224E9F" w:rsidRDefault="00D36E67" w:rsidP="00D36E67">
            <w:pPr>
              <w:rPr>
                <w:ins w:id="9189" w:author="蔚滢璐" w:date="2017-01-02T02:04:00Z"/>
                <w:rFonts w:asciiTheme="minorEastAsia" w:hAnsiTheme="minorEastAsia"/>
                <w:sz w:val="21"/>
                <w:szCs w:val="21"/>
                <w:rPrChange w:id="9190" w:author="蔚滢璐" w:date="2017-01-02T12:59:00Z">
                  <w:rPr>
                    <w:ins w:id="9191" w:author="蔚滢璐" w:date="2017-01-02T02:04:00Z"/>
                    <w:sz w:val="21"/>
                    <w:szCs w:val="21"/>
                  </w:rPr>
                </w:rPrChange>
              </w:rPr>
            </w:pPr>
            <w:ins w:id="9192" w:author="蔚滢璐" w:date="2017-01-02T02:0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19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782" w:type="pct"/>
          </w:tcPr>
          <w:p w:rsidR="00D36E67" w:rsidRPr="00224E9F" w:rsidRDefault="001E12C5" w:rsidP="00D36E67">
            <w:pPr>
              <w:rPr>
                <w:ins w:id="9194" w:author="蔚滢璐" w:date="2017-01-02T02:04:00Z"/>
                <w:rFonts w:asciiTheme="minorEastAsia" w:hAnsiTheme="minorEastAsia"/>
                <w:sz w:val="21"/>
                <w:szCs w:val="21"/>
                <w:rPrChange w:id="9195" w:author="蔚滢璐" w:date="2017-01-02T12:59:00Z">
                  <w:rPr>
                    <w:ins w:id="9196" w:author="蔚滢璐" w:date="2017-01-02T02:04:00Z"/>
                    <w:sz w:val="21"/>
                    <w:szCs w:val="21"/>
                  </w:rPr>
                </w:rPrChange>
              </w:rPr>
            </w:pPr>
            <w:ins w:id="9197" w:author="蔚滢璐" w:date="2017-01-02T02:05:00Z">
              <w:r w:rsidRPr="00224E9F">
                <w:rPr>
                  <w:rFonts w:asciiTheme="minorEastAsia" w:hAnsiTheme="minorEastAsia"/>
                  <w:sz w:val="21"/>
                  <w:szCs w:val="21"/>
                  <w:rPrChange w:id="9198" w:author="蔚滢璐" w:date="2017-01-02T12:59:00Z">
                    <w:rPr>
                      <w:sz w:val="21"/>
                      <w:szCs w:val="21"/>
                    </w:rPr>
                  </w:rPrChange>
                </w:rPr>
                <w:t xml:space="preserve">public </w:t>
              </w:r>
            </w:ins>
            <w:ins w:id="9199" w:author="蔚滢璐" w:date="2017-01-02T02:07:00Z">
              <w:r w:rsidR="005D4D12" w:rsidRPr="00224E9F">
                <w:rPr>
                  <w:rFonts w:asciiTheme="minorEastAsia" w:hAnsiTheme="minorEastAsia"/>
                  <w:sz w:val="21"/>
                  <w:szCs w:val="21"/>
                  <w:rPrChange w:id="9200" w:author="蔚滢璐" w:date="2017-01-02T12:59:00Z">
                    <w:rPr>
                      <w:sz w:val="21"/>
                      <w:szCs w:val="21"/>
                    </w:rPr>
                  </w:rPrChange>
                </w:rPr>
                <w:t>ResultMessage execute(String orderID)</w:t>
              </w:r>
            </w:ins>
          </w:p>
        </w:tc>
      </w:tr>
      <w:tr w:rsidR="00224E9F" w:rsidRPr="00224E9F" w:rsidTr="008E34FA">
        <w:trPr>
          <w:ins w:id="9201" w:author="蔚滢璐" w:date="2017-01-02T02:04:00Z"/>
        </w:trPr>
        <w:tc>
          <w:tcPr>
            <w:tcW w:w="1535" w:type="pct"/>
            <w:vMerge/>
          </w:tcPr>
          <w:p w:rsidR="00D36E67" w:rsidRPr="00224E9F" w:rsidRDefault="00D36E67" w:rsidP="00D36E67">
            <w:pPr>
              <w:rPr>
                <w:ins w:id="9202" w:author="蔚滢璐" w:date="2017-01-02T02:04:00Z"/>
                <w:rFonts w:asciiTheme="minorEastAsia" w:hAnsiTheme="minorEastAsia"/>
                <w:sz w:val="21"/>
                <w:szCs w:val="21"/>
                <w:rPrChange w:id="9203" w:author="蔚滢璐" w:date="2017-01-02T12:59:00Z">
                  <w:rPr>
                    <w:ins w:id="9204" w:author="蔚滢璐" w:date="2017-01-02T02:04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D36E67" w:rsidRPr="00224E9F" w:rsidRDefault="00D36E67" w:rsidP="00D36E67">
            <w:pPr>
              <w:rPr>
                <w:ins w:id="9205" w:author="蔚滢璐" w:date="2017-01-02T02:04:00Z"/>
                <w:rFonts w:asciiTheme="minorEastAsia" w:hAnsiTheme="minorEastAsia"/>
                <w:sz w:val="21"/>
                <w:szCs w:val="21"/>
                <w:rPrChange w:id="9206" w:author="蔚滢璐" w:date="2017-01-02T12:59:00Z">
                  <w:rPr>
                    <w:ins w:id="9207" w:author="蔚滢璐" w:date="2017-01-02T02:04:00Z"/>
                    <w:sz w:val="21"/>
                    <w:szCs w:val="21"/>
                  </w:rPr>
                </w:rPrChange>
              </w:rPr>
            </w:pPr>
            <w:ins w:id="9208" w:author="蔚滢璐" w:date="2017-01-02T02:0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20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782" w:type="pct"/>
          </w:tcPr>
          <w:p w:rsidR="00D36E67" w:rsidRPr="00224E9F" w:rsidRDefault="005D4D12" w:rsidP="00D36E67">
            <w:pPr>
              <w:rPr>
                <w:ins w:id="9210" w:author="蔚滢璐" w:date="2017-01-02T02:04:00Z"/>
                <w:rFonts w:asciiTheme="minorEastAsia" w:hAnsiTheme="minorEastAsia"/>
                <w:sz w:val="21"/>
                <w:szCs w:val="21"/>
                <w:rPrChange w:id="9211" w:author="蔚滢璐" w:date="2017-01-02T12:59:00Z">
                  <w:rPr>
                    <w:ins w:id="9212" w:author="蔚滢璐" w:date="2017-01-02T02:04:00Z"/>
                    <w:sz w:val="21"/>
                    <w:szCs w:val="21"/>
                  </w:rPr>
                </w:rPrChange>
              </w:rPr>
            </w:pPr>
            <w:ins w:id="9213" w:author="蔚滢璐" w:date="2017-01-02T02:0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21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该订单已存在</w:t>
              </w:r>
            </w:ins>
          </w:p>
        </w:tc>
      </w:tr>
      <w:tr w:rsidR="00224E9F" w:rsidRPr="00224E9F" w:rsidTr="008E34FA">
        <w:trPr>
          <w:ins w:id="9215" w:author="蔚滢璐" w:date="2017-01-02T02:04:00Z"/>
        </w:trPr>
        <w:tc>
          <w:tcPr>
            <w:tcW w:w="1535" w:type="pct"/>
            <w:vMerge/>
          </w:tcPr>
          <w:p w:rsidR="00D36E67" w:rsidRPr="00224E9F" w:rsidRDefault="00D36E67" w:rsidP="00D36E67">
            <w:pPr>
              <w:rPr>
                <w:ins w:id="9216" w:author="蔚滢璐" w:date="2017-01-02T02:04:00Z"/>
                <w:rFonts w:asciiTheme="minorEastAsia" w:hAnsiTheme="minorEastAsia"/>
                <w:sz w:val="21"/>
                <w:szCs w:val="21"/>
                <w:rPrChange w:id="9217" w:author="蔚滢璐" w:date="2017-01-02T12:59:00Z">
                  <w:rPr>
                    <w:ins w:id="9218" w:author="蔚滢璐" w:date="2017-01-02T02:04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D36E67" w:rsidRPr="00224E9F" w:rsidRDefault="00D36E67" w:rsidP="00D36E67">
            <w:pPr>
              <w:rPr>
                <w:ins w:id="9219" w:author="蔚滢璐" w:date="2017-01-02T02:04:00Z"/>
                <w:rFonts w:asciiTheme="minorEastAsia" w:hAnsiTheme="minorEastAsia"/>
                <w:sz w:val="21"/>
                <w:szCs w:val="21"/>
                <w:rPrChange w:id="9220" w:author="蔚滢璐" w:date="2017-01-02T12:59:00Z">
                  <w:rPr>
                    <w:ins w:id="9221" w:author="蔚滢璐" w:date="2017-01-02T02:04:00Z"/>
                    <w:sz w:val="21"/>
                    <w:szCs w:val="21"/>
                  </w:rPr>
                </w:rPrChange>
              </w:rPr>
            </w:pPr>
            <w:ins w:id="9222" w:author="蔚滢璐" w:date="2017-01-02T02:0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22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782" w:type="pct"/>
          </w:tcPr>
          <w:p w:rsidR="00D36E67" w:rsidRPr="00224E9F" w:rsidRDefault="005D4D12" w:rsidP="00D36E67">
            <w:pPr>
              <w:rPr>
                <w:ins w:id="9224" w:author="蔚滢璐" w:date="2017-01-02T02:04:00Z"/>
                <w:rFonts w:asciiTheme="minorEastAsia" w:hAnsiTheme="minorEastAsia"/>
                <w:sz w:val="21"/>
                <w:szCs w:val="21"/>
                <w:rPrChange w:id="9225" w:author="蔚滢璐" w:date="2017-01-02T12:59:00Z">
                  <w:rPr>
                    <w:ins w:id="9226" w:author="蔚滢璐" w:date="2017-01-02T02:04:00Z"/>
                    <w:sz w:val="21"/>
                    <w:szCs w:val="21"/>
                  </w:rPr>
                </w:rPrChange>
              </w:rPr>
            </w:pPr>
            <w:ins w:id="9227" w:author="蔚滢璐" w:date="2017-01-02T02:0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22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调用Order</w:t>
              </w:r>
              <w:r w:rsidRPr="00224E9F">
                <w:rPr>
                  <w:rFonts w:asciiTheme="minorEastAsia" w:hAnsiTheme="minorEastAsia"/>
                  <w:sz w:val="21"/>
                  <w:szCs w:val="21"/>
                  <w:rPrChange w:id="9229" w:author="蔚滢璐" w:date="2017-01-02T12:59:00Z">
                    <w:rPr>
                      <w:sz w:val="21"/>
                      <w:szCs w:val="21"/>
                    </w:rPr>
                  </w:rPrChange>
                </w:rPr>
                <w:t>.execute</w:t>
              </w:r>
            </w:ins>
          </w:p>
        </w:tc>
      </w:tr>
      <w:tr w:rsidR="00224E9F" w:rsidRPr="00224E9F" w:rsidTr="008E34FA">
        <w:trPr>
          <w:ins w:id="9230" w:author="蔚滢璐" w:date="2017-01-02T02:09:00Z"/>
        </w:trPr>
        <w:tc>
          <w:tcPr>
            <w:tcW w:w="1535" w:type="pct"/>
            <w:vMerge w:val="restart"/>
          </w:tcPr>
          <w:p w:rsidR="005D4D12" w:rsidRPr="00224E9F" w:rsidRDefault="005D4D12" w:rsidP="005D4D12">
            <w:pPr>
              <w:rPr>
                <w:ins w:id="9231" w:author="蔚滢璐" w:date="2017-01-02T02:09:00Z"/>
                <w:rFonts w:asciiTheme="minorEastAsia" w:hAnsiTheme="minorEastAsia"/>
                <w:sz w:val="21"/>
                <w:szCs w:val="21"/>
                <w:rPrChange w:id="9232" w:author="蔚滢璐" w:date="2017-01-02T12:59:00Z">
                  <w:rPr>
                    <w:ins w:id="9233" w:author="蔚滢璐" w:date="2017-01-02T02:09:00Z"/>
                    <w:sz w:val="21"/>
                    <w:szCs w:val="21"/>
                  </w:rPr>
                </w:rPrChange>
              </w:rPr>
            </w:pPr>
            <w:ins w:id="9234" w:author="蔚滢璐" w:date="2017-01-02T02:10:00Z">
              <w:r w:rsidRPr="00224E9F">
                <w:rPr>
                  <w:rFonts w:asciiTheme="minorEastAsia" w:hAnsiTheme="minorEastAsia"/>
                  <w:sz w:val="21"/>
                  <w:szCs w:val="21"/>
                  <w:rPrChange w:id="9235" w:author="蔚滢璐" w:date="2017-01-02T12:59:00Z">
                    <w:rPr>
                      <w:sz w:val="21"/>
                      <w:szCs w:val="21"/>
                    </w:rPr>
                  </w:rPrChange>
                </w:rPr>
                <w:lastRenderedPageBreak/>
                <w:t>OrderForHotelController. leaveUpdate</w:t>
              </w:r>
            </w:ins>
          </w:p>
        </w:tc>
        <w:tc>
          <w:tcPr>
            <w:tcW w:w="683" w:type="pct"/>
          </w:tcPr>
          <w:p w:rsidR="005D4D12" w:rsidRPr="00224E9F" w:rsidRDefault="005D4D12" w:rsidP="005D4D12">
            <w:pPr>
              <w:rPr>
                <w:ins w:id="9236" w:author="蔚滢璐" w:date="2017-01-02T02:09:00Z"/>
                <w:rFonts w:asciiTheme="minorEastAsia" w:hAnsiTheme="minorEastAsia"/>
                <w:sz w:val="21"/>
                <w:szCs w:val="21"/>
                <w:rPrChange w:id="9237" w:author="蔚滢璐" w:date="2017-01-02T12:59:00Z">
                  <w:rPr>
                    <w:ins w:id="9238" w:author="蔚滢璐" w:date="2017-01-02T02:09:00Z"/>
                    <w:sz w:val="21"/>
                    <w:szCs w:val="21"/>
                  </w:rPr>
                </w:rPrChange>
              </w:rPr>
            </w:pPr>
            <w:ins w:id="9239" w:author="蔚滢璐" w:date="2017-01-02T02:0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24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782" w:type="pct"/>
          </w:tcPr>
          <w:p w:rsidR="005D4D12" w:rsidRPr="00224E9F" w:rsidRDefault="005D4D12" w:rsidP="005D4D12">
            <w:pPr>
              <w:rPr>
                <w:ins w:id="9241" w:author="蔚滢璐" w:date="2017-01-02T02:09:00Z"/>
                <w:rFonts w:asciiTheme="minorEastAsia" w:hAnsiTheme="minorEastAsia"/>
                <w:sz w:val="21"/>
                <w:szCs w:val="21"/>
                <w:rPrChange w:id="9242" w:author="蔚滢璐" w:date="2017-01-02T12:59:00Z">
                  <w:rPr>
                    <w:ins w:id="9243" w:author="蔚滢璐" w:date="2017-01-02T02:09:00Z"/>
                    <w:sz w:val="21"/>
                    <w:szCs w:val="21"/>
                  </w:rPr>
                </w:rPrChange>
              </w:rPr>
            </w:pPr>
            <w:ins w:id="9244" w:author="蔚滢璐" w:date="2017-01-02T02:10:00Z">
              <w:r w:rsidRPr="00224E9F">
                <w:rPr>
                  <w:rFonts w:asciiTheme="minorEastAsia" w:hAnsiTheme="minorEastAsia"/>
                  <w:sz w:val="21"/>
                  <w:szCs w:val="21"/>
                  <w:rPrChange w:id="9245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ResultMessage leaveUpdate (String orderID)</w:t>
              </w:r>
            </w:ins>
          </w:p>
        </w:tc>
      </w:tr>
      <w:tr w:rsidR="00224E9F" w:rsidRPr="00224E9F" w:rsidTr="008E34FA">
        <w:trPr>
          <w:ins w:id="9246" w:author="蔚滢璐" w:date="2017-01-02T02:09:00Z"/>
        </w:trPr>
        <w:tc>
          <w:tcPr>
            <w:tcW w:w="1535" w:type="pct"/>
            <w:vMerge/>
          </w:tcPr>
          <w:p w:rsidR="005D4D12" w:rsidRPr="00224E9F" w:rsidRDefault="005D4D12" w:rsidP="005D4D12">
            <w:pPr>
              <w:rPr>
                <w:ins w:id="9247" w:author="蔚滢璐" w:date="2017-01-02T02:09:00Z"/>
                <w:rFonts w:asciiTheme="minorEastAsia" w:hAnsiTheme="minorEastAsia"/>
                <w:sz w:val="21"/>
                <w:szCs w:val="21"/>
                <w:rPrChange w:id="9248" w:author="蔚滢璐" w:date="2017-01-02T12:59:00Z">
                  <w:rPr>
                    <w:ins w:id="9249" w:author="蔚滢璐" w:date="2017-01-02T02:09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5D4D12" w:rsidRPr="00224E9F" w:rsidRDefault="005D4D12" w:rsidP="005D4D12">
            <w:pPr>
              <w:rPr>
                <w:ins w:id="9250" w:author="蔚滢璐" w:date="2017-01-02T02:09:00Z"/>
                <w:rFonts w:asciiTheme="minorEastAsia" w:hAnsiTheme="minorEastAsia"/>
                <w:sz w:val="21"/>
                <w:szCs w:val="21"/>
                <w:rPrChange w:id="9251" w:author="蔚滢璐" w:date="2017-01-02T12:59:00Z">
                  <w:rPr>
                    <w:ins w:id="9252" w:author="蔚滢璐" w:date="2017-01-02T02:09:00Z"/>
                    <w:sz w:val="21"/>
                    <w:szCs w:val="21"/>
                  </w:rPr>
                </w:rPrChange>
              </w:rPr>
            </w:pPr>
            <w:ins w:id="9253" w:author="蔚滢璐" w:date="2017-01-02T02:0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25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782" w:type="pct"/>
          </w:tcPr>
          <w:p w:rsidR="005D4D12" w:rsidRPr="00224E9F" w:rsidRDefault="005D4D12" w:rsidP="005D4D12">
            <w:pPr>
              <w:rPr>
                <w:ins w:id="9255" w:author="蔚滢璐" w:date="2017-01-02T02:09:00Z"/>
                <w:rFonts w:asciiTheme="minorEastAsia" w:hAnsiTheme="minorEastAsia"/>
                <w:sz w:val="21"/>
                <w:szCs w:val="21"/>
                <w:rPrChange w:id="9256" w:author="蔚滢璐" w:date="2017-01-02T12:59:00Z">
                  <w:rPr>
                    <w:ins w:id="9257" w:author="蔚滢璐" w:date="2017-01-02T02:09:00Z"/>
                    <w:sz w:val="21"/>
                    <w:szCs w:val="21"/>
                  </w:rPr>
                </w:rPrChange>
              </w:rPr>
            </w:pPr>
            <w:ins w:id="9258" w:author="蔚滢璐" w:date="2017-01-02T02:1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25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该订单已存在</w:t>
              </w:r>
            </w:ins>
          </w:p>
        </w:tc>
      </w:tr>
      <w:tr w:rsidR="00224E9F" w:rsidRPr="00224E9F" w:rsidTr="008E34FA">
        <w:trPr>
          <w:ins w:id="9260" w:author="蔚滢璐" w:date="2017-01-02T02:09:00Z"/>
        </w:trPr>
        <w:tc>
          <w:tcPr>
            <w:tcW w:w="1535" w:type="pct"/>
            <w:vMerge/>
          </w:tcPr>
          <w:p w:rsidR="005D4D12" w:rsidRPr="00224E9F" w:rsidRDefault="005D4D12" w:rsidP="005D4D12">
            <w:pPr>
              <w:rPr>
                <w:ins w:id="9261" w:author="蔚滢璐" w:date="2017-01-02T02:09:00Z"/>
                <w:rFonts w:asciiTheme="minorEastAsia" w:hAnsiTheme="minorEastAsia"/>
                <w:sz w:val="21"/>
                <w:szCs w:val="21"/>
                <w:rPrChange w:id="9262" w:author="蔚滢璐" w:date="2017-01-02T12:59:00Z">
                  <w:rPr>
                    <w:ins w:id="9263" w:author="蔚滢璐" w:date="2017-01-02T02:09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5D4D12" w:rsidRPr="00224E9F" w:rsidRDefault="005D4D12" w:rsidP="005D4D12">
            <w:pPr>
              <w:rPr>
                <w:ins w:id="9264" w:author="蔚滢璐" w:date="2017-01-02T02:09:00Z"/>
                <w:rFonts w:asciiTheme="minorEastAsia" w:hAnsiTheme="minorEastAsia"/>
                <w:sz w:val="21"/>
                <w:szCs w:val="21"/>
                <w:rPrChange w:id="9265" w:author="蔚滢璐" w:date="2017-01-02T12:59:00Z">
                  <w:rPr>
                    <w:ins w:id="9266" w:author="蔚滢璐" w:date="2017-01-02T02:09:00Z"/>
                    <w:sz w:val="21"/>
                    <w:szCs w:val="21"/>
                  </w:rPr>
                </w:rPrChange>
              </w:rPr>
            </w:pPr>
            <w:ins w:id="9267" w:author="蔚滢璐" w:date="2017-01-02T02:0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26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782" w:type="pct"/>
          </w:tcPr>
          <w:p w:rsidR="005D4D12" w:rsidRPr="00224E9F" w:rsidRDefault="005D4D12" w:rsidP="005D4D12">
            <w:pPr>
              <w:rPr>
                <w:ins w:id="9269" w:author="蔚滢璐" w:date="2017-01-02T02:09:00Z"/>
                <w:rFonts w:asciiTheme="minorEastAsia" w:hAnsiTheme="minorEastAsia"/>
                <w:sz w:val="21"/>
                <w:szCs w:val="21"/>
                <w:rPrChange w:id="9270" w:author="蔚滢璐" w:date="2017-01-02T12:59:00Z">
                  <w:rPr>
                    <w:ins w:id="9271" w:author="蔚滢璐" w:date="2017-01-02T02:09:00Z"/>
                    <w:sz w:val="21"/>
                    <w:szCs w:val="21"/>
                  </w:rPr>
                </w:rPrChange>
              </w:rPr>
            </w:pPr>
            <w:ins w:id="9272" w:author="蔚滢璐" w:date="2017-01-02T02:1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27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调用Order</w:t>
              </w:r>
              <w:r w:rsidRPr="00224E9F">
                <w:rPr>
                  <w:rFonts w:asciiTheme="minorEastAsia" w:hAnsiTheme="minorEastAsia"/>
                  <w:sz w:val="21"/>
                  <w:szCs w:val="21"/>
                  <w:rPrChange w:id="9274" w:author="蔚滢璐" w:date="2017-01-02T12:59:00Z">
                    <w:rPr>
                      <w:sz w:val="21"/>
                      <w:szCs w:val="21"/>
                    </w:rPr>
                  </w:rPrChange>
                </w:rPr>
                <w:t>.leaveUpdate</w:t>
              </w:r>
            </w:ins>
          </w:p>
        </w:tc>
      </w:tr>
      <w:tr w:rsidR="00224E9F" w:rsidRPr="00224E9F" w:rsidTr="008E34FA">
        <w:trPr>
          <w:ins w:id="9275" w:author="蔚滢璐" w:date="2017-01-02T02:09:00Z"/>
        </w:trPr>
        <w:tc>
          <w:tcPr>
            <w:tcW w:w="1535" w:type="pct"/>
            <w:vMerge w:val="restart"/>
          </w:tcPr>
          <w:p w:rsidR="005D4D12" w:rsidRPr="00224E9F" w:rsidRDefault="005D4D12" w:rsidP="005D4D12">
            <w:pPr>
              <w:rPr>
                <w:ins w:id="9276" w:author="蔚滢璐" w:date="2017-01-02T02:09:00Z"/>
                <w:rFonts w:asciiTheme="minorEastAsia" w:hAnsiTheme="minorEastAsia"/>
                <w:sz w:val="21"/>
                <w:szCs w:val="21"/>
                <w:rPrChange w:id="9277" w:author="蔚滢璐" w:date="2017-01-02T12:59:00Z">
                  <w:rPr>
                    <w:ins w:id="9278" w:author="蔚滢璐" w:date="2017-01-02T02:09:00Z"/>
                    <w:sz w:val="21"/>
                    <w:szCs w:val="21"/>
                  </w:rPr>
                </w:rPrChange>
              </w:rPr>
            </w:pPr>
            <w:ins w:id="9279" w:author="蔚滢璐" w:date="2017-01-02T02:12:00Z">
              <w:r w:rsidRPr="00224E9F">
                <w:rPr>
                  <w:rFonts w:asciiTheme="minorEastAsia" w:hAnsiTheme="minorEastAsia"/>
                  <w:sz w:val="21"/>
                  <w:szCs w:val="21"/>
                  <w:rPrChange w:id="9280" w:author="蔚滢璐" w:date="2017-01-02T12:59:00Z">
                    <w:rPr>
                      <w:sz w:val="21"/>
                      <w:szCs w:val="21"/>
                    </w:rPr>
                  </w:rPrChange>
                </w:rPr>
                <w:t>OrderForHotelController. hotelCancelAbnormal</w:t>
              </w:r>
            </w:ins>
          </w:p>
        </w:tc>
        <w:tc>
          <w:tcPr>
            <w:tcW w:w="683" w:type="pct"/>
          </w:tcPr>
          <w:p w:rsidR="005D4D12" w:rsidRPr="00224E9F" w:rsidRDefault="005D4D12" w:rsidP="005D4D12">
            <w:pPr>
              <w:rPr>
                <w:ins w:id="9281" w:author="蔚滢璐" w:date="2017-01-02T02:09:00Z"/>
                <w:rFonts w:asciiTheme="minorEastAsia" w:hAnsiTheme="minorEastAsia"/>
                <w:sz w:val="21"/>
                <w:szCs w:val="21"/>
                <w:rPrChange w:id="9282" w:author="蔚滢璐" w:date="2017-01-02T12:59:00Z">
                  <w:rPr>
                    <w:ins w:id="9283" w:author="蔚滢璐" w:date="2017-01-02T02:09:00Z"/>
                    <w:sz w:val="21"/>
                    <w:szCs w:val="21"/>
                  </w:rPr>
                </w:rPrChange>
              </w:rPr>
            </w:pPr>
            <w:ins w:id="9284" w:author="蔚滢璐" w:date="2017-01-02T02:1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28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782" w:type="pct"/>
          </w:tcPr>
          <w:p w:rsidR="005D4D12" w:rsidRPr="00224E9F" w:rsidRDefault="005D4D12" w:rsidP="005D4D12">
            <w:pPr>
              <w:rPr>
                <w:ins w:id="9286" w:author="蔚滢璐" w:date="2017-01-02T02:09:00Z"/>
                <w:rFonts w:asciiTheme="minorEastAsia" w:hAnsiTheme="minorEastAsia"/>
                <w:sz w:val="21"/>
                <w:szCs w:val="21"/>
                <w:rPrChange w:id="9287" w:author="蔚滢璐" w:date="2017-01-02T12:59:00Z">
                  <w:rPr>
                    <w:ins w:id="9288" w:author="蔚滢璐" w:date="2017-01-02T02:09:00Z"/>
                    <w:sz w:val="21"/>
                    <w:szCs w:val="21"/>
                  </w:rPr>
                </w:rPrChange>
              </w:rPr>
            </w:pPr>
            <w:ins w:id="9289" w:author="蔚滢璐" w:date="2017-01-02T02:12:00Z">
              <w:r w:rsidRPr="00224E9F">
                <w:rPr>
                  <w:rFonts w:asciiTheme="minorEastAsia" w:hAnsiTheme="minorEastAsia"/>
                  <w:sz w:val="21"/>
                  <w:szCs w:val="21"/>
                  <w:rPrChange w:id="9290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ResultMessage hotelCancelAbnormal( String userID)</w:t>
              </w:r>
            </w:ins>
          </w:p>
        </w:tc>
      </w:tr>
      <w:tr w:rsidR="00224E9F" w:rsidRPr="00224E9F" w:rsidTr="008E34FA">
        <w:trPr>
          <w:ins w:id="9291" w:author="蔚滢璐" w:date="2017-01-02T02:09:00Z"/>
        </w:trPr>
        <w:tc>
          <w:tcPr>
            <w:tcW w:w="1535" w:type="pct"/>
            <w:vMerge/>
          </w:tcPr>
          <w:p w:rsidR="005D4D12" w:rsidRPr="00224E9F" w:rsidRDefault="005D4D12" w:rsidP="005D4D12">
            <w:pPr>
              <w:rPr>
                <w:ins w:id="9292" w:author="蔚滢璐" w:date="2017-01-02T02:09:00Z"/>
                <w:rFonts w:asciiTheme="minorEastAsia" w:hAnsiTheme="minorEastAsia"/>
                <w:sz w:val="21"/>
                <w:szCs w:val="21"/>
                <w:rPrChange w:id="9293" w:author="蔚滢璐" w:date="2017-01-02T12:59:00Z">
                  <w:rPr>
                    <w:ins w:id="9294" w:author="蔚滢璐" w:date="2017-01-02T02:09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5D4D12" w:rsidRPr="00224E9F" w:rsidRDefault="005D4D12" w:rsidP="005D4D12">
            <w:pPr>
              <w:rPr>
                <w:ins w:id="9295" w:author="蔚滢璐" w:date="2017-01-02T02:09:00Z"/>
                <w:rFonts w:asciiTheme="minorEastAsia" w:hAnsiTheme="minorEastAsia"/>
                <w:sz w:val="21"/>
                <w:szCs w:val="21"/>
                <w:rPrChange w:id="9296" w:author="蔚滢璐" w:date="2017-01-02T12:59:00Z">
                  <w:rPr>
                    <w:ins w:id="9297" w:author="蔚滢璐" w:date="2017-01-02T02:09:00Z"/>
                    <w:sz w:val="21"/>
                    <w:szCs w:val="21"/>
                  </w:rPr>
                </w:rPrChange>
              </w:rPr>
            </w:pPr>
            <w:ins w:id="9298" w:author="蔚滢璐" w:date="2017-01-02T02:1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29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782" w:type="pct"/>
          </w:tcPr>
          <w:p w:rsidR="005D4D12" w:rsidRPr="00224E9F" w:rsidRDefault="005D4D12" w:rsidP="005D4D12">
            <w:pPr>
              <w:rPr>
                <w:ins w:id="9300" w:author="蔚滢璐" w:date="2017-01-02T02:09:00Z"/>
                <w:rFonts w:asciiTheme="minorEastAsia" w:hAnsiTheme="minorEastAsia"/>
                <w:sz w:val="21"/>
                <w:szCs w:val="21"/>
                <w:rPrChange w:id="9301" w:author="蔚滢璐" w:date="2017-01-02T12:59:00Z">
                  <w:rPr>
                    <w:ins w:id="9302" w:author="蔚滢璐" w:date="2017-01-02T02:09:00Z"/>
                    <w:sz w:val="21"/>
                    <w:szCs w:val="21"/>
                  </w:rPr>
                </w:rPrChange>
              </w:rPr>
            </w:pPr>
            <w:ins w:id="9303" w:author="蔚滢璐" w:date="2017-01-02T02:1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30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该订单已经存在且状态为异常</w:t>
              </w:r>
            </w:ins>
          </w:p>
        </w:tc>
      </w:tr>
      <w:tr w:rsidR="00224E9F" w:rsidRPr="00224E9F" w:rsidTr="008E34FA">
        <w:trPr>
          <w:ins w:id="9305" w:author="蔚滢璐" w:date="2017-01-02T02:09:00Z"/>
        </w:trPr>
        <w:tc>
          <w:tcPr>
            <w:tcW w:w="1535" w:type="pct"/>
            <w:vMerge/>
          </w:tcPr>
          <w:p w:rsidR="005D4D12" w:rsidRPr="00224E9F" w:rsidRDefault="005D4D12" w:rsidP="005D4D12">
            <w:pPr>
              <w:rPr>
                <w:ins w:id="9306" w:author="蔚滢璐" w:date="2017-01-02T02:09:00Z"/>
                <w:rFonts w:asciiTheme="minorEastAsia" w:hAnsiTheme="minorEastAsia"/>
                <w:sz w:val="21"/>
                <w:szCs w:val="21"/>
                <w:rPrChange w:id="9307" w:author="蔚滢璐" w:date="2017-01-02T12:59:00Z">
                  <w:rPr>
                    <w:ins w:id="9308" w:author="蔚滢璐" w:date="2017-01-02T02:09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5D4D12" w:rsidRPr="00224E9F" w:rsidRDefault="005D4D12" w:rsidP="005D4D12">
            <w:pPr>
              <w:rPr>
                <w:ins w:id="9309" w:author="蔚滢璐" w:date="2017-01-02T02:09:00Z"/>
                <w:rFonts w:asciiTheme="minorEastAsia" w:hAnsiTheme="minorEastAsia"/>
                <w:sz w:val="21"/>
                <w:szCs w:val="21"/>
                <w:rPrChange w:id="9310" w:author="蔚滢璐" w:date="2017-01-02T12:59:00Z">
                  <w:rPr>
                    <w:ins w:id="9311" w:author="蔚滢璐" w:date="2017-01-02T02:09:00Z"/>
                    <w:sz w:val="21"/>
                    <w:szCs w:val="21"/>
                  </w:rPr>
                </w:rPrChange>
              </w:rPr>
            </w:pPr>
            <w:ins w:id="9312" w:author="蔚滢璐" w:date="2017-01-02T02:1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31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782" w:type="pct"/>
          </w:tcPr>
          <w:p w:rsidR="005D4D12" w:rsidRPr="00224E9F" w:rsidRDefault="005D4D12" w:rsidP="005D4D12">
            <w:pPr>
              <w:rPr>
                <w:ins w:id="9314" w:author="蔚滢璐" w:date="2017-01-02T02:09:00Z"/>
                <w:rFonts w:asciiTheme="minorEastAsia" w:hAnsiTheme="minorEastAsia"/>
                <w:sz w:val="21"/>
                <w:szCs w:val="21"/>
                <w:rPrChange w:id="9315" w:author="蔚滢璐" w:date="2017-01-02T12:59:00Z">
                  <w:rPr>
                    <w:ins w:id="9316" w:author="蔚滢璐" w:date="2017-01-02T02:09:00Z"/>
                    <w:sz w:val="21"/>
                    <w:szCs w:val="21"/>
                  </w:rPr>
                </w:rPrChange>
              </w:rPr>
            </w:pPr>
            <w:ins w:id="9317" w:author="蔚滢璐" w:date="2017-01-02T02:1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31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调用Order</w:t>
              </w:r>
              <w:r w:rsidRPr="00224E9F">
                <w:rPr>
                  <w:rFonts w:asciiTheme="minorEastAsia" w:hAnsiTheme="minorEastAsia"/>
                  <w:sz w:val="21"/>
                  <w:szCs w:val="21"/>
                  <w:rPrChange w:id="9319" w:author="蔚滢璐" w:date="2017-01-02T12:59:00Z">
                    <w:rPr>
                      <w:sz w:val="21"/>
                      <w:szCs w:val="21"/>
                    </w:rPr>
                  </w:rPrChange>
                </w:rPr>
                <w:t>.cancelAbnormal Order.</w:t>
              </w:r>
            </w:ins>
            <w:ins w:id="9320" w:author="蔚滢璐" w:date="2017-01-02T02:14:00Z">
              <w:r w:rsidRPr="00224E9F">
                <w:rPr>
                  <w:rFonts w:asciiTheme="minorEastAsia" w:hAnsiTheme="minorEastAsia"/>
                  <w:sz w:val="21"/>
                  <w:szCs w:val="21"/>
                  <w:rPrChange w:id="9321" w:author="蔚滢璐" w:date="2017-01-02T12:59:00Z">
                    <w:rPr>
                      <w:sz w:val="21"/>
                      <w:szCs w:val="21"/>
                    </w:rPr>
                  </w:rPrChange>
                </w:rPr>
                <w:t>execute</w:t>
              </w:r>
            </w:ins>
          </w:p>
        </w:tc>
      </w:tr>
      <w:tr w:rsidR="00224E9F" w:rsidRPr="00224E9F" w:rsidTr="008E34FA">
        <w:trPr>
          <w:ins w:id="9322" w:author="蔚滢璐" w:date="2017-01-02T02:14:00Z"/>
        </w:trPr>
        <w:tc>
          <w:tcPr>
            <w:tcW w:w="1535" w:type="pct"/>
            <w:vMerge w:val="restart"/>
          </w:tcPr>
          <w:p w:rsidR="005D4D12" w:rsidRPr="00224E9F" w:rsidRDefault="005D4D12" w:rsidP="005D4D12">
            <w:pPr>
              <w:rPr>
                <w:ins w:id="9323" w:author="蔚滢璐" w:date="2017-01-02T02:14:00Z"/>
                <w:rFonts w:asciiTheme="minorEastAsia" w:hAnsiTheme="minorEastAsia"/>
                <w:sz w:val="21"/>
                <w:szCs w:val="21"/>
                <w:rPrChange w:id="9324" w:author="蔚滢璐" w:date="2017-01-02T12:59:00Z">
                  <w:rPr>
                    <w:ins w:id="9325" w:author="蔚滢璐" w:date="2017-01-02T02:14:00Z"/>
                    <w:sz w:val="21"/>
                    <w:szCs w:val="21"/>
                  </w:rPr>
                </w:rPrChange>
              </w:rPr>
            </w:pPr>
            <w:ins w:id="9326" w:author="蔚滢璐" w:date="2017-01-02T02:14:00Z">
              <w:r w:rsidRPr="00224E9F">
                <w:rPr>
                  <w:rFonts w:asciiTheme="minorEastAsia" w:hAnsiTheme="minorEastAsia"/>
                  <w:sz w:val="21"/>
                  <w:szCs w:val="21"/>
                  <w:rPrChange w:id="9327" w:author="蔚滢璐" w:date="2017-01-02T12:59:00Z">
                    <w:rPr>
                      <w:sz w:val="21"/>
                      <w:szCs w:val="21"/>
                    </w:rPr>
                  </w:rPrChange>
                </w:rPr>
                <w:t>OrderForHotelController. getOrderOfHotel</w:t>
              </w:r>
            </w:ins>
          </w:p>
        </w:tc>
        <w:tc>
          <w:tcPr>
            <w:tcW w:w="683" w:type="pct"/>
          </w:tcPr>
          <w:p w:rsidR="005D4D12" w:rsidRPr="00224E9F" w:rsidRDefault="005D4D12" w:rsidP="005D4D12">
            <w:pPr>
              <w:rPr>
                <w:ins w:id="9328" w:author="蔚滢璐" w:date="2017-01-02T02:14:00Z"/>
                <w:rFonts w:asciiTheme="minorEastAsia" w:hAnsiTheme="minorEastAsia"/>
                <w:sz w:val="21"/>
                <w:szCs w:val="21"/>
                <w:rPrChange w:id="9329" w:author="蔚滢璐" w:date="2017-01-02T12:59:00Z">
                  <w:rPr>
                    <w:ins w:id="9330" w:author="蔚滢璐" w:date="2017-01-02T02:14:00Z"/>
                    <w:sz w:val="21"/>
                    <w:szCs w:val="21"/>
                  </w:rPr>
                </w:rPrChange>
              </w:rPr>
            </w:pPr>
            <w:ins w:id="9331" w:author="蔚滢璐" w:date="2017-01-02T02:1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33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782" w:type="pct"/>
          </w:tcPr>
          <w:p w:rsidR="005D4D12" w:rsidRPr="00224E9F" w:rsidRDefault="005D4D12" w:rsidP="005D4D12">
            <w:pPr>
              <w:rPr>
                <w:ins w:id="9333" w:author="蔚滢璐" w:date="2017-01-02T02:14:00Z"/>
                <w:rFonts w:asciiTheme="minorEastAsia" w:hAnsiTheme="minorEastAsia"/>
                <w:sz w:val="21"/>
                <w:szCs w:val="21"/>
                <w:rPrChange w:id="9334" w:author="蔚滢璐" w:date="2017-01-02T12:59:00Z">
                  <w:rPr>
                    <w:ins w:id="9335" w:author="蔚滢璐" w:date="2017-01-02T02:14:00Z"/>
                    <w:sz w:val="21"/>
                    <w:szCs w:val="21"/>
                  </w:rPr>
                </w:rPrChange>
              </w:rPr>
            </w:pPr>
            <w:ins w:id="9336" w:author="蔚滢璐" w:date="2017-01-02T02:15:00Z">
              <w:r w:rsidRPr="00224E9F">
                <w:rPr>
                  <w:rFonts w:asciiTheme="minorEastAsia" w:hAnsiTheme="minorEastAsia"/>
                  <w:sz w:val="21"/>
                  <w:szCs w:val="21"/>
                  <w:rPrChange w:id="9337" w:author="蔚滢璐" w:date="2017-01-02T12:59:00Z">
                    <w:rPr>
                      <w:sz w:val="21"/>
                      <w:szCs w:val="21"/>
                    </w:rPr>
                  </w:rPrChange>
                </w:rPr>
                <w:t>private ArrayList&lt;OrderVO&gt;getOrderOfHotel(String hotelID)</w:t>
              </w:r>
            </w:ins>
          </w:p>
        </w:tc>
      </w:tr>
      <w:tr w:rsidR="00224E9F" w:rsidRPr="00224E9F" w:rsidTr="008E34FA">
        <w:trPr>
          <w:ins w:id="9338" w:author="蔚滢璐" w:date="2017-01-02T02:09:00Z"/>
        </w:trPr>
        <w:tc>
          <w:tcPr>
            <w:tcW w:w="1535" w:type="pct"/>
            <w:vMerge/>
          </w:tcPr>
          <w:p w:rsidR="005D4D12" w:rsidRPr="00224E9F" w:rsidRDefault="005D4D12" w:rsidP="005D4D12">
            <w:pPr>
              <w:rPr>
                <w:ins w:id="9339" w:author="蔚滢璐" w:date="2017-01-02T02:09:00Z"/>
                <w:rFonts w:asciiTheme="minorEastAsia" w:hAnsiTheme="minorEastAsia"/>
                <w:sz w:val="21"/>
                <w:szCs w:val="21"/>
                <w:rPrChange w:id="9340" w:author="蔚滢璐" w:date="2017-01-02T12:59:00Z">
                  <w:rPr>
                    <w:ins w:id="9341" w:author="蔚滢璐" w:date="2017-01-02T02:09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5D4D12" w:rsidRPr="00224E9F" w:rsidRDefault="005D4D12" w:rsidP="005D4D12">
            <w:pPr>
              <w:rPr>
                <w:ins w:id="9342" w:author="蔚滢璐" w:date="2017-01-02T02:09:00Z"/>
                <w:rFonts w:asciiTheme="minorEastAsia" w:hAnsiTheme="minorEastAsia"/>
                <w:sz w:val="21"/>
                <w:szCs w:val="21"/>
                <w:rPrChange w:id="9343" w:author="蔚滢璐" w:date="2017-01-02T12:59:00Z">
                  <w:rPr>
                    <w:ins w:id="9344" w:author="蔚滢璐" w:date="2017-01-02T02:09:00Z"/>
                    <w:sz w:val="21"/>
                    <w:szCs w:val="21"/>
                  </w:rPr>
                </w:rPrChange>
              </w:rPr>
            </w:pPr>
            <w:ins w:id="9345" w:author="蔚滢璐" w:date="2017-01-02T02:1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34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782" w:type="pct"/>
          </w:tcPr>
          <w:p w:rsidR="005D4D12" w:rsidRPr="00224E9F" w:rsidRDefault="00EF365C" w:rsidP="005D4D12">
            <w:pPr>
              <w:rPr>
                <w:ins w:id="9347" w:author="蔚滢璐" w:date="2017-01-02T02:09:00Z"/>
                <w:rFonts w:asciiTheme="minorEastAsia" w:hAnsiTheme="minorEastAsia"/>
                <w:sz w:val="21"/>
                <w:szCs w:val="21"/>
                <w:rPrChange w:id="9348" w:author="蔚滢璐" w:date="2017-01-02T12:59:00Z">
                  <w:rPr>
                    <w:ins w:id="9349" w:author="蔚滢璐" w:date="2017-01-02T02:09:00Z"/>
                    <w:sz w:val="21"/>
                    <w:szCs w:val="21"/>
                  </w:rPr>
                </w:rPrChange>
              </w:rPr>
            </w:pPr>
            <w:ins w:id="9350" w:author="蔚滢璐" w:date="2017-01-02T02:16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35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无</w:t>
              </w:r>
            </w:ins>
          </w:p>
        </w:tc>
      </w:tr>
      <w:tr w:rsidR="00224E9F" w:rsidRPr="00224E9F" w:rsidTr="008E34FA">
        <w:trPr>
          <w:ins w:id="9352" w:author="蔚滢璐" w:date="2017-01-02T02:09:00Z"/>
        </w:trPr>
        <w:tc>
          <w:tcPr>
            <w:tcW w:w="1535" w:type="pct"/>
            <w:vMerge/>
          </w:tcPr>
          <w:p w:rsidR="005D4D12" w:rsidRPr="00224E9F" w:rsidRDefault="005D4D12" w:rsidP="005D4D12">
            <w:pPr>
              <w:rPr>
                <w:ins w:id="9353" w:author="蔚滢璐" w:date="2017-01-02T02:09:00Z"/>
                <w:rFonts w:asciiTheme="minorEastAsia" w:hAnsiTheme="minorEastAsia"/>
                <w:sz w:val="21"/>
                <w:szCs w:val="21"/>
                <w:rPrChange w:id="9354" w:author="蔚滢璐" w:date="2017-01-02T12:59:00Z">
                  <w:rPr>
                    <w:ins w:id="9355" w:author="蔚滢璐" w:date="2017-01-02T02:09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5D4D12" w:rsidRPr="00224E9F" w:rsidRDefault="005D4D12" w:rsidP="005D4D12">
            <w:pPr>
              <w:rPr>
                <w:ins w:id="9356" w:author="蔚滢璐" w:date="2017-01-02T02:09:00Z"/>
                <w:rFonts w:asciiTheme="minorEastAsia" w:hAnsiTheme="minorEastAsia"/>
                <w:sz w:val="21"/>
                <w:szCs w:val="21"/>
                <w:rPrChange w:id="9357" w:author="蔚滢璐" w:date="2017-01-02T12:59:00Z">
                  <w:rPr>
                    <w:ins w:id="9358" w:author="蔚滢璐" w:date="2017-01-02T02:09:00Z"/>
                    <w:sz w:val="21"/>
                    <w:szCs w:val="21"/>
                  </w:rPr>
                </w:rPrChange>
              </w:rPr>
            </w:pPr>
            <w:ins w:id="9359" w:author="蔚滢璐" w:date="2017-01-02T02:1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36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782" w:type="pct"/>
          </w:tcPr>
          <w:p w:rsidR="005D4D12" w:rsidRPr="00224E9F" w:rsidRDefault="00EF365C" w:rsidP="005D4D12">
            <w:pPr>
              <w:rPr>
                <w:ins w:id="9361" w:author="蔚滢璐" w:date="2017-01-02T02:09:00Z"/>
                <w:rFonts w:asciiTheme="minorEastAsia" w:hAnsiTheme="minorEastAsia"/>
                <w:sz w:val="21"/>
                <w:szCs w:val="21"/>
                <w:rPrChange w:id="9362" w:author="蔚滢璐" w:date="2017-01-02T12:59:00Z">
                  <w:rPr>
                    <w:ins w:id="9363" w:author="蔚滢璐" w:date="2017-01-02T02:09:00Z"/>
                    <w:sz w:val="21"/>
                    <w:szCs w:val="21"/>
                  </w:rPr>
                </w:rPrChange>
              </w:rPr>
            </w:pPr>
            <w:ins w:id="9364" w:author="蔚滢璐" w:date="2017-01-02T02:16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36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调用Order</w:t>
              </w:r>
              <w:r w:rsidRPr="00224E9F">
                <w:rPr>
                  <w:rFonts w:asciiTheme="minorEastAsia" w:hAnsiTheme="minorEastAsia"/>
                  <w:sz w:val="21"/>
                  <w:szCs w:val="21"/>
                  <w:rPrChange w:id="9366" w:author="蔚滢璐" w:date="2017-01-02T12:59:00Z">
                    <w:rPr>
                      <w:sz w:val="21"/>
                      <w:szCs w:val="21"/>
                    </w:rPr>
                  </w:rPrChange>
                </w:rPr>
                <w:t>Dao.searchByHotel</w:t>
              </w:r>
            </w:ins>
          </w:p>
        </w:tc>
      </w:tr>
      <w:tr w:rsidR="00224E9F" w:rsidRPr="00224E9F" w:rsidTr="008E34FA">
        <w:trPr>
          <w:ins w:id="9367" w:author="蔚滢璐" w:date="2017-01-02T01:51:00Z"/>
        </w:trPr>
        <w:tc>
          <w:tcPr>
            <w:tcW w:w="1535" w:type="pct"/>
            <w:vMerge w:val="restart"/>
          </w:tcPr>
          <w:p w:rsidR="005D4D12" w:rsidRPr="00224E9F" w:rsidRDefault="005D4D12" w:rsidP="005D4D12">
            <w:pPr>
              <w:rPr>
                <w:ins w:id="9368" w:author="蔚滢璐" w:date="2017-01-02T01:51:00Z"/>
                <w:rFonts w:asciiTheme="minorEastAsia" w:hAnsiTheme="minorEastAsia"/>
                <w:sz w:val="21"/>
                <w:szCs w:val="21"/>
                <w:rPrChange w:id="9369" w:author="蔚滢璐" w:date="2017-01-02T12:59:00Z">
                  <w:rPr>
                    <w:ins w:id="9370" w:author="蔚滢璐" w:date="2017-01-02T01:51:00Z"/>
                    <w:sz w:val="21"/>
                    <w:szCs w:val="21"/>
                  </w:rPr>
                </w:rPrChange>
              </w:rPr>
            </w:pPr>
            <w:ins w:id="9371" w:author="蔚滢璐" w:date="2017-01-02T01:52:00Z">
              <w:r w:rsidRPr="00224E9F">
                <w:rPr>
                  <w:rFonts w:asciiTheme="minorEastAsia" w:hAnsiTheme="minorEastAsia"/>
                  <w:sz w:val="21"/>
                  <w:szCs w:val="21"/>
                  <w:rPrChange w:id="9372" w:author="蔚滢璐" w:date="2017-01-02T12:59:00Z">
                    <w:rPr>
                      <w:sz w:val="21"/>
                      <w:szCs w:val="21"/>
                    </w:rPr>
                  </w:rPrChange>
                </w:rPr>
                <w:t>OrderForHotelController. hasReserved</w:t>
              </w:r>
            </w:ins>
          </w:p>
        </w:tc>
        <w:tc>
          <w:tcPr>
            <w:tcW w:w="683" w:type="pct"/>
          </w:tcPr>
          <w:p w:rsidR="005D4D12" w:rsidRPr="00224E9F" w:rsidRDefault="005D4D12" w:rsidP="005D4D12">
            <w:pPr>
              <w:rPr>
                <w:ins w:id="9373" w:author="蔚滢璐" w:date="2017-01-02T01:51:00Z"/>
                <w:rFonts w:asciiTheme="minorEastAsia" w:hAnsiTheme="minorEastAsia"/>
                <w:sz w:val="21"/>
                <w:szCs w:val="21"/>
                <w:rPrChange w:id="9374" w:author="蔚滢璐" w:date="2017-01-02T12:59:00Z">
                  <w:rPr>
                    <w:ins w:id="9375" w:author="蔚滢璐" w:date="2017-01-02T01:51:00Z"/>
                    <w:sz w:val="21"/>
                    <w:szCs w:val="21"/>
                  </w:rPr>
                </w:rPrChange>
              </w:rPr>
            </w:pPr>
            <w:ins w:id="9376" w:author="蔚滢璐" w:date="2017-01-02T01:5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37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782" w:type="pct"/>
          </w:tcPr>
          <w:p w:rsidR="005D4D12" w:rsidRPr="00224E9F" w:rsidRDefault="005D4D12" w:rsidP="005D4D12">
            <w:pPr>
              <w:rPr>
                <w:ins w:id="9378" w:author="蔚滢璐" w:date="2017-01-02T01:51:00Z"/>
                <w:rFonts w:asciiTheme="minorEastAsia" w:hAnsiTheme="minorEastAsia"/>
                <w:sz w:val="21"/>
                <w:szCs w:val="21"/>
                <w:rPrChange w:id="9379" w:author="蔚滢璐" w:date="2017-01-02T12:59:00Z">
                  <w:rPr>
                    <w:ins w:id="9380" w:author="蔚滢璐" w:date="2017-01-02T01:51:00Z"/>
                    <w:sz w:val="21"/>
                    <w:szCs w:val="21"/>
                  </w:rPr>
                </w:rPrChange>
              </w:rPr>
            </w:pPr>
            <w:ins w:id="9381" w:author="蔚滢璐" w:date="2017-01-02T01:53:00Z">
              <w:r w:rsidRPr="00224E9F">
                <w:rPr>
                  <w:rFonts w:asciiTheme="minorEastAsia" w:hAnsiTheme="minorEastAsia"/>
                  <w:sz w:val="21"/>
                  <w:szCs w:val="21"/>
                  <w:rPrChange w:id="9382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Boolean hasReserved(String userID, String hotelID)</w:t>
              </w:r>
            </w:ins>
          </w:p>
        </w:tc>
      </w:tr>
      <w:tr w:rsidR="00224E9F" w:rsidRPr="00224E9F" w:rsidTr="008E34FA">
        <w:trPr>
          <w:ins w:id="9383" w:author="蔚滢璐" w:date="2017-01-02T01:51:00Z"/>
        </w:trPr>
        <w:tc>
          <w:tcPr>
            <w:tcW w:w="1535" w:type="pct"/>
            <w:vMerge/>
          </w:tcPr>
          <w:p w:rsidR="005D4D12" w:rsidRPr="00224E9F" w:rsidRDefault="005D4D12" w:rsidP="005D4D12">
            <w:pPr>
              <w:rPr>
                <w:ins w:id="9384" w:author="蔚滢璐" w:date="2017-01-02T01:51:00Z"/>
                <w:rFonts w:asciiTheme="minorEastAsia" w:hAnsiTheme="minorEastAsia"/>
                <w:sz w:val="21"/>
                <w:szCs w:val="21"/>
                <w:rPrChange w:id="9385" w:author="蔚滢璐" w:date="2017-01-02T12:59:00Z">
                  <w:rPr>
                    <w:ins w:id="9386" w:author="蔚滢璐" w:date="2017-01-02T01:51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5D4D12" w:rsidRPr="00224E9F" w:rsidRDefault="005D4D12" w:rsidP="005D4D12">
            <w:pPr>
              <w:rPr>
                <w:ins w:id="9387" w:author="蔚滢璐" w:date="2017-01-02T01:51:00Z"/>
                <w:rFonts w:asciiTheme="minorEastAsia" w:hAnsiTheme="minorEastAsia"/>
                <w:sz w:val="21"/>
                <w:szCs w:val="21"/>
                <w:rPrChange w:id="9388" w:author="蔚滢璐" w:date="2017-01-02T12:59:00Z">
                  <w:rPr>
                    <w:ins w:id="9389" w:author="蔚滢璐" w:date="2017-01-02T01:51:00Z"/>
                    <w:sz w:val="21"/>
                    <w:szCs w:val="21"/>
                  </w:rPr>
                </w:rPrChange>
              </w:rPr>
            </w:pPr>
            <w:ins w:id="9390" w:author="蔚滢璐" w:date="2017-01-02T01:5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39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782" w:type="pct"/>
          </w:tcPr>
          <w:p w:rsidR="005D4D12" w:rsidRPr="00224E9F" w:rsidRDefault="005D4D12" w:rsidP="005D4D12">
            <w:pPr>
              <w:rPr>
                <w:ins w:id="9392" w:author="蔚滢璐" w:date="2017-01-02T01:51:00Z"/>
                <w:rFonts w:asciiTheme="minorEastAsia" w:hAnsiTheme="minorEastAsia"/>
                <w:sz w:val="21"/>
                <w:szCs w:val="21"/>
                <w:rPrChange w:id="9393" w:author="蔚滢璐" w:date="2017-01-02T12:59:00Z">
                  <w:rPr>
                    <w:ins w:id="9394" w:author="蔚滢璐" w:date="2017-01-02T01:51:00Z"/>
                    <w:sz w:val="21"/>
                    <w:szCs w:val="21"/>
                  </w:rPr>
                </w:rPrChange>
              </w:rPr>
            </w:pPr>
            <w:ins w:id="9395" w:author="蔚滢璐" w:date="2017-01-02T01:56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39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无</w:t>
              </w:r>
            </w:ins>
          </w:p>
        </w:tc>
      </w:tr>
      <w:tr w:rsidR="00224E9F" w:rsidRPr="00224E9F" w:rsidTr="008E34FA">
        <w:trPr>
          <w:ins w:id="9397" w:author="蔚滢璐" w:date="2017-01-02T01:51:00Z"/>
        </w:trPr>
        <w:tc>
          <w:tcPr>
            <w:tcW w:w="1535" w:type="pct"/>
            <w:vMerge/>
          </w:tcPr>
          <w:p w:rsidR="005D4D12" w:rsidRPr="00224E9F" w:rsidRDefault="005D4D12" w:rsidP="005D4D12">
            <w:pPr>
              <w:rPr>
                <w:ins w:id="9398" w:author="蔚滢璐" w:date="2017-01-02T01:51:00Z"/>
                <w:rFonts w:asciiTheme="minorEastAsia" w:hAnsiTheme="minorEastAsia"/>
                <w:sz w:val="21"/>
                <w:szCs w:val="21"/>
                <w:rPrChange w:id="9399" w:author="蔚滢璐" w:date="2017-01-02T12:59:00Z">
                  <w:rPr>
                    <w:ins w:id="9400" w:author="蔚滢璐" w:date="2017-01-02T01:51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5D4D12" w:rsidRPr="00224E9F" w:rsidRDefault="005D4D12" w:rsidP="005D4D12">
            <w:pPr>
              <w:rPr>
                <w:ins w:id="9401" w:author="蔚滢璐" w:date="2017-01-02T01:51:00Z"/>
                <w:rFonts w:asciiTheme="minorEastAsia" w:hAnsiTheme="minorEastAsia"/>
                <w:sz w:val="21"/>
                <w:szCs w:val="21"/>
                <w:rPrChange w:id="9402" w:author="蔚滢璐" w:date="2017-01-02T12:59:00Z">
                  <w:rPr>
                    <w:ins w:id="9403" w:author="蔚滢璐" w:date="2017-01-02T01:51:00Z"/>
                    <w:sz w:val="21"/>
                    <w:szCs w:val="21"/>
                  </w:rPr>
                </w:rPrChange>
              </w:rPr>
            </w:pPr>
            <w:ins w:id="9404" w:author="蔚滢璐" w:date="2017-01-02T01:5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40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782" w:type="pct"/>
          </w:tcPr>
          <w:p w:rsidR="005D4D12" w:rsidRPr="00224E9F" w:rsidRDefault="005D4D12" w:rsidP="005D4D12">
            <w:pPr>
              <w:rPr>
                <w:ins w:id="9406" w:author="蔚滢璐" w:date="2017-01-02T01:51:00Z"/>
                <w:rFonts w:asciiTheme="minorEastAsia" w:hAnsiTheme="minorEastAsia"/>
                <w:sz w:val="21"/>
                <w:szCs w:val="21"/>
                <w:rPrChange w:id="9407" w:author="蔚滢璐" w:date="2017-01-02T12:59:00Z">
                  <w:rPr>
                    <w:ins w:id="9408" w:author="蔚滢璐" w:date="2017-01-02T01:51:00Z"/>
                    <w:sz w:val="21"/>
                    <w:szCs w:val="21"/>
                  </w:rPr>
                </w:rPrChange>
              </w:rPr>
            </w:pPr>
            <w:ins w:id="9409" w:author="蔚滢璐" w:date="2017-01-02T01:56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41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调用OrderDao.searchByUserWithHotel</w:t>
              </w:r>
            </w:ins>
          </w:p>
        </w:tc>
      </w:tr>
      <w:tr w:rsidR="005D4D12" w:rsidRPr="00224E9F" w:rsidTr="008E34FA">
        <w:trPr>
          <w:ins w:id="9411" w:author="蔚滢璐" w:date="2017-01-02T00:01:00Z"/>
        </w:trPr>
        <w:tc>
          <w:tcPr>
            <w:tcW w:w="5000" w:type="pct"/>
            <w:gridSpan w:val="3"/>
          </w:tcPr>
          <w:p w:rsidR="005D4D12" w:rsidRPr="00224E9F" w:rsidRDefault="005D4D12" w:rsidP="005D4D12">
            <w:pPr>
              <w:rPr>
                <w:ins w:id="9412" w:author="蔚滢璐" w:date="2017-01-02T00:01:00Z"/>
                <w:rFonts w:asciiTheme="minorEastAsia" w:hAnsiTheme="minorEastAsia"/>
                <w:sz w:val="21"/>
                <w:szCs w:val="21"/>
                <w:rPrChange w:id="9413" w:author="蔚滢璐" w:date="2017-01-02T12:59:00Z">
                  <w:rPr>
                    <w:ins w:id="9414" w:author="蔚滢璐" w:date="2017-01-02T00:01:00Z"/>
                    <w:sz w:val="21"/>
                    <w:szCs w:val="21"/>
                  </w:rPr>
                </w:rPrChange>
              </w:rPr>
            </w:pPr>
            <w:ins w:id="9415" w:author="蔚滢璐" w:date="2017-01-02T00:0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41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需要的服务（需接口）</w:t>
              </w:r>
            </w:ins>
          </w:p>
        </w:tc>
      </w:tr>
      <w:tr w:rsidR="00224E9F" w:rsidRPr="00224E9F" w:rsidTr="008E34FA">
        <w:trPr>
          <w:ins w:id="9417" w:author="蔚滢璐" w:date="2017-01-02T00:01:00Z"/>
        </w:trPr>
        <w:tc>
          <w:tcPr>
            <w:tcW w:w="1535" w:type="pct"/>
          </w:tcPr>
          <w:p w:rsidR="005D4D12" w:rsidRPr="00224E9F" w:rsidRDefault="005D4D12" w:rsidP="005D4D12">
            <w:pPr>
              <w:rPr>
                <w:ins w:id="9418" w:author="蔚滢璐" w:date="2017-01-02T00:01:00Z"/>
                <w:rFonts w:asciiTheme="minorEastAsia" w:hAnsiTheme="minorEastAsia"/>
                <w:sz w:val="21"/>
                <w:szCs w:val="21"/>
                <w:rPrChange w:id="9419" w:author="蔚滢璐" w:date="2017-01-02T12:59:00Z">
                  <w:rPr>
                    <w:ins w:id="9420" w:author="蔚滢璐" w:date="2017-01-02T00:01:00Z"/>
                    <w:sz w:val="21"/>
                    <w:szCs w:val="21"/>
                  </w:rPr>
                </w:rPrChange>
              </w:rPr>
            </w:pPr>
            <w:ins w:id="9421" w:author="蔚滢璐" w:date="2017-01-02T00:0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42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5D4D12" w:rsidRPr="00224E9F" w:rsidRDefault="005D4D12" w:rsidP="005D4D12">
            <w:pPr>
              <w:rPr>
                <w:ins w:id="9423" w:author="蔚滢璐" w:date="2017-01-02T00:01:00Z"/>
                <w:rFonts w:asciiTheme="minorEastAsia" w:hAnsiTheme="minorEastAsia"/>
                <w:sz w:val="21"/>
                <w:szCs w:val="21"/>
                <w:rPrChange w:id="9424" w:author="蔚滢璐" w:date="2017-01-02T12:59:00Z">
                  <w:rPr>
                    <w:ins w:id="9425" w:author="蔚滢璐" w:date="2017-01-02T00:01:00Z"/>
                    <w:sz w:val="21"/>
                    <w:szCs w:val="21"/>
                  </w:rPr>
                </w:rPrChange>
              </w:rPr>
            </w:pPr>
            <w:ins w:id="9426" w:author="蔚滢璐" w:date="2017-01-02T00:0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42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服务</w:t>
              </w:r>
            </w:ins>
          </w:p>
        </w:tc>
      </w:tr>
      <w:tr w:rsidR="00224E9F" w:rsidRPr="00224E9F" w:rsidTr="008E34FA">
        <w:trPr>
          <w:ins w:id="9428" w:author="蔚滢璐" w:date="2017-01-02T02:16:00Z"/>
        </w:trPr>
        <w:tc>
          <w:tcPr>
            <w:tcW w:w="1535" w:type="pct"/>
          </w:tcPr>
          <w:p w:rsidR="00EF365C" w:rsidRPr="00224E9F" w:rsidRDefault="00EF365C" w:rsidP="005D4D12">
            <w:pPr>
              <w:rPr>
                <w:ins w:id="9429" w:author="蔚滢璐" w:date="2017-01-02T02:16:00Z"/>
                <w:rFonts w:asciiTheme="minorEastAsia" w:hAnsiTheme="minorEastAsia"/>
                <w:sz w:val="21"/>
                <w:szCs w:val="21"/>
                <w:rPrChange w:id="9430" w:author="蔚滢璐" w:date="2017-01-02T12:59:00Z">
                  <w:rPr>
                    <w:ins w:id="9431" w:author="蔚滢璐" w:date="2017-01-02T02:16:00Z"/>
                    <w:sz w:val="21"/>
                    <w:szCs w:val="21"/>
                  </w:rPr>
                </w:rPrChange>
              </w:rPr>
            </w:pPr>
            <w:ins w:id="9432" w:author="蔚滢璐" w:date="2017-01-02T02:17:00Z">
              <w:r w:rsidRPr="00224E9F">
                <w:rPr>
                  <w:rFonts w:asciiTheme="minorEastAsia" w:hAnsiTheme="minorEastAsia"/>
                  <w:sz w:val="21"/>
                  <w:szCs w:val="21"/>
                  <w:rPrChange w:id="9433" w:author="蔚滢璐" w:date="2017-01-02T12:59:00Z">
                    <w:rPr>
                      <w:sz w:val="21"/>
                      <w:szCs w:val="21"/>
                    </w:rPr>
                  </w:rPrChange>
                </w:rPr>
                <w:t>Order.execute</w:t>
              </w:r>
            </w:ins>
          </w:p>
        </w:tc>
        <w:tc>
          <w:tcPr>
            <w:tcW w:w="3465" w:type="pct"/>
            <w:gridSpan w:val="2"/>
          </w:tcPr>
          <w:p w:rsidR="00EF365C" w:rsidRPr="00224E9F" w:rsidRDefault="00EF365C" w:rsidP="005D4D12">
            <w:pPr>
              <w:rPr>
                <w:ins w:id="9434" w:author="蔚滢璐" w:date="2017-01-02T02:16:00Z"/>
                <w:rFonts w:asciiTheme="minorEastAsia" w:hAnsiTheme="minorEastAsia"/>
                <w:sz w:val="21"/>
                <w:szCs w:val="21"/>
                <w:rPrChange w:id="9435" w:author="蔚滢璐" w:date="2017-01-02T12:59:00Z">
                  <w:rPr>
                    <w:ins w:id="9436" w:author="蔚滢璐" w:date="2017-01-02T02:16:00Z"/>
                    <w:sz w:val="21"/>
                    <w:szCs w:val="21"/>
                  </w:rPr>
                </w:rPrChange>
              </w:rPr>
            </w:pPr>
            <w:ins w:id="9437" w:author="蔚滢璐" w:date="2017-01-02T02:1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43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执行订单</w:t>
              </w:r>
            </w:ins>
          </w:p>
        </w:tc>
      </w:tr>
      <w:tr w:rsidR="00224E9F" w:rsidRPr="00224E9F" w:rsidTr="008E34FA">
        <w:trPr>
          <w:ins w:id="9439" w:author="蔚滢璐" w:date="2017-01-02T02:17:00Z"/>
        </w:trPr>
        <w:tc>
          <w:tcPr>
            <w:tcW w:w="1535" w:type="pct"/>
          </w:tcPr>
          <w:p w:rsidR="00EF365C" w:rsidRPr="00224E9F" w:rsidRDefault="00EF365C" w:rsidP="005D4D12">
            <w:pPr>
              <w:rPr>
                <w:ins w:id="9440" w:author="蔚滢璐" w:date="2017-01-02T02:17:00Z"/>
                <w:rFonts w:asciiTheme="minorEastAsia" w:hAnsiTheme="minorEastAsia"/>
                <w:sz w:val="21"/>
                <w:szCs w:val="21"/>
                <w:rPrChange w:id="9441" w:author="蔚滢璐" w:date="2017-01-02T12:59:00Z">
                  <w:rPr>
                    <w:ins w:id="9442" w:author="蔚滢璐" w:date="2017-01-02T02:17:00Z"/>
                    <w:sz w:val="21"/>
                    <w:szCs w:val="21"/>
                  </w:rPr>
                </w:rPrChange>
              </w:rPr>
            </w:pPr>
            <w:ins w:id="9443" w:author="蔚滢璐" w:date="2017-01-02T02:17:00Z">
              <w:r w:rsidRPr="00224E9F">
                <w:rPr>
                  <w:rFonts w:asciiTheme="minorEastAsia" w:hAnsiTheme="minorEastAsia"/>
                  <w:sz w:val="21"/>
                  <w:szCs w:val="21"/>
                  <w:rPrChange w:id="9444" w:author="蔚滢璐" w:date="2017-01-02T12:59:00Z">
                    <w:rPr>
                      <w:sz w:val="21"/>
                      <w:szCs w:val="21"/>
                    </w:rPr>
                  </w:rPrChange>
                </w:rPr>
                <w:t>Order.cancelAbnormal</w:t>
              </w:r>
            </w:ins>
          </w:p>
        </w:tc>
        <w:tc>
          <w:tcPr>
            <w:tcW w:w="3465" w:type="pct"/>
            <w:gridSpan w:val="2"/>
          </w:tcPr>
          <w:p w:rsidR="00EF365C" w:rsidRPr="00224E9F" w:rsidRDefault="00EF365C" w:rsidP="005D4D12">
            <w:pPr>
              <w:rPr>
                <w:ins w:id="9445" w:author="蔚滢璐" w:date="2017-01-02T02:17:00Z"/>
                <w:rFonts w:asciiTheme="minorEastAsia" w:hAnsiTheme="minorEastAsia"/>
                <w:sz w:val="21"/>
                <w:szCs w:val="21"/>
                <w:rPrChange w:id="9446" w:author="蔚滢璐" w:date="2017-01-02T12:59:00Z">
                  <w:rPr>
                    <w:ins w:id="9447" w:author="蔚滢璐" w:date="2017-01-02T02:17:00Z"/>
                    <w:sz w:val="21"/>
                    <w:szCs w:val="21"/>
                  </w:rPr>
                </w:rPrChange>
              </w:rPr>
            </w:pPr>
            <w:ins w:id="9448" w:author="蔚滢璐" w:date="2017-01-02T02:1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44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撤销订单</w:t>
              </w:r>
            </w:ins>
            <w:ins w:id="9450" w:author="蔚滢璐" w:date="2017-01-02T02:1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45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异常状态并执行</w:t>
              </w:r>
            </w:ins>
          </w:p>
        </w:tc>
      </w:tr>
      <w:tr w:rsidR="00224E9F" w:rsidRPr="00224E9F" w:rsidTr="008E34FA">
        <w:trPr>
          <w:ins w:id="9452" w:author="蔚滢璐" w:date="2017-01-02T02:18:00Z"/>
        </w:trPr>
        <w:tc>
          <w:tcPr>
            <w:tcW w:w="1535" w:type="pct"/>
          </w:tcPr>
          <w:p w:rsidR="00EF365C" w:rsidRPr="00224E9F" w:rsidRDefault="00EF365C" w:rsidP="005D4D12">
            <w:pPr>
              <w:rPr>
                <w:ins w:id="9453" w:author="蔚滢璐" w:date="2017-01-02T02:18:00Z"/>
                <w:rFonts w:asciiTheme="minorEastAsia" w:hAnsiTheme="minorEastAsia"/>
                <w:sz w:val="21"/>
                <w:szCs w:val="21"/>
                <w:rPrChange w:id="9454" w:author="蔚滢璐" w:date="2017-01-02T12:59:00Z">
                  <w:rPr>
                    <w:ins w:id="9455" w:author="蔚滢璐" w:date="2017-01-02T02:18:00Z"/>
                    <w:sz w:val="21"/>
                    <w:szCs w:val="21"/>
                  </w:rPr>
                </w:rPrChange>
              </w:rPr>
            </w:pPr>
            <w:ins w:id="9456" w:author="蔚滢璐" w:date="2017-01-02T02:18:00Z">
              <w:r w:rsidRPr="00224E9F">
                <w:rPr>
                  <w:rFonts w:asciiTheme="minorEastAsia" w:hAnsiTheme="minorEastAsia"/>
                  <w:sz w:val="21"/>
                  <w:szCs w:val="21"/>
                  <w:rPrChange w:id="9457" w:author="蔚滢璐" w:date="2017-01-02T12:59:00Z">
                    <w:rPr>
                      <w:sz w:val="21"/>
                      <w:szCs w:val="21"/>
                    </w:rPr>
                  </w:rPrChange>
                </w:rPr>
                <w:t>Order.leaveUpdate</w:t>
              </w:r>
            </w:ins>
          </w:p>
        </w:tc>
        <w:tc>
          <w:tcPr>
            <w:tcW w:w="3465" w:type="pct"/>
            <w:gridSpan w:val="2"/>
          </w:tcPr>
          <w:p w:rsidR="00EF365C" w:rsidRPr="00224E9F" w:rsidRDefault="00EF365C" w:rsidP="005D4D12">
            <w:pPr>
              <w:rPr>
                <w:ins w:id="9458" w:author="蔚滢璐" w:date="2017-01-02T02:18:00Z"/>
                <w:rFonts w:asciiTheme="minorEastAsia" w:hAnsiTheme="minorEastAsia"/>
                <w:sz w:val="21"/>
                <w:szCs w:val="21"/>
                <w:rPrChange w:id="9459" w:author="蔚滢璐" w:date="2017-01-02T12:59:00Z">
                  <w:rPr>
                    <w:ins w:id="9460" w:author="蔚滢璐" w:date="2017-01-02T02:18:00Z"/>
                    <w:sz w:val="21"/>
                    <w:szCs w:val="21"/>
                  </w:rPr>
                </w:rPrChange>
              </w:rPr>
            </w:pPr>
            <w:ins w:id="9461" w:author="蔚滢璐" w:date="2017-01-02T02:1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46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实际离开时调用，修改订单</w:t>
              </w:r>
            </w:ins>
            <w:ins w:id="9463" w:author="蔚滢璐" w:date="2017-01-02T02:1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46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信息</w:t>
              </w:r>
            </w:ins>
          </w:p>
        </w:tc>
      </w:tr>
      <w:tr w:rsidR="00224E9F" w:rsidRPr="00224E9F" w:rsidTr="008E34FA">
        <w:trPr>
          <w:ins w:id="9465" w:author="蔚滢璐" w:date="2017-01-02T02:19:00Z"/>
        </w:trPr>
        <w:tc>
          <w:tcPr>
            <w:tcW w:w="1535" w:type="pct"/>
          </w:tcPr>
          <w:p w:rsidR="00EF365C" w:rsidRPr="00224E9F" w:rsidRDefault="00EF365C" w:rsidP="005D4D12">
            <w:pPr>
              <w:rPr>
                <w:ins w:id="9466" w:author="蔚滢璐" w:date="2017-01-02T02:19:00Z"/>
                <w:rFonts w:asciiTheme="minorEastAsia" w:hAnsiTheme="minorEastAsia"/>
                <w:sz w:val="21"/>
                <w:szCs w:val="21"/>
                <w:rPrChange w:id="9467" w:author="蔚滢璐" w:date="2017-01-02T12:59:00Z">
                  <w:rPr>
                    <w:ins w:id="9468" w:author="蔚滢璐" w:date="2017-01-02T02:19:00Z"/>
                    <w:sz w:val="21"/>
                    <w:szCs w:val="21"/>
                  </w:rPr>
                </w:rPrChange>
              </w:rPr>
            </w:pPr>
            <w:ins w:id="9469" w:author="蔚滢璐" w:date="2017-01-02T02:19:00Z">
              <w:r w:rsidRPr="00224E9F">
                <w:rPr>
                  <w:rFonts w:asciiTheme="minorEastAsia" w:hAnsiTheme="minorEastAsia"/>
                  <w:sz w:val="21"/>
                  <w:szCs w:val="21"/>
                  <w:rPrChange w:id="9470" w:author="蔚滢璐" w:date="2017-01-02T12:59:00Z">
                    <w:rPr>
                      <w:sz w:val="21"/>
                      <w:szCs w:val="21"/>
                    </w:rPr>
                  </w:rPrChange>
                </w:rPr>
                <w:t>OrderDao.</w:t>
              </w:r>
            </w:ins>
            <w:ins w:id="9471" w:author="蔚滢璐" w:date="2017-01-02T02:20:00Z">
              <w:r w:rsidRPr="00224E9F">
                <w:rPr>
                  <w:rFonts w:asciiTheme="minorEastAsia" w:hAnsiTheme="minorEastAsia"/>
                  <w:sz w:val="21"/>
                  <w:szCs w:val="21"/>
                  <w:rPrChange w:id="9472" w:author="蔚滢璐" w:date="2017-01-02T12:59:00Z">
                    <w:rPr>
                      <w:sz w:val="21"/>
                      <w:szCs w:val="21"/>
                    </w:rPr>
                  </w:rPrChange>
                </w:rPr>
                <w:t>SearchByHotel</w:t>
              </w:r>
            </w:ins>
          </w:p>
        </w:tc>
        <w:tc>
          <w:tcPr>
            <w:tcW w:w="3465" w:type="pct"/>
            <w:gridSpan w:val="2"/>
          </w:tcPr>
          <w:p w:rsidR="00EF365C" w:rsidRPr="00224E9F" w:rsidRDefault="00EF365C" w:rsidP="005D4D12">
            <w:pPr>
              <w:rPr>
                <w:ins w:id="9473" w:author="蔚滢璐" w:date="2017-01-02T02:19:00Z"/>
                <w:rFonts w:asciiTheme="minorEastAsia" w:hAnsiTheme="minorEastAsia"/>
                <w:sz w:val="21"/>
                <w:szCs w:val="21"/>
                <w:rPrChange w:id="9474" w:author="蔚滢璐" w:date="2017-01-02T12:59:00Z">
                  <w:rPr>
                    <w:ins w:id="9475" w:author="蔚滢璐" w:date="2017-01-02T02:19:00Z"/>
                    <w:sz w:val="21"/>
                    <w:szCs w:val="21"/>
                  </w:rPr>
                </w:rPrChange>
              </w:rPr>
            </w:pPr>
            <w:ins w:id="9476" w:author="蔚滢璐" w:date="2017-01-02T02:2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47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得到酒店所有订单的持久化数据对象</w:t>
              </w:r>
            </w:ins>
          </w:p>
        </w:tc>
      </w:tr>
      <w:tr w:rsidR="00224E9F" w:rsidRPr="00224E9F" w:rsidTr="008E34FA">
        <w:trPr>
          <w:ins w:id="9478" w:author="蔚滢璐" w:date="2017-01-02T02:21:00Z"/>
        </w:trPr>
        <w:tc>
          <w:tcPr>
            <w:tcW w:w="1535" w:type="pct"/>
          </w:tcPr>
          <w:p w:rsidR="00EF365C" w:rsidRPr="00224E9F" w:rsidRDefault="00EF365C" w:rsidP="005D4D12">
            <w:pPr>
              <w:rPr>
                <w:ins w:id="9479" w:author="蔚滢璐" w:date="2017-01-02T02:21:00Z"/>
                <w:rFonts w:asciiTheme="minorEastAsia" w:hAnsiTheme="minorEastAsia"/>
                <w:sz w:val="21"/>
                <w:szCs w:val="21"/>
                <w:rPrChange w:id="9480" w:author="蔚滢璐" w:date="2017-01-02T12:59:00Z">
                  <w:rPr>
                    <w:ins w:id="9481" w:author="蔚滢璐" w:date="2017-01-02T02:21:00Z"/>
                    <w:sz w:val="21"/>
                    <w:szCs w:val="21"/>
                  </w:rPr>
                </w:rPrChange>
              </w:rPr>
            </w:pPr>
            <w:ins w:id="9482" w:author="蔚滢璐" w:date="2017-01-02T02:21:00Z">
              <w:r w:rsidRPr="00224E9F">
                <w:rPr>
                  <w:rFonts w:asciiTheme="minorEastAsia" w:hAnsiTheme="minorEastAsia"/>
                  <w:sz w:val="21"/>
                  <w:szCs w:val="21"/>
                  <w:rPrChange w:id="9483" w:author="蔚滢璐" w:date="2017-01-02T12:59:00Z">
                    <w:rPr>
                      <w:sz w:val="21"/>
                      <w:szCs w:val="21"/>
                    </w:rPr>
                  </w:rPrChange>
                </w:rPr>
                <w:t>OrderDao.searchByUser WithHotel</w:t>
              </w:r>
            </w:ins>
          </w:p>
        </w:tc>
        <w:tc>
          <w:tcPr>
            <w:tcW w:w="3465" w:type="pct"/>
            <w:gridSpan w:val="2"/>
          </w:tcPr>
          <w:p w:rsidR="00EF365C" w:rsidRPr="00224E9F" w:rsidRDefault="00EF365C" w:rsidP="005D4D12">
            <w:pPr>
              <w:rPr>
                <w:ins w:id="9484" w:author="蔚滢璐" w:date="2017-01-02T02:21:00Z"/>
                <w:rFonts w:asciiTheme="minorEastAsia" w:hAnsiTheme="minorEastAsia"/>
                <w:sz w:val="21"/>
                <w:szCs w:val="21"/>
                <w:rPrChange w:id="9485" w:author="蔚滢璐" w:date="2017-01-02T12:59:00Z">
                  <w:rPr>
                    <w:ins w:id="9486" w:author="蔚滢璐" w:date="2017-01-02T02:21:00Z"/>
                    <w:sz w:val="21"/>
                    <w:szCs w:val="21"/>
                  </w:rPr>
                </w:rPrChange>
              </w:rPr>
            </w:pPr>
            <w:ins w:id="9487" w:author="蔚滢璐" w:date="2017-01-02T02:2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48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返回用户在该酒店生成订单的所有</w:t>
              </w:r>
            </w:ins>
            <w:ins w:id="9489" w:author="蔚滢璐" w:date="2017-01-02T02:22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49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持久化数据对象</w:t>
              </w:r>
            </w:ins>
          </w:p>
        </w:tc>
      </w:tr>
    </w:tbl>
    <w:p w:rsidR="0054247C" w:rsidRPr="00224E9F" w:rsidRDefault="0054247C">
      <w:pPr>
        <w:pStyle w:val="a3"/>
        <w:ind w:left="2137" w:firstLineChars="0" w:firstLine="0"/>
        <w:rPr>
          <w:ins w:id="9491" w:author="蔚滢璐" w:date="2017-01-02T00:01:00Z"/>
          <w:rFonts w:asciiTheme="minorEastAsia" w:hAnsiTheme="minorEastAsia"/>
          <w:sz w:val="21"/>
          <w:szCs w:val="21"/>
          <w:rPrChange w:id="9492" w:author="蔚滢璐" w:date="2017-01-02T12:59:00Z">
            <w:rPr>
              <w:ins w:id="9493" w:author="蔚滢璐" w:date="2017-01-02T00:01:00Z"/>
              <w:sz w:val="21"/>
              <w:szCs w:val="21"/>
            </w:rPr>
          </w:rPrChange>
        </w:rPr>
        <w:pPrChange w:id="9494" w:author="蔚滢璐" w:date="2017-01-02T00:02:00Z">
          <w:pPr>
            <w:pStyle w:val="a3"/>
            <w:numPr>
              <w:numId w:val="23"/>
            </w:numPr>
            <w:ind w:left="2137" w:firstLineChars="0" w:hanging="720"/>
          </w:pPr>
        </w:pPrChange>
      </w:pPr>
      <w:ins w:id="9495" w:author="蔚滢璐" w:date="2017-01-02T00:01:00Z">
        <w:r w:rsidRPr="00224E9F">
          <w:rPr>
            <w:rFonts w:asciiTheme="minorEastAsia" w:hAnsiTheme="minorEastAsia"/>
            <w:sz w:val="21"/>
            <w:szCs w:val="21"/>
            <w:rPrChange w:id="9496" w:author="蔚滢璐" w:date="2017-01-02T12:59:00Z">
              <w:rPr>
                <w:sz w:val="21"/>
                <w:szCs w:val="21"/>
              </w:rPr>
            </w:rPrChange>
          </w:rPr>
          <w:t xml:space="preserve">OrderForWebsiteController </w:t>
        </w:r>
        <w:r w:rsidRPr="00224E9F">
          <w:rPr>
            <w:rFonts w:asciiTheme="minorEastAsia" w:hAnsiTheme="minorEastAsia" w:hint="eastAsia"/>
            <w:sz w:val="21"/>
            <w:szCs w:val="21"/>
            <w:rPrChange w:id="9497" w:author="蔚滢璐" w:date="2017-01-02T12:59:00Z">
              <w:rPr>
                <w:rFonts w:hint="eastAsia"/>
                <w:sz w:val="21"/>
                <w:szCs w:val="21"/>
              </w:rPr>
            </w:rPrChange>
          </w:rPr>
          <w:t>的接口规范：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1133"/>
        <w:gridCol w:w="4616"/>
      </w:tblGrid>
      <w:tr w:rsidR="00224E9F" w:rsidRPr="00224E9F" w:rsidTr="008E34FA">
        <w:trPr>
          <w:ins w:id="9498" w:author="蔚滢璐" w:date="2017-01-02T00:01:00Z"/>
        </w:trPr>
        <w:tc>
          <w:tcPr>
            <w:tcW w:w="5000" w:type="pct"/>
            <w:gridSpan w:val="3"/>
          </w:tcPr>
          <w:p w:rsidR="0054247C" w:rsidRPr="00224E9F" w:rsidRDefault="0054247C" w:rsidP="008E34FA">
            <w:pPr>
              <w:rPr>
                <w:ins w:id="9499" w:author="蔚滢璐" w:date="2017-01-02T00:01:00Z"/>
                <w:rFonts w:asciiTheme="minorEastAsia" w:hAnsiTheme="minorEastAsia"/>
                <w:sz w:val="21"/>
                <w:szCs w:val="21"/>
                <w:rPrChange w:id="9500" w:author="蔚滢璐" w:date="2017-01-02T12:59:00Z">
                  <w:rPr>
                    <w:ins w:id="9501" w:author="蔚滢璐" w:date="2017-01-02T00:01:00Z"/>
                    <w:sz w:val="21"/>
                    <w:szCs w:val="21"/>
                  </w:rPr>
                </w:rPrChange>
              </w:rPr>
            </w:pPr>
            <w:ins w:id="9502" w:author="蔚滢璐" w:date="2017-01-02T00:0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50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提供的服务（供接口）</w:t>
              </w:r>
            </w:ins>
          </w:p>
        </w:tc>
      </w:tr>
      <w:tr w:rsidR="0054247C" w:rsidRPr="00224E9F" w:rsidTr="008E34FA">
        <w:trPr>
          <w:ins w:id="9504" w:author="蔚滢璐" w:date="2017-01-02T00:01:00Z"/>
        </w:trPr>
        <w:tc>
          <w:tcPr>
            <w:tcW w:w="1535" w:type="pct"/>
            <w:vMerge w:val="restart"/>
          </w:tcPr>
          <w:p w:rsidR="0054247C" w:rsidRPr="00224E9F" w:rsidRDefault="00EF365C" w:rsidP="008E34FA">
            <w:pPr>
              <w:rPr>
                <w:ins w:id="9505" w:author="蔚滢璐" w:date="2017-01-02T00:01:00Z"/>
                <w:rFonts w:asciiTheme="minorEastAsia" w:hAnsiTheme="minorEastAsia"/>
                <w:sz w:val="21"/>
                <w:szCs w:val="21"/>
                <w:rPrChange w:id="9506" w:author="蔚滢璐" w:date="2017-01-02T12:59:00Z">
                  <w:rPr>
                    <w:ins w:id="9507" w:author="蔚滢璐" w:date="2017-01-02T00:01:00Z"/>
                    <w:sz w:val="21"/>
                    <w:szCs w:val="21"/>
                  </w:rPr>
                </w:rPrChange>
              </w:rPr>
            </w:pPr>
            <w:ins w:id="9508" w:author="蔚滢璐" w:date="2017-01-02T02:23:00Z">
              <w:r w:rsidRPr="00224E9F">
                <w:rPr>
                  <w:rFonts w:asciiTheme="minorEastAsia" w:hAnsiTheme="minorEastAsia"/>
                  <w:sz w:val="21"/>
                  <w:szCs w:val="21"/>
                  <w:rPrChange w:id="9509" w:author="蔚滢璐" w:date="2017-01-02T12:59:00Z">
                    <w:rPr>
                      <w:sz w:val="21"/>
                      <w:szCs w:val="21"/>
                    </w:rPr>
                  </w:rPrChange>
                </w:rPr>
                <w:t>OrderForWebsite Controller.browse Unperformed</w:t>
              </w:r>
            </w:ins>
          </w:p>
        </w:tc>
        <w:tc>
          <w:tcPr>
            <w:tcW w:w="683" w:type="pct"/>
          </w:tcPr>
          <w:p w:rsidR="0054247C" w:rsidRPr="00224E9F" w:rsidRDefault="0054247C" w:rsidP="008E34FA">
            <w:pPr>
              <w:rPr>
                <w:ins w:id="9510" w:author="蔚滢璐" w:date="2017-01-02T00:01:00Z"/>
                <w:rFonts w:asciiTheme="minorEastAsia" w:hAnsiTheme="minorEastAsia"/>
                <w:sz w:val="21"/>
                <w:szCs w:val="21"/>
                <w:rPrChange w:id="9511" w:author="蔚滢璐" w:date="2017-01-02T12:59:00Z">
                  <w:rPr>
                    <w:ins w:id="9512" w:author="蔚滢璐" w:date="2017-01-02T00:01:00Z"/>
                    <w:sz w:val="21"/>
                    <w:szCs w:val="21"/>
                  </w:rPr>
                </w:rPrChange>
              </w:rPr>
            </w:pPr>
            <w:ins w:id="9513" w:author="蔚滢璐" w:date="2017-01-02T00:0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51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782" w:type="pct"/>
          </w:tcPr>
          <w:p w:rsidR="0054247C" w:rsidRPr="00224E9F" w:rsidRDefault="00EF365C" w:rsidP="008E34FA">
            <w:pPr>
              <w:rPr>
                <w:ins w:id="9515" w:author="蔚滢璐" w:date="2017-01-02T00:01:00Z"/>
                <w:rFonts w:asciiTheme="minorEastAsia" w:hAnsiTheme="minorEastAsia"/>
                <w:sz w:val="21"/>
                <w:szCs w:val="21"/>
                <w:rPrChange w:id="9516" w:author="蔚滢璐" w:date="2017-01-02T12:59:00Z">
                  <w:rPr>
                    <w:ins w:id="9517" w:author="蔚滢璐" w:date="2017-01-02T00:01:00Z"/>
                    <w:sz w:val="21"/>
                    <w:szCs w:val="21"/>
                  </w:rPr>
                </w:rPrChange>
              </w:rPr>
            </w:pPr>
            <w:ins w:id="9518" w:author="蔚滢璐" w:date="2017-01-02T02:23:00Z">
              <w:r w:rsidRPr="00224E9F">
                <w:rPr>
                  <w:rFonts w:asciiTheme="minorEastAsia" w:hAnsiTheme="minorEastAsia"/>
                  <w:sz w:val="21"/>
                  <w:szCs w:val="21"/>
                  <w:rPrChange w:id="9519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ArrayList&lt;OrderVO&gt;</w:t>
              </w:r>
            </w:ins>
            <w:ins w:id="9520" w:author="蔚滢璐" w:date="2017-01-02T02:24:00Z">
              <w:r w:rsidRPr="00224E9F">
                <w:rPr>
                  <w:rFonts w:asciiTheme="minorEastAsia" w:hAnsiTheme="minorEastAsia"/>
                  <w:sz w:val="21"/>
                  <w:szCs w:val="21"/>
                  <w:rPrChange w:id="9521" w:author="蔚滢璐" w:date="2017-01-02T12:59:00Z">
                    <w:rPr>
                      <w:sz w:val="21"/>
                      <w:szCs w:val="21"/>
                    </w:rPr>
                  </w:rPrChange>
                </w:rPr>
                <w:t xml:space="preserve"> </w:t>
              </w:r>
            </w:ins>
            <w:ins w:id="9522" w:author="蔚滢璐" w:date="2017-01-02T02:23:00Z">
              <w:r w:rsidRPr="00224E9F">
                <w:rPr>
                  <w:rFonts w:asciiTheme="minorEastAsia" w:hAnsiTheme="minorEastAsia"/>
                  <w:sz w:val="21"/>
                  <w:szCs w:val="21"/>
                  <w:rPrChange w:id="9523" w:author="蔚滢璐" w:date="2017-01-02T12:59:00Z">
                    <w:rPr>
                      <w:sz w:val="21"/>
                      <w:szCs w:val="21"/>
                    </w:rPr>
                  </w:rPrChange>
                </w:rPr>
                <w:t>browseUnperformed;</w:t>
              </w:r>
            </w:ins>
          </w:p>
        </w:tc>
      </w:tr>
      <w:tr w:rsidR="0054247C" w:rsidRPr="00224E9F" w:rsidTr="008E34FA">
        <w:trPr>
          <w:ins w:id="9524" w:author="蔚滢璐" w:date="2017-01-02T00:01:00Z"/>
        </w:trPr>
        <w:tc>
          <w:tcPr>
            <w:tcW w:w="1535" w:type="pct"/>
            <w:vMerge/>
          </w:tcPr>
          <w:p w:rsidR="0054247C" w:rsidRPr="00224E9F" w:rsidRDefault="0054247C" w:rsidP="008E34FA">
            <w:pPr>
              <w:rPr>
                <w:ins w:id="9525" w:author="蔚滢璐" w:date="2017-01-02T00:01:00Z"/>
                <w:rFonts w:asciiTheme="minorEastAsia" w:hAnsiTheme="minorEastAsia"/>
                <w:sz w:val="21"/>
                <w:szCs w:val="21"/>
                <w:rPrChange w:id="9526" w:author="蔚滢璐" w:date="2017-01-02T12:59:00Z">
                  <w:rPr>
                    <w:ins w:id="9527" w:author="蔚滢璐" w:date="2017-01-02T00:01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54247C" w:rsidRPr="00224E9F" w:rsidRDefault="0054247C" w:rsidP="008E34FA">
            <w:pPr>
              <w:rPr>
                <w:ins w:id="9528" w:author="蔚滢璐" w:date="2017-01-02T00:01:00Z"/>
                <w:rFonts w:asciiTheme="minorEastAsia" w:hAnsiTheme="minorEastAsia"/>
                <w:sz w:val="21"/>
                <w:szCs w:val="21"/>
                <w:rPrChange w:id="9529" w:author="蔚滢璐" w:date="2017-01-02T12:59:00Z">
                  <w:rPr>
                    <w:ins w:id="9530" w:author="蔚滢璐" w:date="2017-01-02T00:01:00Z"/>
                    <w:sz w:val="21"/>
                    <w:szCs w:val="21"/>
                  </w:rPr>
                </w:rPrChange>
              </w:rPr>
            </w:pPr>
            <w:ins w:id="9531" w:author="蔚滢璐" w:date="2017-01-02T00:0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53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782" w:type="pct"/>
          </w:tcPr>
          <w:p w:rsidR="0054247C" w:rsidRPr="00224E9F" w:rsidRDefault="00EF365C" w:rsidP="008E34FA">
            <w:pPr>
              <w:rPr>
                <w:ins w:id="9533" w:author="蔚滢璐" w:date="2017-01-02T00:01:00Z"/>
                <w:rFonts w:asciiTheme="minorEastAsia" w:hAnsiTheme="minorEastAsia"/>
                <w:sz w:val="21"/>
                <w:szCs w:val="21"/>
                <w:rPrChange w:id="9534" w:author="蔚滢璐" w:date="2017-01-02T12:59:00Z">
                  <w:rPr>
                    <w:ins w:id="9535" w:author="蔚滢璐" w:date="2017-01-02T00:01:00Z"/>
                    <w:sz w:val="21"/>
                    <w:szCs w:val="21"/>
                  </w:rPr>
                </w:rPrChange>
              </w:rPr>
            </w:pPr>
            <w:ins w:id="9536" w:author="蔚滢璐" w:date="2017-01-02T02:2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53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无</w:t>
              </w:r>
            </w:ins>
          </w:p>
        </w:tc>
      </w:tr>
      <w:tr w:rsidR="0054247C" w:rsidRPr="00224E9F" w:rsidTr="008E34FA">
        <w:trPr>
          <w:ins w:id="9538" w:author="蔚滢璐" w:date="2017-01-02T00:01:00Z"/>
        </w:trPr>
        <w:tc>
          <w:tcPr>
            <w:tcW w:w="1535" w:type="pct"/>
            <w:vMerge/>
          </w:tcPr>
          <w:p w:rsidR="0054247C" w:rsidRPr="00224E9F" w:rsidRDefault="0054247C" w:rsidP="008E34FA">
            <w:pPr>
              <w:rPr>
                <w:ins w:id="9539" w:author="蔚滢璐" w:date="2017-01-02T00:01:00Z"/>
                <w:rFonts w:asciiTheme="minorEastAsia" w:hAnsiTheme="minorEastAsia"/>
                <w:sz w:val="21"/>
                <w:szCs w:val="21"/>
                <w:rPrChange w:id="9540" w:author="蔚滢璐" w:date="2017-01-02T12:59:00Z">
                  <w:rPr>
                    <w:ins w:id="9541" w:author="蔚滢璐" w:date="2017-01-02T00:01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54247C" w:rsidRPr="00224E9F" w:rsidRDefault="0054247C" w:rsidP="008E34FA">
            <w:pPr>
              <w:rPr>
                <w:ins w:id="9542" w:author="蔚滢璐" w:date="2017-01-02T00:01:00Z"/>
                <w:rFonts w:asciiTheme="minorEastAsia" w:hAnsiTheme="minorEastAsia"/>
                <w:sz w:val="21"/>
                <w:szCs w:val="21"/>
                <w:rPrChange w:id="9543" w:author="蔚滢璐" w:date="2017-01-02T12:59:00Z">
                  <w:rPr>
                    <w:ins w:id="9544" w:author="蔚滢璐" w:date="2017-01-02T00:01:00Z"/>
                    <w:sz w:val="21"/>
                    <w:szCs w:val="21"/>
                  </w:rPr>
                </w:rPrChange>
              </w:rPr>
            </w:pPr>
            <w:ins w:id="9545" w:author="蔚滢璐" w:date="2017-01-02T00:0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54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782" w:type="pct"/>
          </w:tcPr>
          <w:p w:rsidR="0054247C" w:rsidRPr="00224E9F" w:rsidRDefault="00EF365C" w:rsidP="008E34FA">
            <w:pPr>
              <w:rPr>
                <w:ins w:id="9547" w:author="蔚滢璐" w:date="2017-01-02T00:01:00Z"/>
                <w:rFonts w:asciiTheme="minorEastAsia" w:hAnsiTheme="minorEastAsia"/>
                <w:sz w:val="21"/>
                <w:szCs w:val="21"/>
                <w:rPrChange w:id="9548" w:author="蔚滢璐" w:date="2017-01-02T12:59:00Z">
                  <w:rPr>
                    <w:ins w:id="9549" w:author="蔚滢璐" w:date="2017-01-02T00:01:00Z"/>
                    <w:sz w:val="21"/>
                    <w:szCs w:val="21"/>
                  </w:rPr>
                </w:rPrChange>
              </w:rPr>
            </w:pPr>
            <w:ins w:id="9550" w:author="蔚滢璐" w:date="2017-01-02T02:2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55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调用OrderDao.searchByState</w:t>
              </w:r>
            </w:ins>
          </w:p>
        </w:tc>
      </w:tr>
      <w:tr w:rsidR="00EF365C" w:rsidRPr="00224E9F" w:rsidTr="008E34FA">
        <w:trPr>
          <w:ins w:id="9552" w:author="蔚滢璐" w:date="2017-01-02T02:25:00Z"/>
        </w:trPr>
        <w:tc>
          <w:tcPr>
            <w:tcW w:w="1535" w:type="pct"/>
            <w:vMerge w:val="restart"/>
          </w:tcPr>
          <w:p w:rsidR="0034338C" w:rsidRPr="00224E9F" w:rsidRDefault="00EF365C" w:rsidP="00EF365C">
            <w:pPr>
              <w:rPr>
                <w:ins w:id="9553" w:author="蔚滢璐" w:date="2017-01-02T02:26:00Z"/>
                <w:rFonts w:asciiTheme="minorEastAsia" w:hAnsiTheme="minorEastAsia"/>
                <w:sz w:val="21"/>
                <w:szCs w:val="21"/>
                <w:rPrChange w:id="9554" w:author="蔚滢璐" w:date="2017-01-02T12:59:00Z">
                  <w:rPr>
                    <w:ins w:id="9555" w:author="蔚滢璐" w:date="2017-01-02T02:26:00Z"/>
                    <w:sz w:val="21"/>
                    <w:szCs w:val="21"/>
                  </w:rPr>
                </w:rPrChange>
              </w:rPr>
            </w:pPr>
            <w:ins w:id="9556" w:author="蔚滢璐" w:date="2017-01-02T02:25:00Z">
              <w:r w:rsidRPr="00224E9F">
                <w:rPr>
                  <w:rFonts w:asciiTheme="minorEastAsia" w:hAnsiTheme="minorEastAsia"/>
                  <w:sz w:val="21"/>
                  <w:szCs w:val="21"/>
                  <w:rPrChange w:id="9557" w:author="蔚滢璐" w:date="2017-01-02T12:59:00Z">
                    <w:rPr>
                      <w:sz w:val="21"/>
                      <w:szCs w:val="21"/>
                    </w:rPr>
                  </w:rPrChange>
                </w:rPr>
                <w:t>OrderForWebsite</w:t>
              </w:r>
            </w:ins>
          </w:p>
          <w:p w:rsidR="00EF365C" w:rsidRPr="00224E9F" w:rsidRDefault="00EF365C" w:rsidP="00EF365C">
            <w:pPr>
              <w:rPr>
                <w:ins w:id="9558" w:author="蔚滢璐" w:date="2017-01-02T02:26:00Z"/>
                <w:rFonts w:asciiTheme="minorEastAsia" w:hAnsiTheme="minorEastAsia"/>
                <w:sz w:val="21"/>
                <w:szCs w:val="21"/>
                <w:rPrChange w:id="9559" w:author="蔚滢璐" w:date="2017-01-02T12:59:00Z">
                  <w:rPr>
                    <w:ins w:id="9560" w:author="蔚滢璐" w:date="2017-01-02T02:26:00Z"/>
                    <w:sz w:val="21"/>
                    <w:szCs w:val="21"/>
                  </w:rPr>
                </w:rPrChange>
              </w:rPr>
            </w:pPr>
            <w:ins w:id="9561" w:author="蔚滢璐" w:date="2017-01-02T02:25:00Z">
              <w:r w:rsidRPr="00224E9F">
                <w:rPr>
                  <w:rFonts w:asciiTheme="minorEastAsia" w:hAnsiTheme="minorEastAsia"/>
                  <w:sz w:val="21"/>
                  <w:szCs w:val="21"/>
                  <w:rPrChange w:id="9562" w:author="蔚滢璐" w:date="2017-01-02T12:59:00Z">
                    <w:rPr>
                      <w:sz w:val="21"/>
                      <w:szCs w:val="21"/>
                    </w:rPr>
                  </w:rPrChange>
                </w:rPr>
                <w:t xml:space="preserve">Controller. </w:t>
              </w:r>
            </w:ins>
            <w:ins w:id="9563" w:author="蔚滢璐" w:date="2017-01-02T02:26:00Z">
              <w:r w:rsidRPr="00224E9F">
                <w:rPr>
                  <w:rFonts w:asciiTheme="minorEastAsia" w:hAnsiTheme="minorEastAsia"/>
                  <w:sz w:val="21"/>
                  <w:szCs w:val="21"/>
                  <w:rPrChange w:id="9564" w:author="蔚滢璐" w:date="2017-01-02T12:59:00Z">
                    <w:rPr>
                      <w:sz w:val="21"/>
                      <w:szCs w:val="21"/>
                    </w:rPr>
                  </w:rPrChange>
                </w:rPr>
                <w:t>brow</w:t>
              </w:r>
              <w:r w:rsidR="0034338C" w:rsidRPr="00224E9F">
                <w:rPr>
                  <w:rFonts w:asciiTheme="minorEastAsia" w:hAnsiTheme="minorEastAsia"/>
                  <w:sz w:val="21"/>
                  <w:szCs w:val="21"/>
                  <w:rPrChange w:id="9565" w:author="蔚滢璐" w:date="2017-01-02T12:59:00Z">
                    <w:rPr>
                      <w:sz w:val="21"/>
                      <w:szCs w:val="21"/>
                    </w:rPr>
                  </w:rPrChange>
                </w:rPr>
                <w:t>se</w:t>
              </w:r>
            </w:ins>
          </w:p>
          <w:p w:rsidR="0034338C" w:rsidRPr="00224E9F" w:rsidRDefault="0034338C" w:rsidP="00EF365C">
            <w:pPr>
              <w:rPr>
                <w:ins w:id="9566" w:author="蔚滢璐" w:date="2017-01-02T02:25:00Z"/>
                <w:rFonts w:asciiTheme="minorEastAsia" w:hAnsiTheme="minorEastAsia"/>
                <w:sz w:val="21"/>
                <w:szCs w:val="21"/>
                <w:rPrChange w:id="9567" w:author="蔚滢璐" w:date="2017-01-02T12:59:00Z">
                  <w:rPr>
                    <w:ins w:id="9568" w:author="蔚滢璐" w:date="2017-01-02T02:25:00Z"/>
                    <w:sz w:val="21"/>
                    <w:szCs w:val="21"/>
                  </w:rPr>
                </w:rPrChange>
              </w:rPr>
            </w:pPr>
            <w:ins w:id="9569" w:author="蔚滢璐" w:date="2017-01-02T02:26:00Z">
              <w:r w:rsidRPr="00224E9F">
                <w:rPr>
                  <w:rFonts w:asciiTheme="minorEastAsia" w:hAnsiTheme="minorEastAsia"/>
                  <w:sz w:val="21"/>
                  <w:szCs w:val="21"/>
                  <w:rPrChange w:id="9570" w:author="蔚滢璐" w:date="2017-01-02T12:59:00Z">
                    <w:rPr>
                      <w:sz w:val="21"/>
                      <w:szCs w:val="21"/>
                    </w:rPr>
                  </w:rPrChange>
                </w:rPr>
                <w:t>Abnormal</w:t>
              </w:r>
            </w:ins>
          </w:p>
        </w:tc>
        <w:tc>
          <w:tcPr>
            <w:tcW w:w="683" w:type="pct"/>
          </w:tcPr>
          <w:p w:rsidR="00EF365C" w:rsidRPr="00224E9F" w:rsidRDefault="00EF365C" w:rsidP="00EF365C">
            <w:pPr>
              <w:rPr>
                <w:ins w:id="9571" w:author="蔚滢璐" w:date="2017-01-02T02:25:00Z"/>
                <w:rFonts w:asciiTheme="minorEastAsia" w:hAnsiTheme="minorEastAsia"/>
                <w:sz w:val="21"/>
                <w:szCs w:val="21"/>
                <w:rPrChange w:id="9572" w:author="蔚滢璐" w:date="2017-01-02T12:59:00Z">
                  <w:rPr>
                    <w:ins w:id="9573" w:author="蔚滢璐" w:date="2017-01-02T02:25:00Z"/>
                    <w:sz w:val="21"/>
                    <w:szCs w:val="21"/>
                  </w:rPr>
                </w:rPrChange>
              </w:rPr>
            </w:pPr>
            <w:ins w:id="9574" w:author="蔚滢璐" w:date="2017-01-02T02:2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57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782" w:type="pct"/>
          </w:tcPr>
          <w:p w:rsidR="00EF365C" w:rsidRPr="00224E9F" w:rsidRDefault="0034338C" w:rsidP="00EF365C">
            <w:pPr>
              <w:rPr>
                <w:ins w:id="9576" w:author="蔚滢璐" w:date="2017-01-02T02:25:00Z"/>
                <w:rFonts w:asciiTheme="minorEastAsia" w:hAnsiTheme="minorEastAsia"/>
                <w:sz w:val="21"/>
                <w:szCs w:val="21"/>
                <w:rPrChange w:id="9577" w:author="蔚滢璐" w:date="2017-01-02T12:59:00Z">
                  <w:rPr>
                    <w:ins w:id="9578" w:author="蔚滢璐" w:date="2017-01-02T02:25:00Z"/>
                    <w:sz w:val="21"/>
                    <w:szCs w:val="21"/>
                  </w:rPr>
                </w:rPrChange>
              </w:rPr>
            </w:pPr>
            <w:ins w:id="9579" w:author="蔚滢璐" w:date="2017-01-02T02:26:00Z">
              <w:r w:rsidRPr="00224E9F">
                <w:rPr>
                  <w:rFonts w:asciiTheme="minorEastAsia" w:hAnsiTheme="minorEastAsia"/>
                  <w:sz w:val="21"/>
                  <w:szCs w:val="21"/>
                  <w:rPrChange w:id="9580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ArrayList&lt;OrderVO&gt;browseAbnormal</w:t>
              </w:r>
            </w:ins>
          </w:p>
        </w:tc>
      </w:tr>
      <w:tr w:rsidR="00EF365C" w:rsidRPr="00224E9F" w:rsidTr="008E34FA">
        <w:trPr>
          <w:ins w:id="9581" w:author="蔚滢璐" w:date="2017-01-02T02:25:00Z"/>
        </w:trPr>
        <w:tc>
          <w:tcPr>
            <w:tcW w:w="1535" w:type="pct"/>
            <w:vMerge/>
          </w:tcPr>
          <w:p w:rsidR="00EF365C" w:rsidRPr="00224E9F" w:rsidRDefault="00EF365C" w:rsidP="00EF365C">
            <w:pPr>
              <w:rPr>
                <w:ins w:id="9582" w:author="蔚滢璐" w:date="2017-01-02T02:25:00Z"/>
                <w:rFonts w:asciiTheme="minorEastAsia" w:hAnsiTheme="minorEastAsia"/>
                <w:sz w:val="21"/>
                <w:szCs w:val="21"/>
                <w:rPrChange w:id="9583" w:author="蔚滢璐" w:date="2017-01-02T12:59:00Z">
                  <w:rPr>
                    <w:ins w:id="9584" w:author="蔚滢璐" w:date="2017-01-02T02:25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EF365C" w:rsidRPr="00224E9F" w:rsidRDefault="00EF365C" w:rsidP="00EF365C">
            <w:pPr>
              <w:rPr>
                <w:ins w:id="9585" w:author="蔚滢璐" w:date="2017-01-02T02:25:00Z"/>
                <w:rFonts w:asciiTheme="minorEastAsia" w:hAnsiTheme="minorEastAsia"/>
                <w:sz w:val="21"/>
                <w:szCs w:val="21"/>
                <w:rPrChange w:id="9586" w:author="蔚滢璐" w:date="2017-01-02T12:59:00Z">
                  <w:rPr>
                    <w:ins w:id="9587" w:author="蔚滢璐" w:date="2017-01-02T02:25:00Z"/>
                    <w:sz w:val="21"/>
                    <w:szCs w:val="21"/>
                  </w:rPr>
                </w:rPrChange>
              </w:rPr>
            </w:pPr>
            <w:ins w:id="9588" w:author="蔚滢璐" w:date="2017-01-02T02:2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58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782" w:type="pct"/>
          </w:tcPr>
          <w:p w:rsidR="00EF365C" w:rsidRPr="00224E9F" w:rsidRDefault="0034338C" w:rsidP="00EF365C">
            <w:pPr>
              <w:rPr>
                <w:ins w:id="9590" w:author="蔚滢璐" w:date="2017-01-02T02:25:00Z"/>
                <w:rFonts w:asciiTheme="minorEastAsia" w:hAnsiTheme="minorEastAsia"/>
                <w:sz w:val="21"/>
                <w:szCs w:val="21"/>
                <w:rPrChange w:id="9591" w:author="蔚滢璐" w:date="2017-01-02T12:59:00Z">
                  <w:rPr>
                    <w:ins w:id="9592" w:author="蔚滢璐" w:date="2017-01-02T02:25:00Z"/>
                    <w:sz w:val="21"/>
                    <w:szCs w:val="21"/>
                  </w:rPr>
                </w:rPrChange>
              </w:rPr>
            </w:pPr>
            <w:ins w:id="9593" w:author="蔚滢璐" w:date="2017-01-02T02:26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59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无</w:t>
              </w:r>
            </w:ins>
          </w:p>
        </w:tc>
      </w:tr>
      <w:tr w:rsidR="00EF365C" w:rsidRPr="00224E9F" w:rsidTr="008E34FA">
        <w:trPr>
          <w:ins w:id="9595" w:author="蔚滢璐" w:date="2017-01-02T02:24:00Z"/>
        </w:trPr>
        <w:tc>
          <w:tcPr>
            <w:tcW w:w="1535" w:type="pct"/>
            <w:vMerge/>
          </w:tcPr>
          <w:p w:rsidR="00EF365C" w:rsidRPr="00224E9F" w:rsidRDefault="00EF365C" w:rsidP="00EF365C">
            <w:pPr>
              <w:rPr>
                <w:ins w:id="9596" w:author="蔚滢璐" w:date="2017-01-02T02:24:00Z"/>
                <w:rFonts w:asciiTheme="minorEastAsia" w:hAnsiTheme="minorEastAsia"/>
                <w:sz w:val="21"/>
                <w:szCs w:val="21"/>
                <w:rPrChange w:id="9597" w:author="蔚滢璐" w:date="2017-01-02T12:59:00Z">
                  <w:rPr>
                    <w:ins w:id="9598" w:author="蔚滢璐" w:date="2017-01-02T02:24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EF365C" w:rsidRPr="00224E9F" w:rsidRDefault="00EF365C" w:rsidP="00EF365C">
            <w:pPr>
              <w:rPr>
                <w:ins w:id="9599" w:author="蔚滢璐" w:date="2017-01-02T02:24:00Z"/>
                <w:rFonts w:asciiTheme="minorEastAsia" w:hAnsiTheme="minorEastAsia"/>
                <w:sz w:val="21"/>
                <w:szCs w:val="21"/>
                <w:rPrChange w:id="9600" w:author="蔚滢璐" w:date="2017-01-02T12:59:00Z">
                  <w:rPr>
                    <w:ins w:id="9601" w:author="蔚滢璐" w:date="2017-01-02T02:24:00Z"/>
                    <w:sz w:val="21"/>
                    <w:szCs w:val="21"/>
                  </w:rPr>
                </w:rPrChange>
              </w:rPr>
            </w:pPr>
            <w:ins w:id="9602" w:author="蔚滢璐" w:date="2017-01-02T02:2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60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782" w:type="pct"/>
          </w:tcPr>
          <w:p w:rsidR="00EF365C" w:rsidRPr="00224E9F" w:rsidRDefault="0034338C" w:rsidP="00EF365C">
            <w:pPr>
              <w:rPr>
                <w:ins w:id="9604" w:author="蔚滢璐" w:date="2017-01-02T02:24:00Z"/>
                <w:rFonts w:asciiTheme="minorEastAsia" w:hAnsiTheme="minorEastAsia"/>
                <w:sz w:val="21"/>
                <w:szCs w:val="21"/>
                <w:rPrChange w:id="9605" w:author="蔚滢璐" w:date="2017-01-02T12:59:00Z">
                  <w:rPr>
                    <w:ins w:id="9606" w:author="蔚滢璐" w:date="2017-01-02T02:24:00Z"/>
                    <w:sz w:val="21"/>
                    <w:szCs w:val="21"/>
                  </w:rPr>
                </w:rPrChange>
              </w:rPr>
            </w:pPr>
            <w:ins w:id="9607" w:author="蔚滢璐" w:date="2017-01-02T02:26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60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调用Order</w:t>
              </w:r>
              <w:r w:rsidRPr="00224E9F">
                <w:rPr>
                  <w:rFonts w:asciiTheme="minorEastAsia" w:hAnsiTheme="minorEastAsia"/>
                  <w:sz w:val="21"/>
                  <w:szCs w:val="21"/>
                  <w:rPrChange w:id="9609" w:author="蔚滢璐" w:date="2017-01-02T12:59:00Z">
                    <w:rPr>
                      <w:sz w:val="21"/>
                      <w:szCs w:val="21"/>
                    </w:rPr>
                  </w:rPrChange>
                </w:rPr>
                <w:t>Dao.searchByState</w:t>
              </w:r>
            </w:ins>
          </w:p>
        </w:tc>
      </w:tr>
      <w:tr w:rsidR="0034338C" w:rsidRPr="00224E9F" w:rsidTr="008E34FA">
        <w:trPr>
          <w:ins w:id="9610" w:author="蔚滢璐" w:date="2017-01-02T02:27:00Z"/>
        </w:trPr>
        <w:tc>
          <w:tcPr>
            <w:tcW w:w="1535" w:type="pct"/>
            <w:vMerge w:val="restart"/>
          </w:tcPr>
          <w:p w:rsidR="0034338C" w:rsidRPr="00224E9F" w:rsidRDefault="0034338C" w:rsidP="0034338C">
            <w:pPr>
              <w:rPr>
                <w:ins w:id="9611" w:author="蔚滢璐" w:date="2017-01-02T02:27:00Z"/>
                <w:rFonts w:asciiTheme="minorEastAsia" w:hAnsiTheme="minorEastAsia"/>
                <w:sz w:val="21"/>
                <w:szCs w:val="21"/>
                <w:rPrChange w:id="9612" w:author="蔚滢璐" w:date="2017-01-02T12:59:00Z">
                  <w:rPr>
                    <w:ins w:id="9613" w:author="蔚滢璐" w:date="2017-01-02T02:27:00Z"/>
                    <w:sz w:val="21"/>
                    <w:szCs w:val="21"/>
                  </w:rPr>
                </w:rPrChange>
              </w:rPr>
            </w:pPr>
            <w:ins w:id="9614" w:author="蔚滢璐" w:date="2017-01-02T02:27:00Z">
              <w:r w:rsidRPr="00224E9F">
                <w:rPr>
                  <w:rFonts w:asciiTheme="minorEastAsia" w:hAnsiTheme="minorEastAsia"/>
                  <w:sz w:val="21"/>
                  <w:szCs w:val="21"/>
                  <w:rPrChange w:id="9615" w:author="蔚滢璐" w:date="2017-01-02T12:59:00Z">
                    <w:rPr>
                      <w:sz w:val="21"/>
                      <w:szCs w:val="21"/>
                    </w:rPr>
                  </w:rPrChange>
                </w:rPr>
                <w:lastRenderedPageBreak/>
                <w:t>OrderForWebsite. Controller.webCancel Abnormal</w:t>
              </w:r>
            </w:ins>
          </w:p>
        </w:tc>
        <w:tc>
          <w:tcPr>
            <w:tcW w:w="683" w:type="pct"/>
          </w:tcPr>
          <w:p w:rsidR="0034338C" w:rsidRPr="00224E9F" w:rsidRDefault="0034338C" w:rsidP="0034338C">
            <w:pPr>
              <w:rPr>
                <w:ins w:id="9616" w:author="蔚滢璐" w:date="2017-01-02T02:27:00Z"/>
                <w:rFonts w:asciiTheme="minorEastAsia" w:hAnsiTheme="minorEastAsia"/>
                <w:sz w:val="21"/>
                <w:szCs w:val="21"/>
                <w:rPrChange w:id="9617" w:author="蔚滢璐" w:date="2017-01-02T12:59:00Z">
                  <w:rPr>
                    <w:ins w:id="9618" w:author="蔚滢璐" w:date="2017-01-02T02:27:00Z"/>
                    <w:sz w:val="21"/>
                    <w:szCs w:val="21"/>
                  </w:rPr>
                </w:rPrChange>
              </w:rPr>
            </w:pPr>
            <w:ins w:id="9619" w:author="蔚滢璐" w:date="2017-01-02T02:2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62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782" w:type="pct"/>
          </w:tcPr>
          <w:p w:rsidR="0034338C" w:rsidRPr="00224E9F" w:rsidRDefault="0034338C" w:rsidP="0034338C">
            <w:pPr>
              <w:rPr>
                <w:ins w:id="9621" w:author="蔚滢璐" w:date="2017-01-02T02:27:00Z"/>
                <w:rFonts w:asciiTheme="minorEastAsia" w:hAnsiTheme="minorEastAsia"/>
                <w:sz w:val="21"/>
                <w:szCs w:val="21"/>
                <w:rPrChange w:id="9622" w:author="蔚滢璐" w:date="2017-01-02T12:59:00Z">
                  <w:rPr>
                    <w:ins w:id="9623" w:author="蔚滢璐" w:date="2017-01-02T02:27:00Z"/>
                    <w:sz w:val="21"/>
                    <w:szCs w:val="21"/>
                  </w:rPr>
                </w:rPrChange>
              </w:rPr>
            </w:pPr>
            <w:ins w:id="9624" w:author="蔚滢璐" w:date="2017-01-02T02:28:00Z">
              <w:r w:rsidRPr="00224E9F">
                <w:rPr>
                  <w:rFonts w:asciiTheme="minorEastAsia" w:hAnsiTheme="minorEastAsia"/>
                  <w:sz w:val="21"/>
                  <w:szCs w:val="21"/>
                  <w:rPrChange w:id="9625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ResultMessage webCancelAbnormal(String orderID, Boolean isHalf)</w:t>
              </w:r>
            </w:ins>
          </w:p>
        </w:tc>
      </w:tr>
      <w:tr w:rsidR="0034338C" w:rsidRPr="00224E9F" w:rsidTr="008E34FA">
        <w:trPr>
          <w:ins w:id="9626" w:author="蔚滢璐" w:date="2017-01-02T02:27:00Z"/>
        </w:trPr>
        <w:tc>
          <w:tcPr>
            <w:tcW w:w="1535" w:type="pct"/>
            <w:vMerge/>
          </w:tcPr>
          <w:p w:rsidR="0034338C" w:rsidRPr="00224E9F" w:rsidRDefault="0034338C" w:rsidP="0034338C">
            <w:pPr>
              <w:rPr>
                <w:ins w:id="9627" w:author="蔚滢璐" w:date="2017-01-02T02:27:00Z"/>
                <w:rFonts w:asciiTheme="minorEastAsia" w:hAnsiTheme="minorEastAsia"/>
                <w:sz w:val="21"/>
                <w:szCs w:val="21"/>
                <w:rPrChange w:id="9628" w:author="蔚滢璐" w:date="2017-01-02T12:59:00Z">
                  <w:rPr>
                    <w:ins w:id="9629" w:author="蔚滢璐" w:date="2017-01-02T02:27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34338C" w:rsidRPr="00224E9F" w:rsidRDefault="0034338C" w:rsidP="0034338C">
            <w:pPr>
              <w:rPr>
                <w:ins w:id="9630" w:author="蔚滢璐" w:date="2017-01-02T02:27:00Z"/>
                <w:rFonts w:asciiTheme="minorEastAsia" w:hAnsiTheme="minorEastAsia"/>
                <w:sz w:val="21"/>
                <w:szCs w:val="21"/>
                <w:rPrChange w:id="9631" w:author="蔚滢璐" w:date="2017-01-02T12:59:00Z">
                  <w:rPr>
                    <w:ins w:id="9632" w:author="蔚滢璐" w:date="2017-01-02T02:27:00Z"/>
                    <w:sz w:val="21"/>
                    <w:szCs w:val="21"/>
                  </w:rPr>
                </w:rPrChange>
              </w:rPr>
            </w:pPr>
            <w:ins w:id="9633" w:author="蔚滢璐" w:date="2017-01-02T02:2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63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782" w:type="pct"/>
          </w:tcPr>
          <w:p w:rsidR="0034338C" w:rsidRPr="00224E9F" w:rsidRDefault="0034338C" w:rsidP="0034338C">
            <w:pPr>
              <w:rPr>
                <w:ins w:id="9635" w:author="蔚滢璐" w:date="2017-01-02T02:27:00Z"/>
                <w:rFonts w:asciiTheme="minorEastAsia" w:hAnsiTheme="minorEastAsia"/>
                <w:sz w:val="21"/>
                <w:szCs w:val="21"/>
                <w:rPrChange w:id="9636" w:author="蔚滢璐" w:date="2017-01-02T12:59:00Z">
                  <w:rPr>
                    <w:ins w:id="9637" w:author="蔚滢璐" w:date="2017-01-02T02:27:00Z"/>
                    <w:sz w:val="21"/>
                    <w:szCs w:val="21"/>
                  </w:rPr>
                </w:rPrChange>
              </w:rPr>
            </w:pPr>
            <w:ins w:id="9638" w:author="蔚滢璐" w:date="2017-01-02T02:2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63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该订单已存在</w:t>
              </w:r>
            </w:ins>
          </w:p>
        </w:tc>
      </w:tr>
      <w:tr w:rsidR="0034338C" w:rsidRPr="00224E9F" w:rsidTr="008E34FA">
        <w:trPr>
          <w:ins w:id="9640" w:author="蔚滢璐" w:date="2017-01-02T02:27:00Z"/>
        </w:trPr>
        <w:tc>
          <w:tcPr>
            <w:tcW w:w="1535" w:type="pct"/>
            <w:vMerge/>
          </w:tcPr>
          <w:p w:rsidR="0034338C" w:rsidRPr="00224E9F" w:rsidRDefault="0034338C" w:rsidP="0034338C">
            <w:pPr>
              <w:rPr>
                <w:ins w:id="9641" w:author="蔚滢璐" w:date="2017-01-02T02:27:00Z"/>
                <w:rFonts w:asciiTheme="minorEastAsia" w:hAnsiTheme="minorEastAsia"/>
                <w:sz w:val="21"/>
                <w:szCs w:val="21"/>
                <w:rPrChange w:id="9642" w:author="蔚滢璐" w:date="2017-01-02T12:59:00Z">
                  <w:rPr>
                    <w:ins w:id="9643" w:author="蔚滢璐" w:date="2017-01-02T02:27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34338C" w:rsidRPr="00224E9F" w:rsidRDefault="0034338C" w:rsidP="0034338C">
            <w:pPr>
              <w:rPr>
                <w:ins w:id="9644" w:author="蔚滢璐" w:date="2017-01-02T02:27:00Z"/>
                <w:rFonts w:asciiTheme="minorEastAsia" w:hAnsiTheme="minorEastAsia"/>
                <w:sz w:val="21"/>
                <w:szCs w:val="21"/>
                <w:rPrChange w:id="9645" w:author="蔚滢璐" w:date="2017-01-02T12:59:00Z">
                  <w:rPr>
                    <w:ins w:id="9646" w:author="蔚滢璐" w:date="2017-01-02T02:27:00Z"/>
                    <w:sz w:val="21"/>
                    <w:szCs w:val="21"/>
                  </w:rPr>
                </w:rPrChange>
              </w:rPr>
            </w:pPr>
            <w:ins w:id="9647" w:author="蔚滢璐" w:date="2017-01-02T02:2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64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782" w:type="pct"/>
          </w:tcPr>
          <w:p w:rsidR="0034338C" w:rsidRPr="00224E9F" w:rsidRDefault="0034338C" w:rsidP="0034338C">
            <w:pPr>
              <w:rPr>
                <w:ins w:id="9649" w:author="蔚滢璐" w:date="2017-01-02T02:27:00Z"/>
                <w:rFonts w:asciiTheme="minorEastAsia" w:hAnsiTheme="minorEastAsia"/>
                <w:sz w:val="21"/>
                <w:szCs w:val="21"/>
                <w:rPrChange w:id="9650" w:author="蔚滢璐" w:date="2017-01-02T12:59:00Z">
                  <w:rPr>
                    <w:ins w:id="9651" w:author="蔚滢璐" w:date="2017-01-02T02:27:00Z"/>
                    <w:sz w:val="21"/>
                    <w:szCs w:val="21"/>
                  </w:rPr>
                </w:rPrChange>
              </w:rPr>
            </w:pPr>
            <w:ins w:id="9652" w:author="蔚滢璐" w:date="2017-01-02T02:2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65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</w:t>
              </w:r>
            </w:ins>
            <w:ins w:id="9654" w:author="蔚滢璐" w:date="2017-01-02T02:29:00Z">
              <w:r w:rsidRPr="00224E9F">
                <w:rPr>
                  <w:rFonts w:asciiTheme="minorEastAsia" w:hAnsiTheme="minorEastAsia"/>
                  <w:sz w:val="21"/>
                  <w:szCs w:val="21"/>
                  <w:rPrChange w:id="9655" w:author="蔚滢璐" w:date="2017-01-02T12:59:00Z">
                    <w:rPr>
                      <w:sz w:val="21"/>
                      <w:szCs w:val="21"/>
                    </w:rPr>
                  </w:rPrChange>
                </w:rPr>
                <w:t>Order.cancelAbnormal</w:t>
              </w:r>
            </w:ins>
          </w:p>
        </w:tc>
      </w:tr>
      <w:tr w:rsidR="0034338C" w:rsidRPr="00224E9F" w:rsidTr="008E34FA">
        <w:trPr>
          <w:ins w:id="9656" w:author="蔚滢璐" w:date="2017-01-02T00:01:00Z"/>
        </w:trPr>
        <w:tc>
          <w:tcPr>
            <w:tcW w:w="5000" w:type="pct"/>
            <w:gridSpan w:val="3"/>
          </w:tcPr>
          <w:p w:rsidR="0034338C" w:rsidRPr="00224E9F" w:rsidRDefault="0034338C" w:rsidP="0034338C">
            <w:pPr>
              <w:rPr>
                <w:ins w:id="9657" w:author="蔚滢璐" w:date="2017-01-02T00:01:00Z"/>
                <w:rFonts w:asciiTheme="minorEastAsia" w:hAnsiTheme="minorEastAsia"/>
                <w:sz w:val="21"/>
                <w:szCs w:val="21"/>
                <w:rPrChange w:id="9658" w:author="蔚滢璐" w:date="2017-01-02T12:59:00Z">
                  <w:rPr>
                    <w:ins w:id="9659" w:author="蔚滢璐" w:date="2017-01-02T00:01:00Z"/>
                    <w:sz w:val="21"/>
                    <w:szCs w:val="21"/>
                  </w:rPr>
                </w:rPrChange>
              </w:rPr>
            </w:pPr>
            <w:ins w:id="9660" w:author="蔚滢璐" w:date="2017-01-02T00:0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66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需要的服务（需接口）</w:t>
              </w:r>
            </w:ins>
          </w:p>
        </w:tc>
      </w:tr>
      <w:tr w:rsidR="0034338C" w:rsidRPr="00224E9F" w:rsidTr="008E34FA">
        <w:trPr>
          <w:ins w:id="9662" w:author="蔚滢璐" w:date="2017-01-02T00:01:00Z"/>
        </w:trPr>
        <w:tc>
          <w:tcPr>
            <w:tcW w:w="1535" w:type="pct"/>
          </w:tcPr>
          <w:p w:rsidR="0034338C" w:rsidRPr="00224E9F" w:rsidRDefault="0034338C" w:rsidP="0034338C">
            <w:pPr>
              <w:rPr>
                <w:ins w:id="9663" w:author="蔚滢璐" w:date="2017-01-02T00:01:00Z"/>
                <w:rFonts w:asciiTheme="minorEastAsia" w:hAnsiTheme="minorEastAsia"/>
                <w:sz w:val="21"/>
                <w:szCs w:val="21"/>
                <w:rPrChange w:id="9664" w:author="蔚滢璐" w:date="2017-01-02T12:59:00Z">
                  <w:rPr>
                    <w:ins w:id="9665" w:author="蔚滢璐" w:date="2017-01-02T00:01:00Z"/>
                    <w:sz w:val="21"/>
                    <w:szCs w:val="21"/>
                  </w:rPr>
                </w:rPrChange>
              </w:rPr>
            </w:pPr>
            <w:ins w:id="9666" w:author="蔚滢璐" w:date="2017-01-02T00:0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66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34338C" w:rsidRPr="00224E9F" w:rsidRDefault="0034338C" w:rsidP="0034338C">
            <w:pPr>
              <w:rPr>
                <w:ins w:id="9668" w:author="蔚滢璐" w:date="2017-01-02T00:01:00Z"/>
                <w:rFonts w:asciiTheme="minorEastAsia" w:hAnsiTheme="minorEastAsia"/>
                <w:sz w:val="21"/>
                <w:szCs w:val="21"/>
                <w:rPrChange w:id="9669" w:author="蔚滢璐" w:date="2017-01-02T12:59:00Z">
                  <w:rPr>
                    <w:ins w:id="9670" w:author="蔚滢璐" w:date="2017-01-02T00:01:00Z"/>
                    <w:sz w:val="21"/>
                    <w:szCs w:val="21"/>
                  </w:rPr>
                </w:rPrChange>
              </w:rPr>
            </w:pPr>
            <w:ins w:id="9671" w:author="蔚滢璐" w:date="2017-01-02T00:0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67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服务</w:t>
              </w:r>
            </w:ins>
          </w:p>
        </w:tc>
      </w:tr>
      <w:tr w:rsidR="0034338C" w:rsidRPr="00224E9F" w:rsidTr="008E34FA">
        <w:trPr>
          <w:ins w:id="9673" w:author="蔚滢璐" w:date="2017-01-02T02:29:00Z"/>
        </w:trPr>
        <w:tc>
          <w:tcPr>
            <w:tcW w:w="1535" w:type="pct"/>
          </w:tcPr>
          <w:p w:rsidR="0034338C" w:rsidRPr="00224E9F" w:rsidRDefault="0034338C" w:rsidP="0034338C">
            <w:pPr>
              <w:rPr>
                <w:ins w:id="9674" w:author="蔚滢璐" w:date="2017-01-02T02:29:00Z"/>
                <w:rFonts w:asciiTheme="minorEastAsia" w:hAnsiTheme="minorEastAsia"/>
                <w:sz w:val="21"/>
                <w:szCs w:val="21"/>
                <w:rPrChange w:id="9675" w:author="蔚滢璐" w:date="2017-01-02T12:59:00Z">
                  <w:rPr>
                    <w:ins w:id="9676" w:author="蔚滢璐" w:date="2017-01-02T02:29:00Z"/>
                    <w:sz w:val="21"/>
                    <w:szCs w:val="21"/>
                  </w:rPr>
                </w:rPrChange>
              </w:rPr>
            </w:pPr>
            <w:ins w:id="9677" w:author="蔚滢璐" w:date="2017-01-02T02:29:00Z">
              <w:r w:rsidRPr="00224E9F">
                <w:rPr>
                  <w:rFonts w:asciiTheme="minorEastAsia" w:hAnsiTheme="minorEastAsia"/>
                  <w:sz w:val="21"/>
                  <w:szCs w:val="21"/>
                  <w:rPrChange w:id="9678" w:author="蔚滢璐" w:date="2017-01-02T12:59:00Z">
                    <w:rPr>
                      <w:sz w:val="21"/>
                      <w:szCs w:val="21"/>
                    </w:rPr>
                  </w:rPrChange>
                </w:rPr>
                <w:t>OrderDao.searchByState</w:t>
              </w:r>
            </w:ins>
          </w:p>
        </w:tc>
        <w:tc>
          <w:tcPr>
            <w:tcW w:w="3465" w:type="pct"/>
            <w:gridSpan w:val="2"/>
          </w:tcPr>
          <w:p w:rsidR="0034338C" w:rsidRPr="00224E9F" w:rsidRDefault="0034338C" w:rsidP="0034338C">
            <w:pPr>
              <w:rPr>
                <w:ins w:id="9679" w:author="蔚滢璐" w:date="2017-01-02T02:29:00Z"/>
                <w:rFonts w:asciiTheme="minorEastAsia" w:hAnsiTheme="minorEastAsia"/>
                <w:sz w:val="21"/>
                <w:szCs w:val="21"/>
                <w:rPrChange w:id="9680" w:author="蔚滢璐" w:date="2017-01-02T12:59:00Z">
                  <w:rPr>
                    <w:ins w:id="9681" w:author="蔚滢璐" w:date="2017-01-02T02:29:00Z"/>
                    <w:sz w:val="21"/>
                    <w:szCs w:val="21"/>
                  </w:rPr>
                </w:rPrChange>
              </w:rPr>
            </w:pPr>
            <w:ins w:id="9682" w:author="蔚滢璐" w:date="2017-01-02T02:3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68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返回符合订单状态条件的订单持久化数据对象</w:t>
              </w:r>
            </w:ins>
          </w:p>
        </w:tc>
      </w:tr>
      <w:tr w:rsidR="0034338C" w:rsidRPr="00224E9F" w:rsidTr="008E34FA">
        <w:trPr>
          <w:ins w:id="9684" w:author="蔚滢璐" w:date="2017-01-02T02:29:00Z"/>
        </w:trPr>
        <w:tc>
          <w:tcPr>
            <w:tcW w:w="1535" w:type="pct"/>
          </w:tcPr>
          <w:p w:rsidR="0034338C" w:rsidRPr="00224E9F" w:rsidRDefault="0034338C" w:rsidP="0034338C">
            <w:pPr>
              <w:rPr>
                <w:ins w:id="9685" w:author="蔚滢璐" w:date="2017-01-02T02:29:00Z"/>
                <w:rFonts w:asciiTheme="minorEastAsia" w:hAnsiTheme="minorEastAsia"/>
                <w:sz w:val="21"/>
                <w:szCs w:val="21"/>
                <w:rPrChange w:id="9686" w:author="蔚滢璐" w:date="2017-01-02T12:59:00Z">
                  <w:rPr>
                    <w:ins w:id="9687" w:author="蔚滢璐" w:date="2017-01-02T02:29:00Z"/>
                    <w:sz w:val="21"/>
                    <w:szCs w:val="21"/>
                  </w:rPr>
                </w:rPrChange>
              </w:rPr>
            </w:pPr>
            <w:ins w:id="9688" w:author="蔚滢璐" w:date="2017-01-02T02:31:00Z">
              <w:r w:rsidRPr="00224E9F">
                <w:rPr>
                  <w:rFonts w:asciiTheme="minorEastAsia" w:hAnsiTheme="minorEastAsia"/>
                  <w:sz w:val="21"/>
                  <w:szCs w:val="21"/>
                  <w:rPrChange w:id="9689" w:author="蔚滢璐" w:date="2017-01-02T12:59:00Z">
                    <w:rPr>
                      <w:sz w:val="21"/>
                      <w:szCs w:val="21"/>
                    </w:rPr>
                  </w:rPrChange>
                </w:rPr>
                <w:t>Order.cancelAbnormal</w:t>
              </w:r>
            </w:ins>
          </w:p>
        </w:tc>
        <w:tc>
          <w:tcPr>
            <w:tcW w:w="3465" w:type="pct"/>
            <w:gridSpan w:val="2"/>
          </w:tcPr>
          <w:p w:rsidR="0034338C" w:rsidRPr="00224E9F" w:rsidRDefault="0034338C" w:rsidP="0034338C">
            <w:pPr>
              <w:rPr>
                <w:ins w:id="9690" w:author="蔚滢璐" w:date="2017-01-02T02:29:00Z"/>
                <w:rFonts w:asciiTheme="minorEastAsia" w:hAnsiTheme="minorEastAsia"/>
                <w:sz w:val="21"/>
                <w:szCs w:val="21"/>
                <w:rPrChange w:id="9691" w:author="蔚滢璐" w:date="2017-01-02T12:59:00Z">
                  <w:rPr>
                    <w:ins w:id="9692" w:author="蔚滢璐" w:date="2017-01-02T02:29:00Z"/>
                    <w:sz w:val="21"/>
                    <w:szCs w:val="21"/>
                  </w:rPr>
                </w:rPrChange>
              </w:rPr>
            </w:pPr>
            <w:ins w:id="9693" w:author="蔚滢璐" w:date="2017-01-02T02:3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69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订单撤销异常订单</w:t>
              </w:r>
            </w:ins>
          </w:p>
        </w:tc>
      </w:tr>
    </w:tbl>
    <w:p w:rsidR="0054247C" w:rsidRPr="00224E9F" w:rsidRDefault="0054247C">
      <w:pPr>
        <w:pStyle w:val="a3"/>
        <w:ind w:left="2137" w:firstLineChars="0" w:firstLine="0"/>
        <w:rPr>
          <w:ins w:id="9695" w:author="蔚滢璐" w:date="2017-01-02T00:01:00Z"/>
          <w:rFonts w:asciiTheme="minorEastAsia" w:hAnsiTheme="minorEastAsia"/>
          <w:sz w:val="21"/>
          <w:szCs w:val="21"/>
          <w:rPrChange w:id="9696" w:author="蔚滢璐" w:date="2017-01-02T12:59:00Z">
            <w:rPr>
              <w:ins w:id="9697" w:author="蔚滢璐" w:date="2017-01-02T00:01:00Z"/>
              <w:sz w:val="21"/>
              <w:szCs w:val="21"/>
            </w:rPr>
          </w:rPrChange>
        </w:rPr>
        <w:pPrChange w:id="9698" w:author="蔚滢璐" w:date="2017-01-02T00:02:00Z">
          <w:pPr>
            <w:pStyle w:val="a3"/>
            <w:numPr>
              <w:numId w:val="23"/>
            </w:numPr>
            <w:ind w:left="2137" w:firstLineChars="0" w:hanging="720"/>
          </w:pPr>
        </w:pPrChange>
      </w:pPr>
      <w:ins w:id="9699" w:author="蔚滢璐" w:date="2017-01-02T00:01:00Z">
        <w:r w:rsidRPr="00224E9F">
          <w:rPr>
            <w:rFonts w:asciiTheme="minorEastAsia" w:hAnsiTheme="minorEastAsia" w:hint="eastAsia"/>
            <w:sz w:val="21"/>
            <w:szCs w:val="21"/>
            <w:rPrChange w:id="9700" w:author="蔚滢璐" w:date="2017-01-02T12:59:00Z">
              <w:rPr>
                <w:rFonts w:hint="eastAsia"/>
                <w:sz w:val="21"/>
                <w:szCs w:val="21"/>
              </w:rPr>
            </w:rPrChange>
          </w:rPr>
          <w:t>Order的接口规范：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631"/>
        <w:gridCol w:w="1091"/>
        <w:gridCol w:w="4574"/>
      </w:tblGrid>
      <w:tr w:rsidR="00224E9F" w:rsidRPr="00224E9F" w:rsidTr="008E34FA">
        <w:trPr>
          <w:ins w:id="9701" w:author="蔚滢璐" w:date="2017-01-02T00:01:00Z"/>
        </w:trPr>
        <w:tc>
          <w:tcPr>
            <w:tcW w:w="5000" w:type="pct"/>
            <w:gridSpan w:val="3"/>
          </w:tcPr>
          <w:p w:rsidR="0054247C" w:rsidRPr="00224E9F" w:rsidRDefault="0054247C" w:rsidP="008E34FA">
            <w:pPr>
              <w:rPr>
                <w:ins w:id="9702" w:author="蔚滢璐" w:date="2017-01-02T00:01:00Z"/>
                <w:rFonts w:asciiTheme="minorEastAsia" w:hAnsiTheme="minorEastAsia"/>
                <w:sz w:val="21"/>
                <w:szCs w:val="21"/>
                <w:rPrChange w:id="9703" w:author="蔚滢璐" w:date="2017-01-02T12:59:00Z">
                  <w:rPr>
                    <w:ins w:id="9704" w:author="蔚滢璐" w:date="2017-01-02T00:01:00Z"/>
                    <w:sz w:val="21"/>
                    <w:szCs w:val="21"/>
                  </w:rPr>
                </w:rPrChange>
              </w:rPr>
            </w:pPr>
            <w:ins w:id="9705" w:author="蔚滢璐" w:date="2017-01-02T00:0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70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提供的服务（供接口）</w:t>
              </w:r>
            </w:ins>
          </w:p>
        </w:tc>
      </w:tr>
      <w:tr w:rsidR="00224E9F" w:rsidRPr="00224E9F" w:rsidTr="008E34FA">
        <w:trPr>
          <w:ins w:id="9707" w:author="蔚滢璐" w:date="2017-01-02T00:01:00Z"/>
        </w:trPr>
        <w:tc>
          <w:tcPr>
            <w:tcW w:w="1535" w:type="pct"/>
            <w:vMerge w:val="restart"/>
          </w:tcPr>
          <w:p w:rsidR="0054247C" w:rsidRPr="00224E9F" w:rsidRDefault="0034338C" w:rsidP="008E34FA">
            <w:pPr>
              <w:rPr>
                <w:ins w:id="9708" w:author="蔚滢璐" w:date="2017-01-02T00:01:00Z"/>
                <w:rFonts w:asciiTheme="minorEastAsia" w:hAnsiTheme="minorEastAsia"/>
                <w:sz w:val="21"/>
                <w:szCs w:val="21"/>
                <w:rPrChange w:id="9709" w:author="蔚滢璐" w:date="2017-01-02T12:59:00Z">
                  <w:rPr>
                    <w:ins w:id="9710" w:author="蔚滢璐" w:date="2017-01-02T00:01:00Z"/>
                    <w:sz w:val="21"/>
                    <w:szCs w:val="21"/>
                  </w:rPr>
                </w:rPrChange>
              </w:rPr>
            </w:pPr>
            <w:ins w:id="9711" w:author="蔚滢璐" w:date="2017-01-02T02:32:00Z">
              <w:r w:rsidRPr="00224E9F">
                <w:rPr>
                  <w:rFonts w:asciiTheme="minorEastAsia" w:hAnsiTheme="minorEastAsia"/>
                  <w:sz w:val="21"/>
                  <w:szCs w:val="21"/>
                  <w:rPrChange w:id="9712" w:author="蔚滢璐" w:date="2017-01-02T12:59:00Z">
                    <w:rPr>
                      <w:sz w:val="21"/>
                      <w:szCs w:val="21"/>
                    </w:rPr>
                  </w:rPrChange>
                </w:rPr>
                <w:t>OrderDao.generateOrder</w:t>
              </w:r>
            </w:ins>
          </w:p>
        </w:tc>
        <w:tc>
          <w:tcPr>
            <w:tcW w:w="683" w:type="pct"/>
          </w:tcPr>
          <w:p w:rsidR="0054247C" w:rsidRPr="00224E9F" w:rsidRDefault="0054247C" w:rsidP="008E34FA">
            <w:pPr>
              <w:rPr>
                <w:ins w:id="9713" w:author="蔚滢璐" w:date="2017-01-02T00:01:00Z"/>
                <w:rFonts w:asciiTheme="minorEastAsia" w:hAnsiTheme="minorEastAsia"/>
                <w:sz w:val="21"/>
                <w:szCs w:val="21"/>
                <w:rPrChange w:id="9714" w:author="蔚滢璐" w:date="2017-01-02T12:59:00Z">
                  <w:rPr>
                    <w:ins w:id="9715" w:author="蔚滢璐" w:date="2017-01-02T00:01:00Z"/>
                    <w:sz w:val="21"/>
                    <w:szCs w:val="21"/>
                  </w:rPr>
                </w:rPrChange>
              </w:rPr>
            </w:pPr>
            <w:ins w:id="9716" w:author="蔚滢璐" w:date="2017-01-02T00:0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71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782" w:type="pct"/>
          </w:tcPr>
          <w:p w:rsidR="0054247C" w:rsidRPr="00224E9F" w:rsidRDefault="0034338C" w:rsidP="008E34FA">
            <w:pPr>
              <w:rPr>
                <w:ins w:id="9718" w:author="蔚滢璐" w:date="2017-01-02T00:01:00Z"/>
                <w:rFonts w:asciiTheme="minorEastAsia" w:hAnsiTheme="minorEastAsia"/>
                <w:sz w:val="21"/>
                <w:szCs w:val="21"/>
                <w:rPrChange w:id="9719" w:author="蔚滢璐" w:date="2017-01-02T12:59:00Z">
                  <w:rPr>
                    <w:ins w:id="9720" w:author="蔚滢璐" w:date="2017-01-02T00:01:00Z"/>
                    <w:sz w:val="21"/>
                    <w:szCs w:val="21"/>
                  </w:rPr>
                </w:rPrChange>
              </w:rPr>
            </w:pPr>
            <w:ins w:id="9721" w:author="蔚滢璐" w:date="2017-01-02T02:32:00Z">
              <w:r w:rsidRPr="00224E9F">
                <w:rPr>
                  <w:rFonts w:asciiTheme="minorEastAsia" w:hAnsiTheme="minorEastAsia"/>
                  <w:sz w:val="21"/>
                  <w:szCs w:val="21"/>
                  <w:rPrChange w:id="9722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static ResultMessage generateOrder</w:t>
              </w:r>
            </w:ins>
            <w:ins w:id="9723" w:author="蔚滢璐" w:date="2017-01-02T02:33:00Z">
              <w:r w:rsidRPr="00224E9F">
                <w:rPr>
                  <w:rFonts w:asciiTheme="minorEastAsia" w:hAnsiTheme="minorEastAsia"/>
                  <w:sz w:val="21"/>
                  <w:szCs w:val="21"/>
                  <w:rPrChange w:id="9724" w:author="蔚滢璐" w:date="2017-01-02T12:59:00Z">
                    <w:rPr>
                      <w:sz w:val="21"/>
                      <w:szCs w:val="21"/>
                    </w:rPr>
                  </w:rPrChange>
                </w:rPr>
                <w:t xml:space="preserve"> </w:t>
              </w:r>
            </w:ins>
            <w:ins w:id="9725" w:author="蔚滢璐" w:date="2017-01-02T02:32:00Z">
              <w:r w:rsidRPr="00224E9F">
                <w:rPr>
                  <w:rFonts w:asciiTheme="minorEastAsia" w:hAnsiTheme="minorEastAsia"/>
                  <w:sz w:val="21"/>
                  <w:szCs w:val="21"/>
                  <w:rPrChange w:id="9726" w:author="蔚滢璐" w:date="2017-01-02T12:59:00Z">
                    <w:rPr>
                      <w:sz w:val="21"/>
                      <w:szCs w:val="21"/>
                    </w:rPr>
                  </w:rPrChange>
                </w:rPr>
                <w:t xml:space="preserve">( OrderVO </w:t>
              </w:r>
            </w:ins>
            <w:ins w:id="9727" w:author="蔚滢璐" w:date="2017-01-02T02:33:00Z">
              <w:r w:rsidRPr="00224E9F">
                <w:rPr>
                  <w:rFonts w:asciiTheme="minorEastAsia" w:hAnsiTheme="minorEastAsia"/>
                  <w:sz w:val="21"/>
                  <w:szCs w:val="21"/>
                  <w:rPrChange w:id="9728" w:author="蔚滢璐" w:date="2017-01-02T12:59:00Z">
                    <w:rPr>
                      <w:sz w:val="21"/>
                      <w:szCs w:val="21"/>
                    </w:rPr>
                  </w:rPrChange>
                </w:rPr>
                <w:t>orderVO)</w:t>
              </w:r>
            </w:ins>
          </w:p>
        </w:tc>
      </w:tr>
      <w:tr w:rsidR="00224E9F" w:rsidRPr="00224E9F" w:rsidTr="008E34FA">
        <w:trPr>
          <w:ins w:id="9729" w:author="蔚滢璐" w:date="2017-01-02T00:01:00Z"/>
        </w:trPr>
        <w:tc>
          <w:tcPr>
            <w:tcW w:w="1535" w:type="pct"/>
            <w:vMerge/>
          </w:tcPr>
          <w:p w:rsidR="0054247C" w:rsidRPr="00224E9F" w:rsidRDefault="0054247C" w:rsidP="008E34FA">
            <w:pPr>
              <w:rPr>
                <w:ins w:id="9730" w:author="蔚滢璐" w:date="2017-01-02T00:01:00Z"/>
                <w:rFonts w:asciiTheme="minorEastAsia" w:hAnsiTheme="minorEastAsia"/>
                <w:sz w:val="21"/>
                <w:szCs w:val="21"/>
                <w:rPrChange w:id="9731" w:author="蔚滢璐" w:date="2017-01-02T12:59:00Z">
                  <w:rPr>
                    <w:ins w:id="9732" w:author="蔚滢璐" w:date="2017-01-02T00:01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54247C" w:rsidRPr="00224E9F" w:rsidRDefault="0054247C" w:rsidP="008E34FA">
            <w:pPr>
              <w:rPr>
                <w:ins w:id="9733" w:author="蔚滢璐" w:date="2017-01-02T00:01:00Z"/>
                <w:rFonts w:asciiTheme="minorEastAsia" w:hAnsiTheme="minorEastAsia"/>
                <w:sz w:val="21"/>
                <w:szCs w:val="21"/>
                <w:rPrChange w:id="9734" w:author="蔚滢璐" w:date="2017-01-02T12:59:00Z">
                  <w:rPr>
                    <w:ins w:id="9735" w:author="蔚滢璐" w:date="2017-01-02T00:01:00Z"/>
                    <w:sz w:val="21"/>
                    <w:szCs w:val="21"/>
                  </w:rPr>
                </w:rPrChange>
              </w:rPr>
            </w:pPr>
            <w:ins w:id="9736" w:author="蔚滢璐" w:date="2017-01-02T00:0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73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782" w:type="pct"/>
          </w:tcPr>
          <w:p w:rsidR="0054247C" w:rsidRPr="00224E9F" w:rsidRDefault="0034338C" w:rsidP="008E34FA">
            <w:pPr>
              <w:rPr>
                <w:ins w:id="9738" w:author="蔚滢璐" w:date="2017-01-02T00:01:00Z"/>
                <w:rFonts w:asciiTheme="minorEastAsia" w:hAnsiTheme="minorEastAsia"/>
                <w:sz w:val="21"/>
                <w:szCs w:val="21"/>
                <w:rPrChange w:id="9739" w:author="蔚滢璐" w:date="2017-01-02T12:59:00Z">
                  <w:rPr>
                    <w:ins w:id="9740" w:author="蔚滢璐" w:date="2017-01-02T00:01:00Z"/>
                    <w:sz w:val="21"/>
                    <w:szCs w:val="21"/>
                  </w:rPr>
                </w:rPrChange>
              </w:rPr>
            </w:pPr>
            <w:ins w:id="9741" w:author="蔚滢璐" w:date="2017-01-02T02:3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74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用户可以生成订单</w:t>
              </w:r>
            </w:ins>
          </w:p>
        </w:tc>
      </w:tr>
      <w:tr w:rsidR="00224E9F" w:rsidRPr="00224E9F" w:rsidTr="008E34FA">
        <w:trPr>
          <w:ins w:id="9743" w:author="蔚滢璐" w:date="2017-01-02T00:01:00Z"/>
        </w:trPr>
        <w:tc>
          <w:tcPr>
            <w:tcW w:w="1535" w:type="pct"/>
            <w:vMerge/>
          </w:tcPr>
          <w:p w:rsidR="0054247C" w:rsidRPr="00224E9F" w:rsidRDefault="0054247C" w:rsidP="008E34FA">
            <w:pPr>
              <w:rPr>
                <w:ins w:id="9744" w:author="蔚滢璐" w:date="2017-01-02T00:01:00Z"/>
                <w:rFonts w:asciiTheme="minorEastAsia" w:hAnsiTheme="minorEastAsia"/>
                <w:sz w:val="21"/>
                <w:szCs w:val="21"/>
                <w:rPrChange w:id="9745" w:author="蔚滢璐" w:date="2017-01-02T12:59:00Z">
                  <w:rPr>
                    <w:ins w:id="9746" w:author="蔚滢璐" w:date="2017-01-02T00:01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54247C" w:rsidRPr="00224E9F" w:rsidRDefault="0054247C" w:rsidP="008E34FA">
            <w:pPr>
              <w:rPr>
                <w:ins w:id="9747" w:author="蔚滢璐" w:date="2017-01-02T00:01:00Z"/>
                <w:rFonts w:asciiTheme="minorEastAsia" w:hAnsiTheme="minorEastAsia"/>
                <w:sz w:val="21"/>
                <w:szCs w:val="21"/>
                <w:rPrChange w:id="9748" w:author="蔚滢璐" w:date="2017-01-02T12:59:00Z">
                  <w:rPr>
                    <w:ins w:id="9749" w:author="蔚滢璐" w:date="2017-01-02T00:01:00Z"/>
                    <w:sz w:val="21"/>
                    <w:szCs w:val="21"/>
                  </w:rPr>
                </w:rPrChange>
              </w:rPr>
            </w:pPr>
            <w:ins w:id="9750" w:author="蔚滢璐" w:date="2017-01-02T00:0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75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782" w:type="pct"/>
          </w:tcPr>
          <w:p w:rsidR="0054247C" w:rsidRPr="00224E9F" w:rsidRDefault="0034338C" w:rsidP="008E34FA">
            <w:pPr>
              <w:rPr>
                <w:ins w:id="9752" w:author="蔚滢璐" w:date="2017-01-02T00:01:00Z"/>
                <w:rFonts w:asciiTheme="minorEastAsia" w:hAnsiTheme="minorEastAsia"/>
                <w:sz w:val="21"/>
                <w:szCs w:val="21"/>
                <w:rPrChange w:id="9753" w:author="蔚滢璐" w:date="2017-01-02T12:59:00Z">
                  <w:rPr>
                    <w:ins w:id="9754" w:author="蔚滢璐" w:date="2017-01-02T00:01:00Z"/>
                    <w:sz w:val="21"/>
                    <w:szCs w:val="21"/>
                  </w:rPr>
                </w:rPrChange>
              </w:rPr>
            </w:pPr>
            <w:ins w:id="9755" w:author="蔚滢璐" w:date="2017-01-02T02:3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75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调用OrderDao.insert</w:t>
              </w:r>
            </w:ins>
          </w:p>
        </w:tc>
      </w:tr>
      <w:tr w:rsidR="00224E9F" w:rsidRPr="00224E9F" w:rsidTr="008E34FA">
        <w:trPr>
          <w:ins w:id="9757" w:author="蔚滢璐" w:date="2017-01-02T02:34:00Z"/>
        </w:trPr>
        <w:tc>
          <w:tcPr>
            <w:tcW w:w="1535" w:type="pct"/>
            <w:vMerge w:val="restart"/>
          </w:tcPr>
          <w:p w:rsidR="0034338C" w:rsidRPr="00224E9F" w:rsidRDefault="0034338C" w:rsidP="0034338C">
            <w:pPr>
              <w:rPr>
                <w:ins w:id="9758" w:author="蔚滢璐" w:date="2017-01-02T02:34:00Z"/>
                <w:rFonts w:asciiTheme="minorEastAsia" w:hAnsiTheme="minorEastAsia"/>
                <w:sz w:val="21"/>
                <w:szCs w:val="21"/>
                <w:rPrChange w:id="9759" w:author="蔚滢璐" w:date="2017-01-02T12:59:00Z">
                  <w:rPr>
                    <w:ins w:id="9760" w:author="蔚滢璐" w:date="2017-01-02T02:34:00Z"/>
                    <w:sz w:val="21"/>
                    <w:szCs w:val="21"/>
                  </w:rPr>
                </w:rPrChange>
              </w:rPr>
            </w:pPr>
            <w:ins w:id="9761" w:author="蔚滢璐" w:date="2017-01-02T02:34:00Z">
              <w:r w:rsidRPr="00224E9F">
                <w:rPr>
                  <w:rFonts w:asciiTheme="minorEastAsia" w:hAnsiTheme="minorEastAsia"/>
                  <w:sz w:val="21"/>
                  <w:szCs w:val="21"/>
                  <w:rPrChange w:id="9762" w:author="蔚滢璐" w:date="2017-01-02T12:59:00Z">
                    <w:rPr>
                      <w:sz w:val="21"/>
                      <w:szCs w:val="21"/>
                    </w:rPr>
                  </w:rPrChange>
                </w:rPr>
                <w:t>Order.execute</w:t>
              </w:r>
            </w:ins>
          </w:p>
        </w:tc>
        <w:tc>
          <w:tcPr>
            <w:tcW w:w="683" w:type="pct"/>
          </w:tcPr>
          <w:p w:rsidR="0034338C" w:rsidRPr="00224E9F" w:rsidRDefault="0034338C" w:rsidP="0034338C">
            <w:pPr>
              <w:rPr>
                <w:ins w:id="9763" w:author="蔚滢璐" w:date="2017-01-02T02:34:00Z"/>
                <w:rFonts w:asciiTheme="minorEastAsia" w:hAnsiTheme="minorEastAsia"/>
                <w:sz w:val="21"/>
                <w:szCs w:val="21"/>
                <w:rPrChange w:id="9764" w:author="蔚滢璐" w:date="2017-01-02T12:59:00Z">
                  <w:rPr>
                    <w:ins w:id="9765" w:author="蔚滢璐" w:date="2017-01-02T02:34:00Z"/>
                    <w:sz w:val="21"/>
                    <w:szCs w:val="21"/>
                  </w:rPr>
                </w:rPrChange>
              </w:rPr>
            </w:pPr>
            <w:ins w:id="9766" w:author="蔚滢璐" w:date="2017-01-02T02:3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76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782" w:type="pct"/>
          </w:tcPr>
          <w:p w:rsidR="0034338C" w:rsidRPr="00224E9F" w:rsidRDefault="0034338C" w:rsidP="0034338C">
            <w:pPr>
              <w:rPr>
                <w:ins w:id="9768" w:author="蔚滢璐" w:date="2017-01-02T02:34:00Z"/>
                <w:rFonts w:asciiTheme="minorEastAsia" w:hAnsiTheme="minorEastAsia"/>
                <w:sz w:val="21"/>
                <w:szCs w:val="21"/>
                <w:rPrChange w:id="9769" w:author="蔚滢璐" w:date="2017-01-02T12:59:00Z">
                  <w:rPr>
                    <w:ins w:id="9770" w:author="蔚滢璐" w:date="2017-01-02T02:34:00Z"/>
                    <w:sz w:val="21"/>
                    <w:szCs w:val="21"/>
                  </w:rPr>
                </w:rPrChange>
              </w:rPr>
            </w:pPr>
            <w:ins w:id="9771" w:author="蔚滢璐" w:date="2017-01-02T02:34:00Z">
              <w:r w:rsidRPr="00224E9F">
                <w:rPr>
                  <w:rFonts w:asciiTheme="minorEastAsia" w:hAnsiTheme="minorEastAsia"/>
                  <w:sz w:val="21"/>
                  <w:szCs w:val="21"/>
                  <w:rPrChange w:id="9772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ResultMessage execute()</w:t>
              </w:r>
            </w:ins>
          </w:p>
        </w:tc>
      </w:tr>
      <w:tr w:rsidR="00224E9F" w:rsidRPr="00224E9F" w:rsidTr="008E34FA">
        <w:trPr>
          <w:ins w:id="9773" w:author="蔚滢璐" w:date="2017-01-02T02:34:00Z"/>
        </w:trPr>
        <w:tc>
          <w:tcPr>
            <w:tcW w:w="1535" w:type="pct"/>
            <w:vMerge/>
          </w:tcPr>
          <w:p w:rsidR="0034338C" w:rsidRPr="00224E9F" w:rsidRDefault="0034338C" w:rsidP="0034338C">
            <w:pPr>
              <w:rPr>
                <w:ins w:id="9774" w:author="蔚滢璐" w:date="2017-01-02T02:34:00Z"/>
                <w:rFonts w:asciiTheme="minorEastAsia" w:hAnsiTheme="minorEastAsia"/>
                <w:sz w:val="21"/>
                <w:szCs w:val="21"/>
                <w:rPrChange w:id="9775" w:author="蔚滢璐" w:date="2017-01-02T12:59:00Z">
                  <w:rPr>
                    <w:ins w:id="9776" w:author="蔚滢璐" w:date="2017-01-02T02:34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34338C" w:rsidRPr="00224E9F" w:rsidRDefault="0034338C" w:rsidP="0034338C">
            <w:pPr>
              <w:rPr>
                <w:ins w:id="9777" w:author="蔚滢璐" w:date="2017-01-02T02:34:00Z"/>
                <w:rFonts w:asciiTheme="minorEastAsia" w:hAnsiTheme="minorEastAsia"/>
                <w:sz w:val="21"/>
                <w:szCs w:val="21"/>
                <w:rPrChange w:id="9778" w:author="蔚滢璐" w:date="2017-01-02T12:59:00Z">
                  <w:rPr>
                    <w:ins w:id="9779" w:author="蔚滢璐" w:date="2017-01-02T02:34:00Z"/>
                    <w:sz w:val="21"/>
                    <w:szCs w:val="21"/>
                  </w:rPr>
                </w:rPrChange>
              </w:rPr>
            </w:pPr>
            <w:ins w:id="9780" w:author="蔚滢璐" w:date="2017-01-02T02:3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78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782" w:type="pct"/>
          </w:tcPr>
          <w:p w:rsidR="0034338C" w:rsidRPr="00224E9F" w:rsidRDefault="0034338C" w:rsidP="0034338C">
            <w:pPr>
              <w:rPr>
                <w:ins w:id="9782" w:author="蔚滢璐" w:date="2017-01-02T02:34:00Z"/>
                <w:rFonts w:asciiTheme="minorEastAsia" w:hAnsiTheme="minorEastAsia"/>
                <w:sz w:val="21"/>
                <w:szCs w:val="21"/>
                <w:rPrChange w:id="9783" w:author="蔚滢璐" w:date="2017-01-02T12:59:00Z">
                  <w:rPr>
                    <w:ins w:id="9784" w:author="蔚滢璐" w:date="2017-01-02T02:34:00Z"/>
                    <w:sz w:val="21"/>
                    <w:szCs w:val="21"/>
                  </w:rPr>
                </w:rPrChange>
              </w:rPr>
            </w:pPr>
            <w:ins w:id="9785" w:author="蔚滢璐" w:date="2017-01-02T02:3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78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订单状态可以被执行</w:t>
              </w:r>
            </w:ins>
          </w:p>
        </w:tc>
      </w:tr>
      <w:tr w:rsidR="00224E9F" w:rsidRPr="00224E9F" w:rsidTr="008E34FA">
        <w:trPr>
          <w:ins w:id="9787" w:author="蔚滢璐" w:date="2017-01-02T02:34:00Z"/>
        </w:trPr>
        <w:tc>
          <w:tcPr>
            <w:tcW w:w="1535" w:type="pct"/>
            <w:vMerge/>
          </w:tcPr>
          <w:p w:rsidR="0034338C" w:rsidRPr="00224E9F" w:rsidRDefault="0034338C" w:rsidP="0034338C">
            <w:pPr>
              <w:rPr>
                <w:ins w:id="9788" w:author="蔚滢璐" w:date="2017-01-02T02:34:00Z"/>
                <w:rFonts w:asciiTheme="minorEastAsia" w:hAnsiTheme="minorEastAsia"/>
                <w:sz w:val="21"/>
                <w:szCs w:val="21"/>
                <w:rPrChange w:id="9789" w:author="蔚滢璐" w:date="2017-01-02T12:59:00Z">
                  <w:rPr>
                    <w:ins w:id="9790" w:author="蔚滢璐" w:date="2017-01-02T02:34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34338C" w:rsidRPr="00224E9F" w:rsidRDefault="0034338C" w:rsidP="0034338C">
            <w:pPr>
              <w:rPr>
                <w:ins w:id="9791" w:author="蔚滢璐" w:date="2017-01-02T02:34:00Z"/>
                <w:rFonts w:asciiTheme="minorEastAsia" w:hAnsiTheme="minorEastAsia"/>
                <w:sz w:val="21"/>
                <w:szCs w:val="21"/>
                <w:rPrChange w:id="9792" w:author="蔚滢璐" w:date="2017-01-02T12:59:00Z">
                  <w:rPr>
                    <w:ins w:id="9793" w:author="蔚滢璐" w:date="2017-01-02T02:34:00Z"/>
                    <w:sz w:val="21"/>
                    <w:szCs w:val="21"/>
                  </w:rPr>
                </w:rPrChange>
              </w:rPr>
            </w:pPr>
            <w:ins w:id="9794" w:author="蔚滢璐" w:date="2017-01-02T02:3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79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782" w:type="pct"/>
          </w:tcPr>
          <w:p w:rsidR="00526BF0" w:rsidRPr="00224E9F" w:rsidRDefault="00526BF0" w:rsidP="0034338C">
            <w:pPr>
              <w:rPr>
                <w:ins w:id="9796" w:author="蔚滢璐" w:date="2017-01-02T02:37:00Z"/>
                <w:rFonts w:asciiTheme="minorEastAsia" w:hAnsiTheme="minorEastAsia"/>
                <w:sz w:val="21"/>
                <w:szCs w:val="21"/>
                <w:rPrChange w:id="9797" w:author="蔚滢璐" w:date="2017-01-02T12:59:00Z">
                  <w:rPr>
                    <w:ins w:id="9798" w:author="蔚滢璐" w:date="2017-01-02T02:37:00Z"/>
                    <w:sz w:val="21"/>
                    <w:szCs w:val="21"/>
                  </w:rPr>
                </w:rPrChange>
              </w:rPr>
            </w:pPr>
            <w:ins w:id="9799" w:author="蔚滢璐" w:date="2017-01-02T02:3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80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更新订单信息，</w:t>
              </w:r>
            </w:ins>
          </w:p>
          <w:p w:rsidR="0034338C" w:rsidRPr="00224E9F" w:rsidRDefault="00526BF0" w:rsidP="0034338C">
            <w:pPr>
              <w:rPr>
                <w:ins w:id="9801" w:author="蔚滢璐" w:date="2017-01-02T02:34:00Z"/>
                <w:rFonts w:asciiTheme="minorEastAsia" w:hAnsiTheme="minorEastAsia"/>
                <w:sz w:val="21"/>
                <w:szCs w:val="21"/>
                <w:rPrChange w:id="9802" w:author="蔚滢璐" w:date="2017-01-02T12:59:00Z">
                  <w:rPr>
                    <w:ins w:id="9803" w:author="蔚滢璐" w:date="2017-01-02T02:34:00Z"/>
                    <w:sz w:val="21"/>
                    <w:szCs w:val="21"/>
                  </w:rPr>
                </w:rPrChange>
              </w:rPr>
            </w:pPr>
            <w:ins w:id="9804" w:author="蔚滢璐" w:date="2017-01-02T02:36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80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调用UserForOrder</w:t>
              </w:r>
              <w:r w:rsidRPr="00224E9F">
                <w:rPr>
                  <w:rFonts w:asciiTheme="minorEastAsia" w:hAnsiTheme="minorEastAsia"/>
                  <w:sz w:val="21"/>
                  <w:szCs w:val="21"/>
                  <w:rPrChange w:id="9806" w:author="蔚滢璐" w:date="2017-01-02T12:59:00Z">
                    <w:rPr>
                      <w:sz w:val="21"/>
                      <w:szCs w:val="21"/>
                    </w:rPr>
                  </w:rPrChange>
                </w:rPr>
                <w:t>.addCreditRecordForExecute</w:t>
              </w:r>
            </w:ins>
          </w:p>
        </w:tc>
      </w:tr>
      <w:tr w:rsidR="00224E9F" w:rsidRPr="00224E9F" w:rsidTr="008E34FA">
        <w:trPr>
          <w:ins w:id="9807" w:author="蔚滢璐" w:date="2017-01-02T02:37:00Z"/>
        </w:trPr>
        <w:tc>
          <w:tcPr>
            <w:tcW w:w="1535" w:type="pct"/>
            <w:vMerge w:val="restart"/>
          </w:tcPr>
          <w:p w:rsidR="00526BF0" w:rsidRPr="00224E9F" w:rsidRDefault="00526BF0" w:rsidP="00526BF0">
            <w:pPr>
              <w:rPr>
                <w:ins w:id="9808" w:author="蔚滢璐" w:date="2017-01-02T02:37:00Z"/>
                <w:rFonts w:asciiTheme="minorEastAsia" w:hAnsiTheme="minorEastAsia"/>
                <w:sz w:val="21"/>
                <w:szCs w:val="21"/>
                <w:rPrChange w:id="9809" w:author="蔚滢璐" w:date="2017-01-02T12:59:00Z">
                  <w:rPr>
                    <w:ins w:id="9810" w:author="蔚滢璐" w:date="2017-01-02T02:37:00Z"/>
                    <w:sz w:val="21"/>
                    <w:szCs w:val="21"/>
                  </w:rPr>
                </w:rPrChange>
              </w:rPr>
            </w:pPr>
            <w:ins w:id="9811" w:author="蔚滢璐" w:date="2017-01-02T02:37:00Z">
              <w:r w:rsidRPr="00224E9F">
                <w:rPr>
                  <w:rFonts w:asciiTheme="minorEastAsia" w:hAnsiTheme="minorEastAsia"/>
                  <w:sz w:val="21"/>
                  <w:szCs w:val="21"/>
                  <w:rPrChange w:id="9812" w:author="蔚滢璐" w:date="2017-01-02T12:59:00Z">
                    <w:rPr>
                      <w:sz w:val="21"/>
                      <w:szCs w:val="21"/>
                    </w:rPr>
                  </w:rPrChange>
                </w:rPr>
                <w:t>Order.leaveUpdate</w:t>
              </w:r>
            </w:ins>
          </w:p>
        </w:tc>
        <w:tc>
          <w:tcPr>
            <w:tcW w:w="683" w:type="pct"/>
          </w:tcPr>
          <w:p w:rsidR="00526BF0" w:rsidRPr="00224E9F" w:rsidRDefault="00526BF0" w:rsidP="00526BF0">
            <w:pPr>
              <w:rPr>
                <w:ins w:id="9813" w:author="蔚滢璐" w:date="2017-01-02T02:37:00Z"/>
                <w:rFonts w:asciiTheme="minorEastAsia" w:hAnsiTheme="minorEastAsia"/>
                <w:sz w:val="21"/>
                <w:szCs w:val="21"/>
                <w:rPrChange w:id="9814" w:author="蔚滢璐" w:date="2017-01-02T12:59:00Z">
                  <w:rPr>
                    <w:ins w:id="9815" w:author="蔚滢璐" w:date="2017-01-02T02:37:00Z"/>
                    <w:sz w:val="21"/>
                    <w:szCs w:val="21"/>
                  </w:rPr>
                </w:rPrChange>
              </w:rPr>
            </w:pPr>
            <w:ins w:id="9816" w:author="蔚滢璐" w:date="2017-01-02T02:3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81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782" w:type="pct"/>
          </w:tcPr>
          <w:p w:rsidR="00526BF0" w:rsidRPr="00224E9F" w:rsidRDefault="00526BF0" w:rsidP="00526BF0">
            <w:pPr>
              <w:rPr>
                <w:ins w:id="9818" w:author="蔚滢璐" w:date="2017-01-02T02:37:00Z"/>
                <w:rFonts w:asciiTheme="minorEastAsia" w:hAnsiTheme="minorEastAsia"/>
                <w:sz w:val="21"/>
                <w:szCs w:val="21"/>
                <w:rPrChange w:id="9819" w:author="蔚滢璐" w:date="2017-01-02T12:59:00Z">
                  <w:rPr>
                    <w:ins w:id="9820" w:author="蔚滢璐" w:date="2017-01-02T02:37:00Z"/>
                    <w:sz w:val="21"/>
                    <w:szCs w:val="21"/>
                  </w:rPr>
                </w:rPrChange>
              </w:rPr>
            </w:pPr>
            <w:ins w:id="9821" w:author="蔚滢璐" w:date="2017-01-02T02:37:00Z">
              <w:r w:rsidRPr="00224E9F">
                <w:rPr>
                  <w:rFonts w:asciiTheme="minorEastAsia" w:hAnsiTheme="minorEastAsia"/>
                  <w:sz w:val="21"/>
                  <w:szCs w:val="21"/>
                  <w:rPrChange w:id="9822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ResultMessage leaveUpdate()</w:t>
              </w:r>
            </w:ins>
          </w:p>
        </w:tc>
      </w:tr>
      <w:tr w:rsidR="00224E9F" w:rsidRPr="00224E9F" w:rsidTr="008E34FA">
        <w:trPr>
          <w:ins w:id="9823" w:author="蔚滢璐" w:date="2017-01-02T02:37:00Z"/>
        </w:trPr>
        <w:tc>
          <w:tcPr>
            <w:tcW w:w="1535" w:type="pct"/>
            <w:vMerge/>
          </w:tcPr>
          <w:p w:rsidR="00526BF0" w:rsidRPr="00224E9F" w:rsidRDefault="00526BF0" w:rsidP="00526BF0">
            <w:pPr>
              <w:rPr>
                <w:ins w:id="9824" w:author="蔚滢璐" w:date="2017-01-02T02:37:00Z"/>
                <w:rFonts w:asciiTheme="minorEastAsia" w:hAnsiTheme="minorEastAsia"/>
                <w:sz w:val="21"/>
                <w:szCs w:val="21"/>
                <w:rPrChange w:id="9825" w:author="蔚滢璐" w:date="2017-01-02T12:59:00Z">
                  <w:rPr>
                    <w:ins w:id="9826" w:author="蔚滢璐" w:date="2017-01-02T02:37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526BF0" w:rsidRPr="00224E9F" w:rsidRDefault="00526BF0" w:rsidP="00526BF0">
            <w:pPr>
              <w:rPr>
                <w:ins w:id="9827" w:author="蔚滢璐" w:date="2017-01-02T02:37:00Z"/>
                <w:rFonts w:asciiTheme="minorEastAsia" w:hAnsiTheme="minorEastAsia"/>
                <w:sz w:val="21"/>
                <w:szCs w:val="21"/>
                <w:rPrChange w:id="9828" w:author="蔚滢璐" w:date="2017-01-02T12:59:00Z">
                  <w:rPr>
                    <w:ins w:id="9829" w:author="蔚滢璐" w:date="2017-01-02T02:37:00Z"/>
                    <w:sz w:val="21"/>
                    <w:szCs w:val="21"/>
                  </w:rPr>
                </w:rPrChange>
              </w:rPr>
            </w:pPr>
            <w:ins w:id="9830" w:author="蔚滢璐" w:date="2017-01-02T02:3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83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782" w:type="pct"/>
          </w:tcPr>
          <w:p w:rsidR="00526BF0" w:rsidRPr="00224E9F" w:rsidRDefault="00526BF0" w:rsidP="00526BF0">
            <w:pPr>
              <w:rPr>
                <w:ins w:id="9832" w:author="蔚滢璐" w:date="2017-01-02T02:37:00Z"/>
                <w:rFonts w:asciiTheme="minorEastAsia" w:hAnsiTheme="minorEastAsia"/>
                <w:sz w:val="21"/>
                <w:szCs w:val="21"/>
                <w:rPrChange w:id="9833" w:author="蔚滢璐" w:date="2017-01-02T12:59:00Z">
                  <w:rPr>
                    <w:ins w:id="9834" w:author="蔚滢璐" w:date="2017-01-02T02:37:00Z"/>
                    <w:sz w:val="21"/>
                    <w:szCs w:val="21"/>
                  </w:rPr>
                </w:rPrChange>
              </w:rPr>
            </w:pPr>
            <w:ins w:id="9835" w:author="蔚滢璐" w:date="2017-01-02T02:3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83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订单一杯执行</w:t>
              </w:r>
            </w:ins>
          </w:p>
        </w:tc>
      </w:tr>
      <w:tr w:rsidR="00224E9F" w:rsidRPr="00224E9F" w:rsidTr="008E34FA">
        <w:trPr>
          <w:ins w:id="9837" w:author="蔚滢璐" w:date="2017-01-02T02:37:00Z"/>
        </w:trPr>
        <w:tc>
          <w:tcPr>
            <w:tcW w:w="1535" w:type="pct"/>
            <w:vMerge/>
          </w:tcPr>
          <w:p w:rsidR="00526BF0" w:rsidRPr="00224E9F" w:rsidRDefault="00526BF0" w:rsidP="00526BF0">
            <w:pPr>
              <w:rPr>
                <w:ins w:id="9838" w:author="蔚滢璐" w:date="2017-01-02T02:37:00Z"/>
                <w:rFonts w:asciiTheme="minorEastAsia" w:hAnsiTheme="minorEastAsia"/>
                <w:sz w:val="21"/>
                <w:szCs w:val="21"/>
                <w:rPrChange w:id="9839" w:author="蔚滢璐" w:date="2017-01-02T12:59:00Z">
                  <w:rPr>
                    <w:ins w:id="9840" w:author="蔚滢璐" w:date="2017-01-02T02:37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526BF0" w:rsidRPr="00224E9F" w:rsidRDefault="00526BF0" w:rsidP="00526BF0">
            <w:pPr>
              <w:rPr>
                <w:ins w:id="9841" w:author="蔚滢璐" w:date="2017-01-02T02:37:00Z"/>
                <w:rFonts w:asciiTheme="minorEastAsia" w:hAnsiTheme="minorEastAsia"/>
                <w:sz w:val="21"/>
                <w:szCs w:val="21"/>
                <w:rPrChange w:id="9842" w:author="蔚滢璐" w:date="2017-01-02T12:59:00Z">
                  <w:rPr>
                    <w:ins w:id="9843" w:author="蔚滢璐" w:date="2017-01-02T02:37:00Z"/>
                    <w:sz w:val="21"/>
                    <w:szCs w:val="21"/>
                  </w:rPr>
                </w:rPrChange>
              </w:rPr>
            </w:pPr>
            <w:ins w:id="9844" w:author="蔚滢璐" w:date="2017-01-02T02:3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84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782" w:type="pct"/>
          </w:tcPr>
          <w:p w:rsidR="00526BF0" w:rsidRPr="00224E9F" w:rsidRDefault="00526BF0" w:rsidP="00526BF0">
            <w:pPr>
              <w:rPr>
                <w:ins w:id="9846" w:author="蔚滢璐" w:date="2017-01-02T02:37:00Z"/>
                <w:rFonts w:asciiTheme="minorEastAsia" w:hAnsiTheme="minorEastAsia"/>
                <w:sz w:val="21"/>
                <w:szCs w:val="21"/>
                <w:rPrChange w:id="9847" w:author="蔚滢璐" w:date="2017-01-02T12:59:00Z">
                  <w:rPr>
                    <w:ins w:id="9848" w:author="蔚滢璐" w:date="2017-01-02T02:37:00Z"/>
                    <w:sz w:val="21"/>
                    <w:szCs w:val="21"/>
                  </w:rPr>
                </w:rPrChange>
              </w:rPr>
            </w:pPr>
            <w:ins w:id="9849" w:author="蔚滢璐" w:date="2017-01-02T02:3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85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更新订单信息</w:t>
              </w:r>
            </w:ins>
          </w:p>
        </w:tc>
      </w:tr>
      <w:tr w:rsidR="00224E9F" w:rsidRPr="00224E9F" w:rsidTr="008E34FA">
        <w:trPr>
          <w:ins w:id="9851" w:author="蔚滢璐" w:date="2017-01-02T02:38:00Z"/>
        </w:trPr>
        <w:tc>
          <w:tcPr>
            <w:tcW w:w="1535" w:type="pct"/>
            <w:vMerge w:val="restart"/>
          </w:tcPr>
          <w:p w:rsidR="00526BF0" w:rsidRPr="00224E9F" w:rsidRDefault="00526BF0" w:rsidP="00526BF0">
            <w:pPr>
              <w:rPr>
                <w:ins w:id="9852" w:author="蔚滢璐" w:date="2017-01-02T02:38:00Z"/>
                <w:rFonts w:asciiTheme="minorEastAsia" w:hAnsiTheme="minorEastAsia"/>
                <w:sz w:val="21"/>
                <w:szCs w:val="21"/>
                <w:rPrChange w:id="9853" w:author="蔚滢璐" w:date="2017-01-02T12:59:00Z">
                  <w:rPr>
                    <w:ins w:id="9854" w:author="蔚滢璐" w:date="2017-01-02T02:38:00Z"/>
                    <w:sz w:val="21"/>
                    <w:szCs w:val="21"/>
                  </w:rPr>
                </w:rPrChange>
              </w:rPr>
            </w:pPr>
            <w:ins w:id="9855" w:author="蔚滢璐" w:date="2017-01-02T02:38:00Z">
              <w:r w:rsidRPr="00224E9F">
                <w:rPr>
                  <w:rFonts w:asciiTheme="minorEastAsia" w:hAnsiTheme="minorEastAsia"/>
                  <w:sz w:val="21"/>
                  <w:szCs w:val="21"/>
                  <w:rPrChange w:id="9856" w:author="蔚滢璐" w:date="2017-01-02T12:59:00Z">
                    <w:rPr>
                      <w:sz w:val="21"/>
                      <w:szCs w:val="21"/>
                    </w:rPr>
                  </w:rPrChange>
                </w:rPr>
                <w:t>Order.cancelUnexecuted</w:t>
              </w:r>
            </w:ins>
          </w:p>
        </w:tc>
        <w:tc>
          <w:tcPr>
            <w:tcW w:w="683" w:type="pct"/>
          </w:tcPr>
          <w:p w:rsidR="00526BF0" w:rsidRPr="00224E9F" w:rsidRDefault="00526BF0" w:rsidP="00526BF0">
            <w:pPr>
              <w:rPr>
                <w:ins w:id="9857" w:author="蔚滢璐" w:date="2017-01-02T02:38:00Z"/>
                <w:rFonts w:asciiTheme="minorEastAsia" w:hAnsiTheme="minorEastAsia"/>
                <w:sz w:val="21"/>
                <w:szCs w:val="21"/>
                <w:rPrChange w:id="9858" w:author="蔚滢璐" w:date="2017-01-02T12:59:00Z">
                  <w:rPr>
                    <w:ins w:id="9859" w:author="蔚滢璐" w:date="2017-01-02T02:38:00Z"/>
                    <w:sz w:val="21"/>
                    <w:szCs w:val="21"/>
                  </w:rPr>
                </w:rPrChange>
              </w:rPr>
            </w:pPr>
            <w:ins w:id="9860" w:author="蔚滢璐" w:date="2017-01-02T02:3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86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782" w:type="pct"/>
          </w:tcPr>
          <w:p w:rsidR="00526BF0" w:rsidRPr="00224E9F" w:rsidRDefault="00526BF0" w:rsidP="00526BF0">
            <w:pPr>
              <w:rPr>
                <w:ins w:id="9862" w:author="蔚滢璐" w:date="2017-01-02T02:38:00Z"/>
                <w:rFonts w:asciiTheme="minorEastAsia" w:hAnsiTheme="minorEastAsia"/>
                <w:sz w:val="21"/>
                <w:szCs w:val="21"/>
                <w:rPrChange w:id="9863" w:author="蔚滢璐" w:date="2017-01-02T12:59:00Z">
                  <w:rPr>
                    <w:ins w:id="9864" w:author="蔚滢璐" w:date="2017-01-02T02:38:00Z"/>
                    <w:sz w:val="21"/>
                    <w:szCs w:val="21"/>
                  </w:rPr>
                </w:rPrChange>
              </w:rPr>
            </w:pPr>
            <w:ins w:id="9865" w:author="蔚滢璐" w:date="2017-01-02T02:39:00Z">
              <w:r w:rsidRPr="00224E9F">
                <w:rPr>
                  <w:rFonts w:asciiTheme="minorEastAsia" w:hAnsiTheme="minorEastAsia"/>
                  <w:sz w:val="21"/>
                  <w:szCs w:val="21"/>
                  <w:rPrChange w:id="9866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ResultMessage cancelUnexecuted()</w:t>
              </w:r>
            </w:ins>
          </w:p>
        </w:tc>
      </w:tr>
      <w:tr w:rsidR="00224E9F" w:rsidRPr="00224E9F" w:rsidTr="008E34FA">
        <w:trPr>
          <w:ins w:id="9867" w:author="蔚滢璐" w:date="2017-01-02T02:38:00Z"/>
        </w:trPr>
        <w:tc>
          <w:tcPr>
            <w:tcW w:w="1535" w:type="pct"/>
            <w:vMerge/>
          </w:tcPr>
          <w:p w:rsidR="00526BF0" w:rsidRPr="00224E9F" w:rsidRDefault="00526BF0" w:rsidP="00526BF0">
            <w:pPr>
              <w:rPr>
                <w:ins w:id="9868" w:author="蔚滢璐" w:date="2017-01-02T02:38:00Z"/>
                <w:rFonts w:asciiTheme="minorEastAsia" w:hAnsiTheme="minorEastAsia"/>
                <w:sz w:val="21"/>
                <w:szCs w:val="21"/>
                <w:rPrChange w:id="9869" w:author="蔚滢璐" w:date="2017-01-02T12:59:00Z">
                  <w:rPr>
                    <w:ins w:id="9870" w:author="蔚滢璐" w:date="2017-01-02T02:38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526BF0" w:rsidRPr="00224E9F" w:rsidRDefault="00526BF0" w:rsidP="00526BF0">
            <w:pPr>
              <w:rPr>
                <w:ins w:id="9871" w:author="蔚滢璐" w:date="2017-01-02T02:38:00Z"/>
                <w:rFonts w:asciiTheme="minorEastAsia" w:hAnsiTheme="minorEastAsia"/>
                <w:sz w:val="21"/>
                <w:szCs w:val="21"/>
                <w:rPrChange w:id="9872" w:author="蔚滢璐" w:date="2017-01-02T12:59:00Z">
                  <w:rPr>
                    <w:ins w:id="9873" w:author="蔚滢璐" w:date="2017-01-02T02:38:00Z"/>
                    <w:sz w:val="21"/>
                    <w:szCs w:val="21"/>
                  </w:rPr>
                </w:rPrChange>
              </w:rPr>
            </w:pPr>
            <w:ins w:id="9874" w:author="蔚滢璐" w:date="2017-01-02T02:3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87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782" w:type="pct"/>
          </w:tcPr>
          <w:p w:rsidR="00526BF0" w:rsidRPr="00224E9F" w:rsidRDefault="00526BF0" w:rsidP="00526BF0">
            <w:pPr>
              <w:rPr>
                <w:ins w:id="9876" w:author="蔚滢璐" w:date="2017-01-02T02:38:00Z"/>
                <w:rFonts w:asciiTheme="minorEastAsia" w:hAnsiTheme="minorEastAsia"/>
                <w:sz w:val="21"/>
                <w:szCs w:val="21"/>
                <w:rPrChange w:id="9877" w:author="蔚滢璐" w:date="2017-01-02T12:59:00Z">
                  <w:rPr>
                    <w:ins w:id="9878" w:author="蔚滢璐" w:date="2017-01-02T02:38:00Z"/>
                    <w:sz w:val="21"/>
                    <w:szCs w:val="21"/>
                  </w:rPr>
                </w:rPrChange>
              </w:rPr>
            </w:pPr>
            <w:ins w:id="9879" w:author="蔚滢璐" w:date="2017-01-02T02:3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88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订单状态可以被撤销</w:t>
              </w:r>
            </w:ins>
          </w:p>
        </w:tc>
      </w:tr>
      <w:tr w:rsidR="00224E9F" w:rsidRPr="00224E9F" w:rsidTr="008E34FA">
        <w:trPr>
          <w:ins w:id="9881" w:author="蔚滢璐" w:date="2017-01-02T02:38:00Z"/>
        </w:trPr>
        <w:tc>
          <w:tcPr>
            <w:tcW w:w="1535" w:type="pct"/>
            <w:vMerge/>
          </w:tcPr>
          <w:p w:rsidR="00526BF0" w:rsidRPr="00224E9F" w:rsidRDefault="00526BF0" w:rsidP="00526BF0">
            <w:pPr>
              <w:rPr>
                <w:ins w:id="9882" w:author="蔚滢璐" w:date="2017-01-02T02:38:00Z"/>
                <w:rFonts w:asciiTheme="minorEastAsia" w:hAnsiTheme="minorEastAsia"/>
                <w:sz w:val="21"/>
                <w:szCs w:val="21"/>
                <w:rPrChange w:id="9883" w:author="蔚滢璐" w:date="2017-01-02T12:59:00Z">
                  <w:rPr>
                    <w:ins w:id="9884" w:author="蔚滢璐" w:date="2017-01-02T02:38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526BF0" w:rsidRPr="00224E9F" w:rsidRDefault="00526BF0" w:rsidP="00526BF0">
            <w:pPr>
              <w:rPr>
                <w:ins w:id="9885" w:author="蔚滢璐" w:date="2017-01-02T02:38:00Z"/>
                <w:rFonts w:asciiTheme="minorEastAsia" w:hAnsiTheme="minorEastAsia"/>
                <w:sz w:val="21"/>
                <w:szCs w:val="21"/>
                <w:rPrChange w:id="9886" w:author="蔚滢璐" w:date="2017-01-02T12:59:00Z">
                  <w:rPr>
                    <w:ins w:id="9887" w:author="蔚滢璐" w:date="2017-01-02T02:38:00Z"/>
                    <w:sz w:val="21"/>
                    <w:szCs w:val="21"/>
                  </w:rPr>
                </w:rPrChange>
              </w:rPr>
            </w:pPr>
            <w:ins w:id="9888" w:author="蔚滢璐" w:date="2017-01-02T02:3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88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782" w:type="pct"/>
          </w:tcPr>
          <w:p w:rsidR="00526BF0" w:rsidRPr="00224E9F" w:rsidRDefault="00526BF0" w:rsidP="00526BF0">
            <w:pPr>
              <w:rPr>
                <w:ins w:id="9890" w:author="蔚滢璐" w:date="2017-01-02T02:40:00Z"/>
                <w:rFonts w:asciiTheme="minorEastAsia" w:hAnsiTheme="minorEastAsia"/>
                <w:sz w:val="21"/>
                <w:szCs w:val="21"/>
                <w:rPrChange w:id="9891" w:author="蔚滢璐" w:date="2017-01-02T12:59:00Z">
                  <w:rPr>
                    <w:ins w:id="9892" w:author="蔚滢璐" w:date="2017-01-02T02:40:00Z"/>
                    <w:sz w:val="21"/>
                    <w:szCs w:val="21"/>
                  </w:rPr>
                </w:rPrChange>
              </w:rPr>
            </w:pPr>
            <w:ins w:id="9893" w:author="蔚滢璐" w:date="2017-01-02T02:4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89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更新</w:t>
              </w:r>
            </w:ins>
            <w:ins w:id="9895" w:author="蔚滢璐" w:date="2017-01-02T02:4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89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订单信息</w:t>
              </w:r>
            </w:ins>
          </w:p>
          <w:p w:rsidR="00526BF0" w:rsidRPr="00224E9F" w:rsidRDefault="00526BF0" w:rsidP="00526BF0">
            <w:pPr>
              <w:rPr>
                <w:ins w:id="9897" w:author="蔚滢璐" w:date="2017-01-02T02:38:00Z"/>
                <w:rFonts w:asciiTheme="minorEastAsia" w:hAnsiTheme="minorEastAsia"/>
                <w:sz w:val="21"/>
                <w:szCs w:val="21"/>
                <w:rPrChange w:id="9898" w:author="蔚滢璐" w:date="2017-01-02T12:59:00Z">
                  <w:rPr>
                    <w:ins w:id="9899" w:author="蔚滢璐" w:date="2017-01-02T02:38:00Z"/>
                    <w:sz w:val="21"/>
                    <w:szCs w:val="21"/>
                  </w:rPr>
                </w:rPrChange>
              </w:rPr>
            </w:pPr>
            <w:ins w:id="9900" w:author="蔚滢璐" w:date="2017-01-02T02:40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90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调用H</w:t>
              </w:r>
              <w:r w:rsidRPr="00224E9F">
                <w:rPr>
                  <w:rFonts w:asciiTheme="minorEastAsia" w:hAnsiTheme="minorEastAsia"/>
                  <w:sz w:val="21"/>
                  <w:szCs w:val="21"/>
                  <w:rPrChange w:id="9902" w:author="蔚滢璐" w:date="2017-01-02T12:59:00Z">
                    <w:rPr>
                      <w:sz w:val="21"/>
                      <w:szCs w:val="21"/>
                    </w:rPr>
                  </w:rPrChange>
                </w:rPr>
                <w:t>otelController.plusRoomAvail,</w:t>
              </w:r>
            </w:ins>
          </w:p>
        </w:tc>
      </w:tr>
      <w:tr w:rsidR="00224E9F" w:rsidRPr="00224E9F" w:rsidTr="008E34FA">
        <w:trPr>
          <w:ins w:id="9903" w:author="蔚滢璐" w:date="2017-01-02T02:41:00Z"/>
        </w:trPr>
        <w:tc>
          <w:tcPr>
            <w:tcW w:w="1535" w:type="pct"/>
            <w:vMerge w:val="restart"/>
          </w:tcPr>
          <w:p w:rsidR="00526BF0" w:rsidRPr="00224E9F" w:rsidRDefault="00526BF0" w:rsidP="00526BF0">
            <w:pPr>
              <w:rPr>
                <w:ins w:id="9904" w:author="蔚滢璐" w:date="2017-01-02T02:41:00Z"/>
                <w:rFonts w:asciiTheme="minorEastAsia" w:hAnsiTheme="minorEastAsia"/>
                <w:sz w:val="21"/>
                <w:szCs w:val="21"/>
                <w:rPrChange w:id="9905" w:author="蔚滢璐" w:date="2017-01-02T12:59:00Z">
                  <w:rPr>
                    <w:ins w:id="9906" w:author="蔚滢璐" w:date="2017-01-02T02:41:00Z"/>
                    <w:sz w:val="21"/>
                    <w:szCs w:val="21"/>
                  </w:rPr>
                </w:rPrChange>
              </w:rPr>
            </w:pPr>
            <w:ins w:id="9907" w:author="蔚滢璐" w:date="2017-01-02T02:41:00Z">
              <w:r w:rsidRPr="00224E9F">
                <w:rPr>
                  <w:rFonts w:asciiTheme="minorEastAsia" w:hAnsiTheme="minorEastAsia"/>
                  <w:sz w:val="21"/>
                  <w:szCs w:val="21"/>
                  <w:rPrChange w:id="9908" w:author="蔚滢璐" w:date="2017-01-02T12:59:00Z">
                    <w:rPr>
                      <w:sz w:val="21"/>
                      <w:szCs w:val="21"/>
                    </w:rPr>
                  </w:rPrChange>
                </w:rPr>
                <w:t>Order.cancelAbnormal</w:t>
              </w:r>
            </w:ins>
          </w:p>
        </w:tc>
        <w:tc>
          <w:tcPr>
            <w:tcW w:w="683" w:type="pct"/>
          </w:tcPr>
          <w:p w:rsidR="00526BF0" w:rsidRPr="00224E9F" w:rsidRDefault="00526BF0" w:rsidP="00526BF0">
            <w:pPr>
              <w:rPr>
                <w:ins w:id="9909" w:author="蔚滢璐" w:date="2017-01-02T02:41:00Z"/>
                <w:rFonts w:asciiTheme="minorEastAsia" w:hAnsiTheme="minorEastAsia"/>
                <w:sz w:val="21"/>
                <w:szCs w:val="21"/>
                <w:rPrChange w:id="9910" w:author="蔚滢璐" w:date="2017-01-02T12:59:00Z">
                  <w:rPr>
                    <w:ins w:id="9911" w:author="蔚滢璐" w:date="2017-01-02T02:41:00Z"/>
                    <w:sz w:val="21"/>
                    <w:szCs w:val="21"/>
                  </w:rPr>
                </w:rPrChange>
              </w:rPr>
            </w:pPr>
            <w:ins w:id="9912" w:author="蔚滢璐" w:date="2017-01-02T02:4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91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782" w:type="pct"/>
          </w:tcPr>
          <w:p w:rsidR="00526BF0" w:rsidRPr="00224E9F" w:rsidRDefault="00526BF0" w:rsidP="00526BF0">
            <w:pPr>
              <w:rPr>
                <w:ins w:id="9914" w:author="蔚滢璐" w:date="2017-01-02T02:41:00Z"/>
                <w:rFonts w:asciiTheme="minorEastAsia" w:hAnsiTheme="minorEastAsia"/>
                <w:sz w:val="21"/>
                <w:szCs w:val="21"/>
                <w:rPrChange w:id="9915" w:author="蔚滢璐" w:date="2017-01-02T12:59:00Z">
                  <w:rPr>
                    <w:ins w:id="9916" w:author="蔚滢璐" w:date="2017-01-02T02:41:00Z"/>
                    <w:sz w:val="21"/>
                    <w:szCs w:val="21"/>
                  </w:rPr>
                </w:rPrChange>
              </w:rPr>
            </w:pPr>
            <w:ins w:id="9917" w:author="蔚滢璐" w:date="2017-01-02T02:42:00Z">
              <w:r w:rsidRPr="00224E9F">
                <w:rPr>
                  <w:rFonts w:asciiTheme="minorEastAsia" w:hAnsiTheme="minorEastAsia"/>
                  <w:sz w:val="21"/>
                  <w:szCs w:val="21"/>
                  <w:rPrChange w:id="9918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RessultMessage cancelAbnormal( Boolean isHalf)</w:t>
              </w:r>
            </w:ins>
          </w:p>
        </w:tc>
      </w:tr>
      <w:tr w:rsidR="00224E9F" w:rsidRPr="00224E9F" w:rsidTr="008E34FA">
        <w:trPr>
          <w:ins w:id="9919" w:author="蔚滢璐" w:date="2017-01-02T02:41:00Z"/>
        </w:trPr>
        <w:tc>
          <w:tcPr>
            <w:tcW w:w="1535" w:type="pct"/>
            <w:vMerge/>
          </w:tcPr>
          <w:p w:rsidR="00526BF0" w:rsidRPr="00224E9F" w:rsidRDefault="00526BF0" w:rsidP="00526BF0">
            <w:pPr>
              <w:rPr>
                <w:ins w:id="9920" w:author="蔚滢璐" w:date="2017-01-02T02:41:00Z"/>
                <w:rFonts w:asciiTheme="minorEastAsia" w:hAnsiTheme="minorEastAsia"/>
                <w:sz w:val="21"/>
                <w:szCs w:val="21"/>
                <w:rPrChange w:id="9921" w:author="蔚滢璐" w:date="2017-01-02T12:59:00Z">
                  <w:rPr>
                    <w:ins w:id="9922" w:author="蔚滢璐" w:date="2017-01-02T02:41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526BF0" w:rsidRPr="00224E9F" w:rsidRDefault="00526BF0" w:rsidP="00526BF0">
            <w:pPr>
              <w:rPr>
                <w:ins w:id="9923" w:author="蔚滢璐" w:date="2017-01-02T02:41:00Z"/>
                <w:rFonts w:asciiTheme="minorEastAsia" w:hAnsiTheme="minorEastAsia"/>
                <w:sz w:val="21"/>
                <w:szCs w:val="21"/>
                <w:rPrChange w:id="9924" w:author="蔚滢璐" w:date="2017-01-02T12:59:00Z">
                  <w:rPr>
                    <w:ins w:id="9925" w:author="蔚滢璐" w:date="2017-01-02T02:41:00Z"/>
                    <w:sz w:val="21"/>
                    <w:szCs w:val="21"/>
                  </w:rPr>
                </w:rPrChange>
              </w:rPr>
            </w:pPr>
            <w:ins w:id="9926" w:author="蔚滢璐" w:date="2017-01-02T02:4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92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782" w:type="pct"/>
          </w:tcPr>
          <w:p w:rsidR="00526BF0" w:rsidRPr="00224E9F" w:rsidRDefault="00526BF0" w:rsidP="00526BF0">
            <w:pPr>
              <w:rPr>
                <w:ins w:id="9928" w:author="蔚滢璐" w:date="2017-01-02T02:41:00Z"/>
                <w:rFonts w:asciiTheme="minorEastAsia" w:hAnsiTheme="minorEastAsia"/>
                <w:sz w:val="21"/>
                <w:szCs w:val="21"/>
                <w:rPrChange w:id="9929" w:author="蔚滢璐" w:date="2017-01-02T12:59:00Z">
                  <w:rPr>
                    <w:ins w:id="9930" w:author="蔚滢璐" w:date="2017-01-02T02:41:00Z"/>
                    <w:sz w:val="21"/>
                    <w:szCs w:val="21"/>
                  </w:rPr>
                </w:rPrChange>
              </w:rPr>
            </w:pPr>
            <w:ins w:id="9931" w:author="蔚滢璐" w:date="2017-01-02T02:42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93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该订单状态可以被撤销</w:t>
              </w:r>
            </w:ins>
          </w:p>
        </w:tc>
      </w:tr>
      <w:tr w:rsidR="00224E9F" w:rsidRPr="00224E9F" w:rsidTr="008E34FA">
        <w:trPr>
          <w:ins w:id="9933" w:author="蔚滢璐" w:date="2017-01-02T02:41:00Z"/>
        </w:trPr>
        <w:tc>
          <w:tcPr>
            <w:tcW w:w="1535" w:type="pct"/>
            <w:vMerge/>
          </w:tcPr>
          <w:p w:rsidR="00526BF0" w:rsidRPr="00224E9F" w:rsidRDefault="00526BF0" w:rsidP="00526BF0">
            <w:pPr>
              <w:rPr>
                <w:ins w:id="9934" w:author="蔚滢璐" w:date="2017-01-02T02:41:00Z"/>
                <w:rFonts w:asciiTheme="minorEastAsia" w:hAnsiTheme="minorEastAsia"/>
                <w:sz w:val="21"/>
                <w:szCs w:val="21"/>
                <w:rPrChange w:id="9935" w:author="蔚滢璐" w:date="2017-01-02T12:59:00Z">
                  <w:rPr>
                    <w:ins w:id="9936" w:author="蔚滢璐" w:date="2017-01-02T02:41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526BF0" w:rsidRPr="00224E9F" w:rsidRDefault="00526BF0" w:rsidP="00526BF0">
            <w:pPr>
              <w:rPr>
                <w:ins w:id="9937" w:author="蔚滢璐" w:date="2017-01-02T02:41:00Z"/>
                <w:rFonts w:asciiTheme="minorEastAsia" w:hAnsiTheme="minorEastAsia"/>
                <w:sz w:val="21"/>
                <w:szCs w:val="21"/>
                <w:rPrChange w:id="9938" w:author="蔚滢璐" w:date="2017-01-02T12:59:00Z">
                  <w:rPr>
                    <w:ins w:id="9939" w:author="蔚滢璐" w:date="2017-01-02T02:41:00Z"/>
                    <w:sz w:val="21"/>
                    <w:szCs w:val="21"/>
                  </w:rPr>
                </w:rPrChange>
              </w:rPr>
            </w:pPr>
            <w:ins w:id="9940" w:author="蔚滢璐" w:date="2017-01-02T02:4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94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782" w:type="pct"/>
          </w:tcPr>
          <w:p w:rsidR="00526BF0" w:rsidRPr="00224E9F" w:rsidRDefault="00526BF0" w:rsidP="00526BF0">
            <w:pPr>
              <w:rPr>
                <w:ins w:id="9942" w:author="蔚滢璐" w:date="2017-01-02T02:42:00Z"/>
                <w:rFonts w:asciiTheme="minorEastAsia" w:hAnsiTheme="minorEastAsia"/>
                <w:sz w:val="21"/>
                <w:szCs w:val="21"/>
                <w:rPrChange w:id="9943" w:author="蔚滢璐" w:date="2017-01-02T12:59:00Z">
                  <w:rPr>
                    <w:ins w:id="9944" w:author="蔚滢璐" w:date="2017-01-02T02:42:00Z"/>
                    <w:sz w:val="21"/>
                    <w:szCs w:val="21"/>
                  </w:rPr>
                </w:rPrChange>
              </w:rPr>
            </w:pPr>
            <w:ins w:id="9945" w:author="蔚滢璐" w:date="2017-01-02T02:42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94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更新订单信息</w:t>
              </w:r>
            </w:ins>
          </w:p>
          <w:p w:rsidR="00526BF0" w:rsidRPr="00224E9F" w:rsidRDefault="00526BF0" w:rsidP="00526BF0">
            <w:pPr>
              <w:rPr>
                <w:ins w:id="9947" w:author="蔚滢璐" w:date="2017-01-02T02:41:00Z"/>
                <w:rFonts w:asciiTheme="minorEastAsia" w:hAnsiTheme="minorEastAsia"/>
                <w:sz w:val="21"/>
                <w:szCs w:val="21"/>
                <w:rPrChange w:id="9948" w:author="蔚滢璐" w:date="2017-01-02T12:59:00Z">
                  <w:rPr>
                    <w:ins w:id="9949" w:author="蔚滢璐" w:date="2017-01-02T02:41:00Z"/>
                    <w:sz w:val="21"/>
                    <w:szCs w:val="21"/>
                  </w:rPr>
                </w:rPrChange>
              </w:rPr>
            </w:pPr>
            <w:ins w:id="9950" w:author="蔚滢璐" w:date="2017-01-02T02:4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95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调用UserFor</w:t>
              </w:r>
              <w:r w:rsidRPr="00224E9F">
                <w:rPr>
                  <w:rFonts w:asciiTheme="minorEastAsia" w:hAnsiTheme="minorEastAsia"/>
                  <w:sz w:val="21"/>
                  <w:szCs w:val="21"/>
                  <w:rPrChange w:id="9952" w:author="蔚滢璐" w:date="2017-01-02T12:59:00Z">
                    <w:rPr>
                      <w:sz w:val="21"/>
                      <w:szCs w:val="21"/>
                    </w:rPr>
                  </w:rPrChange>
                </w:rPr>
                <w:t>Order.</w:t>
              </w:r>
            </w:ins>
            <w:ins w:id="9953" w:author="蔚滢璐" w:date="2017-01-02T02:44:00Z">
              <w:r w:rsidRPr="00224E9F">
                <w:rPr>
                  <w:rFonts w:asciiTheme="minorEastAsia" w:hAnsiTheme="minorEastAsia"/>
                  <w:sz w:val="21"/>
                  <w:szCs w:val="21"/>
                  <w:rPrChange w:id="9954" w:author="蔚滢璐" w:date="2017-01-02T12:59:00Z">
                    <w:rPr>
                      <w:sz w:val="21"/>
                      <w:szCs w:val="21"/>
                    </w:rPr>
                  </w:rPrChange>
                </w:rPr>
                <w:t xml:space="preserve"> </w:t>
              </w:r>
            </w:ins>
            <w:ins w:id="9955" w:author="蔚滢璐" w:date="2017-01-02T02:43:00Z">
              <w:r w:rsidRPr="00224E9F">
                <w:rPr>
                  <w:rFonts w:asciiTheme="minorEastAsia" w:hAnsiTheme="minorEastAsia"/>
                  <w:sz w:val="21"/>
                  <w:szCs w:val="21"/>
                  <w:rPrChange w:id="9956" w:author="蔚滢璐" w:date="2017-01-02T12:59:00Z">
                    <w:rPr>
                      <w:sz w:val="21"/>
                      <w:szCs w:val="21"/>
                    </w:rPr>
                  </w:rPrChange>
                </w:rPr>
                <w:t>addCreditRecordForCancel</w:t>
              </w:r>
            </w:ins>
            <w:ins w:id="9957" w:author="蔚滢璐" w:date="2017-01-02T02:44:00Z">
              <w:r w:rsidRPr="00224E9F">
                <w:rPr>
                  <w:rFonts w:asciiTheme="minorEastAsia" w:hAnsiTheme="minorEastAsia"/>
                  <w:sz w:val="21"/>
                  <w:szCs w:val="21"/>
                  <w:rPrChange w:id="9958" w:author="蔚滢璐" w:date="2017-01-02T12:59:00Z">
                    <w:rPr>
                      <w:sz w:val="21"/>
                      <w:szCs w:val="21"/>
                    </w:rPr>
                  </w:rPrChange>
                </w:rPr>
                <w:t>Abnormal</w:t>
              </w:r>
            </w:ins>
          </w:p>
        </w:tc>
      </w:tr>
      <w:tr w:rsidR="00224E9F" w:rsidRPr="00224E9F" w:rsidTr="008E34FA">
        <w:trPr>
          <w:ins w:id="9959" w:author="蔚滢璐" w:date="2017-01-02T02:44:00Z"/>
        </w:trPr>
        <w:tc>
          <w:tcPr>
            <w:tcW w:w="1535" w:type="pct"/>
            <w:vMerge w:val="restart"/>
          </w:tcPr>
          <w:p w:rsidR="00526BF0" w:rsidRPr="00224E9F" w:rsidRDefault="00526BF0" w:rsidP="00526BF0">
            <w:pPr>
              <w:rPr>
                <w:ins w:id="9960" w:author="蔚滢璐" w:date="2017-01-02T02:44:00Z"/>
                <w:rFonts w:asciiTheme="minorEastAsia" w:hAnsiTheme="minorEastAsia"/>
                <w:sz w:val="21"/>
                <w:szCs w:val="21"/>
                <w:rPrChange w:id="9961" w:author="蔚滢璐" w:date="2017-01-02T12:59:00Z">
                  <w:rPr>
                    <w:ins w:id="9962" w:author="蔚滢璐" w:date="2017-01-02T02:44:00Z"/>
                    <w:sz w:val="21"/>
                    <w:szCs w:val="21"/>
                  </w:rPr>
                </w:rPrChange>
              </w:rPr>
            </w:pPr>
            <w:ins w:id="9963" w:author="蔚滢璐" w:date="2017-01-02T02:45:00Z">
              <w:r w:rsidRPr="00224E9F">
                <w:rPr>
                  <w:rFonts w:asciiTheme="minorEastAsia" w:hAnsiTheme="minorEastAsia"/>
                  <w:sz w:val="21"/>
                  <w:szCs w:val="21"/>
                  <w:rPrChange w:id="9964" w:author="蔚滢璐" w:date="2017-01-02T12:59:00Z">
                    <w:rPr>
                      <w:sz w:val="21"/>
                      <w:szCs w:val="21"/>
                    </w:rPr>
                  </w:rPrChange>
                </w:rPr>
                <w:t>Order.update</w:t>
              </w:r>
            </w:ins>
          </w:p>
        </w:tc>
        <w:tc>
          <w:tcPr>
            <w:tcW w:w="683" w:type="pct"/>
          </w:tcPr>
          <w:p w:rsidR="00526BF0" w:rsidRPr="00224E9F" w:rsidRDefault="00526BF0" w:rsidP="00526BF0">
            <w:pPr>
              <w:rPr>
                <w:ins w:id="9965" w:author="蔚滢璐" w:date="2017-01-02T02:44:00Z"/>
                <w:rFonts w:asciiTheme="minorEastAsia" w:hAnsiTheme="minorEastAsia"/>
                <w:sz w:val="21"/>
                <w:szCs w:val="21"/>
                <w:rPrChange w:id="9966" w:author="蔚滢璐" w:date="2017-01-02T12:59:00Z">
                  <w:rPr>
                    <w:ins w:id="9967" w:author="蔚滢璐" w:date="2017-01-02T02:44:00Z"/>
                    <w:sz w:val="21"/>
                    <w:szCs w:val="21"/>
                  </w:rPr>
                </w:rPrChange>
              </w:rPr>
            </w:pPr>
            <w:ins w:id="9968" w:author="蔚滢璐" w:date="2017-01-02T02:4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96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782" w:type="pct"/>
          </w:tcPr>
          <w:p w:rsidR="00526BF0" w:rsidRPr="00224E9F" w:rsidRDefault="00526BF0" w:rsidP="00526BF0">
            <w:pPr>
              <w:rPr>
                <w:ins w:id="9970" w:author="蔚滢璐" w:date="2017-01-02T02:44:00Z"/>
                <w:rFonts w:asciiTheme="minorEastAsia" w:hAnsiTheme="minorEastAsia"/>
                <w:sz w:val="21"/>
                <w:szCs w:val="21"/>
                <w:rPrChange w:id="9971" w:author="蔚滢璐" w:date="2017-01-02T12:59:00Z">
                  <w:rPr>
                    <w:ins w:id="9972" w:author="蔚滢璐" w:date="2017-01-02T02:44:00Z"/>
                    <w:sz w:val="21"/>
                    <w:szCs w:val="21"/>
                  </w:rPr>
                </w:rPrChange>
              </w:rPr>
            </w:pPr>
            <w:ins w:id="9973" w:author="蔚滢璐" w:date="2017-01-02T02:45:00Z">
              <w:r w:rsidRPr="00224E9F">
                <w:rPr>
                  <w:rFonts w:asciiTheme="minorEastAsia" w:hAnsiTheme="minorEastAsia"/>
                  <w:sz w:val="21"/>
                  <w:szCs w:val="21"/>
                  <w:rPrChange w:id="9974" w:author="蔚滢璐" w:date="2017-01-02T12:59:00Z">
                    <w:rPr>
                      <w:sz w:val="21"/>
                      <w:szCs w:val="21"/>
                    </w:rPr>
                  </w:rPrChange>
                </w:rPr>
                <w:t>private ResultMessage update()</w:t>
              </w:r>
            </w:ins>
          </w:p>
        </w:tc>
      </w:tr>
      <w:tr w:rsidR="00224E9F" w:rsidRPr="00224E9F" w:rsidTr="008E34FA">
        <w:trPr>
          <w:ins w:id="9975" w:author="蔚滢璐" w:date="2017-01-02T02:44:00Z"/>
        </w:trPr>
        <w:tc>
          <w:tcPr>
            <w:tcW w:w="1535" w:type="pct"/>
            <w:vMerge/>
          </w:tcPr>
          <w:p w:rsidR="00526BF0" w:rsidRPr="00224E9F" w:rsidRDefault="00526BF0" w:rsidP="00526BF0">
            <w:pPr>
              <w:rPr>
                <w:ins w:id="9976" w:author="蔚滢璐" w:date="2017-01-02T02:44:00Z"/>
                <w:rFonts w:asciiTheme="minorEastAsia" w:hAnsiTheme="minorEastAsia"/>
                <w:sz w:val="21"/>
                <w:szCs w:val="21"/>
                <w:rPrChange w:id="9977" w:author="蔚滢璐" w:date="2017-01-02T12:59:00Z">
                  <w:rPr>
                    <w:ins w:id="9978" w:author="蔚滢璐" w:date="2017-01-02T02:44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526BF0" w:rsidRPr="00224E9F" w:rsidRDefault="00526BF0" w:rsidP="00526BF0">
            <w:pPr>
              <w:rPr>
                <w:ins w:id="9979" w:author="蔚滢璐" w:date="2017-01-02T02:44:00Z"/>
                <w:rFonts w:asciiTheme="minorEastAsia" w:hAnsiTheme="minorEastAsia"/>
                <w:sz w:val="21"/>
                <w:szCs w:val="21"/>
                <w:rPrChange w:id="9980" w:author="蔚滢璐" w:date="2017-01-02T12:59:00Z">
                  <w:rPr>
                    <w:ins w:id="9981" w:author="蔚滢璐" w:date="2017-01-02T02:44:00Z"/>
                    <w:sz w:val="21"/>
                    <w:szCs w:val="21"/>
                  </w:rPr>
                </w:rPrChange>
              </w:rPr>
            </w:pPr>
            <w:ins w:id="9982" w:author="蔚滢璐" w:date="2017-01-02T02:4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98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782" w:type="pct"/>
          </w:tcPr>
          <w:p w:rsidR="00526BF0" w:rsidRPr="00224E9F" w:rsidRDefault="00526BF0" w:rsidP="00526BF0">
            <w:pPr>
              <w:rPr>
                <w:ins w:id="9984" w:author="蔚滢璐" w:date="2017-01-02T02:44:00Z"/>
                <w:rFonts w:asciiTheme="minorEastAsia" w:hAnsiTheme="minorEastAsia"/>
                <w:sz w:val="21"/>
                <w:szCs w:val="21"/>
                <w:rPrChange w:id="9985" w:author="蔚滢璐" w:date="2017-01-02T12:59:00Z">
                  <w:rPr>
                    <w:ins w:id="9986" w:author="蔚滢璐" w:date="2017-01-02T02:44:00Z"/>
                    <w:sz w:val="21"/>
                    <w:szCs w:val="21"/>
                  </w:rPr>
                </w:rPrChange>
              </w:rPr>
            </w:pPr>
            <w:ins w:id="9987" w:author="蔚滢璐" w:date="2017-01-02T02:46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98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无</w:t>
              </w:r>
            </w:ins>
          </w:p>
        </w:tc>
      </w:tr>
      <w:tr w:rsidR="00224E9F" w:rsidRPr="00224E9F" w:rsidTr="008E34FA">
        <w:trPr>
          <w:ins w:id="9989" w:author="蔚滢璐" w:date="2017-01-02T02:44:00Z"/>
        </w:trPr>
        <w:tc>
          <w:tcPr>
            <w:tcW w:w="1535" w:type="pct"/>
            <w:vMerge/>
          </w:tcPr>
          <w:p w:rsidR="00526BF0" w:rsidRPr="00224E9F" w:rsidRDefault="00526BF0" w:rsidP="00526BF0">
            <w:pPr>
              <w:rPr>
                <w:ins w:id="9990" w:author="蔚滢璐" w:date="2017-01-02T02:44:00Z"/>
                <w:rFonts w:asciiTheme="minorEastAsia" w:hAnsiTheme="minorEastAsia"/>
                <w:sz w:val="21"/>
                <w:szCs w:val="21"/>
                <w:rPrChange w:id="9991" w:author="蔚滢璐" w:date="2017-01-02T12:59:00Z">
                  <w:rPr>
                    <w:ins w:id="9992" w:author="蔚滢璐" w:date="2017-01-02T02:44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526BF0" w:rsidRPr="00224E9F" w:rsidRDefault="00526BF0" w:rsidP="00526BF0">
            <w:pPr>
              <w:rPr>
                <w:ins w:id="9993" w:author="蔚滢璐" w:date="2017-01-02T02:44:00Z"/>
                <w:rFonts w:asciiTheme="minorEastAsia" w:hAnsiTheme="minorEastAsia"/>
                <w:sz w:val="21"/>
                <w:szCs w:val="21"/>
                <w:rPrChange w:id="9994" w:author="蔚滢璐" w:date="2017-01-02T12:59:00Z">
                  <w:rPr>
                    <w:ins w:id="9995" w:author="蔚滢璐" w:date="2017-01-02T02:44:00Z"/>
                    <w:sz w:val="21"/>
                    <w:szCs w:val="21"/>
                  </w:rPr>
                </w:rPrChange>
              </w:rPr>
            </w:pPr>
            <w:ins w:id="9996" w:author="蔚滢璐" w:date="2017-01-02T02:4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999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782" w:type="pct"/>
          </w:tcPr>
          <w:p w:rsidR="009C71B5" w:rsidRPr="00224E9F" w:rsidRDefault="009C71B5" w:rsidP="00526BF0">
            <w:pPr>
              <w:rPr>
                <w:ins w:id="9998" w:author="蔚滢璐" w:date="2017-01-02T02:44:00Z"/>
                <w:rFonts w:asciiTheme="minorEastAsia" w:hAnsiTheme="minorEastAsia"/>
                <w:sz w:val="21"/>
                <w:szCs w:val="21"/>
                <w:rPrChange w:id="9999" w:author="蔚滢璐" w:date="2017-01-02T12:59:00Z">
                  <w:rPr>
                    <w:ins w:id="10000" w:author="蔚滢璐" w:date="2017-01-02T02:44:00Z"/>
                    <w:sz w:val="21"/>
                    <w:szCs w:val="21"/>
                  </w:rPr>
                </w:rPrChange>
              </w:rPr>
            </w:pPr>
            <w:ins w:id="10001" w:author="蔚滢璐" w:date="2017-01-02T02:4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0002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</w:t>
              </w:r>
            </w:ins>
            <w:ins w:id="10003" w:author="蔚滢璐" w:date="2017-01-02T02:48:00Z">
              <w:r w:rsidRPr="00224E9F">
                <w:rPr>
                  <w:rFonts w:asciiTheme="minorEastAsia" w:hAnsiTheme="minorEastAsia"/>
                  <w:sz w:val="21"/>
                  <w:szCs w:val="21"/>
                  <w:rPrChange w:id="10004" w:author="蔚滢璐" w:date="2017-01-02T12:59:00Z">
                    <w:rPr>
                      <w:sz w:val="21"/>
                      <w:szCs w:val="21"/>
                    </w:rPr>
                  </w:rPrChange>
                </w:rPr>
                <w:t>OrderDao.update</w:t>
              </w:r>
            </w:ins>
          </w:p>
        </w:tc>
      </w:tr>
      <w:tr w:rsidR="00224E9F" w:rsidRPr="00224E9F" w:rsidTr="008E34FA">
        <w:trPr>
          <w:ins w:id="10005" w:author="蔚滢璐" w:date="2017-01-02T02:48:00Z"/>
        </w:trPr>
        <w:tc>
          <w:tcPr>
            <w:tcW w:w="1535" w:type="pct"/>
            <w:vMerge w:val="restart"/>
          </w:tcPr>
          <w:p w:rsidR="009C71B5" w:rsidRPr="00224E9F" w:rsidRDefault="009C71B5" w:rsidP="009C71B5">
            <w:pPr>
              <w:rPr>
                <w:ins w:id="10006" w:author="蔚滢璐" w:date="2017-01-02T02:48:00Z"/>
                <w:rFonts w:asciiTheme="minorEastAsia" w:hAnsiTheme="minorEastAsia"/>
                <w:sz w:val="21"/>
                <w:szCs w:val="21"/>
                <w:rPrChange w:id="10007" w:author="蔚滢璐" w:date="2017-01-02T12:59:00Z">
                  <w:rPr>
                    <w:ins w:id="10008" w:author="蔚滢璐" w:date="2017-01-02T02:48:00Z"/>
                    <w:sz w:val="21"/>
                    <w:szCs w:val="21"/>
                  </w:rPr>
                </w:rPrChange>
              </w:rPr>
            </w:pPr>
            <w:ins w:id="10009" w:author="蔚滢璐" w:date="2017-01-02T02:48:00Z">
              <w:r w:rsidRPr="00224E9F">
                <w:rPr>
                  <w:rFonts w:asciiTheme="minorEastAsia" w:hAnsiTheme="minorEastAsia"/>
                  <w:sz w:val="21"/>
                  <w:szCs w:val="21"/>
                  <w:rPrChange w:id="10010" w:author="蔚滢璐" w:date="2017-01-02T12:59:00Z">
                    <w:rPr>
                      <w:sz w:val="21"/>
                      <w:szCs w:val="21"/>
                    </w:rPr>
                  </w:rPrChange>
                </w:rPr>
                <w:t>Order.addComment</w:t>
              </w:r>
            </w:ins>
          </w:p>
        </w:tc>
        <w:tc>
          <w:tcPr>
            <w:tcW w:w="683" w:type="pct"/>
          </w:tcPr>
          <w:p w:rsidR="009C71B5" w:rsidRPr="00224E9F" w:rsidRDefault="009C71B5" w:rsidP="009C71B5">
            <w:pPr>
              <w:rPr>
                <w:ins w:id="10011" w:author="蔚滢璐" w:date="2017-01-02T02:48:00Z"/>
                <w:rFonts w:asciiTheme="minorEastAsia" w:hAnsiTheme="minorEastAsia"/>
                <w:sz w:val="21"/>
                <w:szCs w:val="21"/>
                <w:rPrChange w:id="10012" w:author="蔚滢璐" w:date="2017-01-02T12:59:00Z">
                  <w:rPr>
                    <w:ins w:id="10013" w:author="蔚滢璐" w:date="2017-01-02T02:48:00Z"/>
                    <w:sz w:val="21"/>
                    <w:szCs w:val="21"/>
                  </w:rPr>
                </w:rPrChange>
              </w:rPr>
            </w:pPr>
            <w:ins w:id="10014" w:author="蔚滢璐" w:date="2017-01-02T02:4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001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782" w:type="pct"/>
          </w:tcPr>
          <w:p w:rsidR="009C71B5" w:rsidRPr="00224E9F" w:rsidRDefault="009C71B5" w:rsidP="009C71B5">
            <w:pPr>
              <w:rPr>
                <w:ins w:id="10016" w:author="蔚滢璐" w:date="2017-01-02T02:48:00Z"/>
                <w:rFonts w:asciiTheme="minorEastAsia" w:hAnsiTheme="minorEastAsia"/>
                <w:sz w:val="21"/>
                <w:szCs w:val="21"/>
                <w:rPrChange w:id="10017" w:author="蔚滢璐" w:date="2017-01-02T12:59:00Z">
                  <w:rPr>
                    <w:ins w:id="10018" w:author="蔚滢璐" w:date="2017-01-02T02:48:00Z"/>
                    <w:sz w:val="21"/>
                    <w:szCs w:val="21"/>
                  </w:rPr>
                </w:rPrChange>
              </w:rPr>
            </w:pPr>
            <w:ins w:id="10019" w:author="蔚滢璐" w:date="2017-01-02T02:48:00Z">
              <w:r w:rsidRPr="00224E9F">
                <w:rPr>
                  <w:rFonts w:asciiTheme="minorEastAsia" w:hAnsiTheme="minorEastAsia"/>
                  <w:sz w:val="21"/>
                  <w:szCs w:val="21"/>
                  <w:rPrChange w:id="10020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ResultMessage addComment(int grade, String comment)</w:t>
              </w:r>
            </w:ins>
          </w:p>
        </w:tc>
      </w:tr>
      <w:tr w:rsidR="00224E9F" w:rsidRPr="00224E9F" w:rsidTr="008E34FA">
        <w:trPr>
          <w:ins w:id="10021" w:author="蔚滢璐" w:date="2017-01-02T02:48:00Z"/>
        </w:trPr>
        <w:tc>
          <w:tcPr>
            <w:tcW w:w="1535" w:type="pct"/>
            <w:vMerge/>
          </w:tcPr>
          <w:p w:rsidR="009C71B5" w:rsidRPr="00224E9F" w:rsidRDefault="009C71B5" w:rsidP="009C71B5">
            <w:pPr>
              <w:rPr>
                <w:ins w:id="10022" w:author="蔚滢璐" w:date="2017-01-02T02:48:00Z"/>
                <w:rFonts w:asciiTheme="minorEastAsia" w:hAnsiTheme="minorEastAsia"/>
                <w:sz w:val="21"/>
                <w:szCs w:val="21"/>
                <w:rPrChange w:id="10023" w:author="蔚滢璐" w:date="2017-01-02T12:59:00Z">
                  <w:rPr>
                    <w:ins w:id="10024" w:author="蔚滢璐" w:date="2017-01-02T02:48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9C71B5" w:rsidRPr="00224E9F" w:rsidRDefault="009C71B5" w:rsidP="009C71B5">
            <w:pPr>
              <w:rPr>
                <w:ins w:id="10025" w:author="蔚滢璐" w:date="2017-01-02T02:48:00Z"/>
                <w:rFonts w:asciiTheme="minorEastAsia" w:hAnsiTheme="minorEastAsia"/>
                <w:sz w:val="21"/>
                <w:szCs w:val="21"/>
                <w:rPrChange w:id="10026" w:author="蔚滢璐" w:date="2017-01-02T12:59:00Z">
                  <w:rPr>
                    <w:ins w:id="10027" w:author="蔚滢璐" w:date="2017-01-02T02:48:00Z"/>
                    <w:sz w:val="21"/>
                    <w:szCs w:val="21"/>
                  </w:rPr>
                </w:rPrChange>
              </w:rPr>
            </w:pPr>
            <w:ins w:id="10028" w:author="蔚滢璐" w:date="2017-01-02T02:4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002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782" w:type="pct"/>
          </w:tcPr>
          <w:p w:rsidR="009C71B5" w:rsidRPr="00224E9F" w:rsidRDefault="009C71B5" w:rsidP="009C71B5">
            <w:pPr>
              <w:rPr>
                <w:ins w:id="10030" w:author="蔚滢璐" w:date="2017-01-02T02:48:00Z"/>
                <w:rFonts w:asciiTheme="minorEastAsia" w:hAnsiTheme="minorEastAsia"/>
                <w:sz w:val="21"/>
                <w:szCs w:val="21"/>
                <w:rPrChange w:id="10031" w:author="蔚滢璐" w:date="2017-01-02T12:59:00Z">
                  <w:rPr>
                    <w:ins w:id="10032" w:author="蔚滢璐" w:date="2017-01-02T02:48:00Z"/>
                    <w:sz w:val="21"/>
                    <w:szCs w:val="21"/>
                  </w:rPr>
                </w:rPrChange>
              </w:rPr>
            </w:pPr>
            <w:ins w:id="10033" w:author="蔚滢璐" w:date="2017-01-02T02:4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003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订单状态为可以评价</w:t>
              </w:r>
            </w:ins>
          </w:p>
        </w:tc>
      </w:tr>
      <w:tr w:rsidR="00224E9F" w:rsidRPr="00224E9F" w:rsidTr="008E34FA">
        <w:trPr>
          <w:ins w:id="10035" w:author="蔚滢璐" w:date="2017-01-02T02:48:00Z"/>
        </w:trPr>
        <w:tc>
          <w:tcPr>
            <w:tcW w:w="1535" w:type="pct"/>
            <w:vMerge/>
          </w:tcPr>
          <w:p w:rsidR="009C71B5" w:rsidRPr="00224E9F" w:rsidRDefault="009C71B5" w:rsidP="009C71B5">
            <w:pPr>
              <w:rPr>
                <w:ins w:id="10036" w:author="蔚滢璐" w:date="2017-01-02T02:48:00Z"/>
                <w:rFonts w:asciiTheme="minorEastAsia" w:hAnsiTheme="minorEastAsia"/>
                <w:sz w:val="21"/>
                <w:szCs w:val="21"/>
                <w:rPrChange w:id="10037" w:author="蔚滢璐" w:date="2017-01-02T12:59:00Z">
                  <w:rPr>
                    <w:ins w:id="10038" w:author="蔚滢璐" w:date="2017-01-02T02:48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9C71B5" w:rsidRPr="00224E9F" w:rsidRDefault="009C71B5" w:rsidP="009C71B5">
            <w:pPr>
              <w:rPr>
                <w:ins w:id="10039" w:author="蔚滢璐" w:date="2017-01-02T02:48:00Z"/>
                <w:rFonts w:asciiTheme="minorEastAsia" w:hAnsiTheme="minorEastAsia"/>
                <w:sz w:val="21"/>
                <w:szCs w:val="21"/>
                <w:rPrChange w:id="10040" w:author="蔚滢璐" w:date="2017-01-02T12:59:00Z">
                  <w:rPr>
                    <w:ins w:id="10041" w:author="蔚滢璐" w:date="2017-01-02T02:48:00Z"/>
                    <w:sz w:val="21"/>
                    <w:szCs w:val="21"/>
                  </w:rPr>
                </w:rPrChange>
              </w:rPr>
            </w:pPr>
            <w:ins w:id="10042" w:author="蔚滢璐" w:date="2017-01-02T02:4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004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782" w:type="pct"/>
          </w:tcPr>
          <w:p w:rsidR="009C71B5" w:rsidRPr="00224E9F" w:rsidRDefault="009C71B5" w:rsidP="009C71B5">
            <w:pPr>
              <w:rPr>
                <w:ins w:id="10044" w:author="蔚滢璐" w:date="2017-01-02T02:49:00Z"/>
                <w:rFonts w:asciiTheme="minorEastAsia" w:hAnsiTheme="minorEastAsia"/>
                <w:sz w:val="21"/>
                <w:szCs w:val="21"/>
                <w:rPrChange w:id="10045" w:author="蔚滢璐" w:date="2017-01-02T12:59:00Z">
                  <w:rPr>
                    <w:ins w:id="10046" w:author="蔚滢璐" w:date="2017-01-02T02:49:00Z"/>
                    <w:sz w:val="21"/>
                    <w:szCs w:val="21"/>
                  </w:rPr>
                </w:rPrChange>
              </w:rPr>
            </w:pPr>
            <w:ins w:id="10047" w:author="蔚滢璐" w:date="2017-01-02T02:4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004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更新订单信息</w:t>
              </w:r>
            </w:ins>
          </w:p>
          <w:p w:rsidR="009C71B5" w:rsidRPr="00224E9F" w:rsidRDefault="009C71B5" w:rsidP="009C71B5">
            <w:pPr>
              <w:rPr>
                <w:ins w:id="10049" w:author="蔚滢璐" w:date="2017-01-02T02:48:00Z"/>
                <w:rFonts w:asciiTheme="minorEastAsia" w:hAnsiTheme="minorEastAsia"/>
                <w:sz w:val="21"/>
                <w:szCs w:val="21"/>
                <w:rPrChange w:id="10050" w:author="蔚滢璐" w:date="2017-01-02T12:59:00Z">
                  <w:rPr>
                    <w:ins w:id="10051" w:author="蔚滢璐" w:date="2017-01-02T02:48:00Z"/>
                    <w:sz w:val="21"/>
                    <w:szCs w:val="21"/>
                  </w:rPr>
                </w:rPrChange>
              </w:rPr>
            </w:pPr>
            <w:ins w:id="10052" w:author="蔚滢璐" w:date="2017-01-02T02:49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005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调用</w:t>
              </w:r>
            </w:ins>
            <w:ins w:id="10054" w:author="蔚滢璐" w:date="2017-01-02T02:50:00Z">
              <w:r w:rsidRPr="00224E9F">
                <w:rPr>
                  <w:rFonts w:asciiTheme="minorEastAsia" w:hAnsiTheme="minorEastAsia"/>
                  <w:sz w:val="21"/>
                  <w:szCs w:val="21"/>
                  <w:rPrChange w:id="10055" w:author="蔚滢璐" w:date="2017-01-02T12:59:00Z">
                    <w:rPr>
                      <w:sz w:val="21"/>
                      <w:szCs w:val="21"/>
                    </w:rPr>
                  </w:rPrChange>
                </w:rPr>
                <w:t>HotelInfoController.updateGrade</w:t>
              </w:r>
            </w:ins>
          </w:p>
        </w:tc>
      </w:tr>
      <w:tr w:rsidR="00224E9F" w:rsidRPr="00224E9F" w:rsidTr="008E34FA">
        <w:trPr>
          <w:ins w:id="10056" w:author="蔚滢璐" w:date="2017-01-02T02:53:00Z"/>
        </w:trPr>
        <w:tc>
          <w:tcPr>
            <w:tcW w:w="1535" w:type="pct"/>
            <w:vMerge w:val="restart"/>
          </w:tcPr>
          <w:p w:rsidR="009C71B5" w:rsidRPr="00224E9F" w:rsidRDefault="009C71B5" w:rsidP="009C71B5">
            <w:pPr>
              <w:rPr>
                <w:ins w:id="10057" w:author="蔚滢璐" w:date="2017-01-02T02:53:00Z"/>
                <w:rFonts w:asciiTheme="minorEastAsia" w:hAnsiTheme="minorEastAsia"/>
                <w:sz w:val="21"/>
                <w:szCs w:val="21"/>
                <w:rPrChange w:id="10058" w:author="蔚滢璐" w:date="2017-01-02T12:59:00Z">
                  <w:rPr>
                    <w:ins w:id="10059" w:author="蔚滢璐" w:date="2017-01-02T02:53:00Z"/>
                    <w:sz w:val="21"/>
                    <w:szCs w:val="21"/>
                  </w:rPr>
                </w:rPrChange>
              </w:rPr>
            </w:pPr>
            <w:ins w:id="10060" w:author="蔚滢璐" w:date="2017-01-02T02:53:00Z">
              <w:r w:rsidRPr="00224E9F">
                <w:rPr>
                  <w:rFonts w:asciiTheme="minorEastAsia" w:hAnsiTheme="minorEastAsia"/>
                  <w:sz w:val="21"/>
                  <w:szCs w:val="21"/>
                  <w:rPrChange w:id="10061" w:author="蔚滢璐" w:date="2017-01-02T12:59:00Z">
                    <w:rPr>
                      <w:sz w:val="21"/>
                      <w:szCs w:val="21"/>
                    </w:rPr>
                  </w:rPrChange>
                </w:rPr>
                <w:lastRenderedPageBreak/>
                <w:t>Order.getCreditReduced</w:t>
              </w:r>
            </w:ins>
          </w:p>
        </w:tc>
        <w:tc>
          <w:tcPr>
            <w:tcW w:w="683" w:type="pct"/>
          </w:tcPr>
          <w:p w:rsidR="009C71B5" w:rsidRPr="00224E9F" w:rsidRDefault="009C71B5" w:rsidP="009C71B5">
            <w:pPr>
              <w:rPr>
                <w:ins w:id="10062" w:author="蔚滢璐" w:date="2017-01-02T02:53:00Z"/>
                <w:rFonts w:asciiTheme="minorEastAsia" w:hAnsiTheme="minorEastAsia"/>
                <w:sz w:val="21"/>
                <w:szCs w:val="21"/>
                <w:rPrChange w:id="10063" w:author="蔚滢璐" w:date="2017-01-02T12:59:00Z">
                  <w:rPr>
                    <w:ins w:id="10064" w:author="蔚滢璐" w:date="2017-01-02T02:53:00Z"/>
                    <w:sz w:val="21"/>
                    <w:szCs w:val="21"/>
                  </w:rPr>
                </w:rPrChange>
              </w:rPr>
            </w:pPr>
            <w:ins w:id="10065" w:author="蔚滢璐" w:date="2017-01-02T02:5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006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语法</w:t>
              </w:r>
            </w:ins>
          </w:p>
        </w:tc>
        <w:tc>
          <w:tcPr>
            <w:tcW w:w="2782" w:type="pct"/>
          </w:tcPr>
          <w:p w:rsidR="009C71B5" w:rsidRPr="00224E9F" w:rsidRDefault="009C71B5" w:rsidP="009C71B5">
            <w:pPr>
              <w:rPr>
                <w:ins w:id="10067" w:author="蔚滢璐" w:date="2017-01-02T02:53:00Z"/>
                <w:rFonts w:asciiTheme="minorEastAsia" w:hAnsiTheme="minorEastAsia"/>
                <w:sz w:val="21"/>
                <w:szCs w:val="21"/>
                <w:rPrChange w:id="10068" w:author="蔚滢璐" w:date="2017-01-02T12:59:00Z">
                  <w:rPr>
                    <w:ins w:id="10069" w:author="蔚滢璐" w:date="2017-01-02T02:53:00Z"/>
                    <w:sz w:val="21"/>
                    <w:szCs w:val="21"/>
                  </w:rPr>
                </w:rPrChange>
              </w:rPr>
            </w:pPr>
            <w:ins w:id="10070" w:author="蔚滢璐" w:date="2017-01-02T02:53:00Z">
              <w:r w:rsidRPr="00224E9F">
                <w:rPr>
                  <w:rFonts w:asciiTheme="minorEastAsia" w:hAnsiTheme="minorEastAsia"/>
                  <w:sz w:val="21"/>
                  <w:szCs w:val="21"/>
                  <w:rPrChange w:id="10071" w:author="蔚滢璐" w:date="2017-01-02T12:59:00Z">
                    <w:rPr>
                      <w:sz w:val="21"/>
                      <w:szCs w:val="21"/>
                    </w:rPr>
                  </w:rPrChange>
                </w:rPr>
                <w:t>public static int getCreditReduced(OrderVO orderVO)</w:t>
              </w:r>
            </w:ins>
          </w:p>
        </w:tc>
      </w:tr>
      <w:tr w:rsidR="00224E9F" w:rsidRPr="00224E9F" w:rsidTr="008E34FA">
        <w:trPr>
          <w:ins w:id="10072" w:author="蔚滢璐" w:date="2017-01-02T02:48:00Z"/>
        </w:trPr>
        <w:tc>
          <w:tcPr>
            <w:tcW w:w="1535" w:type="pct"/>
            <w:vMerge/>
          </w:tcPr>
          <w:p w:rsidR="009C71B5" w:rsidRPr="00224E9F" w:rsidRDefault="009C71B5" w:rsidP="009C71B5">
            <w:pPr>
              <w:rPr>
                <w:ins w:id="10073" w:author="蔚滢璐" w:date="2017-01-02T02:48:00Z"/>
                <w:rFonts w:asciiTheme="minorEastAsia" w:hAnsiTheme="minorEastAsia"/>
                <w:sz w:val="21"/>
                <w:szCs w:val="21"/>
                <w:rPrChange w:id="10074" w:author="蔚滢璐" w:date="2017-01-02T12:59:00Z">
                  <w:rPr>
                    <w:ins w:id="10075" w:author="蔚滢璐" w:date="2017-01-02T02:48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9C71B5" w:rsidRPr="00224E9F" w:rsidRDefault="009C71B5" w:rsidP="009C71B5">
            <w:pPr>
              <w:rPr>
                <w:ins w:id="10076" w:author="蔚滢璐" w:date="2017-01-02T02:48:00Z"/>
                <w:rFonts w:asciiTheme="minorEastAsia" w:hAnsiTheme="minorEastAsia"/>
                <w:sz w:val="21"/>
                <w:szCs w:val="21"/>
                <w:rPrChange w:id="10077" w:author="蔚滢璐" w:date="2017-01-02T12:59:00Z">
                  <w:rPr>
                    <w:ins w:id="10078" w:author="蔚滢璐" w:date="2017-01-02T02:48:00Z"/>
                    <w:sz w:val="21"/>
                    <w:szCs w:val="21"/>
                  </w:rPr>
                </w:rPrChange>
              </w:rPr>
            </w:pPr>
            <w:ins w:id="10079" w:author="蔚滢璐" w:date="2017-01-02T02:5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008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前置条件</w:t>
              </w:r>
            </w:ins>
          </w:p>
        </w:tc>
        <w:tc>
          <w:tcPr>
            <w:tcW w:w="2782" w:type="pct"/>
          </w:tcPr>
          <w:p w:rsidR="009C71B5" w:rsidRPr="00224E9F" w:rsidRDefault="009C71B5" w:rsidP="009C71B5">
            <w:pPr>
              <w:rPr>
                <w:ins w:id="10081" w:author="蔚滢璐" w:date="2017-01-02T02:48:00Z"/>
                <w:rFonts w:asciiTheme="minorEastAsia" w:hAnsiTheme="minorEastAsia"/>
                <w:sz w:val="21"/>
                <w:szCs w:val="21"/>
                <w:rPrChange w:id="10082" w:author="蔚滢璐" w:date="2017-01-02T12:59:00Z">
                  <w:rPr>
                    <w:ins w:id="10083" w:author="蔚滢璐" w:date="2017-01-02T02:48:00Z"/>
                    <w:sz w:val="21"/>
                    <w:szCs w:val="21"/>
                  </w:rPr>
                </w:rPrChange>
              </w:rPr>
            </w:pPr>
            <w:ins w:id="10084" w:author="蔚滢璐" w:date="2017-01-02T02:54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008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无</w:t>
              </w:r>
            </w:ins>
          </w:p>
        </w:tc>
      </w:tr>
      <w:tr w:rsidR="00224E9F" w:rsidRPr="00224E9F" w:rsidTr="008E34FA">
        <w:trPr>
          <w:ins w:id="10086" w:author="蔚滢璐" w:date="2017-01-02T02:48:00Z"/>
        </w:trPr>
        <w:tc>
          <w:tcPr>
            <w:tcW w:w="1535" w:type="pct"/>
            <w:vMerge/>
          </w:tcPr>
          <w:p w:rsidR="009C71B5" w:rsidRPr="00224E9F" w:rsidRDefault="009C71B5" w:rsidP="009C71B5">
            <w:pPr>
              <w:rPr>
                <w:ins w:id="10087" w:author="蔚滢璐" w:date="2017-01-02T02:48:00Z"/>
                <w:rFonts w:asciiTheme="minorEastAsia" w:hAnsiTheme="minorEastAsia"/>
                <w:sz w:val="21"/>
                <w:szCs w:val="21"/>
                <w:rPrChange w:id="10088" w:author="蔚滢璐" w:date="2017-01-02T12:59:00Z">
                  <w:rPr>
                    <w:ins w:id="10089" w:author="蔚滢璐" w:date="2017-01-02T02:48:00Z"/>
                    <w:sz w:val="21"/>
                    <w:szCs w:val="21"/>
                  </w:rPr>
                </w:rPrChange>
              </w:rPr>
            </w:pPr>
          </w:p>
        </w:tc>
        <w:tc>
          <w:tcPr>
            <w:tcW w:w="683" w:type="pct"/>
          </w:tcPr>
          <w:p w:rsidR="009C71B5" w:rsidRPr="00224E9F" w:rsidRDefault="009C71B5" w:rsidP="009C71B5">
            <w:pPr>
              <w:rPr>
                <w:ins w:id="10090" w:author="蔚滢璐" w:date="2017-01-02T02:48:00Z"/>
                <w:rFonts w:asciiTheme="minorEastAsia" w:hAnsiTheme="minorEastAsia"/>
                <w:sz w:val="21"/>
                <w:szCs w:val="21"/>
                <w:rPrChange w:id="10091" w:author="蔚滢璐" w:date="2017-01-02T12:59:00Z">
                  <w:rPr>
                    <w:ins w:id="10092" w:author="蔚滢璐" w:date="2017-01-02T02:48:00Z"/>
                    <w:sz w:val="21"/>
                    <w:szCs w:val="21"/>
                  </w:rPr>
                </w:rPrChange>
              </w:rPr>
            </w:pPr>
            <w:ins w:id="10093" w:author="蔚滢璐" w:date="2017-01-02T02:53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009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后置条件</w:t>
              </w:r>
            </w:ins>
          </w:p>
        </w:tc>
        <w:tc>
          <w:tcPr>
            <w:tcW w:w="2782" w:type="pct"/>
          </w:tcPr>
          <w:p w:rsidR="009C71B5" w:rsidRPr="00224E9F" w:rsidRDefault="009C71B5" w:rsidP="009C71B5">
            <w:pPr>
              <w:rPr>
                <w:ins w:id="10095" w:author="蔚滢璐" w:date="2017-01-02T02:48:00Z"/>
                <w:rFonts w:asciiTheme="minorEastAsia" w:hAnsiTheme="minorEastAsia"/>
                <w:sz w:val="21"/>
                <w:szCs w:val="21"/>
                <w:rPrChange w:id="10096" w:author="蔚滢璐" w:date="2017-01-02T12:59:00Z">
                  <w:rPr>
                    <w:ins w:id="10097" w:author="蔚滢璐" w:date="2017-01-02T02:48:00Z"/>
                    <w:sz w:val="21"/>
                    <w:szCs w:val="21"/>
                  </w:rPr>
                </w:rPrChange>
              </w:rPr>
            </w:pPr>
            <w:ins w:id="10098" w:author="蔚滢璐" w:date="2017-01-02T02:55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0099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返回将扣除的信用值</w:t>
              </w:r>
            </w:ins>
          </w:p>
        </w:tc>
      </w:tr>
      <w:tr w:rsidR="009C71B5" w:rsidRPr="00224E9F" w:rsidTr="008E34FA">
        <w:trPr>
          <w:ins w:id="10100" w:author="蔚滢璐" w:date="2017-01-02T00:01:00Z"/>
        </w:trPr>
        <w:tc>
          <w:tcPr>
            <w:tcW w:w="5000" w:type="pct"/>
            <w:gridSpan w:val="3"/>
          </w:tcPr>
          <w:p w:rsidR="009C71B5" w:rsidRPr="00224E9F" w:rsidRDefault="009C71B5" w:rsidP="009C71B5">
            <w:pPr>
              <w:rPr>
                <w:ins w:id="10101" w:author="蔚滢璐" w:date="2017-01-02T00:01:00Z"/>
                <w:rFonts w:asciiTheme="minorEastAsia" w:hAnsiTheme="minorEastAsia"/>
                <w:sz w:val="21"/>
                <w:szCs w:val="21"/>
                <w:rPrChange w:id="10102" w:author="蔚滢璐" w:date="2017-01-02T12:59:00Z">
                  <w:rPr>
                    <w:ins w:id="10103" w:author="蔚滢璐" w:date="2017-01-02T00:01:00Z"/>
                    <w:sz w:val="21"/>
                    <w:szCs w:val="21"/>
                  </w:rPr>
                </w:rPrChange>
              </w:rPr>
            </w:pPr>
            <w:ins w:id="10104" w:author="蔚滢璐" w:date="2017-01-02T00:0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010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需要的服务（需接口）</w:t>
              </w:r>
            </w:ins>
          </w:p>
        </w:tc>
      </w:tr>
      <w:tr w:rsidR="00224E9F" w:rsidRPr="00224E9F" w:rsidTr="008E34FA">
        <w:trPr>
          <w:ins w:id="10106" w:author="蔚滢璐" w:date="2017-01-02T00:01:00Z"/>
        </w:trPr>
        <w:tc>
          <w:tcPr>
            <w:tcW w:w="1535" w:type="pct"/>
          </w:tcPr>
          <w:p w:rsidR="009C71B5" w:rsidRPr="00224E9F" w:rsidRDefault="009C71B5" w:rsidP="009C71B5">
            <w:pPr>
              <w:rPr>
                <w:ins w:id="10107" w:author="蔚滢璐" w:date="2017-01-02T00:01:00Z"/>
                <w:rFonts w:asciiTheme="minorEastAsia" w:hAnsiTheme="minorEastAsia"/>
                <w:sz w:val="21"/>
                <w:szCs w:val="21"/>
                <w:rPrChange w:id="10108" w:author="蔚滢璐" w:date="2017-01-02T12:59:00Z">
                  <w:rPr>
                    <w:ins w:id="10109" w:author="蔚滢璐" w:date="2017-01-02T00:01:00Z"/>
                    <w:sz w:val="21"/>
                    <w:szCs w:val="21"/>
                  </w:rPr>
                </w:rPrChange>
              </w:rPr>
            </w:pPr>
            <w:ins w:id="10110" w:author="蔚滢璐" w:date="2017-01-02T00:0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011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9C71B5" w:rsidRPr="00224E9F" w:rsidRDefault="009C71B5" w:rsidP="009C71B5">
            <w:pPr>
              <w:rPr>
                <w:ins w:id="10112" w:author="蔚滢璐" w:date="2017-01-02T00:01:00Z"/>
                <w:rFonts w:asciiTheme="minorEastAsia" w:hAnsiTheme="minorEastAsia"/>
                <w:sz w:val="21"/>
                <w:szCs w:val="21"/>
                <w:rPrChange w:id="10113" w:author="蔚滢璐" w:date="2017-01-02T12:59:00Z">
                  <w:rPr>
                    <w:ins w:id="10114" w:author="蔚滢璐" w:date="2017-01-02T00:01:00Z"/>
                    <w:sz w:val="21"/>
                    <w:szCs w:val="21"/>
                  </w:rPr>
                </w:rPrChange>
              </w:rPr>
            </w:pPr>
            <w:ins w:id="10115" w:author="蔚滢璐" w:date="2017-01-02T00:01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011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服务</w:t>
              </w:r>
            </w:ins>
          </w:p>
        </w:tc>
      </w:tr>
      <w:tr w:rsidR="00224E9F" w:rsidRPr="00224E9F" w:rsidTr="008E34FA">
        <w:trPr>
          <w:ins w:id="10117" w:author="蔚滢璐" w:date="2017-01-02T02:55:00Z"/>
        </w:trPr>
        <w:tc>
          <w:tcPr>
            <w:tcW w:w="1535" w:type="pct"/>
          </w:tcPr>
          <w:p w:rsidR="009C71B5" w:rsidRPr="00224E9F" w:rsidRDefault="009C71B5" w:rsidP="009C71B5">
            <w:pPr>
              <w:rPr>
                <w:ins w:id="10118" w:author="蔚滢璐" w:date="2017-01-02T02:55:00Z"/>
                <w:rFonts w:asciiTheme="minorEastAsia" w:hAnsiTheme="minorEastAsia"/>
                <w:sz w:val="21"/>
                <w:szCs w:val="21"/>
                <w:rPrChange w:id="10119" w:author="蔚滢璐" w:date="2017-01-02T12:59:00Z">
                  <w:rPr>
                    <w:ins w:id="10120" w:author="蔚滢璐" w:date="2017-01-02T02:55:00Z"/>
                    <w:sz w:val="21"/>
                    <w:szCs w:val="21"/>
                  </w:rPr>
                </w:rPrChange>
              </w:rPr>
            </w:pPr>
            <w:ins w:id="10121" w:author="蔚滢璐" w:date="2017-01-02T02:56:00Z">
              <w:r w:rsidRPr="00224E9F">
                <w:rPr>
                  <w:rFonts w:asciiTheme="minorEastAsia" w:hAnsiTheme="minorEastAsia"/>
                  <w:sz w:val="21"/>
                  <w:szCs w:val="21"/>
                  <w:rPrChange w:id="10122" w:author="蔚滢璐" w:date="2017-01-02T12:59:00Z">
                    <w:rPr>
                      <w:sz w:val="21"/>
                      <w:szCs w:val="21"/>
                    </w:rPr>
                  </w:rPrChange>
                </w:rPr>
                <w:t>UserDao.insert</w:t>
              </w:r>
            </w:ins>
          </w:p>
        </w:tc>
        <w:tc>
          <w:tcPr>
            <w:tcW w:w="3465" w:type="pct"/>
            <w:gridSpan w:val="2"/>
          </w:tcPr>
          <w:p w:rsidR="009C71B5" w:rsidRPr="00224E9F" w:rsidRDefault="009C71B5" w:rsidP="009C71B5">
            <w:pPr>
              <w:rPr>
                <w:ins w:id="10123" w:author="蔚滢璐" w:date="2017-01-02T02:55:00Z"/>
                <w:rFonts w:asciiTheme="minorEastAsia" w:hAnsiTheme="minorEastAsia"/>
                <w:sz w:val="21"/>
                <w:szCs w:val="21"/>
                <w:rPrChange w:id="10124" w:author="蔚滢璐" w:date="2017-01-02T12:59:00Z">
                  <w:rPr>
                    <w:ins w:id="10125" w:author="蔚滢璐" w:date="2017-01-02T02:55:00Z"/>
                    <w:sz w:val="21"/>
                    <w:szCs w:val="21"/>
                  </w:rPr>
                </w:rPrChange>
              </w:rPr>
            </w:pPr>
            <w:ins w:id="10126" w:author="蔚滢璐" w:date="2017-01-02T02:56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0127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插入持久化数据对象</w:t>
              </w:r>
            </w:ins>
          </w:p>
        </w:tc>
      </w:tr>
      <w:tr w:rsidR="00224E9F" w:rsidRPr="00224E9F" w:rsidTr="008E34FA">
        <w:trPr>
          <w:ins w:id="10128" w:author="蔚滢璐" w:date="2017-01-02T02:48:00Z"/>
        </w:trPr>
        <w:tc>
          <w:tcPr>
            <w:tcW w:w="1535" w:type="pct"/>
          </w:tcPr>
          <w:p w:rsidR="009C71B5" w:rsidRPr="00224E9F" w:rsidRDefault="009C71B5" w:rsidP="009C71B5">
            <w:pPr>
              <w:rPr>
                <w:ins w:id="10129" w:author="蔚滢璐" w:date="2017-01-02T02:48:00Z"/>
                <w:rFonts w:asciiTheme="minorEastAsia" w:hAnsiTheme="minorEastAsia"/>
                <w:sz w:val="21"/>
                <w:szCs w:val="21"/>
                <w:rPrChange w:id="10130" w:author="蔚滢璐" w:date="2017-01-02T12:59:00Z">
                  <w:rPr>
                    <w:ins w:id="10131" w:author="蔚滢璐" w:date="2017-01-02T02:48:00Z"/>
                    <w:sz w:val="21"/>
                    <w:szCs w:val="21"/>
                  </w:rPr>
                </w:rPrChange>
              </w:rPr>
            </w:pPr>
            <w:ins w:id="10132" w:author="蔚滢璐" w:date="2017-01-02T02:57:00Z">
              <w:r w:rsidRPr="00224E9F">
                <w:rPr>
                  <w:rFonts w:asciiTheme="minorEastAsia" w:hAnsiTheme="minorEastAsia"/>
                  <w:sz w:val="21"/>
                  <w:szCs w:val="21"/>
                  <w:rPrChange w:id="10133" w:author="蔚滢璐" w:date="2017-01-02T12:59:00Z">
                    <w:rPr>
                      <w:sz w:val="21"/>
                      <w:szCs w:val="21"/>
                    </w:rPr>
                  </w:rPrChange>
                </w:rPr>
                <w:t>UserDao.update</w:t>
              </w:r>
            </w:ins>
          </w:p>
        </w:tc>
        <w:tc>
          <w:tcPr>
            <w:tcW w:w="3465" w:type="pct"/>
            <w:gridSpan w:val="2"/>
          </w:tcPr>
          <w:p w:rsidR="009C71B5" w:rsidRPr="00224E9F" w:rsidRDefault="009C71B5" w:rsidP="009C71B5">
            <w:pPr>
              <w:rPr>
                <w:ins w:id="10134" w:author="蔚滢璐" w:date="2017-01-02T02:48:00Z"/>
                <w:rFonts w:asciiTheme="minorEastAsia" w:hAnsiTheme="minorEastAsia"/>
                <w:sz w:val="21"/>
                <w:szCs w:val="21"/>
                <w:rPrChange w:id="10135" w:author="蔚滢璐" w:date="2017-01-02T12:59:00Z">
                  <w:rPr>
                    <w:ins w:id="10136" w:author="蔚滢璐" w:date="2017-01-02T02:48:00Z"/>
                    <w:sz w:val="21"/>
                    <w:szCs w:val="21"/>
                  </w:rPr>
                </w:rPrChange>
              </w:rPr>
            </w:pPr>
            <w:ins w:id="10137" w:author="蔚滢璐" w:date="2017-01-02T02:5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013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更新持久化数据</w:t>
              </w:r>
            </w:ins>
            <w:ins w:id="10139" w:author="蔚滢璐" w:date="2017-01-02T02:5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0140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对象</w:t>
              </w:r>
            </w:ins>
          </w:p>
        </w:tc>
      </w:tr>
      <w:tr w:rsidR="00224E9F" w:rsidRPr="00224E9F" w:rsidTr="008E34FA">
        <w:trPr>
          <w:ins w:id="10141" w:author="蔚滢璐" w:date="2017-01-02T02:48:00Z"/>
        </w:trPr>
        <w:tc>
          <w:tcPr>
            <w:tcW w:w="1535" w:type="pct"/>
          </w:tcPr>
          <w:p w:rsidR="009C71B5" w:rsidRPr="00224E9F" w:rsidRDefault="00EC185E" w:rsidP="009C71B5">
            <w:pPr>
              <w:rPr>
                <w:ins w:id="10142" w:author="蔚滢璐" w:date="2017-01-02T02:48:00Z"/>
                <w:rFonts w:asciiTheme="minorEastAsia" w:hAnsiTheme="minorEastAsia"/>
                <w:sz w:val="21"/>
                <w:szCs w:val="21"/>
                <w:rPrChange w:id="10143" w:author="蔚滢璐" w:date="2017-01-02T12:59:00Z">
                  <w:rPr>
                    <w:ins w:id="10144" w:author="蔚滢璐" w:date="2017-01-02T02:48:00Z"/>
                    <w:sz w:val="21"/>
                    <w:szCs w:val="21"/>
                  </w:rPr>
                </w:rPrChange>
              </w:rPr>
            </w:pPr>
            <w:ins w:id="10145" w:author="蔚滢璐" w:date="2017-01-02T02:59:00Z">
              <w:r w:rsidRPr="00224E9F">
                <w:rPr>
                  <w:rFonts w:asciiTheme="minorEastAsia" w:hAnsiTheme="minorEastAsia"/>
                  <w:sz w:val="21"/>
                  <w:szCs w:val="21"/>
                  <w:rPrChange w:id="10146" w:author="蔚滢璐" w:date="2017-01-02T12:59:00Z">
                    <w:rPr>
                      <w:sz w:val="21"/>
                      <w:szCs w:val="21"/>
                    </w:rPr>
                  </w:rPrChange>
                </w:rPr>
                <w:t>HotelController.minus RoomAvail</w:t>
              </w:r>
            </w:ins>
          </w:p>
        </w:tc>
        <w:tc>
          <w:tcPr>
            <w:tcW w:w="3465" w:type="pct"/>
            <w:gridSpan w:val="2"/>
          </w:tcPr>
          <w:p w:rsidR="009C71B5" w:rsidRPr="00224E9F" w:rsidRDefault="00EC185E" w:rsidP="009C71B5">
            <w:pPr>
              <w:rPr>
                <w:ins w:id="10147" w:author="蔚滢璐" w:date="2017-01-02T02:48:00Z"/>
                <w:rFonts w:asciiTheme="minorEastAsia" w:hAnsiTheme="minorEastAsia"/>
                <w:sz w:val="21"/>
                <w:szCs w:val="21"/>
                <w:rPrChange w:id="10148" w:author="蔚滢璐" w:date="2017-01-02T12:59:00Z">
                  <w:rPr>
                    <w:ins w:id="10149" w:author="蔚滢璐" w:date="2017-01-02T02:48:00Z"/>
                    <w:sz w:val="21"/>
                    <w:szCs w:val="21"/>
                  </w:rPr>
                </w:rPrChange>
              </w:rPr>
            </w:pPr>
            <w:ins w:id="10150" w:author="蔚滢璐" w:date="2017-01-02T03:06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015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减少可用客房</w:t>
              </w:r>
            </w:ins>
            <w:ins w:id="10152" w:author="蔚滢璐" w:date="2017-01-02T03:0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015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数量</w:t>
              </w:r>
            </w:ins>
          </w:p>
        </w:tc>
      </w:tr>
      <w:tr w:rsidR="00224E9F" w:rsidRPr="00224E9F" w:rsidTr="008E34FA">
        <w:trPr>
          <w:ins w:id="10154" w:author="蔚滢璐" w:date="2017-01-02T03:03:00Z"/>
        </w:trPr>
        <w:tc>
          <w:tcPr>
            <w:tcW w:w="1535" w:type="pct"/>
          </w:tcPr>
          <w:p w:rsidR="00EC185E" w:rsidRPr="00224E9F" w:rsidRDefault="00EC185E" w:rsidP="009C71B5">
            <w:pPr>
              <w:rPr>
                <w:ins w:id="10155" w:author="蔚滢璐" w:date="2017-01-02T03:03:00Z"/>
                <w:rFonts w:asciiTheme="minorEastAsia" w:hAnsiTheme="minorEastAsia"/>
                <w:sz w:val="21"/>
                <w:szCs w:val="21"/>
                <w:rPrChange w:id="10156" w:author="蔚滢璐" w:date="2017-01-02T12:59:00Z">
                  <w:rPr>
                    <w:ins w:id="10157" w:author="蔚滢璐" w:date="2017-01-02T03:03:00Z"/>
                    <w:sz w:val="21"/>
                    <w:szCs w:val="21"/>
                  </w:rPr>
                </w:rPrChange>
              </w:rPr>
            </w:pPr>
            <w:ins w:id="10158" w:author="蔚滢璐" w:date="2017-01-02T03:03:00Z">
              <w:r w:rsidRPr="00224E9F">
                <w:rPr>
                  <w:rFonts w:asciiTheme="minorEastAsia" w:hAnsiTheme="minorEastAsia"/>
                  <w:sz w:val="21"/>
                  <w:szCs w:val="21"/>
                  <w:rPrChange w:id="10159" w:author="蔚滢璐" w:date="2017-01-02T12:59:00Z">
                    <w:rPr>
                      <w:sz w:val="21"/>
                      <w:szCs w:val="21"/>
                    </w:rPr>
                  </w:rPrChange>
                </w:rPr>
                <w:t>HotelController.plus RoomAvail</w:t>
              </w:r>
            </w:ins>
          </w:p>
        </w:tc>
        <w:tc>
          <w:tcPr>
            <w:tcW w:w="3465" w:type="pct"/>
            <w:gridSpan w:val="2"/>
          </w:tcPr>
          <w:p w:rsidR="00EC185E" w:rsidRPr="00224E9F" w:rsidRDefault="00EC185E" w:rsidP="009C71B5">
            <w:pPr>
              <w:rPr>
                <w:ins w:id="10160" w:author="蔚滢璐" w:date="2017-01-02T03:03:00Z"/>
                <w:rFonts w:asciiTheme="minorEastAsia" w:hAnsiTheme="minorEastAsia"/>
                <w:sz w:val="21"/>
                <w:szCs w:val="21"/>
                <w:rPrChange w:id="10161" w:author="蔚滢璐" w:date="2017-01-02T12:59:00Z">
                  <w:rPr>
                    <w:ins w:id="10162" w:author="蔚滢璐" w:date="2017-01-02T03:03:00Z"/>
                    <w:sz w:val="21"/>
                    <w:szCs w:val="21"/>
                  </w:rPr>
                </w:rPrChange>
              </w:rPr>
            </w:pPr>
            <w:ins w:id="10163" w:author="蔚滢璐" w:date="2017-01-02T03:0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0164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增加可用客房数量</w:t>
              </w:r>
            </w:ins>
          </w:p>
        </w:tc>
      </w:tr>
      <w:tr w:rsidR="00224E9F" w:rsidRPr="00224E9F" w:rsidTr="008E34FA">
        <w:trPr>
          <w:ins w:id="10165" w:author="蔚滢璐" w:date="2017-01-02T02:48:00Z"/>
        </w:trPr>
        <w:tc>
          <w:tcPr>
            <w:tcW w:w="1535" w:type="pct"/>
          </w:tcPr>
          <w:p w:rsidR="009C71B5" w:rsidRPr="00224E9F" w:rsidRDefault="00EC185E">
            <w:pPr>
              <w:rPr>
                <w:ins w:id="10166" w:author="蔚滢璐" w:date="2017-01-02T02:48:00Z"/>
                <w:rFonts w:asciiTheme="minorEastAsia" w:hAnsiTheme="minorEastAsia"/>
                <w:sz w:val="21"/>
                <w:szCs w:val="21"/>
                <w:rPrChange w:id="10167" w:author="蔚滢璐" w:date="2017-01-02T12:59:00Z">
                  <w:rPr>
                    <w:ins w:id="10168" w:author="蔚滢璐" w:date="2017-01-02T02:48:00Z"/>
                    <w:sz w:val="21"/>
                    <w:szCs w:val="21"/>
                  </w:rPr>
                </w:rPrChange>
              </w:rPr>
            </w:pPr>
            <w:ins w:id="10169" w:author="蔚滢璐" w:date="2017-01-02T03:05:00Z">
              <w:r w:rsidRPr="00224E9F">
                <w:rPr>
                  <w:rFonts w:asciiTheme="minorEastAsia" w:hAnsiTheme="minorEastAsia"/>
                  <w:sz w:val="21"/>
                  <w:szCs w:val="21"/>
                  <w:rPrChange w:id="10170" w:author="蔚滢璐" w:date="2017-01-02T12:59:00Z">
                    <w:rPr>
                      <w:sz w:val="21"/>
                      <w:szCs w:val="21"/>
                    </w:rPr>
                  </w:rPrChange>
                </w:rPr>
                <w:t xml:space="preserve">UserForOrder. </w:t>
              </w:r>
            </w:ins>
            <w:ins w:id="10171" w:author="蔚滢璐" w:date="2017-01-02T03:03:00Z">
              <w:r w:rsidRPr="00224E9F">
                <w:rPr>
                  <w:rFonts w:asciiTheme="minorEastAsia" w:hAnsiTheme="minorEastAsia"/>
                  <w:sz w:val="21"/>
                  <w:szCs w:val="21"/>
                  <w:rPrChange w:id="10172" w:author="蔚滢璐" w:date="2017-01-02T12:59:00Z">
                    <w:rPr>
                      <w:sz w:val="21"/>
                      <w:szCs w:val="21"/>
                    </w:rPr>
                  </w:rPrChange>
                </w:rPr>
                <w:t>addCredit</w:t>
              </w:r>
            </w:ins>
            <w:ins w:id="10173" w:author="蔚滢璐" w:date="2017-01-02T03:05:00Z">
              <w:r w:rsidRPr="00224E9F">
                <w:rPr>
                  <w:rFonts w:asciiTheme="minorEastAsia" w:hAnsiTheme="minorEastAsia"/>
                  <w:sz w:val="21"/>
                  <w:szCs w:val="21"/>
                  <w:rPrChange w:id="10174" w:author="蔚滢璐" w:date="2017-01-02T12:59:00Z">
                    <w:rPr>
                      <w:sz w:val="21"/>
                      <w:szCs w:val="21"/>
                    </w:rPr>
                  </w:rPrChange>
                </w:rPr>
                <w:t xml:space="preserve"> </w:t>
              </w:r>
            </w:ins>
            <w:ins w:id="10175" w:author="蔚滢璐" w:date="2017-01-02T03:03:00Z">
              <w:r w:rsidRPr="00224E9F">
                <w:rPr>
                  <w:rFonts w:asciiTheme="minorEastAsia" w:hAnsiTheme="minorEastAsia"/>
                  <w:sz w:val="21"/>
                  <w:szCs w:val="21"/>
                  <w:rPrChange w:id="10176" w:author="蔚滢璐" w:date="2017-01-02T12:59:00Z">
                    <w:rPr>
                      <w:sz w:val="21"/>
                      <w:szCs w:val="21"/>
                    </w:rPr>
                  </w:rPrChange>
                </w:rPr>
                <w:t>RecordForExecute</w:t>
              </w:r>
            </w:ins>
          </w:p>
        </w:tc>
        <w:tc>
          <w:tcPr>
            <w:tcW w:w="3465" w:type="pct"/>
            <w:gridSpan w:val="2"/>
          </w:tcPr>
          <w:p w:rsidR="009C71B5" w:rsidRPr="00224E9F" w:rsidRDefault="00EC185E" w:rsidP="009C71B5">
            <w:pPr>
              <w:rPr>
                <w:ins w:id="10177" w:author="蔚滢璐" w:date="2017-01-02T02:48:00Z"/>
                <w:rFonts w:asciiTheme="minorEastAsia" w:hAnsiTheme="minorEastAsia"/>
                <w:sz w:val="21"/>
                <w:szCs w:val="21"/>
                <w:rPrChange w:id="10178" w:author="蔚滢璐" w:date="2017-01-02T12:59:00Z">
                  <w:rPr>
                    <w:ins w:id="10179" w:author="蔚滢璐" w:date="2017-01-02T02:48:00Z"/>
                    <w:sz w:val="21"/>
                    <w:szCs w:val="21"/>
                  </w:rPr>
                </w:rPrChange>
              </w:rPr>
            </w:pPr>
            <w:ins w:id="10180" w:author="蔚滢璐" w:date="2017-01-02T03:0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0181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增加执行订单的信用</w:t>
              </w:r>
            </w:ins>
            <w:ins w:id="10182" w:author="蔚滢璐" w:date="2017-01-02T03:0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0183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变更</w:t>
              </w:r>
            </w:ins>
            <w:ins w:id="10184" w:author="蔚滢璐" w:date="2017-01-02T03:0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0185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记录</w:t>
              </w:r>
            </w:ins>
          </w:p>
        </w:tc>
      </w:tr>
      <w:tr w:rsidR="00224E9F" w:rsidRPr="00224E9F" w:rsidTr="008E34FA">
        <w:trPr>
          <w:ins w:id="10186" w:author="蔚滢璐" w:date="2017-01-02T03:03:00Z"/>
        </w:trPr>
        <w:tc>
          <w:tcPr>
            <w:tcW w:w="1535" w:type="pct"/>
          </w:tcPr>
          <w:p w:rsidR="00EC185E" w:rsidRPr="00224E9F" w:rsidRDefault="00EC185E" w:rsidP="009C71B5">
            <w:pPr>
              <w:rPr>
                <w:ins w:id="10187" w:author="蔚滢璐" w:date="2017-01-02T03:03:00Z"/>
                <w:rFonts w:asciiTheme="minorEastAsia" w:hAnsiTheme="minorEastAsia"/>
                <w:sz w:val="21"/>
                <w:szCs w:val="21"/>
                <w:rPrChange w:id="10188" w:author="蔚滢璐" w:date="2017-01-02T12:59:00Z">
                  <w:rPr>
                    <w:ins w:id="10189" w:author="蔚滢璐" w:date="2017-01-02T03:03:00Z"/>
                    <w:sz w:val="21"/>
                    <w:szCs w:val="21"/>
                  </w:rPr>
                </w:rPrChange>
              </w:rPr>
            </w:pPr>
            <w:ins w:id="10190" w:author="蔚滢璐" w:date="2017-01-02T03:05:00Z">
              <w:r w:rsidRPr="00224E9F">
                <w:rPr>
                  <w:rFonts w:asciiTheme="minorEastAsia" w:hAnsiTheme="minorEastAsia"/>
                  <w:sz w:val="21"/>
                  <w:szCs w:val="21"/>
                  <w:rPrChange w:id="10191" w:author="蔚滢璐" w:date="2017-01-02T12:59:00Z">
                    <w:rPr>
                      <w:sz w:val="21"/>
                      <w:szCs w:val="21"/>
                    </w:rPr>
                  </w:rPrChange>
                </w:rPr>
                <w:t>UserForOrder.addCredit RecordForCancelAbnormal</w:t>
              </w:r>
            </w:ins>
          </w:p>
        </w:tc>
        <w:tc>
          <w:tcPr>
            <w:tcW w:w="3465" w:type="pct"/>
            <w:gridSpan w:val="2"/>
          </w:tcPr>
          <w:p w:rsidR="00EC185E" w:rsidRPr="00224E9F" w:rsidRDefault="00EC185E" w:rsidP="009C71B5">
            <w:pPr>
              <w:rPr>
                <w:ins w:id="10192" w:author="蔚滢璐" w:date="2017-01-02T03:05:00Z"/>
                <w:rFonts w:asciiTheme="minorEastAsia" w:hAnsiTheme="minorEastAsia"/>
                <w:sz w:val="21"/>
                <w:szCs w:val="21"/>
                <w:rPrChange w:id="10193" w:author="蔚滢璐" w:date="2017-01-02T12:59:00Z">
                  <w:rPr>
                    <w:ins w:id="10194" w:author="蔚滢璐" w:date="2017-01-02T03:05:00Z"/>
                    <w:sz w:val="21"/>
                    <w:szCs w:val="21"/>
                  </w:rPr>
                </w:rPrChange>
              </w:rPr>
            </w:pPr>
            <w:ins w:id="10195" w:author="蔚滢璐" w:date="2017-01-02T03:07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0196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增加撤销异常</w:t>
              </w:r>
            </w:ins>
            <w:ins w:id="10197" w:author="蔚滢璐" w:date="2017-01-02T03:08:00Z">
              <w:r w:rsidRPr="00224E9F">
                <w:rPr>
                  <w:rFonts w:asciiTheme="minorEastAsia" w:hAnsiTheme="minorEastAsia" w:hint="eastAsia"/>
                  <w:sz w:val="21"/>
                  <w:szCs w:val="21"/>
                  <w:rPrChange w:id="10198" w:author="蔚滢璐" w:date="2017-01-02T12:59:00Z">
                    <w:rPr>
                      <w:rFonts w:hint="eastAsia"/>
                      <w:sz w:val="21"/>
                      <w:szCs w:val="21"/>
                    </w:rPr>
                  </w:rPrChange>
                </w:rPr>
                <w:t>订单的信用变更记录</w:t>
              </w:r>
            </w:ins>
          </w:p>
          <w:p w:rsidR="00EC185E" w:rsidRPr="00224E9F" w:rsidRDefault="00EC185E" w:rsidP="009C71B5">
            <w:pPr>
              <w:rPr>
                <w:ins w:id="10199" w:author="蔚滢璐" w:date="2017-01-02T03:03:00Z"/>
                <w:rFonts w:asciiTheme="minorEastAsia" w:hAnsiTheme="minorEastAsia"/>
                <w:sz w:val="21"/>
                <w:szCs w:val="21"/>
                <w:rPrChange w:id="10200" w:author="蔚滢璐" w:date="2017-01-02T12:59:00Z">
                  <w:rPr>
                    <w:ins w:id="10201" w:author="蔚滢璐" w:date="2017-01-02T03:03:00Z"/>
                    <w:sz w:val="21"/>
                    <w:szCs w:val="21"/>
                  </w:rPr>
                </w:rPrChange>
              </w:rPr>
            </w:pPr>
          </w:p>
        </w:tc>
      </w:tr>
    </w:tbl>
    <w:p w:rsidR="0054247C" w:rsidRPr="00224E9F" w:rsidRDefault="0054247C">
      <w:pPr>
        <w:rPr>
          <w:rFonts w:asciiTheme="minorEastAsia" w:hAnsiTheme="minorEastAsia"/>
          <w:sz w:val="21"/>
          <w:szCs w:val="21"/>
          <w:rPrChange w:id="10202" w:author="蔚滢璐" w:date="2017-01-02T12:59:00Z">
            <w:rPr/>
          </w:rPrChange>
        </w:rPr>
        <w:pPrChange w:id="10203" w:author="蔚滢璐" w:date="2017-01-02T00:03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405B33" w:rsidRPr="00224E9F" w:rsidRDefault="004930B2">
      <w:pPr>
        <w:pStyle w:val="a3"/>
        <w:numPr>
          <w:ilvl w:val="2"/>
          <w:numId w:val="10"/>
        </w:numPr>
        <w:ind w:firstLineChars="0"/>
        <w:outlineLvl w:val="2"/>
        <w:rPr>
          <w:ins w:id="10204" w:author="蔚滢璐" w:date="2017-01-01T17:53:00Z"/>
          <w:rFonts w:asciiTheme="minorEastAsia" w:hAnsiTheme="minorEastAsia"/>
          <w:sz w:val="21"/>
          <w:szCs w:val="21"/>
          <w:rPrChange w:id="10205" w:author="蔚滢璐" w:date="2017-01-02T12:59:00Z">
            <w:rPr>
              <w:ins w:id="10206" w:author="蔚滢璐" w:date="2017-01-01T17:53:00Z"/>
            </w:rPr>
          </w:rPrChange>
        </w:rPr>
      </w:pPr>
      <w:del w:id="10207" w:author="蔚滢璐" w:date="2017-01-01T17:56:00Z">
        <w:r w:rsidRPr="00224E9F" w:rsidDel="00405B33">
          <w:rPr>
            <w:rFonts w:asciiTheme="minorEastAsia" w:hAnsiTheme="minorEastAsia"/>
            <w:sz w:val="21"/>
            <w:szCs w:val="21"/>
            <w:rPrChange w:id="10208" w:author="蔚滢璐" w:date="2017-01-02T12:59:00Z">
              <w:rPr>
                <w:sz w:val="21"/>
                <w:szCs w:val="21"/>
              </w:rPr>
            </w:rPrChange>
          </w:rPr>
          <w:delText>P</w:delText>
        </w:r>
      </w:del>
      <w:bookmarkStart w:id="10209" w:name="_Toc471124382"/>
      <w:bookmarkStart w:id="10210" w:name="_Toc471124728"/>
      <w:ins w:id="10211" w:author="蔚滢璐" w:date="2017-01-01T17:56:00Z">
        <w:r w:rsidR="00405B33" w:rsidRPr="00224E9F">
          <w:rPr>
            <w:rFonts w:asciiTheme="minorEastAsia" w:hAnsiTheme="minorEastAsia"/>
            <w:sz w:val="21"/>
            <w:szCs w:val="21"/>
            <w:rPrChange w:id="10212" w:author="蔚滢璐" w:date="2017-01-02T12:59:00Z">
              <w:rPr>
                <w:sz w:val="21"/>
                <w:szCs w:val="21"/>
              </w:rPr>
            </w:rPrChange>
          </w:rPr>
          <w:t>p</w:t>
        </w:r>
      </w:ins>
      <w:r w:rsidRPr="00224E9F">
        <w:rPr>
          <w:rFonts w:asciiTheme="minorEastAsia" w:hAnsiTheme="minorEastAsia"/>
          <w:sz w:val="21"/>
          <w:szCs w:val="21"/>
          <w:rPrChange w:id="10213" w:author="蔚滢璐" w:date="2017-01-02T12:59:00Z">
            <w:rPr>
              <w:sz w:val="21"/>
              <w:szCs w:val="21"/>
            </w:rPr>
          </w:rPrChange>
        </w:rPr>
        <w:t xml:space="preserve">romotion </w:t>
      </w:r>
      <w:r w:rsidRPr="00224E9F">
        <w:rPr>
          <w:rFonts w:asciiTheme="minorEastAsia" w:hAnsiTheme="minorEastAsia" w:hint="eastAsia"/>
          <w:sz w:val="21"/>
          <w:szCs w:val="21"/>
          <w:rPrChange w:id="10214" w:author="蔚滢璐" w:date="2017-01-02T12:59:00Z">
            <w:rPr>
              <w:rFonts w:hint="eastAsia"/>
              <w:sz w:val="21"/>
              <w:szCs w:val="21"/>
            </w:rPr>
          </w:rPrChange>
        </w:rPr>
        <w:t>模块</w:t>
      </w:r>
      <w:bookmarkEnd w:id="10209"/>
      <w:bookmarkEnd w:id="10210"/>
    </w:p>
    <w:p w:rsidR="007C4C3F" w:rsidRPr="00224E9F" w:rsidRDefault="00405B33">
      <w:pPr>
        <w:pStyle w:val="a3"/>
        <w:numPr>
          <w:ilvl w:val="0"/>
          <w:numId w:val="24"/>
        </w:numPr>
        <w:ind w:firstLineChars="0"/>
        <w:rPr>
          <w:ins w:id="10215" w:author="蔚滢璐" w:date="2017-01-01T20:46:00Z"/>
          <w:rFonts w:asciiTheme="minorEastAsia" w:hAnsiTheme="minorEastAsia"/>
          <w:sz w:val="21"/>
          <w:szCs w:val="21"/>
          <w:rPrChange w:id="10216" w:author="蔚滢璐" w:date="2017-01-02T12:59:00Z">
            <w:rPr>
              <w:ins w:id="10217" w:author="蔚滢璐" w:date="2017-01-01T20:46:00Z"/>
            </w:rPr>
          </w:rPrChange>
        </w:rPr>
        <w:pPrChange w:id="10218" w:author="蔚滢璐" w:date="2017-01-01T20:5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0219" w:author="蔚滢璐" w:date="2017-01-01T17:53:00Z">
        <w:r w:rsidRPr="00224E9F">
          <w:rPr>
            <w:rFonts w:asciiTheme="minorEastAsia" w:hAnsiTheme="minorEastAsia" w:hint="eastAsia"/>
            <w:sz w:val="21"/>
            <w:szCs w:val="21"/>
            <w:rPrChange w:id="10220" w:author="蔚滢璐" w:date="2017-01-02T12:59:00Z">
              <w:rPr>
                <w:rFonts w:hint="eastAsia"/>
                <w:sz w:val="21"/>
                <w:szCs w:val="21"/>
              </w:rPr>
            </w:rPrChange>
          </w:rPr>
          <w:t>模块概述</w:t>
        </w:r>
      </w:ins>
    </w:p>
    <w:p w:rsidR="00405B33" w:rsidRPr="00224E9F" w:rsidRDefault="00405B33">
      <w:pPr>
        <w:ind w:left="1260" w:firstLine="420"/>
        <w:rPr>
          <w:ins w:id="10221" w:author="蔚滢璐" w:date="2017-01-01T18:19:00Z"/>
          <w:rFonts w:asciiTheme="minorEastAsia" w:hAnsiTheme="minorEastAsia"/>
          <w:sz w:val="21"/>
          <w:szCs w:val="21"/>
          <w:rPrChange w:id="10222" w:author="蔚滢璐" w:date="2017-01-02T12:59:00Z">
            <w:rPr>
              <w:ins w:id="10223" w:author="蔚滢璐" w:date="2017-01-01T18:19:00Z"/>
              <w:sz w:val="21"/>
              <w:szCs w:val="21"/>
            </w:rPr>
          </w:rPrChange>
        </w:rPr>
        <w:pPrChange w:id="10224" w:author="蔚滢璐" w:date="2017-01-01T20:5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0225" w:author="蔚滢璐" w:date="2017-01-01T17:56:00Z">
        <w:r w:rsidRPr="00224E9F">
          <w:rPr>
            <w:rFonts w:asciiTheme="minorEastAsia" w:hAnsiTheme="minorEastAsia" w:hint="eastAsia"/>
            <w:sz w:val="21"/>
            <w:szCs w:val="21"/>
            <w:rPrChange w:id="10226" w:author="蔚滢璐" w:date="2017-01-02T12:59:00Z">
              <w:rPr>
                <w:rFonts w:hint="eastAsia"/>
                <w:sz w:val="21"/>
                <w:szCs w:val="21"/>
              </w:rPr>
            </w:rPrChange>
          </w:rPr>
          <w:t>逻辑层promotion</w:t>
        </w:r>
      </w:ins>
      <w:ins w:id="10227" w:author="蔚滢璐" w:date="2017-01-01T17:59:00Z">
        <w:r w:rsidRPr="00224E9F">
          <w:rPr>
            <w:rFonts w:asciiTheme="minorEastAsia" w:hAnsiTheme="minorEastAsia" w:hint="eastAsia"/>
            <w:sz w:val="21"/>
            <w:szCs w:val="21"/>
            <w:rPrChange w:id="10228" w:author="蔚滢璐" w:date="2017-01-02T12:59:00Z">
              <w:rPr>
                <w:rFonts w:hint="eastAsia"/>
                <w:sz w:val="21"/>
                <w:szCs w:val="21"/>
              </w:rPr>
            </w:rPrChange>
          </w:rPr>
          <w:t>模块</w:t>
        </w:r>
      </w:ins>
      <w:ins w:id="10229" w:author="蔚滢璐" w:date="2017-01-01T18:19:00Z">
        <w:r w:rsidR="002406AD" w:rsidRPr="00224E9F">
          <w:rPr>
            <w:rFonts w:asciiTheme="minorEastAsia" w:hAnsiTheme="minorEastAsia" w:hint="eastAsia"/>
            <w:sz w:val="21"/>
            <w:szCs w:val="21"/>
            <w:rPrChange w:id="10230" w:author="蔚滢璐" w:date="2017-01-02T12:59:00Z">
              <w:rPr>
                <w:rFonts w:hint="eastAsia"/>
                <w:sz w:val="21"/>
                <w:szCs w:val="21"/>
              </w:rPr>
            </w:rPrChange>
          </w:rPr>
          <w:t>承担的需求参见需求规格说明文档功能需求及非功能需求</w:t>
        </w:r>
      </w:ins>
      <w:ins w:id="10231" w:author="蔚滢璐" w:date="2017-01-01T18:20:00Z">
        <w:r w:rsidR="002406AD" w:rsidRPr="00224E9F">
          <w:rPr>
            <w:rFonts w:asciiTheme="minorEastAsia" w:hAnsiTheme="minorEastAsia" w:hint="eastAsia"/>
            <w:sz w:val="21"/>
            <w:szCs w:val="21"/>
            <w:rPrChange w:id="10232" w:author="蔚滢璐" w:date="2017-01-02T12:59:00Z">
              <w:rPr>
                <w:rFonts w:hint="eastAsia"/>
                <w:sz w:val="21"/>
                <w:szCs w:val="21"/>
              </w:rPr>
            </w:rPrChange>
          </w:rPr>
          <w:t>。</w:t>
        </w:r>
      </w:ins>
    </w:p>
    <w:p w:rsidR="002406AD" w:rsidRPr="00224E9F" w:rsidRDefault="002406AD">
      <w:pPr>
        <w:ind w:left="1260" w:firstLine="420"/>
        <w:rPr>
          <w:ins w:id="10233" w:author="蔚滢璐" w:date="2017-01-01T17:53:00Z"/>
          <w:rFonts w:asciiTheme="minorEastAsia" w:hAnsiTheme="minorEastAsia"/>
          <w:sz w:val="21"/>
          <w:szCs w:val="21"/>
          <w:rPrChange w:id="10234" w:author="蔚滢璐" w:date="2017-01-02T12:59:00Z">
            <w:rPr>
              <w:ins w:id="10235" w:author="蔚滢璐" w:date="2017-01-01T17:53:00Z"/>
            </w:rPr>
          </w:rPrChange>
        </w:rPr>
        <w:pPrChange w:id="10236" w:author="蔚滢璐" w:date="2017-01-01T20:5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0237" w:author="蔚滢璐" w:date="2017-01-01T18:19:00Z">
        <w:r w:rsidRPr="00224E9F">
          <w:rPr>
            <w:rFonts w:asciiTheme="minorEastAsia" w:hAnsiTheme="minorEastAsia" w:hint="eastAsia"/>
            <w:sz w:val="21"/>
            <w:szCs w:val="21"/>
            <w:rPrChange w:id="10238" w:author="蔚滢璐" w:date="2017-01-02T12:59:00Z">
              <w:rPr>
                <w:rFonts w:hint="eastAsia"/>
                <w:sz w:val="21"/>
                <w:szCs w:val="21"/>
              </w:rPr>
            </w:rPrChange>
          </w:rPr>
          <w:t>逻辑层</w:t>
        </w:r>
      </w:ins>
      <w:ins w:id="10239" w:author="蔚滢璐" w:date="2017-01-01T18:20:00Z">
        <w:r w:rsidRPr="00224E9F">
          <w:rPr>
            <w:rFonts w:asciiTheme="minorEastAsia" w:hAnsiTheme="minorEastAsia"/>
            <w:sz w:val="21"/>
            <w:szCs w:val="21"/>
            <w:rPrChange w:id="10240" w:author="蔚滢璐" w:date="2017-01-02T12:59:00Z">
              <w:rPr>
                <w:sz w:val="21"/>
                <w:szCs w:val="21"/>
              </w:rPr>
            </w:rPrChange>
          </w:rPr>
          <w:t xml:space="preserve">promotion </w:t>
        </w:r>
        <w:r w:rsidRPr="00224E9F">
          <w:rPr>
            <w:rFonts w:asciiTheme="minorEastAsia" w:hAnsiTheme="minorEastAsia" w:hint="eastAsia"/>
            <w:sz w:val="21"/>
            <w:szCs w:val="21"/>
            <w:rPrChange w:id="10241" w:author="蔚滢璐" w:date="2017-01-02T12:59:00Z">
              <w:rPr>
                <w:rFonts w:hint="eastAsia"/>
                <w:sz w:val="21"/>
                <w:szCs w:val="21"/>
              </w:rPr>
            </w:rPrChange>
          </w:rPr>
          <w:t>模块的职责及接口参见软件系统结构描述文档。</w:t>
        </w:r>
      </w:ins>
    </w:p>
    <w:p w:rsidR="00405B33" w:rsidRPr="00224E9F" w:rsidRDefault="00405B33">
      <w:pPr>
        <w:pStyle w:val="a3"/>
        <w:numPr>
          <w:ilvl w:val="0"/>
          <w:numId w:val="24"/>
        </w:numPr>
        <w:ind w:firstLineChars="0"/>
        <w:rPr>
          <w:ins w:id="10242" w:author="蔚滢璐" w:date="2017-01-02T00:26:00Z"/>
          <w:rFonts w:asciiTheme="minorEastAsia" w:hAnsiTheme="minorEastAsia"/>
          <w:sz w:val="21"/>
          <w:szCs w:val="21"/>
          <w:rPrChange w:id="10243" w:author="蔚滢璐" w:date="2017-01-02T12:59:00Z">
            <w:rPr>
              <w:ins w:id="10244" w:author="蔚滢璐" w:date="2017-01-02T00:26:00Z"/>
              <w:sz w:val="21"/>
              <w:szCs w:val="21"/>
            </w:rPr>
          </w:rPrChange>
        </w:rPr>
        <w:pPrChange w:id="10245" w:author="蔚滢璐" w:date="2017-01-01T20:5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0246" w:author="蔚滢璐" w:date="2017-01-01T17:53:00Z">
        <w:r w:rsidRPr="00224E9F">
          <w:rPr>
            <w:rFonts w:asciiTheme="minorEastAsia" w:hAnsiTheme="minorEastAsia" w:hint="eastAsia"/>
            <w:sz w:val="21"/>
            <w:szCs w:val="21"/>
            <w:rPrChange w:id="10247" w:author="蔚滢璐" w:date="2017-01-02T12:59:00Z">
              <w:rPr>
                <w:rFonts w:hint="eastAsia"/>
                <w:sz w:val="21"/>
                <w:szCs w:val="21"/>
              </w:rPr>
            </w:rPrChange>
          </w:rPr>
          <w:t>整体结构</w:t>
        </w:r>
      </w:ins>
    </w:p>
    <w:p w:rsidR="00CE69BC" w:rsidRPr="00224E9F" w:rsidRDefault="007F0965">
      <w:pPr>
        <w:ind w:left="1418" w:firstLine="420"/>
        <w:rPr>
          <w:ins w:id="10248" w:author="蔚滢璐" w:date="2017-01-02T00:41:00Z"/>
          <w:rFonts w:asciiTheme="minorEastAsia" w:hAnsiTheme="minorEastAsia"/>
          <w:sz w:val="21"/>
          <w:szCs w:val="21"/>
          <w:rPrChange w:id="10249" w:author="蔚滢璐" w:date="2017-01-02T12:59:00Z">
            <w:rPr>
              <w:ins w:id="10250" w:author="蔚滢璐" w:date="2017-01-02T00:41:00Z"/>
              <w:sz w:val="21"/>
              <w:szCs w:val="21"/>
            </w:rPr>
          </w:rPrChange>
        </w:rPr>
        <w:pPrChange w:id="10251" w:author="蔚滢璐" w:date="2017-01-02T00:3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0252" w:author="蔚滢璐" w:date="2017-01-02T00:30:00Z">
        <w:r w:rsidRPr="00224E9F">
          <w:rPr>
            <w:rFonts w:asciiTheme="minorEastAsia" w:hAnsiTheme="minorEastAsia"/>
            <w:sz w:val="21"/>
            <w:szCs w:val="21"/>
            <w:rPrChange w:id="10253" w:author="蔚滢璐" w:date="2017-01-02T12:59:00Z">
              <w:rPr/>
            </w:rPrChange>
          </w:rPr>
          <w:t>promotion</w:t>
        </w:r>
        <w:r w:rsidRPr="00224E9F">
          <w:rPr>
            <w:rFonts w:asciiTheme="minorEastAsia" w:hAnsiTheme="minorEastAsia" w:hint="eastAsia"/>
            <w:sz w:val="21"/>
            <w:szCs w:val="21"/>
            <w:rPrChange w:id="10254" w:author="蔚滢璐" w:date="2017-01-02T12:59:00Z">
              <w:rPr>
                <w:rFonts w:hint="eastAsia"/>
              </w:rPr>
            </w:rPrChange>
          </w:rPr>
          <w:t>模块的职责为</w:t>
        </w:r>
      </w:ins>
      <w:ins w:id="10255" w:author="蔚滢璐" w:date="2017-01-02T00:31:00Z">
        <w:r w:rsidRPr="00224E9F">
          <w:rPr>
            <w:rFonts w:asciiTheme="minorEastAsia" w:hAnsiTheme="minorEastAsia" w:hint="eastAsia"/>
            <w:sz w:val="21"/>
            <w:szCs w:val="21"/>
            <w:rPrChange w:id="10256" w:author="蔚滢璐" w:date="2017-01-02T12:59:00Z">
              <w:rPr>
                <w:rFonts w:hint="eastAsia"/>
              </w:rPr>
            </w:rPrChange>
          </w:rPr>
          <w:t>销售策略的</w:t>
        </w:r>
      </w:ins>
      <w:ins w:id="10257" w:author="蔚滢璐" w:date="2017-01-02T00:32:00Z">
        <w:r w:rsidRPr="00224E9F">
          <w:rPr>
            <w:rFonts w:asciiTheme="minorEastAsia" w:hAnsiTheme="minorEastAsia" w:hint="eastAsia"/>
            <w:sz w:val="21"/>
            <w:szCs w:val="21"/>
            <w:rPrChange w:id="10258" w:author="蔚滢璐" w:date="2017-01-02T12:59:00Z">
              <w:rPr>
                <w:rFonts w:hint="eastAsia"/>
              </w:rPr>
            </w:rPrChange>
          </w:rPr>
          <w:t>制定与计算。为了实现销售策略的</w:t>
        </w:r>
      </w:ins>
      <w:ins w:id="10259" w:author="蔚滢璐" w:date="2017-01-02T00:36:00Z">
        <w:r w:rsidRPr="00224E9F">
          <w:rPr>
            <w:rFonts w:asciiTheme="minorEastAsia" w:hAnsiTheme="minorEastAsia" w:hint="eastAsia"/>
            <w:sz w:val="21"/>
            <w:szCs w:val="21"/>
            <w:rPrChange w:id="10260" w:author="蔚滢璐" w:date="2017-01-02T12:59:00Z">
              <w:rPr>
                <w:rFonts w:hint="eastAsia"/>
              </w:rPr>
            </w:rPrChange>
          </w:rPr>
          <w:t>可修改性，p</w:t>
        </w:r>
        <w:r w:rsidRPr="00224E9F">
          <w:rPr>
            <w:rFonts w:asciiTheme="minorEastAsia" w:hAnsiTheme="minorEastAsia"/>
            <w:sz w:val="21"/>
            <w:szCs w:val="21"/>
            <w:rPrChange w:id="10261" w:author="蔚滢璐" w:date="2017-01-02T12:59:00Z">
              <w:rPr>
                <w:sz w:val="21"/>
                <w:szCs w:val="21"/>
              </w:rPr>
            </w:rPrChange>
          </w:rPr>
          <w:t>romotion</w:t>
        </w:r>
        <w:r w:rsidRPr="00224E9F">
          <w:rPr>
            <w:rFonts w:asciiTheme="minorEastAsia" w:hAnsiTheme="minorEastAsia" w:hint="eastAsia"/>
            <w:sz w:val="21"/>
            <w:szCs w:val="21"/>
            <w:rPrChange w:id="10262" w:author="蔚滢璐" w:date="2017-01-02T12:59:00Z">
              <w:rPr>
                <w:rFonts w:hint="eastAsia"/>
                <w:sz w:val="21"/>
                <w:szCs w:val="21"/>
              </w:rPr>
            </w:rPrChange>
          </w:rPr>
          <w:t>类使用了策略模式：</w:t>
        </w:r>
      </w:ins>
      <w:ins w:id="10263" w:author="蔚滢璐" w:date="2017-01-02T00:37:00Z">
        <w:r w:rsidRPr="00224E9F">
          <w:rPr>
            <w:rFonts w:asciiTheme="minorEastAsia" w:hAnsiTheme="minorEastAsia" w:hint="eastAsia"/>
            <w:sz w:val="21"/>
            <w:szCs w:val="21"/>
            <w:rPrChange w:id="10264" w:author="蔚滢璐" w:date="2017-01-02T12:59:00Z">
              <w:rPr>
                <w:rFonts w:hint="eastAsia"/>
                <w:sz w:val="21"/>
                <w:szCs w:val="21"/>
              </w:rPr>
            </w:rPrChange>
          </w:rPr>
          <w:t>一个promotion对象，除了制定者等基本属性外，由</w:t>
        </w:r>
      </w:ins>
      <w:ins w:id="10265" w:author="蔚滢璐" w:date="2017-01-02T00:38:00Z">
        <w:r w:rsidRPr="00224E9F">
          <w:rPr>
            <w:rFonts w:asciiTheme="minorEastAsia" w:hAnsiTheme="minorEastAsia" w:hint="eastAsia"/>
            <w:sz w:val="21"/>
            <w:szCs w:val="21"/>
            <w:rPrChange w:id="10266" w:author="蔚滢璐" w:date="2017-01-02T12:59:00Z">
              <w:rPr>
                <w:rFonts w:hint="eastAsia"/>
                <w:sz w:val="21"/>
                <w:szCs w:val="21"/>
              </w:rPr>
            </w:rPrChange>
          </w:rPr>
          <w:t>Scope，Condition，Deduction三部分组成，分别代表该销售策略的</w:t>
        </w:r>
      </w:ins>
      <w:ins w:id="10267" w:author="蔚滢璐" w:date="2017-01-02T00:39:00Z">
        <w:r w:rsidRPr="00224E9F">
          <w:rPr>
            <w:rFonts w:asciiTheme="minorEastAsia" w:hAnsiTheme="minorEastAsia" w:hint="eastAsia"/>
            <w:sz w:val="21"/>
            <w:szCs w:val="21"/>
            <w:rPrChange w:id="10268" w:author="蔚滢璐" w:date="2017-01-02T12:59:00Z">
              <w:rPr>
                <w:rFonts w:hint="eastAsia"/>
                <w:sz w:val="21"/>
                <w:szCs w:val="21"/>
              </w:rPr>
            </w:rPrChange>
          </w:rPr>
          <w:t>地理上的适用范围，可以应用的条件，以及促销的方式。</w:t>
        </w:r>
      </w:ins>
      <w:ins w:id="10269" w:author="蔚滢璐" w:date="2017-01-02T00:40:00Z">
        <w:r w:rsidR="00CC4E8E" w:rsidRPr="00224E9F">
          <w:rPr>
            <w:rFonts w:asciiTheme="minorEastAsia" w:hAnsiTheme="minorEastAsia" w:hint="eastAsia"/>
            <w:sz w:val="21"/>
            <w:szCs w:val="21"/>
            <w:rPrChange w:id="10270" w:author="蔚滢璐" w:date="2017-01-02T12:59:00Z">
              <w:rPr>
                <w:rFonts w:hint="eastAsia"/>
                <w:sz w:val="21"/>
                <w:szCs w:val="21"/>
              </w:rPr>
            </w:rPrChange>
          </w:rPr>
          <w:t>每个部分可由不同的类实现已达到促销条件的多样性和</w:t>
        </w:r>
      </w:ins>
      <w:ins w:id="10271" w:author="蔚滢璐" w:date="2017-01-02T00:41:00Z">
        <w:r w:rsidR="00CC4E8E" w:rsidRPr="00224E9F">
          <w:rPr>
            <w:rFonts w:asciiTheme="minorEastAsia" w:hAnsiTheme="minorEastAsia" w:hint="eastAsia"/>
            <w:sz w:val="21"/>
            <w:szCs w:val="21"/>
            <w:rPrChange w:id="10272" w:author="蔚滢璐" w:date="2017-01-02T12:59:00Z">
              <w:rPr>
                <w:rFonts w:hint="eastAsia"/>
                <w:sz w:val="21"/>
                <w:szCs w:val="21"/>
              </w:rPr>
            </w:rPrChange>
          </w:rPr>
          <w:t>可修改行。</w:t>
        </w:r>
      </w:ins>
    </w:p>
    <w:p w:rsidR="00CC4E8E" w:rsidRPr="00224E9F" w:rsidRDefault="00CC4E8E">
      <w:pPr>
        <w:ind w:left="1418" w:firstLine="420"/>
        <w:rPr>
          <w:ins w:id="10273" w:author="蔚滢璐" w:date="2017-01-02T00:43:00Z"/>
          <w:rFonts w:asciiTheme="minorEastAsia" w:hAnsiTheme="minorEastAsia"/>
          <w:sz w:val="21"/>
          <w:szCs w:val="21"/>
          <w:rPrChange w:id="10274" w:author="蔚滢璐" w:date="2017-01-02T12:59:00Z">
            <w:rPr>
              <w:ins w:id="10275" w:author="蔚滢璐" w:date="2017-01-02T00:43:00Z"/>
              <w:sz w:val="21"/>
              <w:szCs w:val="21"/>
            </w:rPr>
          </w:rPrChange>
        </w:rPr>
        <w:pPrChange w:id="10276" w:author="蔚滢璐" w:date="2017-01-02T00:3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0277" w:author="蔚滢璐" w:date="2017-01-02T00:41:00Z">
        <w:r w:rsidRPr="00224E9F">
          <w:rPr>
            <w:rFonts w:asciiTheme="minorEastAsia" w:hAnsiTheme="minorEastAsia" w:hint="eastAsia"/>
            <w:sz w:val="21"/>
            <w:szCs w:val="21"/>
            <w:rPrChange w:id="10278" w:author="蔚滢璐" w:date="2017-01-02T12:59:00Z">
              <w:rPr>
                <w:rFonts w:hint="eastAsia"/>
                <w:sz w:val="21"/>
                <w:szCs w:val="21"/>
              </w:rPr>
            </w:rPrChange>
          </w:rPr>
          <w:t>系统规定每个订单只可以使用一个促销策略，在所有可用的促销</w:t>
        </w:r>
      </w:ins>
      <w:ins w:id="10279" w:author="蔚滢璐" w:date="2017-01-02T00:42:00Z">
        <w:r w:rsidRPr="00224E9F">
          <w:rPr>
            <w:rFonts w:asciiTheme="minorEastAsia" w:hAnsiTheme="minorEastAsia" w:hint="eastAsia"/>
            <w:sz w:val="21"/>
            <w:szCs w:val="21"/>
            <w:rPrChange w:id="10280" w:author="蔚滢璐" w:date="2017-01-02T12:59:00Z">
              <w:rPr>
                <w:rFonts w:hint="eastAsia"/>
                <w:sz w:val="21"/>
                <w:szCs w:val="21"/>
              </w:rPr>
            </w:rPrChange>
          </w:rPr>
          <w:t>策略中选择最优的用来生成订单，计算过程由Count类进行。</w:t>
        </w:r>
      </w:ins>
    </w:p>
    <w:p w:rsidR="00CC4E8E" w:rsidRPr="00224E9F" w:rsidRDefault="00CC4E8E">
      <w:pPr>
        <w:ind w:left="1418" w:firstLine="420"/>
        <w:rPr>
          <w:ins w:id="10281" w:author="蔚滢璐" w:date="2017-01-01T22:41:00Z"/>
          <w:rFonts w:asciiTheme="minorEastAsia" w:hAnsiTheme="minorEastAsia"/>
          <w:sz w:val="21"/>
          <w:szCs w:val="21"/>
          <w:rPrChange w:id="10282" w:author="蔚滢璐" w:date="2017-01-02T12:59:00Z">
            <w:rPr>
              <w:ins w:id="10283" w:author="蔚滢璐" w:date="2017-01-01T22:41:00Z"/>
            </w:rPr>
          </w:rPrChange>
        </w:rPr>
        <w:pPrChange w:id="10284" w:author="蔚滢璐" w:date="2017-01-02T00:3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0285" w:author="蔚滢璐" w:date="2017-01-02T00:43:00Z">
        <w:r w:rsidRPr="00224E9F">
          <w:rPr>
            <w:rFonts w:asciiTheme="minorEastAsia" w:hAnsiTheme="minorEastAsia" w:hint="eastAsia"/>
            <w:sz w:val="21"/>
            <w:szCs w:val="21"/>
            <w:rPrChange w:id="10286" w:author="蔚滢璐" w:date="2017-01-02T12:59:00Z">
              <w:rPr>
                <w:rFonts w:hint="eastAsia"/>
                <w:sz w:val="21"/>
                <w:szCs w:val="21"/>
              </w:rPr>
            </w:rPrChange>
          </w:rPr>
          <w:t>逻辑层promotion模块各个类的职责如下图所示：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546"/>
        <w:gridCol w:w="5976"/>
      </w:tblGrid>
      <w:tr w:rsidR="00224E9F" w:rsidRPr="00224E9F" w:rsidTr="00F53573">
        <w:trPr>
          <w:ins w:id="10287" w:author="蔚滢璐" w:date="2017-01-01T22:42:00Z"/>
        </w:trPr>
        <w:tc>
          <w:tcPr>
            <w:tcW w:w="2546" w:type="dxa"/>
          </w:tcPr>
          <w:p w:rsidR="00F53573" w:rsidRPr="00224E9F" w:rsidRDefault="00F53573" w:rsidP="00F53573">
            <w:pPr>
              <w:rPr>
                <w:ins w:id="10288" w:author="蔚滢璐" w:date="2017-01-01T22:42:00Z"/>
                <w:rFonts w:asciiTheme="minorEastAsia" w:hAnsiTheme="minorEastAsia" w:cs="宋体"/>
                <w:sz w:val="21"/>
                <w:szCs w:val="21"/>
                <w:rPrChange w:id="10289" w:author="蔚滢璐" w:date="2017-01-02T12:59:00Z">
                  <w:rPr>
                    <w:ins w:id="10290" w:author="蔚滢璐" w:date="2017-01-01T22:42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291" w:author="蔚滢璐" w:date="2017-01-01T22:42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292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模块</w:t>
              </w:r>
            </w:ins>
          </w:p>
        </w:tc>
        <w:tc>
          <w:tcPr>
            <w:tcW w:w="5976" w:type="dxa"/>
          </w:tcPr>
          <w:p w:rsidR="00F53573" w:rsidRPr="00224E9F" w:rsidRDefault="00F53573" w:rsidP="00F53573">
            <w:pPr>
              <w:rPr>
                <w:ins w:id="10293" w:author="蔚滢璐" w:date="2017-01-01T22:42:00Z"/>
                <w:rFonts w:asciiTheme="minorEastAsia" w:hAnsiTheme="minorEastAsia" w:cs="宋体"/>
                <w:sz w:val="21"/>
                <w:szCs w:val="21"/>
                <w:rPrChange w:id="10294" w:author="蔚滢璐" w:date="2017-01-02T12:59:00Z">
                  <w:rPr>
                    <w:ins w:id="10295" w:author="蔚滢璐" w:date="2017-01-01T22:42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296" w:author="蔚滢璐" w:date="2017-01-01T22:42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297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职责</w:t>
              </w:r>
            </w:ins>
          </w:p>
        </w:tc>
      </w:tr>
      <w:tr w:rsidR="00F53573" w:rsidRPr="00224E9F" w:rsidTr="00F53573">
        <w:trPr>
          <w:ins w:id="10298" w:author="蔚滢璐" w:date="2017-01-01T22:42:00Z"/>
        </w:trPr>
        <w:tc>
          <w:tcPr>
            <w:tcW w:w="2546" w:type="dxa"/>
          </w:tcPr>
          <w:p w:rsidR="00F53573" w:rsidRPr="00224E9F" w:rsidRDefault="00F53573" w:rsidP="00F53573">
            <w:pPr>
              <w:rPr>
                <w:ins w:id="10299" w:author="蔚滢璐" w:date="2017-01-01T22:42:00Z"/>
                <w:rFonts w:asciiTheme="minorEastAsia" w:hAnsiTheme="minorEastAsia" w:cs="宋体"/>
                <w:sz w:val="21"/>
                <w:szCs w:val="21"/>
                <w:rPrChange w:id="10300" w:author="蔚滢璐" w:date="2017-01-02T12:59:00Z">
                  <w:rPr>
                    <w:ins w:id="10301" w:author="蔚滢璐" w:date="2017-01-01T22:42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302" w:author="蔚滢璐" w:date="2017-01-01T22:42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0303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PromotionController</w:t>
              </w:r>
            </w:ins>
          </w:p>
        </w:tc>
        <w:tc>
          <w:tcPr>
            <w:tcW w:w="5976" w:type="dxa"/>
          </w:tcPr>
          <w:p w:rsidR="00F53573" w:rsidRPr="00224E9F" w:rsidRDefault="00CC4E8E" w:rsidP="00F53573">
            <w:pPr>
              <w:rPr>
                <w:ins w:id="10304" w:author="蔚滢璐" w:date="2017-01-01T22:42:00Z"/>
                <w:rFonts w:asciiTheme="minorEastAsia" w:hAnsiTheme="minorEastAsia" w:cs="宋体"/>
                <w:sz w:val="21"/>
                <w:szCs w:val="21"/>
                <w:rPrChange w:id="10305" w:author="蔚滢璐" w:date="2017-01-02T12:59:00Z">
                  <w:rPr>
                    <w:ins w:id="10306" w:author="蔚滢璐" w:date="2017-01-01T22:42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307" w:author="蔚滢璐" w:date="2017-01-02T00:46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308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实现模块想界面曾提供的方法，并向</w:t>
              </w:r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0309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order模块提供最有促销策略的计算方法</w:t>
              </w:r>
            </w:ins>
          </w:p>
        </w:tc>
      </w:tr>
      <w:tr w:rsidR="00F53573" w:rsidRPr="00224E9F" w:rsidTr="00F53573">
        <w:trPr>
          <w:ins w:id="10310" w:author="蔚滢璐" w:date="2017-01-01T22:42:00Z"/>
        </w:trPr>
        <w:tc>
          <w:tcPr>
            <w:tcW w:w="2546" w:type="dxa"/>
          </w:tcPr>
          <w:p w:rsidR="00F53573" w:rsidRPr="00224E9F" w:rsidRDefault="00F53573" w:rsidP="00F53573">
            <w:pPr>
              <w:rPr>
                <w:ins w:id="10311" w:author="蔚滢璐" w:date="2017-01-01T22:42:00Z"/>
                <w:rFonts w:asciiTheme="minorEastAsia" w:hAnsiTheme="minorEastAsia" w:cs="宋体"/>
                <w:sz w:val="21"/>
                <w:szCs w:val="21"/>
                <w:rPrChange w:id="10312" w:author="蔚滢璐" w:date="2017-01-02T12:59:00Z">
                  <w:rPr>
                    <w:ins w:id="10313" w:author="蔚滢璐" w:date="2017-01-01T22:42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314" w:author="蔚滢璐" w:date="2017-01-01T22:42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0315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lastRenderedPageBreak/>
                <w:t>Promotion</w:t>
              </w:r>
            </w:ins>
          </w:p>
        </w:tc>
        <w:tc>
          <w:tcPr>
            <w:tcW w:w="5976" w:type="dxa"/>
          </w:tcPr>
          <w:p w:rsidR="00F53573" w:rsidRPr="00224E9F" w:rsidRDefault="00F53573" w:rsidP="00F53573">
            <w:pPr>
              <w:rPr>
                <w:ins w:id="10316" w:author="蔚滢璐" w:date="2017-01-01T22:42:00Z"/>
                <w:rFonts w:asciiTheme="minorEastAsia" w:hAnsiTheme="minorEastAsia" w:cs="宋体"/>
                <w:sz w:val="21"/>
                <w:szCs w:val="21"/>
                <w:rPrChange w:id="10317" w:author="蔚滢璐" w:date="2017-01-02T12:59:00Z">
                  <w:rPr>
                    <w:ins w:id="10318" w:author="蔚滢璐" w:date="2017-01-01T22:42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319" w:author="蔚滢璐" w:date="2017-01-01T22:42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320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促销策略的领域模型对象，拥有一条促销策略所持有的制定者、适用日期、促销原因等信息，聚合适用范围、使用条件、促销方式等类，可以帮助完成促销界面所需要的服务</w:t>
              </w:r>
            </w:ins>
          </w:p>
        </w:tc>
      </w:tr>
      <w:tr w:rsidR="00F53573" w:rsidRPr="00224E9F" w:rsidTr="00F53573">
        <w:trPr>
          <w:ins w:id="10321" w:author="蔚滢璐" w:date="2017-01-01T22:42:00Z"/>
        </w:trPr>
        <w:tc>
          <w:tcPr>
            <w:tcW w:w="2546" w:type="dxa"/>
          </w:tcPr>
          <w:p w:rsidR="00F53573" w:rsidRPr="00224E9F" w:rsidRDefault="00F53573" w:rsidP="00F53573">
            <w:pPr>
              <w:tabs>
                <w:tab w:val="center" w:pos="1134"/>
              </w:tabs>
              <w:rPr>
                <w:ins w:id="10322" w:author="蔚滢璐" w:date="2017-01-01T22:42:00Z"/>
                <w:rFonts w:asciiTheme="minorEastAsia" w:hAnsiTheme="minorEastAsia" w:cs="宋体"/>
                <w:sz w:val="21"/>
                <w:szCs w:val="21"/>
                <w:rPrChange w:id="10323" w:author="蔚滢璐" w:date="2017-01-02T12:59:00Z">
                  <w:rPr>
                    <w:ins w:id="10324" w:author="蔚滢璐" w:date="2017-01-01T22:42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325" w:author="蔚滢璐" w:date="2017-01-01T22:42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0326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Scope</w:t>
              </w:r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0327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ab/>
              </w:r>
            </w:ins>
          </w:p>
        </w:tc>
        <w:tc>
          <w:tcPr>
            <w:tcW w:w="5976" w:type="dxa"/>
          </w:tcPr>
          <w:p w:rsidR="00F53573" w:rsidRPr="00224E9F" w:rsidRDefault="00F53573" w:rsidP="00F53573">
            <w:pPr>
              <w:rPr>
                <w:ins w:id="10328" w:author="蔚滢璐" w:date="2017-01-01T22:42:00Z"/>
                <w:rFonts w:asciiTheme="minorEastAsia" w:hAnsiTheme="minorEastAsia" w:cs="宋体"/>
                <w:sz w:val="21"/>
                <w:szCs w:val="21"/>
                <w:rPrChange w:id="10329" w:author="蔚滢璐" w:date="2017-01-02T12:59:00Z">
                  <w:rPr>
                    <w:ins w:id="10330" w:author="蔚滢璐" w:date="2017-01-01T22:42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331" w:author="蔚滢璐" w:date="2017-01-01T22:42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332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促销策略适用范围的领域模型对象</w:t>
              </w:r>
            </w:ins>
          </w:p>
        </w:tc>
      </w:tr>
      <w:tr w:rsidR="00F53573" w:rsidRPr="00224E9F" w:rsidTr="00F53573">
        <w:trPr>
          <w:ins w:id="10333" w:author="蔚滢璐" w:date="2017-01-01T22:42:00Z"/>
        </w:trPr>
        <w:tc>
          <w:tcPr>
            <w:tcW w:w="2546" w:type="dxa"/>
          </w:tcPr>
          <w:p w:rsidR="00F53573" w:rsidRPr="00224E9F" w:rsidRDefault="00F53573" w:rsidP="00F53573">
            <w:pPr>
              <w:rPr>
                <w:ins w:id="10334" w:author="蔚滢璐" w:date="2017-01-01T22:42:00Z"/>
                <w:rFonts w:asciiTheme="minorEastAsia" w:hAnsiTheme="minorEastAsia" w:cs="宋体"/>
                <w:sz w:val="21"/>
                <w:szCs w:val="21"/>
                <w:rPrChange w:id="10335" w:author="蔚滢璐" w:date="2017-01-02T12:59:00Z">
                  <w:rPr>
                    <w:ins w:id="10336" w:author="蔚滢璐" w:date="2017-01-01T22:42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bookmarkStart w:id="10337" w:name="OLE_LINK21" w:colFirst="0" w:colLast="0"/>
            <w:ins w:id="10338" w:author="蔚滢璐" w:date="2017-01-01T22:42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0339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RoomScope</w:t>
              </w:r>
            </w:ins>
          </w:p>
        </w:tc>
        <w:tc>
          <w:tcPr>
            <w:tcW w:w="5976" w:type="dxa"/>
          </w:tcPr>
          <w:p w:rsidR="00F53573" w:rsidRPr="00224E9F" w:rsidRDefault="00F53573" w:rsidP="00F53573">
            <w:pPr>
              <w:rPr>
                <w:ins w:id="10340" w:author="蔚滢璐" w:date="2017-01-01T22:42:00Z"/>
                <w:rFonts w:asciiTheme="minorEastAsia" w:hAnsiTheme="minorEastAsia" w:cs="宋体"/>
                <w:sz w:val="21"/>
                <w:szCs w:val="21"/>
                <w:rPrChange w:id="10341" w:author="蔚滢璐" w:date="2017-01-02T12:59:00Z">
                  <w:rPr>
                    <w:ins w:id="10342" w:author="蔚滢璐" w:date="2017-01-01T22:42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343" w:author="蔚滢璐" w:date="2017-01-01T22:42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344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继承</w:t>
              </w:r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0345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Scope类，是促销策略适用范围在特定房间类型促销上的具体实现</w:t>
              </w:r>
            </w:ins>
          </w:p>
        </w:tc>
      </w:tr>
      <w:tr w:rsidR="00F53573" w:rsidRPr="00224E9F" w:rsidTr="00F53573">
        <w:trPr>
          <w:ins w:id="10346" w:author="蔚滢璐" w:date="2017-01-01T22:42:00Z"/>
        </w:trPr>
        <w:tc>
          <w:tcPr>
            <w:tcW w:w="2546" w:type="dxa"/>
          </w:tcPr>
          <w:p w:rsidR="00F53573" w:rsidRPr="00224E9F" w:rsidRDefault="00F53573" w:rsidP="00F53573">
            <w:pPr>
              <w:rPr>
                <w:ins w:id="10347" w:author="蔚滢璐" w:date="2017-01-01T22:42:00Z"/>
                <w:rFonts w:asciiTheme="minorEastAsia" w:hAnsiTheme="minorEastAsia" w:cs="宋体"/>
                <w:sz w:val="21"/>
                <w:szCs w:val="21"/>
                <w:rPrChange w:id="10348" w:author="蔚滢璐" w:date="2017-01-02T12:59:00Z">
                  <w:rPr>
                    <w:ins w:id="10349" w:author="蔚滢璐" w:date="2017-01-01T22:42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350" w:author="蔚滢璐" w:date="2017-01-01T22:42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0351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HotelScope</w:t>
              </w:r>
            </w:ins>
          </w:p>
        </w:tc>
        <w:tc>
          <w:tcPr>
            <w:tcW w:w="5976" w:type="dxa"/>
          </w:tcPr>
          <w:p w:rsidR="00F53573" w:rsidRPr="00224E9F" w:rsidRDefault="00F53573" w:rsidP="00F53573">
            <w:pPr>
              <w:rPr>
                <w:ins w:id="10352" w:author="蔚滢璐" w:date="2017-01-01T22:42:00Z"/>
                <w:rFonts w:asciiTheme="minorEastAsia" w:hAnsiTheme="minorEastAsia" w:cs="宋体"/>
                <w:sz w:val="21"/>
                <w:szCs w:val="21"/>
                <w:rPrChange w:id="10353" w:author="蔚滢璐" w:date="2017-01-02T12:59:00Z">
                  <w:rPr>
                    <w:ins w:id="10354" w:author="蔚滢璐" w:date="2017-01-01T22:42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355" w:author="蔚滢璐" w:date="2017-01-01T22:42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356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继承</w:t>
              </w:r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0357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Scope类，是促销策略适用范围在单个酒店上的具体实现</w:t>
              </w:r>
            </w:ins>
          </w:p>
        </w:tc>
      </w:tr>
      <w:tr w:rsidR="00F53573" w:rsidRPr="00224E9F" w:rsidTr="00F53573">
        <w:trPr>
          <w:ins w:id="10358" w:author="蔚滢璐" w:date="2017-01-01T22:42:00Z"/>
        </w:trPr>
        <w:tc>
          <w:tcPr>
            <w:tcW w:w="2546" w:type="dxa"/>
          </w:tcPr>
          <w:p w:rsidR="00F53573" w:rsidRPr="00224E9F" w:rsidRDefault="00F53573" w:rsidP="00F53573">
            <w:pPr>
              <w:rPr>
                <w:ins w:id="10359" w:author="蔚滢璐" w:date="2017-01-01T22:42:00Z"/>
                <w:rFonts w:asciiTheme="minorEastAsia" w:hAnsiTheme="minorEastAsia" w:cs="宋体"/>
                <w:sz w:val="21"/>
                <w:szCs w:val="21"/>
                <w:rPrChange w:id="10360" w:author="蔚滢璐" w:date="2017-01-02T12:59:00Z">
                  <w:rPr>
                    <w:ins w:id="10361" w:author="蔚滢璐" w:date="2017-01-01T22:42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362" w:author="蔚滢璐" w:date="2017-01-01T22:42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0363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DistrictScope</w:t>
              </w:r>
            </w:ins>
          </w:p>
        </w:tc>
        <w:tc>
          <w:tcPr>
            <w:tcW w:w="5976" w:type="dxa"/>
          </w:tcPr>
          <w:p w:rsidR="00F53573" w:rsidRPr="00224E9F" w:rsidRDefault="00F53573" w:rsidP="00F53573">
            <w:pPr>
              <w:rPr>
                <w:ins w:id="10364" w:author="蔚滢璐" w:date="2017-01-01T22:42:00Z"/>
                <w:rFonts w:asciiTheme="minorEastAsia" w:hAnsiTheme="minorEastAsia" w:cs="宋体"/>
                <w:sz w:val="21"/>
                <w:szCs w:val="21"/>
                <w:rPrChange w:id="10365" w:author="蔚滢璐" w:date="2017-01-02T12:59:00Z">
                  <w:rPr>
                    <w:ins w:id="10366" w:author="蔚滢璐" w:date="2017-01-01T22:42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367" w:author="蔚滢璐" w:date="2017-01-01T22:42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368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继承</w:t>
              </w:r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0369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Scope类，是促销策略适用范围在一定地区内的具体实现</w:t>
              </w:r>
            </w:ins>
          </w:p>
        </w:tc>
      </w:tr>
      <w:tr w:rsidR="00F53573" w:rsidRPr="00224E9F" w:rsidTr="00F53573">
        <w:trPr>
          <w:ins w:id="10370" w:author="蔚滢璐" w:date="2017-01-01T22:42:00Z"/>
        </w:trPr>
        <w:tc>
          <w:tcPr>
            <w:tcW w:w="2546" w:type="dxa"/>
          </w:tcPr>
          <w:p w:rsidR="00F53573" w:rsidRPr="00224E9F" w:rsidRDefault="00F53573" w:rsidP="00F53573">
            <w:pPr>
              <w:rPr>
                <w:ins w:id="10371" w:author="蔚滢璐" w:date="2017-01-01T22:42:00Z"/>
                <w:rFonts w:asciiTheme="minorEastAsia" w:hAnsiTheme="minorEastAsia" w:cs="宋体"/>
                <w:sz w:val="21"/>
                <w:szCs w:val="21"/>
                <w:rPrChange w:id="10372" w:author="蔚滢璐" w:date="2017-01-02T12:59:00Z">
                  <w:rPr>
                    <w:ins w:id="10373" w:author="蔚滢璐" w:date="2017-01-01T22:42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374" w:author="蔚滢璐" w:date="2017-01-01T22:42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0375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ConditionType</w:t>
              </w:r>
            </w:ins>
          </w:p>
        </w:tc>
        <w:tc>
          <w:tcPr>
            <w:tcW w:w="5976" w:type="dxa"/>
          </w:tcPr>
          <w:p w:rsidR="00F53573" w:rsidRPr="00224E9F" w:rsidRDefault="00F53573" w:rsidP="00F53573">
            <w:pPr>
              <w:rPr>
                <w:ins w:id="10376" w:author="蔚滢璐" w:date="2017-01-01T22:42:00Z"/>
                <w:rFonts w:asciiTheme="minorEastAsia" w:hAnsiTheme="minorEastAsia" w:cs="宋体"/>
                <w:sz w:val="21"/>
                <w:szCs w:val="21"/>
                <w:rPrChange w:id="10377" w:author="蔚滢璐" w:date="2017-01-02T12:59:00Z">
                  <w:rPr>
                    <w:ins w:id="10378" w:author="蔚滢璐" w:date="2017-01-01T22:42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379" w:author="蔚滢璐" w:date="2017-01-01T22:42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380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促销策略适用条件的领域模型对象</w:t>
              </w:r>
            </w:ins>
          </w:p>
        </w:tc>
      </w:tr>
      <w:tr w:rsidR="00F53573" w:rsidRPr="00224E9F" w:rsidTr="00F53573">
        <w:trPr>
          <w:ins w:id="10381" w:author="蔚滢璐" w:date="2017-01-01T22:42:00Z"/>
        </w:trPr>
        <w:tc>
          <w:tcPr>
            <w:tcW w:w="2546" w:type="dxa"/>
          </w:tcPr>
          <w:p w:rsidR="00F53573" w:rsidRPr="00224E9F" w:rsidRDefault="00F53573" w:rsidP="00F53573">
            <w:pPr>
              <w:rPr>
                <w:ins w:id="10382" w:author="蔚滢璐" w:date="2017-01-01T22:42:00Z"/>
                <w:rFonts w:asciiTheme="minorEastAsia" w:hAnsiTheme="minorEastAsia" w:cs="宋体"/>
                <w:sz w:val="21"/>
                <w:szCs w:val="21"/>
                <w:rPrChange w:id="10383" w:author="蔚滢璐" w:date="2017-01-02T12:59:00Z">
                  <w:rPr>
                    <w:ins w:id="10384" w:author="蔚滢璐" w:date="2017-01-01T22:42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385" w:author="蔚滢璐" w:date="2017-01-01T22:42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0386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NumCondition</w:t>
              </w:r>
            </w:ins>
          </w:p>
        </w:tc>
        <w:tc>
          <w:tcPr>
            <w:tcW w:w="5976" w:type="dxa"/>
          </w:tcPr>
          <w:p w:rsidR="00F53573" w:rsidRPr="00224E9F" w:rsidRDefault="00F53573" w:rsidP="00F53573">
            <w:pPr>
              <w:rPr>
                <w:ins w:id="10387" w:author="蔚滢璐" w:date="2017-01-01T22:42:00Z"/>
                <w:rFonts w:asciiTheme="minorEastAsia" w:hAnsiTheme="minorEastAsia" w:cs="宋体"/>
                <w:sz w:val="21"/>
                <w:szCs w:val="21"/>
                <w:rPrChange w:id="10388" w:author="蔚滢璐" w:date="2017-01-02T12:59:00Z">
                  <w:rPr>
                    <w:ins w:id="10389" w:author="蔚滢璐" w:date="2017-01-01T22:42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390" w:author="蔚滢璐" w:date="2017-01-01T22:42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391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继承</w:t>
              </w:r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0392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ConditionType类，是促销策略适用条件在数量要求上的具体实现</w:t>
              </w:r>
            </w:ins>
          </w:p>
        </w:tc>
      </w:tr>
      <w:tr w:rsidR="00F53573" w:rsidRPr="00224E9F" w:rsidTr="00F53573">
        <w:trPr>
          <w:ins w:id="10393" w:author="蔚滢璐" w:date="2017-01-01T22:42:00Z"/>
        </w:trPr>
        <w:tc>
          <w:tcPr>
            <w:tcW w:w="2546" w:type="dxa"/>
          </w:tcPr>
          <w:p w:rsidR="00F53573" w:rsidRPr="00224E9F" w:rsidRDefault="00F53573" w:rsidP="00F53573">
            <w:pPr>
              <w:rPr>
                <w:ins w:id="10394" w:author="蔚滢璐" w:date="2017-01-01T22:42:00Z"/>
                <w:rFonts w:asciiTheme="minorEastAsia" w:hAnsiTheme="minorEastAsia" w:cs="宋体"/>
                <w:sz w:val="21"/>
                <w:szCs w:val="21"/>
                <w:rPrChange w:id="10395" w:author="蔚滢璐" w:date="2017-01-02T12:59:00Z">
                  <w:rPr>
                    <w:ins w:id="10396" w:author="蔚滢璐" w:date="2017-01-01T22:42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397" w:author="蔚滢璐" w:date="2017-01-01T22:42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0398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TotalCondition</w:t>
              </w:r>
            </w:ins>
          </w:p>
        </w:tc>
        <w:tc>
          <w:tcPr>
            <w:tcW w:w="5976" w:type="dxa"/>
          </w:tcPr>
          <w:p w:rsidR="00F53573" w:rsidRPr="00224E9F" w:rsidRDefault="00F53573" w:rsidP="00F53573">
            <w:pPr>
              <w:rPr>
                <w:ins w:id="10399" w:author="蔚滢璐" w:date="2017-01-01T22:42:00Z"/>
                <w:rFonts w:asciiTheme="minorEastAsia" w:hAnsiTheme="minorEastAsia" w:cs="宋体"/>
                <w:sz w:val="21"/>
                <w:szCs w:val="21"/>
                <w:rPrChange w:id="10400" w:author="蔚滢璐" w:date="2017-01-02T12:59:00Z">
                  <w:rPr>
                    <w:ins w:id="10401" w:author="蔚滢璐" w:date="2017-01-01T22:42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402" w:author="蔚滢璐" w:date="2017-01-01T22:42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403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继承</w:t>
              </w:r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0404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ConditionType类，是促销策略适用条件在金额要求上的具体实现</w:t>
              </w:r>
            </w:ins>
          </w:p>
        </w:tc>
      </w:tr>
      <w:tr w:rsidR="00F53573" w:rsidRPr="00224E9F" w:rsidTr="00F53573">
        <w:trPr>
          <w:ins w:id="10405" w:author="蔚滢璐" w:date="2017-01-01T22:42:00Z"/>
        </w:trPr>
        <w:tc>
          <w:tcPr>
            <w:tcW w:w="2546" w:type="dxa"/>
          </w:tcPr>
          <w:p w:rsidR="00F53573" w:rsidRPr="00224E9F" w:rsidRDefault="00F53573" w:rsidP="00F53573">
            <w:pPr>
              <w:rPr>
                <w:ins w:id="10406" w:author="蔚滢璐" w:date="2017-01-01T22:42:00Z"/>
                <w:rFonts w:asciiTheme="minorEastAsia" w:hAnsiTheme="minorEastAsia" w:cs="宋体"/>
                <w:sz w:val="21"/>
                <w:szCs w:val="21"/>
                <w:rPrChange w:id="10407" w:author="蔚滢璐" w:date="2017-01-02T12:59:00Z">
                  <w:rPr>
                    <w:ins w:id="10408" w:author="蔚滢璐" w:date="2017-01-01T22:42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409" w:author="蔚滢璐" w:date="2017-01-01T22:42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0410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BirthdayCondition</w:t>
              </w:r>
            </w:ins>
          </w:p>
        </w:tc>
        <w:tc>
          <w:tcPr>
            <w:tcW w:w="5976" w:type="dxa"/>
          </w:tcPr>
          <w:p w:rsidR="00F53573" w:rsidRPr="00224E9F" w:rsidRDefault="00F53573" w:rsidP="00F53573">
            <w:pPr>
              <w:rPr>
                <w:ins w:id="10411" w:author="蔚滢璐" w:date="2017-01-01T22:42:00Z"/>
                <w:rFonts w:asciiTheme="minorEastAsia" w:hAnsiTheme="minorEastAsia" w:cs="宋体"/>
                <w:sz w:val="21"/>
                <w:szCs w:val="21"/>
                <w:rPrChange w:id="10412" w:author="蔚滢璐" w:date="2017-01-02T12:59:00Z">
                  <w:rPr>
                    <w:ins w:id="10413" w:author="蔚滢璐" w:date="2017-01-01T22:42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414" w:author="蔚滢璐" w:date="2017-01-01T22:42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415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继承</w:t>
              </w:r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0416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ConditionType类，是促销策略适用条件在生日特惠上的具体实现</w:t>
              </w:r>
            </w:ins>
          </w:p>
        </w:tc>
      </w:tr>
      <w:tr w:rsidR="00F53573" w:rsidRPr="00224E9F" w:rsidTr="00F53573">
        <w:trPr>
          <w:ins w:id="10417" w:author="蔚滢璐" w:date="2017-01-01T22:42:00Z"/>
        </w:trPr>
        <w:tc>
          <w:tcPr>
            <w:tcW w:w="2546" w:type="dxa"/>
          </w:tcPr>
          <w:p w:rsidR="00F53573" w:rsidRPr="00224E9F" w:rsidRDefault="00F53573" w:rsidP="00F53573">
            <w:pPr>
              <w:rPr>
                <w:ins w:id="10418" w:author="蔚滢璐" w:date="2017-01-01T22:42:00Z"/>
                <w:rFonts w:asciiTheme="minorEastAsia" w:hAnsiTheme="minorEastAsia" w:cs="宋体"/>
                <w:sz w:val="21"/>
                <w:szCs w:val="21"/>
                <w:rPrChange w:id="10419" w:author="蔚滢璐" w:date="2017-01-02T12:59:00Z">
                  <w:rPr>
                    <w:ins w:id="10420" w:author="蔚滢璐" w:date="2017-01-01T22:42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bookmarkStart w:id="10421" w:name="OLE_LINK23" w:colFirst="0" w:colLast="0"/>
            <w:ins w:id="10422" w:author="蔚滢璐" w:date="2017-01-01T22:42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0423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MemberCondition</w:t>
              </w:r>
            </w:ins>
          </w:p>
        </w:tc>
        <w:tc>
          <w:tcPr>
            <w:tcW w:w="5976" w:type="dxa"/>
          </w:tcPr>
          <w:p w:rsidR="00F53573" w:rsidRPr="00224E9F" w:rsidRDefault="00F53573" w:rsidP="00F53573">
            <w:pPr>
              <w:rPr>
                <w:ins w:id="10424" w:author="蔚滢璐" w:date="2017-01-01T22:42:00Z"/>
                <w:rFonts w:asciiTheme="minorEastAsia" w:hAnsiTheme="minorEastAsia" w:cs="宋体"/>
                <w:sz w:val="21"/>
                <w:szCs w:val="21"/>
                <w:rPrChange w:id="10425" w:author="蔚滢璐" w:date="2017-01-02T12:59:00Z">
                  <w:rPr>
                    <w:ins w:id="10426" w:author="蔚滢璐" w:date="2017-01-01T22:42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427" w:author="蔚滢璐" w:date="2017-01-01T22:42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428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继承</w:t>
              </w:r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0429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ConditionType类，是促销策略适用条件在</w:t>
              </w:r>
            </w:ins>
            <w:ins w:id="10430" w:author="蔚滢璐" w:date="2017-01-02T00:47:00Z">
              <w:r w:rsidR="00CC4E8E"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431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普通</w:t>
              </w:r>
            </w:ins>
            <w:ins w:id="10432" w:author="蔚滢璐" w:date="2017-01-01T22:42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433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会员优惠上的具体实现</w:t>
              </w:r>
            </w:ins>
          </w:p>
        </w:tc>
      </w:tr>
      <w:tr w:rsidR="00CC4E8E" w:rsidRPr="00224E9F" w:rsidTr="00F53573">
        <w:trPr>
          <w:ins w:id="10434" w:author="蔚滢璐" w:date="2017-01-02T00:44:00Z"/>
        </w:trPr>
        <w:tc>
          <w:tcPr>
            <w:tcW w:w="2546" w:type="dxa"/>
          </w:tcPr>
          <w:p w:rsidR="00CC4E8E" w:rsidRPr="00224E9F" w:rsidRDefault="00CC4E8E" w:rsidP="00F53573">
            <w:pPr>
              <w:rPr>
                <w:ins w:id="10435" w:author="蔚滢璐" w:date="2017-01-02T00:44:00Z"/>
                <w:rFonts w:asciiTheme="minorEastAsia" w:hAnsiTheme="minorEastAsia" w:cs="宋体"/>
                <w:sz w:val="21"/>
                <w:szCs w:val="21"/>
                <w:rPrChange w:id="10436" w:author="蔚滢璐" w:date="2017-01-02T12:59:00Z">
                  <w:rPr>
                    <w:ins w:id="10437" w:author="蔚滢璐" w:date="2017-01-02T00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438" w:author="蔚滢璐" w:date="2017-01-02T00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0439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CommerceCondition</w:t>
              </w:r>
            </w:ins>
          </w:p>
        </w:tc>
        <w:tc>
          <w:tcPr>
            <w:tcW w:w="5976" w:type="dxa"/>
          </w:tcPr>
          <w:p w:rsidR="00CC4E8E" w:rsidRPr="00224E9F" w:rsidRDefault="00CC4E8E" w:rsidP="00F53573">
            <w:pPr>
              <w:rPr>
                <w:ins w:id="10440" w:author="蔚滢璐" w:date="2017-01-02T00:44:00Z"/>
                <w:rFonts w:asciiTheme="minorEastAsia" w:hAnsiTheme="minorEastAsia" w:cs="宋体"/>
                <w:sz w:val="21"/>
                <w:szCs w:val="21"/>
                <w:rPrChange w:id="10441" w:author="蔚滢璐" w:date="2017-01-02T12:59:00Z">
                  <w:rPr>
                    <w:ins w:id="10442" w:author="蔚滢璐" w:date="2017-01-02T00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443" w:author="蔚滢璐" w:date="2017-01-02T00:47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444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继承</w:t>
              </w:r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0445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ConditionType类，是促销策略</w:t>
              </w:r>
            </w:ins>
            <w:ins w:id="10446" w:author="蔚滢璐" w:date="2017-01-02T00:48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447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适用</w:t>
              </w:r>
            </w:ins>
            <w:ins w:id="10448" w:author="蔚滢璐" w:date="2017-01-02T00:49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449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条件</w:t>
              </w:r>
            </w:ins>
            <w:ins w:id="10450" w:author="蔚滢璐" w:date="2017-01-02T00:47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451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在企业会员</w:t>
              </w:r>
            </w:ins>
            <w:ins w:id="10452" w:author="蔚滢璐" w:date="2017-01-02T00:48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453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优惠上的具体实现</w:t>
              </w:r>
            </w:ins>
          </w:p>
        </w:tc>
      </w:tr>
      <w:tr w:rsidR="00CC4E8E" w:rsidRPr="00224E9F" w:rsidTr="00F53573">
        <w:trPr>
          <w:ins w:id="10454" w:author="蔚滢璐" w:date="2017-01-02T00:44:00Z"/>
        </w:trPr>
        <w:tc>
          <w:tcPr>
            <w:tcW w:w="2546" w:type="dxa"/>
          </w:tcPr>
          <w:p w:rsidR="00CC4E8E" w:rsidRPr="00224E9F" w:rsidRDefault="00CC4E8E" w:rsidP="00F53573">
            <w:pPr>
              <w:rPr>
                <w:ins w:id="10455" w:author="蔚滢璐" w:date="2017-01-02T00:44:00Z"/>
                <w:rFonts w:asciiTheme="minorEastAsia" w:hAnsiTheme="minorEastAsia" w:cs="宋体"/>
                <w:sz w:val="21"/>
                <w:szCs w:val="21"/>
                <w:rPrChange w:id="10456" w:author="蔚滢璐" w:date="2017-01-02T12:59:00Z">
                  <w:rPr>
                    <w:ins w:id="10457" w:author="蔚滢璐" w:date="2017-01-02T00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458" w:author="蔚滢璐" w:date="2017-01-02T00:45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0459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SpecialPeriodCondition</w:t>
              </w:r>
            </w:ins>
          </w:p>
        </w:tc>
        <w:tc>
          <w:tcPr>
            <w:tcW w:w="5976" w:type="dxa"/>
          </w:tcPr>
          <w:p w:rsidR="00CC4E8E" w:rsidRPr="00224E9F" w:rsidRDefault="00CC4E8E" w:rsidP="00F53573">
            <w:pPr>
              <w:rPr>
                <w:ins w:id="10460" w:author="蔚滢璐" w:date="2017-01-02T00:44:00Z"/>
                <w:rFonts w:asciiTheme="minorEastAsia" w:hAnsiTheme="minorEastAsia" w:cs="宋体"/>
                <w:sz w:val="21"/>
                <w:szCs w:val="21"/>
                <w:rPrChange w:id="10461" w:author="蔚滢璐" w:date="2017-01-02T12:59:00Z">
                  <w:rPr>
                    <w:ins w:id="10462" w:author="蔚滢璐" w:date="2017-01-02T00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463" w:author="蔚滢璐" w:date="2017-01-02T00:48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464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继承</w:t>
              </w:r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0465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ConditionType类，是促销策略</w:t>
              </w:r>
            </w:ins>
            <w:ins w:id="10466" w:author="蔚滢璐" w:date="2017-01-02T00:49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467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适用条件在特定日期</w:t>
              </w:r>
            </w:ins>
            <w:ins w:id="10468" w:author="蔚滢璐" w:date="2017-01-02T00:50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469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优惠，及无其他条件上的具体实现。</w:t>
              </w:r>
            </w:ins>
          </w:p>
        </w:tc>
      </w:tr>
      <w:tr w:rsidR="00F53573" w:rsidRPr="00224E9F" w:rsidTr="00F53573">
        <w:trPr>
          <w:ins w:id="10470" w:author="蔚滢璐" w:date="2017-01-01T22:42:00Z"/>
        </w:trPr>
        <w:tc>
          <w:tcPr>
            <w:tcW w:w="2546" w:type="dxa"/>
          </w:tcPr>
          <w:p w:rsidR="00F53573" w:rsidRPr="00224E9F" w:rsidRDefault="00F53573" w:rsidP="00F53573">
            <w:pPr>
              <w:rPr>
                <w:ins w:id="10471" w:author="蔚滢璐" w:date="2017-01-01T22:42:00Z"/>
                <w:rFonts w:asciiTheme="minorEastAsia" w:hAnsiTheme="minorEastAsia" w:cs="宋体"/>
                <w:sz w:val="21"/>
                <w:szCs w:val="21"/>
                <w:rPrChange w:id="10472" w:author="蔚滢璐" w:date="2017-01-02T12:59:00Z">
                  <w:rPr>
                    <w:ins w:id="10473" w:author="蔚滢璐" w:date="2017-01-01T22:42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474" w:author="蔚滢璐" w:date="2017-01-01T22:42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0475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PromotionType</w:t>
              </w:r>
            </w:ins>
          </w:p>
        </w:tc>
        <w:tc>
          <w:tcPr>
            <w:tcW w:w="5976" w:type="dxa"/>
          </w:tcPr>
          <w:p w:rsidR="00F53573" w:rsidRPr="00224E9F" w:rsidRDefault="00F53573" w:rsidP="00F53573">
            <w:pPr>
              <w:rPr>
                <w:ins w:id="10476" w:author="蔚滢璐" w:date="2017-01-01T22:42:00Z"/>
                <w:rFonts w:asciiTheme="minorEastAsia" w:hAnsiTheme="minorEastAsia" w:cs="宋体"/>
                <w:sz w:val="21"/>
                <w:szCs w:val="21"/>
                <w:rPrChange w:id="10477" w:author="蔚滢璐" w:date="2017-01-02T12:59:00Z">
                  <w:rPr>
                    <w:ins w:id="10478" w:author="蔚滢璐" w:date="2017-01-01T22:42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479" w:author="蔚滢璐" w:date="2017-01-01T22:42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480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促销方式的领域模型具体对象</w:t>
              </w:r>
            </w:ins>
          </w:p>
        </w:tc>
      </w:tr>
      <w:tr w:rsidR="00F53573" w:rsidRPr="00224E9F" w:rsidTr="00F53573">
        <w:trPr>
          <w:ins w:id="10481" w:author="蔚滢璐" w:date="2017-01-01T22:42:00Z"/>
        </w:trPr>
        <w:tc>
          <w:tcPr>
            <w:tcW w:w="2546" w:type="dxa"/>
          </w:tcPr>
          <w:p w:rsidR="00F53573" w:rsidRPr="00224E9F" w:rsidRDefault="00F53573" w:rsidP="00F53573">
            <w:pPr>
              <w:rPr>
                <w:ins w:id="10482" w:author="蔚滢璐" w:date="2017-01-01T22:42:00Z"/>
                <w:rFonts w:asciiTheme="minorEastAsia" w:hAnsiTheme="minorEastAsia" w:cs="宋体"/>
                <w:sz w:val="21"/>
                <w:szCs w:val="21"/>
                <w:rPrChange w:id="10483" w:author="蔚滢璐" w:date="2017-01-02T12:59:00Z">
                  <w:rPr>
                    <w:ins w:id="10484" w:author="蔚滢璐" w:date="2017-01-01T22:42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485" w:author="蔚滢璐" w:date="2017-01-01T22:42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0486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ReducePromotion</w:t>
              </w:r>
            </w:ins>
          </w:p>
        </w:tc>
        <w:tc>
          <w:tcPr>
            <w:tcW w:w="5976" w:type="dxa"/>
          </w:tcPr>
          <w:p w:rsidR="00F53573" w:rsidRPr="00224E9F" w:rsidRDefault="00F53573" w:rsidP="00F53573">
            <w:pPr>
              <w:rPr>
                <w:ins w:id="10487" w:author="蔚滢璐" w:date="2017-01-01T22:42:00Z"/>
                <w:rFonts w:asciiTheme="minorEastAsia" w:hAnsiTheme="minorEastAsia" w:cs="宋体"/>
                <w:sz w:val="21"/>
                <w:szCs w:val="21"/>
                <w:rPrChange w:id="10488" w:author="蔚滢璐" w:date="2017-01-02T12:59:00Z">
                  <w:rPr>
                    <w:ins w:id="10489" w:author="蔚滢璐" w:date="2017-01-01T22:42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490" w:author="蔚滢璐" w:date="2017-01-01T22:42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491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继承</w:t>
              </w:r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0492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PromotionType类，</w:t>
              </w:r>
            </w:ins>
            <w:ins w:id="10493" w:author="蔚滢璐" w:date="2017-01-02T00:48:00Z">
              <w:r w:rsidR="00CC4E8E" w:rsidRPr="00224E9F">
                <w:rPr>
                  <w:rFonts w:asciiTheme="minorEastAsia" w:hAnsiTheme="minorEastAsia" w:cs="宋体"/>
                  <w:sz w:val="21"/>
                  <w:szCs w:val="21"/>
                  <w:rPrChange w:id="10494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s</w:t>
              </w:r>
            </w:ins>
            <w:ins w:id="10495" w:author="蔚滢璐" w:date="2017-01-01T22:42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496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是促销方式在减额策略上的具体实现</w:t>
              </w:r>
            </w:ins>
          </w:p>
        </w:tc>
      </w:tr>
      <w:tr w:rsidR="00F53573" w:rsidRPr="00224E9F" w:rsidTr="00F53573">
        <w:trPr>
          <w:ins w:id="10497" w:author="蔚滢璐" w:date="2017-01-01T22:42:00Z"/>
        </w:trPr>
        <w:tc>
          <w:tcPr>
            <w:tcW w:w="2546" w:type="dxa"/>
          </w:tcPr>
          <w:p w:rsidR="00F53573" w:rsidRPr="00224E9F" w:rsidRDefault="00F53573" w:rsidP="00F53573">
            <w:pPr>
              <w:rPr>
                <w:ins w:id="10498" w:author="蔚滢璐" w:date="2017-01-01T22:42:00Z"/>
                <w:rFonts w:asciiTheme="minorEastAsia" w:hAnsiTheme="minorEastAsia" w:cs="宋体"/>
                <w:sz w:val="21"/>
                <w:szCs w:val="21"/>
                <w:rPrChange w:id="10499" w:author="蔚滢璐" w:date="2017-01-02T12:59:00Z">
                  <w:rPr>
                    <w:ins w:id="10500" w:author="蔚滢璐" w:date="2017-01-01T22:42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501" w:author="蔚滢璐" w:date="2017-01-01T22:42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0502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DiscountPromotion</w:t>
              </w:r>
            </w:ins>
          </w:p>
        </w:tc>
        <w:tc>
          <w:tcPr>
            <w:tcW w:w="5976" w:type="dxa"/>
          </w:tcPr>
          <w:p w:rsidR="00F53573" w:rsidRPr="00224E9F" w:rsidRDefault="00F53573" w:rsidP="00F53573">
            <w:pPr>
              <w:rPr>
                <w:ins w:id="10503" w:author="蔚滢璐" w:date="2017-01-01T22:42:00Z"/>
                <w:rFonts w:asciiTheme="minorEastAsia" w:hAnsiTheme="minorEastAsia" w:cs="宋体"/>
                <w:sz w:val="21"/>
                <w:szCs w:val="21"/>
                <w:rPrChange w:id="10504" w:author="蔚滢璐" w:date="2017-01-02T12:59:00Z">
                  <w:rPr>
                    <w:ins w:id="10505" w:author="蔚滢璐" w:date="2017-01-01T22:42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506" w:author="蔚滢璐" w:date="2017-01-01T22:42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507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继承</w:t>
              </w:r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0508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PromotionType类，是促销方式在打折策略上的具体实现</w:t>
              </w:r>
            </w:ins>
          </w:p>
        </w:tc>
      </w:tr>
      <w:bookmarkEnd w:id="10421"/>
      <w:tr w:rsidR="00F53573" w:rsidRPr="00224E9F" w:rsidTr="00F53573">
        <w:trPr>
          <w:ins w:id="10509" w:author="蔚滢璐" w:date="2017-01-01T22:42:00Z"/>
        </w:trPr>
        <w:tc>
          <w:tcPr>
            <w:tcW w:w="2546" w:type="dxa"/>
          </w:tcPr>
          <w:p w:rsidR="00F53573" w:rsidRPr="00224E9F" w:rsidRDefault="00F53573" w:rsidP="00F53573">
            <w:pPr>
              <w:rPr>
                <w:ins w:id="10510" w:author="蔚滢璐" w:date="2017-01-01T22:42:00Z"/>
                <w:rFonts w:asciiTheme="minorEastAsia" w:hAnsiTheme="minorEastAsia" w:cs="宋体"/>
                <w:sz w:val="21"/>
                <w:szCs w:val="21"/>
                <w:rPrChange w:id="10511" w:author="蔚滢璐" w:date="2017-01-02T12:59:00Z">
                  <w:rPr>
                    <w:ins w:id="10512" w:author="蔚滢璐" w:date="2017-01-01T22:42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513" w:author="蔚滢璐" w:date="2017-01-01T22:42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0514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Count</w:t>
              </w:r>
            </w:ins>
          </w:p>
        </w:tc>
        <w:tc>
          <w:tcPr>
            <w:tcW w:w="5976" w:type="dxa"/>
          </w:tcPr>
          <w:p w:rsidR="00F53573" w:rsidRPr="00224E9F" w:rsidRDefault="00F53573" w:rsidP="00F53573">
            <w:pPr>
              <w:rPr>
                <w:ins w:id="10515" w:author="蔚滢璐" w:date="2017-01-01T22:42:00Z"/>
                <w:rFonts w:asciiTheme="minorEastAsia" w:hAnsiTheme="minorEastAsia" w:cs="宋体"/>
                <w:sz w:val="21"/>
                <w:szCs w:val="21"/>
                <w:rPrChange w:id="10516" w:author="蔚滢璐" w:date="2017-01-02T12:59:00Z">
                  <w:rPr>
                    <w:ins w:id="10517" w:author="蔚滢璐" w:date="2017-01-01T22:42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518" w:author="蔚滢璐" w:date="2017-01-01T22:42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519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负责计算使用促销策略后的价格并选择最优</w:t>
              </w:r>
            </w:ins>
          </w:p>
        </w:tc>
      </w:tr>
      <w:bookmarkEnd w:id="10337"/>
    </w:tbl>
    <w:p w:rsidR="00F53573" w:rsidRPr="00224E9F" w:rsidRDefault="00F53573">
      <w:pPr>
        <w:pStyle w:val="a3"/>
        <w:ind w:left="2138" w:firstLineChars="0" w:firstLine="0"/>
        <w:rPr>
          <w:ins w:id="10520" w:author="蔚滢璐" w:date="2017-01-01T17:53:00Z"/>
          <w:rFonts w:asciiTheme="minorEastAsia" w:hAnsiTheme="minorEastAsia"/>
          <w:sz w:val="21"/>
          <w:szCs w:val="21"/>
          <w:rPrChange w:id="10521" w:author="蔚滢璐" w:date="2017-01-02T12:59:00Z">
            <w:rPr>
              <w:ins w:id="10522" w:author="蔚滢璐" w:date="2017-01-01T17:53:00Z"/>
              <w:sz w:val="21"/>
              <w:szCs w:val="21"/>
            </w:rPr>
          </w:rPrChange>
        </w:rPr>
        <w:pPrChange w:id="10523" w:author="蔚滢璐" w:date="2017-01-01T22:41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F53573" w:rsidRPr="00224E9F" w:rsidRDefault="00405B33">
      <w:pPr>
        <w:pStyle w:val="a3"/>
        <w:numPr>
          <w:ilvl w:val="0"/>
          <w:numId w:val="24"/>
        </w:numPr>
        <w:ind w:firstLineChars="0"/>
        <w:rPr>
          <w:ins w:id="10524" w:author="蔚滢璐" w:date="2017-01-01T22:44:00Z"/>
          <w:rFonts w:asciiTheme="minorEastAsia" w:hAnsiTheme="minorEastAsia"/>
          <w:sz w:val="21"/>
          <w:szCs w:val="21"/>
          <w:rPrChange w:id="10525" w:author="蔚滢璐" w:date="2017-01-02T12:59:00Z">
            <w:rPr>
              <w:ins w:id="10526" w:author="蔚滢璐" w:date="2017-01-01T22:44:00Z"/>
            </w:rPr>
          </w:rPrChange>
        </w:rPr>
        <w:pPrChange w:id="10527" w:author="蔚滢璐" w:date="2017-01-01T22:44:00Z">
          <w:pPr>
            <w:pStyle w:val="11"/>
            <w:numPr>
              <w:numId w:val="24"/>
            </w:numPr>
            <w:spacing w:line="276" w:lineRule="auto"/>
            <w:ind w:left="2138" w:firstLineChars="0" w:hanging="720"/>
            <w:outlineLvl w:val="3"/>
          </w:pPr>
        </w:pPrChange>
      </w:pPr>
      <w:ins w:id="10528" w:author="蔚滢璐" w:date="2017-01-01T17:53:00Z">
        <w:r w:rsidRPr="00224E9F">
          <w:rPr>
            <w:rFonts w:asciiTheme="minorEastAsia" w:hAnsiTheme="minorEastAsia" w:hint="eastAsia"/>
            <w:sz w:val="21"/>
            <w:szCs w:val="21"/>
            <w:rPrChange w:id="10529" w:author="蔚滢璐" w:date="2017-01-02T12:59:00Z">
              <w:rPr>
                <w:rFonts w:hint="eastAsia"/>
                <w:sz w:val="21"/>
                <w:szCs w:val="21"/>
              </w:rPr>
            </w:rPrChange>
          </w:rPr>
          <w:t>模块内部类的接口规范</w:t>
        </w:r>
      </w:ins>
    </w:p>
    <w:p w:rsidR="00F53573" w:rsidRPr="00224E9F" w:rsidRDefault="00F53573" w:rsidP="00F53573">
      <w:pPr>
        <w:tabs>
          <w:tab w:val="left" w:pos="890"/>
        </w:tabs>
        <w:rPr>
          <w:ins w:id="10530" w:author="蔚滢璐" w:date="2017-01-01T22:44:00Z"/>
          <w:rFonts w:asciiTheme="minorEastAsia" w:hAnsiTheme="minorEastAsia" w:cs="宋体"/>
          <w:sz w:val="21"/>
          <w:szCs w:val="21"/>
          <w:rPrChange w:id="10531" w:author="蔚滢璐" w:date="2017-01-02T12:59:00Z">
            <w:rPr>
              <w:ins w:id="10532" w:author="蔚滢璐" w:date="2017-01-01T22:44:00Z"/>
              <w:rFonts w:asciiTheme="majorEastAsia" w:eastAsiaTheme="majorEastAsia" w:hAnsiTheme="majorEastAsia" w:cs="宋体"/>
              <w:sz w:val="21"/>
            </w:rPr>
          </w:rPrChange>
        </w:rPr>
      </w:pPr>
      <w:bookmarkStart w:id="10533" w:name="OLE_LINK13"/>
      <w:ins w:id="10534" w:author="蔚滢璐" w:date="2017-01-01T22:44:00Z">
        <w:r w:rsidRPr="00224E9F">
          <w:rPr>
            <w:rFonts w:asciiTheme="minorEastAsia" w:hAnsiTheme="minorEastAsia" w:cs="宋体"/>
            <w:sz w:val="21"/>
            <w:szCs w:val="21"/>
            <w:rPrChange w:id="10535" w:author="蔚滢璐" w:date="2017-01-02T12:59:00Z">
              <w:rPr>
                <w:rFonts w:asciiTheme="majorEastAsia" w:eastAsiaTheme="majorEastAsia" w:hAnsiTheme="majorEastAsia" w:cs="宋体"/>
                <w:sz w:val="21"/>
              </w:rPr>
            </w:rPrChange>
          </w:rPr>
          <w:t>PromotionController</w:t>
        </w:r>
        <w:bookmarkEnd w:id="10533"/>
        <w:r w:rsidRPr="00224E9F">
          <w:rPr>
            <w:rFonts w:asciiTheme="minorEastAsia" w:hAnsiTheme="minorEastAsia" w:cs="宋体" w:hint="eastAsia"/>
            <w:sz w:val="21"/>
            <w:szCs w:val="21"/>
            <w:rPrChange w:id="10536" w:author="蔚滢璐" w:date="2017-01-02T12:59:00Z">
              <w:rPr>
                <w:rFonts w:asciiTheme="majorEastAsia" w:eastAsiaTheme="majorEastAsia" w:hAnsiTheme="majorEastAsia" w:cs="宋体" w:hint="eastAsia"/>
                <w:sz w:val="21"/>
              </w:rPr>
            </w:rPrChange>
          </w:rPr>
          <w:t>的接口规范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416"/>
        <w:gridCol w:w="4266"/>
      </w:tblGrid>
      <w:tr w:rsidR="00224E9F" w:rsidRPr="00224E9F" w:rsidTr="00F53573">
        <w:trPr>
          <w:ins w:id="10537" w:author="蔚滢璐" w:date="2017-01-01T22:44:00Z"/>
        </w:trPr>
        <w:tc>
          <w:tcPr>
            <w:tcW w:w="8522" w:type="dxa"/>
            <w:gridSpan w:val="3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0538" w:author="蔚滢璐" w:date="2017-01-01T22:44:00Z"/>
                <w:rFonts w:asciiTheme="minorEastAsia" w:hAnsiTheme="minorEastAsia" w:cs="宋体"/>
                <w:sz w:val="21"/>
                <w:szCs w:val="21"/>
                <w:rPrChange w:id="10539" w:author="蔚滢璐" w:date="2017-01-02T12:59:00Z">
                  <w:rPr>
                    <w:ins w:id="10540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541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542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提供的服务（供接口）</w:t>
              </w:r>
            </w:ins>
          </w:p>
        </w:tc>
      </w:tr>
      <w:tr w:rsidR="00F53573" w:rsidRPr="00224E9F" w:rsidTr="00F53573">
        <w:trPr>
          <w:trHeight w:val="100"/>
          <w:ins w:id="10543" w:author="蔚滢璐" w:date="2017-01-01T22:44:00Z"/>
        </w:trPr>
        <w:tc>
          <w:tcPr>
            <w:tcW w:w="2840" w:type="dxa"/>
            <w:vMerge w:val="restart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0544" w:author="蔚滢璐" w:date="2017-01-01T22:44:00Z"/>
                <w:rFonts w:asciiTheme="minorEastAsia" w:hAnsiTheme="minorEastAsia" w:cs="宋体"/>
                <w:sz w:val="21"/>
                <w:szCs w:val="21"/>
                <w:rPrChange w:id="10545" w:author="蔚滢璐" w:date="2017-01-02T12:59:00Z">
                  <w:rPr>
                    <w:ins w:id="10546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bookmarkStart w:id="10547" w:name="OLE_LINK16" w:colFirst="0" w:colLast="2"/>
            <w:bookmarkStart w:id="10548" w:name="OLE_LINK12" w:colFirst="1" w:colLast="2"/>
            <w:bookmarkStart w:id="10549" w:name="OLE_LINK11" w:colFirst="1" w:colLast="1"/>
            <w:bookmarkStart w:id="10550" w:name="OLE_LINK38" w:colFirst="2" w:colLast="2"/>
            <w:bookmarkStart w:id="10551" w:name="OLE_LINK27" w:colFirst="0" w:colLast="0"/>
            <w:bookmarkStart w:id="10552" w:name="_Hlk465361276"/>
            <w:ins w:id="10553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0554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PromotionController.addPromotion</w:t>
              </w:r>
            </w:ins>
          </w:p>
        </w:tc>
        <w:tc>
          <w:tcPr>
            <w:tcW w:w="1416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0555" w:author="蔚滢璐" w:date="2017-01-01T22:44:00Z"/>
                <w:rFonts w:asciiTheme="minorEastAsia" w:hAnsiTheme="minorEastAsia" w:cs="宋体"/>
                <w:sz w:val="21"/>
                <w:szCs w:val="21"/>
                <w:rPrChange w:id="10556" w:author="蔚滢璐" w:date="2017-01-02T12:59:00Z">
                  <w:rPr>
                    <w:ins w:id="10557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558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559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语法</w:t>
              </w:r>
            </w:ins>
          </w:p>
        </w:tc>
        <w:tc>
          <w:tcPr>
            <w:tcW w:w="4266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0560" w:author="蔚滢璐" w:date="2017-01-01T22:44:00Z"/>
                <w:rFonts w:asciiTheme="minorEastAsia" w:hAnsiTheme="minorEastAsia" w:cs="宋体"/>
                <w:sz w:val="21"/>
                <w:szCs w:val="21"/>
                <w:rPrChange w:id="10561" w:author="蔚滢璐" w:date="2017-01-02T12:59:00Z">
                  <w:rPr>
                    <w:ins w:id="10562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563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0564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public ResultMessage addPr</w:t>
              </w:r>
              <w:r w:rsidR="008368A4" w:rsidRPr="00224E9F">
                <w:rPr>
                  <w:rFonts w:asciiTheme="minorEastAsia" w:hAnsiTheme="minorEastAsia" w:cs="宋体"/>
                  <w:sz w:val="21"/>
                  <w:szCs w:val="21"/>
                  <w:rPrChange w:id="10565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omotion</w:t>
              </w:r>
            </w:ins>
            <w:ins w:id="10566" w:author="蔚滢璐" w:date="2017-01-02T05:10:00Z">
              <w:r w:rsidR="008368A4" w:rsidRPr="00224E9F">
                <w:rPr>
                  <w:rFonts w:asciiTheme="minorEastAsia" w:hAnsiTheme="minorEastAsia" w:cs="宋体"/>
                  <w:sz w:val="21"/>
                  <w:szCs w:val="21"/>
                  <w:rPrChange w:id="10567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 xml:space="preserve"> </w:t>
              </w:r>
            </w:ins>
            <w:ins w:id="10568" w:author="蔚滢璐" w:date="2017-01-01T22:44:00Z">
              <w:r w:rsidR="008368A4" w:rsidRPr="00224E9F">
                <w:rPr>
                  <w:rFonts w:asciiTheme="minorEastAsia" w:hAnsiTheme="minorEastAsia" w:cs="宋体"/>
                  <w:sz w:val="21"/>
                  <w:szCs w:val="21"/>
                  <w:rPrChange w:id="10569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(</w:t>
              </w:r>
            </w:ins>
            <w:ins w:id="10570" w:author="蔚滢璐" w:date="2017-01-02T05:10:00Z">
              <w:r w:rsidR="008368A4" w:rsidRPr="00224E9F">
                <w:rPr>
                  <w:rFonts w:asciiTheme="minorEastAsia" w:hAnsiTheme="minorEastAsia" w:cs="宋体"/>
                  <w:sz w:val="21"/>
                  <w:szCs w:val="21"/>
                  <w:rPrChange w:id="10571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PromotionVO promotionVO</w:t>
              </w:r>
            </w:ins>
            <w:ins w:id="10572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0573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)</w:t>
              </w:r>
            </w:ins>
          </w:p>
        </w:tc>
      </w:tr>
      <w:tr w:rsidR="00F53573" w:rsidRPr="00224E9F" w:rsidTr="00F53573">
        <w:trPr>
          <w:trHeight w:val="100"/>
          <w:ins w:id="10574" w:author="蔚滢璐" w:date="2017-01-01T22:44:00Z"/>
        </w:trPr>
        <w:tc>
          <w:tcPr>
            <w:tcW w:w="2840" w:type="dxa"/>
            <w:vMerge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0575" w:author="蔚滢璐" w:date="2017-01-01T22:44:00Z"/>
                <w:rFonts w:asciiTheme="minorEastAsia" w:hAnsiTheme="minorEastAsia" w:cs="宋体"/>
                <w:sz w:val="21"/>
                <w:szCs w:val="21"/>
                <w:rPrChange w:id="10576" w:author="蔚滢璐" w:date="2017-01-02T12:59:00Z">
                  <w:rPr>
                    <w:ins w:id="10577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416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0578" w:author="蔚滢璐" w:date="2017-01-01T22:44:00Z"/>
                <w:rFonts w:asciiTheme="minorEastAsia" w:hAnsiTheme="minorEastAsia" w:cs="宋体"/>
                <w:sz w:val="21"/>
                <w:szCs w:val="21"/>
                <w:rPrChange w:id="10579" w:author="蔚滢璐" w:date="2017-01-02T12:59:00Z">
                  <w:rPr>
                    <w:ins w:id="10580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581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582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前置条件</w:t>
              </w:r>
            </w:ins>
          </w:p>
        </w:tc>
        <w:tc>
          <w:tcPr>
            <w:tcW w:w="4266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0583" w:author="蔚滢璐" w:date="2017-01-01T22:44:00Z"/>
                <w:rFonts w:asciiTheme="minorEastAsia" w:hAnsiTheme="minorEastAsia" w:cs="宋体"/>
                <w:sz w:val="21"/>
                <w:szCs w:val="21"/>
                <w:rPrChange w:id="10584" w:author="蔚滢璐" w:date="2017-01-02T12:59:00Z">
                  <w:rPr>
                    <w:ins w:id="10585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586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587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无</w:t>
              </w:r>
            </w:ins>
          </w:p>
        </w:tc>
      </w:tr>
      <w:tr w:rsidR="00F53573" w:rsidRPr="00224E9F" w:rsidTr="00F53573">
        <w:trPr>
          <w:trHeight w:val="100"/>
          <w:ins w:id="10588" w:author="蔚滢璐" w:date="2017-01-01T22:44:00Z"/>
        </w:trPr>
        <w:tc>
          <w:tcPr>
            <w:tcW w:w="2840" w:type="dxa"/>
            <w:vMerge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0589" w:author="蔚滢璐" w:date="2017-01-01T22:44:00Z"/>
                <w:rFonts w:asciiTheme="minorEastAsia" w:hAnsiTheme="minorEastAsia" w:cs="宋体"/>
                <w:sz w:val="21"/>
                <w:szCs w:val="21"/>
                <w:rPrChange w:id="10590" w:author="蔚滢璐" w:date="2017-01-02T12:59:00Z">
                  <w:rPr>
                    <w:ins w:id="10591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416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0592" w:author="蔚滢璐" w:date="2017-01-01T22:44:00Z"/>
                <w:rFonts w:asciiTheme="minorEastAsia" w:hAnsiTheme="minorEastAsia" w:cs="宋体"/>
                <w:sz w:val="21"/>
                <w:szCs w:val="21"/>
                <w:rPrChange w:id="10593" w:author="蔚滢璐" w:date="2017-01-02T12:59:00Z">
                  <w:rPr>
                    <w:ins w:id="10594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595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596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后置条件</w:t>
              </w:r>
            </w:ins>
          </w:p>
        </w:tc>
        <w:tc>
          <w:tcPr>
            <w:tcW w:w="4266" w:type="dxa"/>
          </w:tcPr>
          <w:p w:rsidR="00F53573" w:rsidRPr="00224E9F" w:rsidRDefault="00F53573">
            <w:pPr>
              <w:tabs>
                <w:tab w:val="left" w:pos="890"/>
              </w:tabs>
              <w:rPr>
                <w:ins w:id="10597" w:author="蔚滢璐" w:date="2017-01-01T22:44:00Z"/>
                <w:rFonts w:asciiTheme="minorEastAsia" w:hAnsiTheme="minorEastAsia" w:cs="宋体"/>
                <w:sz w:val="21"/>
                <w:szCs w:val="21"/>
                <w:rPrChange w:id="10598" w:author="蔚滢璐" w:date="2017-01-02T12:59:00Z">
                  <w:rPr>
                    <w:ins w:id="10599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600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601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调用</w:t>
              </w:r>
            </w:ins>
            <w:ins w:id="10602" w:author="蔚滢璐" w:date="2017-01-02T05:10:00Z">
              <w:r w:rsidR="008368A4" w:rsidRPr="00224E9F">
                <w:rPr>
                  <w:rFonts w:asciiTheme="minorEastAsia" w:hAnsiTheme="minorEastAsia" w:cs="宋体"/>
                  <w:sz w:val="21"/>
                  <w:szCs w:val="21"/>
                  <w:rPrChange w:id="10603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promotionDao.insert</w:t>
              </w:r>
            </w:ins>
          </w:p>
        </w:tc>
      </w:tr>
      <w:tr w:rsidR="00F53573" w:rsidRPr="00224E9F" w:rsidTr="00F53573">
        <w:trPr>
          <w:trHeight w:hRule="exact" w:val="611"/>
          <w:ins w:id="10604" w:author="蔚滢璐" w:date="2017-01-01T22:44:00Z"/>
        </w:trPr>
        <w:tc>
          <w:tcPr>
            <w:tcW w:w="2840" w:type="dxa"/>
            <w:vMerge w:val="restart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0605" w:author="蔚滢璐" w:date="2017-01-01T22:44:00Z"/>
                <w:rFonts w:asciiTheme="minorEastAsia" w:hAnsiTheme="minorEastAsia" w:cs="宋体"/>
                <w:sz w:val="21"/>
                <w:szCs w:val="21"/>
                <w:rPrChange w:id="10606" w:author="蔚滢璐" w:date="2017-01-02T12:59:00Z">
                  <w:rPr>
                    <w:ins w:id="10607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bookmarkStart w:id="10608" w:name="OLE_LINK10" w:colFirst="1" w:colLast="2"/>
            <w:bookmarkStart w:id="10609" w:name="OLE_LINK14" w:colFirst="1" w:colLast="1"/>
            <w:bookmarkStart w:id="10610" w:name="OLE_LINK9" w:colFirst="1" w:colLast="2"/>
            <w:bookmarkEnd w:id="10547"/>
            <w:bookmarkEnd w:id="10548"/>
            <w:bookmarkEnd w:id="10549"/>
            <w:ins w:id="10611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0612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PromotionController.delPromotion</w:t>
              </w:r>
            </w:ins>
          </w:p>
        </w:tc>
        <w:tc>
          <w:tcPr>
            <w:tcW w:w="1416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0613" w:author="蔚滢璐" w:date="2017-01-01T22:44:00Z"/>
                <w:rFonts w:asciiTheme="minorEastAsia" w:hAnsiTheme="minorEastAsia" w:cs="宋体"/>
                <w:sz w:val="21"/>
                <w:szCs w:val="21"/>
                <w:rPrChange w:id="10614" w:author="蔚滢璐" w:date="2017-01-02T12:59:00Z">
                  <w:rPr>
                    <w:ins w:id="10615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616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617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语法</w:t>
              </w:r>
            </w:ins>
          </w:p>
          <w:p w:rsidR="00F53573" w:rsidRPr="00224E9F" w:rsidRDefault="00F53573" w:rsidP="00F53573">
            <w:pPr>
              <w:tabs>
                <w:tab w:val="left" w:pos="890"/>
              </w:tabs>
              <w:rPr>
                <w:ins w:id="10618" w:author="蔚滢璐" w:date="2017-01-01T22:44:00Z"/>
                <w:rFonts w:asciiTheme="minorEastAsia" w:hAnsiTheme="minorEastAsia" w:cs="宋体"/>
                <w:sz w:val="21"/>
                <w:szCs w:val="21"/>
                <w:rPrChange w:id="10619" w:author="蔚滢璐" w:date="2017-01-02T12:59:00Z">
                  <w:rPr>
                    <w:ins w:id="10620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  <w:p w:rsidR="00F53573" w:rsidRPr="00224E9F" w:rsidRDefault="00F53573" w:rsidP="00F53573">
            <w:pPr>
              <w:tabs>
                <w:tab w:val="left" w:pos="890"/>
              </w:tabs>
              <w:rPr>
                <w:ins w:id="10621" w:author="蔚滢璐" w:date="2017-01-01T22:44:00Z"/>
                <w:rFonts w:asciiTheme="minorEastAsia" w:hAnsiTheme="minorEastAsia" w:cs="宋体"/>
                <w:sz w:val="21"/>
                <w:szCs w:val="21"/>
                <w:rPrChange w:id="10622" w:author="蔚滢璐" w:date="2017-01-02T12:59:00Z">
                  <w:rPr>
                    <w:ins w:id="10623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  <w:p w:rsidR="00F53573" w:rsidRPr="00224E9F" w:rsidRDefault="00F53573" w:rsidP="00F53573">
            <w:pPr>
              <w:tabs>
                <w:tab w:val="left" w:pos="890"/>
              </w:tabs>
              <w:rPr>
                <w:ins w:id="10624" w:author="蔚滢璐" w:date="2017-01-01T22:44:00Z"/>
                <w:rFonts w:asciiTheme="minorEastAsia" w:hAnsiTheme="minorEastAsia" w:cs="宋体"/>
                <w:sz w:val="21"/>
                <w:szCs w:val="21"/>
                <w:rPrChange w:id="10625" w:author="蔚滢璐" w:date="2017-01-02T12:59:00Z">
                  <w:rPr>
                    <w:ins w:id="10626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  <w:p w:rsidR="00F53573" w:rsidRPr="00224E9F" w:rsidRDefault="00F53573" w:rsidP="00F53573">
            <w:pPr>
              <w:tabs>
                <w:tab w:val="left" w:pos="890"/>
              </w:tabs>
              <w:rPr>
                <w:ins w:id="10627" w:author="蔚滢璐" w:date="2017-01-01T22:44:00Z"/>
                <w:rFonts w:asciiTheme="minorEastAsia" w:hAnsiTheme="minorEastAsia" w:cs="宋体"/>
                <w:sz w:val="21"/>
                <w:szCs w:val="21"/>
                <w:rPrChange w:id="10628" w:author="蔚滢璐" w:date="2017-01-02T12:59:00Z">
                  <w:rPr>
                    <w:ins w:id="10629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  <w:p w:rsidR="00F53573" w:rsidRPr="00224E9F" w:rsidRDefault="00F53573" w:rsidP="00F53573">
            <w:pPr>
              <w:tabs>
                <w:tab w:val="left" w:pos="890"/>
              </w:tabs>
              <w:rPr>
                <w:ins w:id="10630" w:author="蔚滢璐" w:date="2017-01-01T22:44:00Z"/>
                <w:rFonts w:asciiTheme="minorEastAsia" w:hAnsiTheme="minorEastAsia" w:cs="宋体"/>
                <w:sz w:val="21"/>
                <w:szCs w:val="21"/>
                <w:rPrChange w:id="10631" w:author="蔚滢璐" w:date="2017-01-02T12:59:00Z">
                  <w:rPr>
                    <w:ins w:id="10632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  <w:p w:rsidR="00F53573" w:rsidRPr="00224E9F" w:rsidRDefault="00F53573" w:rsidP="00F53573">
            <w:pPr>
              <w:tabs>
                <w:tab w:val="left" w:pos="890"/>
              </w:tabs>
              <w:rPr>
                <w:ins w:id="10633" w:author="蔚滢璐" w:date="2017-01-01T22:44:00Z"/>
                <w:rFonts w:asciiTheme="minorEastAsia" w:hAnsiTheme="minorEastAsia" w:cs="宋体"/>
                <w:sz w:val="21"/>
                <w:szCs w:val="21"/>
                <w:rPrChange w:id="10634" w:author="蔚滢璐" w:date="2017-01-02T12:59:00Z">
                  <w:rPr>
                    <w:ins w:id="10635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  <w:p w:rsidR="00F53573" w:rsidRPr="00224E9F" w:rsidRDefault="00F53573" w:rsidP="00F53573">
            <w:pPr>
              <w:tabs>
                <w:tab w:val="left" w:pos="890"/>
              </w:tabs>
              <w:rPr>
                <w:ins w:id="10636" w:author="蔚滢璐" w:date="2017-01-01T22:44:00Z"/>
                <w:rFonts w:asciiTheme="minorEastAsia" w:hAnsiTheme="minorEastAsia" w:cs="宋体"/>
                <w:sz w:val="21"/>
                <w:szCs w:val="21"/>
                <w:rPrChange w:id="10637" w:author="蔚滢璐" w:date="2017-01-02T12:59:00Z">
                  <w:rPr>
                    <w:ins w:id="10638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639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0640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\\\\\\\\\\\\</w:t>
              </w:r>
            </w:ins>
          </w:p>
        </w:tc>
        <w:tc>
          <w:tcPr>
            <w:tcW w:w="4266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0641" w:author="蔚滢璐" w:date="2017-01-01T22:44:00Z"/>
                <w:rFonts w:asciiTheme="minorEastAsia" w:hAnsiTheme="minorEastAsia" w:cs="宋体"/>
                <w:sz w:val="21"/>
                <w:szCs w:val="21"/>
                <w:rPrChange w:id="10642" w:author="蔚滢璐" w:date="2017-01-02T12:59:00Z">
                  <w:rPr>
                    <w:ins w:id="10643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644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0645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public static ResultMessagedelPromotion(String reason,String ID)</w:t>
              </w:r>
            </w:ins>
          </w:p>
        </w:tc>
      </w:tr>
      <w:bookmarkEnd w:id="10550"/>
      <w:tr w:rsidR="00F53573" w:rsidRPr="00224E9F" w:rsidTr="00F53573">
        <w:trPr>
          <w:trHeight w:val="308"/>
          <w:ins w:id="10646" w:author="蔚滢璐" w:date="2017-01-01T22:44:00Z"/>
        </w:trPr>
        <w:tc>
          <w:tcPr>
            <w:tcW w:w="2840" w:type="dxa"/>
            <w:vMerge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0647" w:author="蔚滢璐" w:date="2017-01-01T22:44:00Z"/>
                <w:rFonts w:asciiTheme="minorEastAsia" w:hAnsiTheme="minorEastAsia" w:cs="宋体"/>
                <w:sz w:val="21"/>
                <w:szCs w:val="21"/>
                <w:rPrChange w:id="10648" w:author="蔚滢璐" w:date="2017-01-02T12:59:00Z">
                  <w:rPr>
                    <w:ins w:id="10649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416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0650" w:author="蔚滢璐" w:date="2017-01-01T22:44:00Z"/>
                <w:rFonts w:asciiTheme="minorEastAsia" w:hAnsiTheme="minorEastAsia" w:cs="宋体"/>
                <w:sz w:val="21"/>
                <w:szCs w:val="21"/>
                <w:rPrChange w:id="10651" w:author="蔚滢璐" w:date="2017-01-02T12:59:00Z">
                  <w:rPr>
                    <w:ins w:id="10652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653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654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前置条件</w:t>
              </w:r>
            </w:ins>
          </w:p>
        </w:tc>
        <w:tc>
          <w:tcPr>
            <w:tcW w:w="4266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0655" w:author="蔚滢璐" w:date="2017-01-01T22:44:00Z"/>
                <w:rFonts w:asciiTheme="minorEastAsia" w:hAnsiTheme="minorEastAsia" w:cs="宋体"/>
                <w:sz w:val="21"/>
                <w:szCs w:val="21"/>
                <w:rPrChange w:id="10656" w:author="蔚滢璐" w:date="2017-01-02T12:59:00Z">
                  <w:rPr>
                    <w:ins w:id="10657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658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659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已存在</w:t>
              </w:r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0660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promotion对象</w:t>
              </w:r>
            </w:ins>
          </w:p>
        </w:tc>
      </w:tr>
      <w:tr w:rsidR="00F53573" w:rsidRPr="00224E9F" w:rsidTr="00F53573">
        <w:trPr>
          <w:trHeight w:val="308"/>
          <w:ins w:id="10661" w:author="蔚滢璐" w:date="2017-01-01T22:44:00Z"/>
        </w:trPr>
        <w:tc>
          <w:tcPr>
            <w:tcW w:w="2840" w:type="dxa"/>
            <w:vMerge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0662" w:author="蔚滢璐" w:date="2017-01-01T22:44:00Z"/>
                <w:rFonts w:asciiTheme="minorEastAsia" w:hAnsiTheme="minorEastAsia" w:cs="宋体"/>
                <w:sz w:val="21"/>
                <w:szCs w:val="21"/>
                <w:rPrChange w:id="10663" w:author="蔚滢璐" w:date="2017-01-02T12:59:00Z">
                  <w:rPr>
                    <w:ins w:id="10664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416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0665" w:author="蔚滢璐" w:date="2017-01-01T22:44:00Z"/>
                <w:rFonts w:asciiTheme="minorEastAsia" w:hAnsiTheme="minorEastAsia" w:cs="宋体"/>
                <w:sz w:val="21"/>
                <w:szCs w:val="21"/>
                <w:rPrChange w:id="10666" w:author="蔚滢璐" w:date="2017-01-02T12:59:00Z">
                  <w:rPr>
                    <w:ins w:id="10667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668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669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后置条件</w:t>
              </w:r>
            </w:ins>
          </w:p>
        </w:tc>
        <w:tc>
          <w:tcPr>
            <w:tcW w:w="4266" w:type="dxa"/>
          </w:tcPr>
          <w:p w:rsidR="00F53573" w:rsidRPr="00224E9F" w:rsidRDefault="00F53573">
            <w:pPr>
              <w:tabs>
                <w:tab w:val="left" w:pos="890"/>
              </w:tabs>
              <w:rPr>
                <w:ins w:id="10670" w:author="蔚滢璐" w:date="2017-01-01T22:44:00Z"/>
                <w:rFonts w:asciiTheme="minorEastAsia" w:hAnsiTheme="minorEastAsia" w:cs="宋体"/>
                <w:sz w:val="21"/>
                <w:szCs w:val="21"/>
                <w:rPrChange w:id="10671" w:author="蔚滢璐" w:date="2017-01-02T12:59:00Z">
                  <w:rPr>
                    <w:ins w:id="10672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673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674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调用</w:t>
              </w:r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0675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promotion</w:t>
              </w:r>
            </w:ins>
            <w:ins w:id="10676" w:author="蔚滢璐" w:date="2017-01-02T00:51:00Z">
              <w:r w:rsidR="008E34FA" w:rsidRPr="00224E9F">
                <w:rPr>
                  <w:rFonts w:asciiTheme="minorEastAsia" w:hAnsiTheme="minorEastAsia" w:cs="宋体"/>
                  <w:sz w:val="21"/>
                  <w:szCs w:val="21"/>
                  <w:rPrChange w:id="10677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.</w:t>
              </w:r>
            </w:ins>
            <w:ins w:id="10678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0679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delPromotion方法</w:t>
              </w:r>
            </w:ins>
          </w:p>
        </w:tc>
      </w:tr>
      <w:tr w:rsidR="00F53573" w:rsidRPr="00224E9F" w:rsidTr="00F53573">
        <w:trPr>
          <w:trHeight w:val="100"/>
          <w:ins w:id="10680" w:author="蔚滢璐" w:date="2017-01-01T22:44:00Z"/>
        </w:trPr>
        <w:tc>
          <w:tcPr>
            <w:tcW w:w="2840" w:type="dxa"/>
            <w:vMerge w:val="restart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0681" w:author="蔚滢璐" w:date="2017-01-01T22:44:00Z"/>
                <w:rFonts w:asciiTheme="minorEastAsia" w:hAnsiTheme="minorEastAsia" w:cs="宋体"/>
                <w:sz w:val="21"/>
                <w:szCs w:val="21"/>
                <w:rPrChange w:id="10682" w:author="蔚滢璐" w:date="2017-01-02T12:59:00Z">
                  <w:rPr>
                    <w:ins w:id="10683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bookmarkStart w:id="10684" w:name="OLE_LINK50"/>
            <w:bookmarkStart w:id="10685" w:name="OLE_LINK32" w:colFirst="1" w:colLast="2"/>
            <w:bookmarkEnd w:id="10608"/>
            <w:bookmarkEnd w:id="10609"/>
            <w:ins w:id="10686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0687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PromotionController</w:t>
              </w:r>
              <w:bookmarkEnd w:id="10684"/>
              <w:r w:rsidR="008368A4" w:rsidRPr="00224E9F">
                <w:rPr>
                  <w:rFonts w:asciiTheme="minorEastAsia" w:hAnsiTheme="minorEastAsia" w:cs="宋体"/>
                  <w:sz w:val="21"/>
                  <w:szCs w:val="21"/>
                  <w:rPrChange w:id="10688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.get</w:t>
              </w:r>
            </w:ins>
            <w:ins w:id="10689" w:author="蔚滢璐" w:date="2017-01-02T05:12:00Z">
              <w:r w:rsidR="008368A4" w:rsidRPr="00224E9F">
                <w:rPr>
                  <w:rFonts w:asciiTheme="minorEastAsia" w:hAnsiTheme="minorEastAsia" w:cs="宋体"/>
                  <w:sz w:val="21"/>
                  <w:szCs w:val="21"/>
                  <w:rPrChange w:id="10690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 xml:space="preserve"> </w:t>
              </w:r>
            </w:ins>
            <w:ins w:id="10691" w:author="蔚滢璐" w:date="2017-01-01T22:44:00Z">
              <w:r w:rsidR="008368A4" w:rsidRPr="00224E9F">
                <w:rPr>
                  <w:rFonts w:asciiTheme="minorEastAsia" w:hAnsiTheme="minorEastAsia" w:cs="宋体"/>
                  <w:sz w:val="21"/>
                  <w:szCs w:val="21"/>
                  <w:rPrChange w:id="10692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ID</w:t>
              </w:r>
            </w:ins>
            <w:ins w:id="10693" w:author="蔚滢璐" w:date="2017-01-02T05:12:00Z">
              <w:r w:rsidR="008368A4" w:rsidRPr="00224E9F">
                <w:rPr>
                  <w:rFonts w:asciiTheme="minorEastAsia" w:hAnsiTheme="minorEastAsia" w:cs="宋体"/>
                  <w:sz w:val="21"/>
                  <w:szCs w:val="21"/>
                  <w:rPrChange w:id="10694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ForNewPromotion</w:t>
              </w:r>
            </w:ins>
          </w:p>
        </w:tc>
        <w:tc>
          <w:tcPr>
            <w:tcW w:w="1416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0695" w:author="蔚滢璐" w:date="2017-01-01T22:44:00Z"/>
                <w:rFonts w:asciiTheme="minorEastAsia" w:hAnsiTheme="minorEastAsia" w:cs="宋体"/>
                <w:sz w:val="21"/>
                <w:szCs w:val="21"/>
                <w:rPrChange w:id="10696" w:author="蔚滢璐" w:date="2017-01-02T12:59:00Z">
                  <w:rPr>
                    <w:ins w:id="10697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698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699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语法</w:t>
              </w:r>
            </w:ins>
          </w:p>
        </w:tc>
        <w:tc>
          <w:tcPr>
            <w:tcW w:w="4266" w:type="dxa"/>
          </w:tcPr>
          <w:p w:rsidR="00F53573" w:rsidRPr="00224E9F" w:rsidRDefault="008368A4" w:rsidP="00F53573">
            <w:pPr>
              <w:tabs>
                <w:tab w:val="left" w:pos="890"/>
              </w:tabs>
              <w:rPr>
                <w:ins w:id="10700" w:author="蔚滢璐" w:date="2017-01-01T22:44:00Z"/>
                <w:rFonts w:asciiTheme="minorEastAsia" w:hAnsiTheme="minorEastAsia" w:cs="宋体"/>
                <w:sz w:val="21"/>
                <w:szCs w:val="21"/>
                <w:rPrChange w:id="10701" w:author="蔚滢璐" w:date="2017-01-02T12:59:00Z">
                  <w:rPr>
                    <w:ins w:id="10702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703" w:author="蔚滢璐" w:date="2017-01-02T05:13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0704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Public String getIDForNewPromotion (String setterID</w:t>
              </w:r>
            </w:ins>
          </w:p>
        </w:tc>
      </w:tr>
      <w:tr w:rsidR="00F53573" w:rsidRPr="00224E9F" w:rsidTr="00F53573">
        <w:trPr>
          <w:trHeight w:val="100"/>
          <w:ins w:id="10705" w:author="蔚滢璐" w:date="2017-01-01T22:44:00Z"/>
        </w:trPr>
        <w:tc>
          <w:tcPr>
            <w:tcW w:w="2840" w:type="dxa"/>
            <w:vMerge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0706" w:author="蔚滢璐" w:date="2017-01-01T22:44:00Z"/>
                <w:rFonts w:asciiTheme="minorEastAsia" w:hAnsiTheme="minorEastAsia" w:cs="宋体"/>
                <w:sz w:val="21"/>
                <w:szCs w:val="21"/>
                <w:rPrChange w:id="10707" w:author="蔚滢璐" w:date="2017-01-02T12:59:00Z">
                  <w:rPr>
                    <w:ins w:id="10708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416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0709" w:author="蔚滢璐" w:date="2017-01-01T22:44:00Z"/>
                <w:rFonts w:asciiTheme="minorEastAsia" w:hAnsiTheme="minorEastAsia" w:cs="宋体"/>
                <w:sz w:val="21"/>
                <w:szCs w:val="21"/>
                <w:rPrChange w:id="10710" w:author="蔚滢璐" w:date="2017-01-02T12:59:00Z">
                  <w:rPr>
                    <w:ins w:id="10711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712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713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前置条件</w:t>
              </w:r>
            </w:ins>
          </w:p>
        </w:tc>
        <w:tc>
          <w:tcPr>
            <w:tcW w:w="4266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0714" w:author="蔚滢璐" w:date="2017-01-01T22:44:00Z"/>
                <w:rFonts w:asciiTheme="minorEastAsia" w:hAnsiTheme="minorEastAsia" w:cs="宋体"/>
                <w:sz w:val="21"/>
                <w:szCs w:val="21"/>
                <w:rPrChange w:id="10715" w:author="蔚滢璐" w:date="2017-01-02T12:59:00Z">
                  <w:rPr>
                    <w:ins w:id="10716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717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718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无</w:t>
              </w:r>
            </w:ins>
          </w:p>
        </w:tc>
      </w:tr>
      <w:tr w:rsidR="00F53573" w:rsidRPr="00224E9F" w:rsidTr="00F53573">
        <w:trPr>
          <w:trHeight w:val="100"/>
          <w:ins w:id="10719" w:author="蔚滢璐" w:date="2017-01-01T22:44:00Z"/>
        </w:trPr>
        <w:tc>
          <w:tcPr>
            <w:tcW w:w="2840" w:type="dxa"/>
            <w:vMerge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0720" w:author="蔚滢璐" w:date="2017-01-01T22:44:00Z"/>
                <w:rFonts w:asciiTheme="minorEastAsia" w:hAnsiTheme="minorEastAsia" w:cs="宋体"/>
                <w:sz w:val="21"/>
                <w:szCs w:val="21"/>
                <w:rPrChange w:id="10721" w:author="蔚滢璐" w:date="2017-01-02T12:59:00Z">
                  <w:rPr>
                    <w:ins w:id="10722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416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0723" w:author="蔚滢璐" w:date="2017-01-01T22:44:00Z"/>
                <w:rFonts w:asciiTheme="minorEastAsia" w:hAnsiTheme="minorEastAsia" w:cs="宋体"/>
                <w:sz w:val="21"/>
                <w:szCs w:val="21"/>
                <w:rPrChange w:id="10724" w:author="蔚滢璐" w:date="2017-01-02T12:59:00Z">
                  <w:rPr>
                    <w:ins w:id="10725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726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727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后置条件</w:t>
              </w:r>
            </w:ins>
          </w:p>
        </w:tc>
        <w:tc>
          <w:tcPr>
            <w:tcW w:w="4266" w:type="dxa"/>
          </w:tcPr>
          <w:p w:rsidR="00F53573" w:rsidRPr="00224E9F" w:rsidRDefault="00F53573">
            <w:pPr>
              <w:tabs>
                <w:tab w:val="left" w:pos="890"/>
              </w:tabs>
              <w:rPr>
                <w:ins w:id="10728" w:author="蔚滢璐" w:date="2017-01-01T22:44:00Z"/>
                <w:rFonts w:asciiTheme="minorEastAsia" w:hAnsiTheme="minorEastAsia" w:cs="宋体"/>
                <w:sz w:val="21"/>
                <w:szCs w:val="21"/>
                <w:rPrChange w:id="10729" w:author="蔚滢璐" w:date="2017-01-02T12:59:00Z">
                  <w:rPr>
                    <w:ins w:id="10730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731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732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调用</w:t>
              </w:r>
            </w:ins>
            <w:ins w:id="10733" w:author="蔚滢璐" w:date="2017-01-02T05:13:00Z">
              <w:r w:rsidR="00F66331" w:rsidRPr="00224E9F">
                <w:rPr>
                  <w:rFonts w:asciiTheme="minorEastAsia" w:hAnsiTheme="minorEastAsia" w:cs="宋体"/>
                  <w:sz w:val="21"/>
                  <w:szCs w:val="21"/>
                  <w:rPrChange w:id="10734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promotionDao.getNewID(setterID)</w:t>
              </w:r>
            </w:ins>
          </w:p>
        </w:tc>
      </w:tr>
      <w:bookmarkEnd w:id="10610"/>
      <w:bookmarkEnd w:id="10685"/>
      <w:tr w:rsidR="00F53573" w:rsidRPr="00224E9F" w:rsidTr="00F53573">
        <w:trPr>
          <w:trHeight w:val="100"/>
          <w:ins w:id="10735" w:author="蔚滢璐" w:date="2017-01-01T22:44:00Z"/>
        </w:trPr>
        <w:tc>
          <w:tcPr>
            <w:tcW w:w="2840" w:type="dxa"/>
            <w:vMerge w:val="restart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0736" w:author="蔚滢璐" w:date="2017-01-01T22:44:00Z"/>
                <w:rFonts w:asciiTheme="minorEastAsia" w:hAnsiTheme="minorEastAsia" w:cs="宋体"/>
                <w:sz w:val="21"/>
                <w:szCs w:val="21"/>
                <w:rPrChange w:id="10737" w:author="蔚滢璐" w:date="2017-01-02T12:59:00Z">
                  <w:rPr>
                    <w:ins w:id="10738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739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0740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PromotionController.getPromotionOfHotel</w:t>
              </w:r>
            </w:ins>
          </w:p>
        </w:tc>
        <w:tc>
          <w:tcPr>
            <w:tcW w:w="1416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0741" w:author="蔚滢璐" w:date="2017-01-01T22:44:00Z"/>
                <w:rFonts w:asciiTheme="minorEastAsia" w:hAnsiTheme="minorEastAsia" w:cs="宋体"/>
                <w:sz w:val="21"/>
                <w:szCs w:val="21"/>
                <w:rPrChange w:id="10742" w:author="蔚滢璐" w:date="2017-01-02T12:59:00Z">
                  <w:rPr>
                    <w:ins w:id="10743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744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745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语法</w:t>
              </w:r>
            </w:ins>
          </w:p>
        </w:tc>
        <w:tc>
          <w:tcPr>
            <w:tcW w:w="4266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0746" w:author="蔚滢璐" w:date="2017-01-01T22:44:00Z"/>
                <w:rFonts w:asciiTheme="minorEastAsia" w:hAnsiTheme="minorEastAsia" w:cs="宋体"/>
                <w:sz w:val="21"/>
                <w:szCs w:val="21"/>
                <w:rPrChange w:id="10747" w:author="蔚滢璐" w:date="2017-01-02T12:59:00Z">
                  <w:rPr>
                    <w:ins w:id="10748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749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0750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public static ArrayList &lt;PromotionVo&gt; getPromotionOfHotel (String hotelID)</w:t>
              </w:r>
            </w:ins>
          </w:p>
        </w:tc>
      </w:tr>
      <w:tr w:rsidR="00F53573" w:rsidRPr="00224E9F" w:rsidTr="00F53573">
        <w:trPr>
          <w:trHeight w:val="100"/>
          <w:ins w:id="10751" w:author="蔚滢璐" w:date="2017-01-01T22:44:00Z"/>
        </w:trPr>
        <w:tc>
          <w:tcPr>
            <w:tcW w:w="2840" w:type="dxa"/>
            <w:vMerge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0752" w:author="蔚滢璐" w:date="2017-01-01T22:44:00Z"/>
                <w:rFonts w:asciiTheme="minorEastAsia" w:hAnsiTheme="minorEastAsia" w:cs="宋体"/>
                <w:sz w:val="21"/>
                <w:szCs w:val="21"/>
                <w:rPrChange w:id="10753" w:author="蔚滢璐" w:date="2017-01-02T12:59:00Z">
                  <w:rPr>
                    <w:ins w:id="10754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416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0755" w:author="蔚滢璐" w:date="2017-01-01T22:44:00Z"/>
                <w:rFonts w:asciiTheme="minorEastAsia" w:hAnsiTheme="minorEastAsia" w:cs="宋体"/>
                <w:sz w:val="21"/>
                <w:szCs w:val="21"/>
                <w:rPrChange w:id="10756" w:author="蔚滢璐" w:date="2017-01-02T12:59:00Z">
                  <w:rPr>
                    <w:ins w:id="10757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758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759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前置条件</w:t>
              </w:r>
            </w:ins>
          </w:p>
        </w:tc>
        <w:tc>
          <w:tcPr>
            <w:tcW w:w="4266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0760" w:author="蔚滢璐" w:date="2017-01-01T22:44:00Z"/>
                <w:rFonts w:asciiTheme="minorEastAsia" w:hAnsiTheme="minorEastAsia" w:cs="宋体"/>
                <w:sz w:val="21"/>
                <w:szCs w:val="21"/>
                <w:rPrChange w:id="10761" w:author="蔚滢璐" w:date="2017-01-02T12:59:00Z">
                  <w:rPr>
                    <w:ins w:id="10762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763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764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无</w:t>
              </w:r>
            </w:ins>
          </w:p>
        </w:tc>
      </w:tr>
      <w:tr w:rsidR="00F53573" w:rsidRPr="00224E9F" w:rsidTr="00F53573">
        <w:trPr>
          <w:trHeight w:val="100"/>
          <w:ins w:id="10765" w:author="蔚滢璐" w:date="2017-01-01T22:44:00Z"/>
        </w:trPr>
        <w:tc>
          <w:tcPr>
            <w:tcW w:w="2840" w:type="dxa"/>
            <w:vMerge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0766" w:author="蔚滢璐" w:date="2017-01-01T22:44:00Z"/>
                <w:rFonts w:asciiTheme="minorEastAsia" w:hAnsiTheme="minorEastAsia" w:cs="宋体"/>
                <w:sz w:val="21"/>
                <w:szCs w:val="21"/>
                <w:rPrChange w:id="10767" w:author="蔚滢璐" w:date="2017-01-02T12:59:00Z">
                  <w:rPr>
                    <w:ins w:id="10768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416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0769" w:author="蔚滢璐" w:date="2017-01-01T22:44:00Z"/>
                <w:rFonts w:asciiTheme="minorEastAsia" w:hAnsiTheme="minorEastAsia" w:cs="宋体"/>
                <w:sz w:val="21"/>
                <w:szCs w:val="21"/>
                <w:rPrChange w:id="10770" w:author="蔚滢璐" w:date="2017-01-02T12:59:00Z">
                  <w:rPr>
                    <w:ins w:id="10771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772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773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后置条件</w:t>
              </w:r>
            </w:ins>
          </w:p>
        </w:tc>
        <w:tc>
          <w:tcPr>
            <w:tcW w:w="4266" w:type="dxa"/>
          </w:tcPr>
          <w:p w:rsidR="00F53573" w:rsidRPr="00224E9F" w:rsidRDefault="00F53573">
            <w:pPr>
              <w:tabs>
                <w:tab w:val="left" w:pos="890"/>
              </w:tabs>
              <w:rPr>
                <w:ins w:id="10774" w:author="蔚滢璐" w:date="2017-01-01T22:44:00Z"/>
                <w:rFonts w:asciiTheme="minorEastAsia" w:hAnsiTheme="minorEastAsia" w:cs="宋体"/>
                <w:sz w:val="21"/>
                <w:szCs w:val="21"/>
                <w:rPrChange w:id="10775" w:author="蔚滢璐" w:date="2017-01-02T12:59:00Z">
                  <w:rPr>
                    <w:ins w:id="10776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777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778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调用</w:t>
              </w:r>
            </w:ins>
            <w:ins w:id="10779" w:author="蔚滢璐" w:date="2017-01-02T05:16:00Z">
              <w:r w:rsidR="00F66331" w:rsidRPr="00224E9F">
                <w:rPr>
                  <w:rFonts w:asciiTheme="minorEastAsia" w:hAnsiTheme="minorEastAsia" w:cs="宋体"/>
                  <w:sz w:val="21"/>
                  <w:szCs w:val="21"/>
                  <w:rPrChange w:id="10780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promotionDao.finds</w:t>
              </w:r>
            </w:ins>
          </w:p>
        </w:tc>
      </w:tr>
      <w:tr w:rsidR="00F53573" w:rsidRPr="00224E9F" w:rsidTr="00F53573">
        <w:trPr>
          <w:trHeight w:val="100"/>
          <w:ins w:id="10781" w:author="蔚滢璐" w:date="2017-01-01T22:44:00Z"/>
        </w:trPr>
        <w:tc>
          <w:tcPr>
            <w:tcW w:w="2840" w:type="dxa"/>
            <w:vMerge w:val="restart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0782" w:author="蔚滢璐" w:date="2017-01-01T22:44:00Z"/>
                <w:rFonts w:asciiTheme="minorEastAsia" w:hAnsiTheme="minorEastAsia" w:cs="宋体"/>
                <w:sz w:val="21"/>
                <w:szCs w:val="21"/>
                <w:rPrChange w:id="10783" w:author="蔚滢璐" w:date="2017-01-02T12:59:00Z">
                  <w:rPr>
                    <w:ins w:id="10784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785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0786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PromotionController.getPromotionOfDistrict</w:t>
              </w:r>
            </w:ins>
          </w:p>
        </w:tc>
        <w:tc>
          <w:tcPr>
            <w:tcW w:w="1416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0787" w:author="蔚滢璐" w:date="2017-01-01T22:44:00Z"/>
                <w:rFonts w:asciiTheme="minorEastAsia" w:hAnsiTheme="minorEastAsia" w:cs="宋体"/>
                <w:sz w:val="21"/>
                <w:szCs w:val="21"/>
                <w:rPrChange w:id="10788" w:author="蔚滢璐" w:date="2017-01-02T12:59:00Z">
                  <w:rPr>
                    <w:ins w:id="10789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790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791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语法</w:t>
              </w:r>
            </w:ins>
          </w:p>
        </w:tc>
        <w:tc>
          <w:tcPr>
            <w:tcW w:w="4266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0792" w:author="蔚滢璐" w:date="2017-01-01T22:44:00Z"/>
                <w:rFonts w:asciiTheme="minorEastAsia" w:hAnsiTheme="minorEastAsia" w:cs="宋体"/>
                <w:sz w:val="21"/>
                <w:szCs w:val="21"/>
                <w:rPrChange w:id="10793" w:author="蔚滢璐" w:date="2017-01-02T12:59:00Z">
                  <w:rPr>
                    <w:ins w:id="10794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795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0796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 xml:space="preserve">Public static ArrayList &lt;PromotionVo&gt; </w:t>
              </w:r>
              <w:r w:rsidR="00F66331" w:rsidRPr="00224E9F">
                <w:rPr>
                  <w:rFonts w:asciiTheme="minorEastAsia" w:hAnsiTheme="minorEastAsia" w:cs="宋体"/>
                  <w:sz w:val="21"/>
                  <w:szCs w:val="21"/>
                  <w:rPrChange w:id="10797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getPromotionofDi</w:t>
              </w:r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0798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strict (String district)</w:t>
              </w:r>
            </w:ins>
          </w:p>
        </w:tc>
      </w:tr>
      <w:tr w:rsidR="00F53573" w:rsidRPr="00224E9F" w:rsidTr="00F53573">
        <w:trPr>
          <w:trHeight w:val="100"/>
          <w:ins w:id="10799" w:author="蔚滢璐" w:date="2017-01-01T22:44:00Z"/>
        </w:trPr>
        <w:tc>
          <w:tcPr>
            <w:tcW w:w="2840" w:type="dxa"/>
            <w:vMerge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0800" w:author="蔚滢璐" w:date="2017-01-01T22:44:00Z"/>
                <w:rFonts w:asciiTheme="minorEastAsia" w:hAnsiTheme="minorEastAsia" w:cs="宋体"/>
                <w:sz w:val="21"/>
                <w:szCs w:val="21"/>
                <w:rPrChange w:id="10801" w:author="蔚滢璐" w:date="2017-01-02T12:59:00Z">
                  <w:rPr>
                    <w:ins w:id="10802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416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0803" w:author="蔚滢璐" w:date="2017-01-01T22:44:00Z"/>
                <w:rFonts w:asciiTheme="minorEastAsia" w:hAnsiTheme="minorEastAsia" w:cs="宋体"/>
                <w:sz w:val="21"/>
                <w:szCs w:val="21"/>
                <w:rPrChange w:id="10804" w:author="蔚滢璐" w:date="2017-01-02T12:59:00Z">
                  <w:rPr>
                    <w:ins w:id="10805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806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807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前置条件</w:t>
              </w:r>
            </w:ins>
          </w:p>
        </w:tc>
        <w:tc>
          <w:tcPr>
            <w:tcW w:w="4266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0808" w:author="蔚滢璐" w:date="2017-01-01T22:44:00Z"/>
                <w:rFonts w:asciiTheme="minorEastAsia" w:hAnsiTheme="minorEastAsia" w:cs="宋体"/>
                <w:sz w:val="21"/>
                <w:szCs w:val="21"/>
                <w:rPrChange w:id="10809" w:author="蔚滢璐" w:date="2017-01-02T12:59:00Z">
                  <w:rPr>
                    <w:ins w:id="10810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811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812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无</w:t>
              </w:r>
            </w:ins>
          </w:p>
        </w:tc>
      </w:tr>
      <w:tr w:rsidR="00F53573" w:rsidRPr="00224E9F" w:rsidTr="00F53573">
        <w:trPr>
          <w:trHeight w:val="100"/>
          <w:ins w:id="10813" w:author="蔚滢璐" w:date="2017-01-01T22:44:00Z"/>
        </w:trPr>
        <w:tc>
          <w:tcPr>
            <w:tcW w:w="2840" w:type="dxa"/>
            <w:vMerge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0814" w:author="蔚滢璐" w:date="2017-01-01T22:44:00Z"/>
                <w:rFonts w:asciiTheme="minorEastAsia" w:hAnsiTheme="minorEastAsia" w:cs="宋体"/>
                <w:sz w:val="21"/>
                <w:szCs w:val="21"/>
                <w:rPrChange w:id="10815" w:author="蔚滢璐" w:date="2017-01-02T12:59:00Z">
                  <w:rPr>
                    <w:ins w:id="10816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416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0817" w:author="蔚滢璐" w:date="2017-01-01T22:44:00Z"/>
                <w:rFonts w:asciiTheme="minorEastAsia" w:hAnsiTheme="minorEastAsia" w:cs="宋体"/>
                <w:sz w:val="21"/>
                <w:szCs w:val="21"/>
                <w:rPrChange w:id="10818" w:author="蔚滢璐" w:date="2017-01-02T12:59:00Z">
                  <w:rPr>
                    <w:ins w:id="10819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820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821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后置条件</w:t>
              </w:r>
            </w:ins>
          </w:p>
        </w:tc>
        <w:tc>
          <w:tcPr>
            <w:tcW w:w="4266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0822" w:author="蔚滢璐" w:date="2017-01-01T22:44:00Z"/>
                <w:rFonts w:asciiTheme="minorEastAsia" w:hAnsiTheme="minorEastAsia" w:cs="宋体"/>
                <w:sz w:val="21"/>
                <w:szCs w:val="21"/>
                <w:rPrChange w:id="10823" w:author="蔚滢璐" w:date="2017-01-02T12:59:00Z">
                  <w:rPr>
                    <w:ins w:id="10824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825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826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调用</w:t>
              </w:r>
              <w:r w:rsidR="00F66331" w:rsidRPr="00224E9F">
                <w:rPr>
                  <w:rFonts w:asciiTheme="minorEastAsia" w:hAnsiTheme="minorEastAsia" w:cs="宋体"/>
                  <w:sz w:val="21"/>
                  <w:szCs w:val="21"/>
                  <w:rPrChange w:id="10827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PromotionController.getPromotion</w:t>
              </w:r>
            </w:ins>
            <w:ins w:id="10828" w:author="蔚滢璐" w:date="2017-01-02T05:17:00Z">
              <w:r w:rsidR="00F66331" w:rsidRPr="00224E9F">
                <w:rPr>
                  <w:rFonts w:asciiTheme="minorEastAsia" w:hAnsiTheme="minorEastAsia" w:cs="宋体"/>
                  <w:sz w:val="21"/>
                  <w:szCs w:val="21"/>
                  <w:rPrChange w:id="10829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 xml:space="preserve"> </w:t>
              </w:r>
            </w:ins>
            <w:ins w:id="10830" w:author="蔚滢璐" w:date="2017-01-01T22:44:00Z">
              <w:r w:rsidR="00F66331" w:rsidRPr="00224E9F">
                <w:rPr>
                  <w:rFonts w:asciiTheme="minorEastAsia" w:hAnsiTheme="minorEastAsia" w:cs="宋体"/>
                  <w:sz w:val="21"/>
                  <w:szCs w:val="21"/>
                  <w:rPrChange w:id="10831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of</w:t>
              </w:r>
            </w:ins>
            <w:ins w:id="10832" w:author="蔚滢璐" w:date="2017-01-02T05:17:00Z">
              <w:r w:rsidR="00F66331" w:rsidRPr="00224E9F">
                <w:rPr>
                  <w:rFonts w:asciiTheme="minorEastAsia" w:hAnsiTheme="minorEastAsia" w:cs="宋体"/>
                  <w:sz w:val="21"/>
                  <w:szCs w:val="21"/>
                  <w:rPrChange w:id="10833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 xml:space="preserve">Hotel </w:t>
              </w:r>
              <w:r w:rsidR="00F66331"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834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内部方法</w:t>
              </w:r>
            </w:ins>
          </w:p>
        </w:tc>
      </w:tr>
      <w:tr w:rsidR="00F53573" w:rsidRPr="00224E9F" w:rsidTr="00F53573">
        <w:trPr>
          <w:trHeight w:val="100"/>
          <w:ins w:id="10835" w:author="蔚滢璐" w:date="2017-01-01T22:44:00Z"/>
        </w:trPr>
        <w:tc>
          <w:tcPr>
            <w:tcW w:w="2840" w:type="dxa"/>
            <w:vMerge w:val="restart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0836" w:author="蔚滢璐" w:date="2017-01-01T22:44:00Z"/>
                <w:rFonts w:asciiTheme="minorEastAsia" w:hAnsiTheme="minorEastAsia" w:cs="宋体"/>
                <w:sz w:val="21"/>
                <w:szCs w:val="21"/>
                <w:rPrChange w:id="10837" w:author="蔚滢璐" w:date="2017-01-02T12:59:00Z">
                  <w:rPr>
                    <w:ins w:id="10838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bookmarkStart w:id="10839" w:name="OLE_LINK15" w:colFirst="1" w:colLast="2"/>
            <w:bookmarkStart w:id="10840" w:name="OLE_LINK34" w:colFirst="0" w:colLast="2"/>
            <w:ins w:id="10841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0842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PromotionController.countPromotionOfRoom</w:t>
              </w:r>
            </w:ins>
          </w:p>
        </w:tc>
        <w:tc>
          <w:tcPr>
            <w:tcW w:w="1416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0843" w:author="蔚滢璐" w:date="2017-01-01T22:44:00Z"/>
                <w:rFonts w:asciiTheme="minorEastAsia" w:hAnsiTheme="minorEastAsia" w:cs="宋体"/>
                <w:sz w:val="21"/>
                <w:szCs w:val="21"/>
                <w:rPrChange w:id="10844" w:author="蔚滢璐" w:date="2017-01-02T12:59:00Z">
                  <w:rPr>
                    <w:ins w:id="10845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846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847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语法</w:t>
              </w:r>
            </w:ins>
          </w:p>
        </w:tc>
        <w:tc>
          <w:tcPr>
            <w:tcW w:w="4266" w:type="dxa"/>
          </w:tcPr>
          <w:p w:rsidR="00F53573" w:rsidRPr="00224E9F" w:rsidRDefault="00F53573">
            <w:pPr>
              <w:tabs>
                <w:tab w:val="left" w:pos="890"/>
              </w:tabs>
              <w:rPr>
                <w:ins w:id="10848" w:author="蔚滢璐" w:date="2017-01-01T22:44:00Z"/>
                <w:rFonts w:asciiTheme="minorEastAsia" w:hAnsiTheme="minorEastAsia" w:cs="宋体"/>
                <w:sz w:val="21"/>
                <w:szCs w:val="21"/>
                <w:rPrChange w:id="10849" w:author="蔚滢璐" w:date="2017-01-02T12:59:00Z">
                  <w:rPr>
                    <w:ins w:id="10850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851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0852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public String countPromotionOfRoom(</w:t>
              </w:r>
            </w:ins>
            <w:ins w:id="10853" w:author="蔚滢璐" w:date="2017-01-02T05:17:00Z">
              <w:r w:rsidR="00F66331" w:rsidRPr="00224E9F">
                <w:rPr>
                  <w:rFonts w:asciiTheme="minorEastAsia" w:hAnsiTheme="minorEastAsia" w:cs="宋体"/>
                  <w:sz w:val="21"/>
                  <w:szCs w:val="21"/>
                  <w:rPrChange w:id="10854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OrderInfo orderInfo</w:t>
              </w:r>
            </w:ins>
            <w:ins w:id="10855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0856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)</w:t>
              </w:r>
            </w:ins>
          </w:p>
        </w:tc>
      </w:tr>
      <w:bookmarkEnd w:id="10551"/>
      <w:tr w:rsidR="00F53573" w:rsidRPr="00224E9F" w:rsidTr="00F53573">
        <w:trPr>
          <w:trHeight w:val="100"/>
          <w:ins w:id="10857" w:author="蔚滢璐" w:date="2017-01-01T22:44:00Z"/>
        </w:trPr>
        <w:tc>
          <w:tcPr>
            <w:tcW w:w="2840" w:type="dxa"/>
            <w:vMerge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0858" w:author="蔚滢璐" w:date="2017-01-01T22:44:00Z"/>
                <w:rFonts w:asciiTheme="minorEastAsia" w:hAnsiTheme="minorEastAsia" w:cs="宋体"/>
                <w:sz w:val="21"/>
                <w:szCs w:val="21"/>
                <w:rPrChange w:id="10859" w:author="蔚滢璐" w:date="2017-01-02T12:59:00Z">
                  <w:rPr>
                    <w:ins w:id="10860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416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0861" w:author="蔚滢璐" w:date="2017-01-01T22:44:00Z"/>
                <w:rFonts w:asciiTheme="minorEastAsia" w:hAnsiTheme="minorEastAsia" w:cs="宋体"/>
                <w:sz w:val="21"/>
                <w:szCs w:val="21"/>
                <w:rPrChange w:id="10862" w:author="蔚滢璐" w:date="2017-01-02T12:59:00Z">
                  <w:rPr>
                    <w:ins w:id="10863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864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865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前置条件</w:t>
              </w:r>
            </w:ins>
          </w:p>
        </w:tc>
        <w:tc>
          <w:tcPr>
            <w:tcW w:w="4266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0866" w:author="蔚滢璐" w:date="2017-01-01T22:44:00Z"/>
                <w:rFonts w:asciiTheme="minorEastAsia" w:hAnsiTheme="minorEastAsia" w:cs="宋体"/>
                <w:sz w:val="21"/>
                <w:szCs w:val="21"/>
                <w:rPrChange w:id="10867" w:author="蔚滢璐" w:date="2017-01-02T12:59:00Z">
                  <w:rPr>
                    <w:ins w:id="10868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869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870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输入合法</w:t>
              </w:r>
            </w:ins>
          </w:p>
        </w:tc>
      </w:tr>
      <w:tr w:rsidR="00F53573" w:rsidRPr="00224E9F" w:rsidTr="00F53573">
        <w:trPr>
          <w:trHeight w:val="100"/>
          <w:ins w:id="10871" w:author="蔚滢璐" w:date="2017-01-01T22:44:00Z"/>
        </w:trPr>
        <w:tc>
          <w:tcPr>
            <w:tcW w:w="2840" w:type="dxa"/>
            <w:vMerge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0872" w:author="蔚滢璐" w:date="2017-01-01T22:44:00Z"/>
                <w:rFonts w:asciiTheme="minorEastAsia" w:hAnsiTheme="minorEastAsia" w:cs="宋体"/>
                <w:sz w:val="21"/>
                <w:szCs w:val="21"/>
                <w:rPrChange w:id="10873" w:author="蔚滢璐" w:date="2017-01-02T12:59:00Z">
                  <w:rPr>
                    <w:ins w:id="10874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416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0875" w:author="蔚滢璐" w:date="2017-01-01T22:44:00Z"/>
                <w:rFonts w:asciiTheme="minorEastAsia" w:hAnsiTheme="minorEastAsia" w:cs="宋体"/>
                <w:sz w:val="21"/>
                <w:szCs w:val="21"/>
                <w:rPrChange w:id="10876" w:author="蔚滢璐" w:date="2017-01-02T12:59:00Z">
                  <w:rPr>
                    <w:ins w:id="10877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878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879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后置条件</w:t>
              </w:r>
            </w:ins>
          </w:p>
        </w:tc>
        <w:tc>
          <w:tcPr>
            <w:tcW w:w="4266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0880" w:author="蔚滢璐" w:date="2017-01-01T22:44:00Z"/>
                <w:rFonts w:asciiTheme="minorEastAsia" w:hAnsiTheme="minorEastAsia" w:cs="宋体"/>
                <w:sz w:val="21"/>
                <w:szCs w:val="21"/>
                <w:rPrChange w:id="10881" w:author="蔚滢璐" w:date="2017-01-02T12:59:00Z">
                  <w:rPr>
                    <w:ins w:id="10882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883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884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调用</w:t>
              </w:r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0885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count领域的countPromotionOfRoom方法</w:t>
              </w:r>
            </w:ins>
          </w:p>
        </w:tc>
      </w:tr>
      <w:bookmarkEnd w:id="10839"/>
      <w:bookmarkEnd w:id="10840"/>
      <w:tr w:rsidR="00F53573" w:rsidRPr="00224E9F" w:rsidTr="00F53573">
        <w:trPr>
          <w:trHeight w:val="336"/>
          <w:ins w:id="10886" w:author="蔚滢璐" w:date="2017-01-01T22:44:00Z"/>
        </w:trPr>
        <w:tc>
          <w:tcPr>
            <w:tcW w:w="8522" w:type="dxa"/>
            <w:gridSpan w:val="3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0887" w:author="蔚滢璐" w:date="2017-01-01T22:44:00Z"/>
                <w:rFonts w:asciiTheme="minorEastAsia" w:hAnsiTheme="minorEastAsia" w:cs="宋体"/>
                <w:sz w:val="21"/>
                <w:szCs w:val="21"/>
                <w:rPrChange w:id="10888" w:author="蔚滢璐" w:date="2017-01-02T12:59:00Z">
                  <w:rPr>
                    <w:ins w:id="10889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890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891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需要的服务（需接口）</w:t>
              </w:r>
            </w:ins>
          </w:p>
        </w:tc>
      </w:tr>
      <w:tr w:rsidR="00F53573" w:rsidRPr="00224E9F" w:rsidTr="00F53573">
        <w:trPr>
          <w:trHeight w:val="336"/>
          <w:ins w:id="10892" w:author="蔚滢璐" w:date="2017-01-01T22:44:00Z"/>
        </w:trPr>
        <w:tc>
          <w:tcPr>
            <w:tcW w:w="2840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0893" w:author="蔚滢璐" w:date="2017-01-01T22:44:00Z"/>
                <w:rFonts w:asciiTheme="minorEastAsia" w:hAnsiTheme="minorEastAsia" w:cs="宋体"/>
                <w:sz w:val="21"/>
                <w:szCs w:val="21"/>
                <w:rPrChange w:id="10894" w:author="蔚滢璐" w:date="2017-01-02T12:59:00Z">
                  <w:rPr>
                    <w:ins w:id="10895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bookmarkStart w:id="10896" w:name="OLE_LINK72" w:colFirst="0" w:colLast="1"/>
            <w:ins w:id="10897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898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服务名</w:t>
              </w:r>
            </w:ins>
          </w:p>
        </w:tc>
        <w:tc>
          <w:tcPr>
            <w:tcW w:w="5682" w:type="dxa"/>
            <w:gridSpan w:val="2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0899" w:author="蔚滢璐" w:date="2017-01-01T22:44:00Z"/>
                <w:rFonts w:asciiTheme="minorEastAsia" w:hAnsiTheme="minorEastAsia" w:cs="宋体"/>
                <w:sz w:val="21"/>
                <w:szCs w:val="21"/>
                <w:rPrChange w:id="10900" w:author="蔚滢璐" w:date="2017-01-02T12:59:00Z">
                  <w:rPr>
                    <w:ins w:id="10901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902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903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服务</w:t>
              </w:r>
            </w:ins>
          </w:p>
        </w:tc>
      </w:tr>
      <w:tr w:rsidR="00F66331" w:rsidRPr="00224E9F" w:rsidTr="00F53573">
        <w:trPr>
          <w:trHeight w:val="336"/>
          <w:ins w:id="10904" w:author="蔚滢璐" w:date="2017-01-02T05:19:00Z"/>
        </w:trPr>
        <w:tc>
          <w:tcPr>
            <w:tcW w:w="2840" w:type="dxa"/>
          </w:tcPr>
          <w:p w:rsidR="00F66331" w:rsidRPr="00224E9F" w:rsidRDefault="00F66331" w:rsidP="00F53573">
            <w:pPr>
              <w:tabs>
                <w:tab w:val="left" w:pos="890"/>
              </w:tabs>
              <w:rPr>
                <w:ins w:id="10905" w:author="蔚滢璐" w:date="2017-01-02T05:19:00Z"/>
                <w:rFonts w:asciiTheme="minorEastAsia" w:hAnsiTheme="minorEastAsia" w:cs="宋体"/>
                <w:sz w:val="21"/>
                <w:szCs w:val="21"/>
                <w:rPrChange w:id="10906" w:author="蔚滢璐" w:date="2017-01-02T12:59:00Z">
                  <w:rPr>
                    <w:ins w:id="10907" w:author="蔚滢璐" w:date="2017-01-02T05:19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908" w:author="蔚滢璐" w:date="2017-01-02T05:19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0909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PromotionDao.</w:t>
              </w:r>
            </w:ins>
            <w:ins w:id="10910" w:author="蔚滢璐" w:date="2017-01-02T05:20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0911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insert</w:t>
              </w:r>
            </w:ins>
          </w:p>
        </w:tc>
        <w:tc>
          <w:tcPr>
            <w:tcW w:w="5682" w:type="dxa"/>
            <w:gridSpan w:val="2"/>
          </w:tcPr>
          <w:p w:rsidR="00F66331" w:rsidRPr="00224E9F" w:rsidRDefault="00F66331" w:rsidP="00F53573">
            <w:pPr>
              <w:tabs>
                <w:tab w:val="left" w:pos="890"/>
              </w:tabs>
              <w:rPr>
                <w:ins w:id="10912" w:author="蔚滢璐" w:date="2017-01-02T05:19:00Z"/>
                <w:rFonts w:asciiTheme="minorEastAsia" w:hAnsiTheme="minorEastAsia" w:cs="宋体"/>
                <w:sz w:val="21"/>
                <w:szCs w:val="21"/>
                <w:rPrChange w:id="10913" w:author="蔚滢璐" w:date="2017-01-02T12:59:00Z">
                  <w:rPr>
                    <w:ins w:id="10914" w:author="蔚滢璐" w:date="2017-01-02T05:19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915" w:author="蔚滢璐" w:date="2017-01-02T05:20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916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增加</w:t>
              </w:r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0917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promotion单一持久化对象</w:t>
              </w:r>
            </w:ins>
          </w:p>
        </w:tc>
      </w:tr>
      <w:tr w:rsidR="00F53573" w:rsidRPr="00224E9F" w:rsidTr="00F53573">
        <w:trPr>
          <w:ins w:id="10918" w:author="蔚滢璐" w:date="2017-01-01T22:44:00Z"/>
        </w:trPr>
        <w:tc>
          <w:tcPr>
            <w:tcW w:w="2840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0919" w:author="蔚滢璐" w:date="2017-01-01T22:44:00Z"/>
                <w:rFonts w:asciiTheme="minorEastAsia" w:hAnsiTheme="minorEastAsia" w:cs="宋体"/>
                <w:sz w:val="21"/>
                <w:szCs w:val="21"/>
                <w:rPrChange w:id="10920" w:author="蔚滢璐" w:date="2017-01-02T12:59:00Z">
                  <w:rPr>
                    <w:ins w:id="10921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bookmarkStart w:id="10922" w:name="OLE_LINK28" w:colFirst="0" w:colLast="0"/>
            <w:bookmarkEnd w:id="10552"/>
            <w:bookmarkEnd w:id="10896"/>
            <w:ins w:id="10923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0924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Promotion</w:t>
              </w:r>
            </w:ins>
            <w:ins w:id="10925" w:author="蔚滢璐" w:date="2017-01-02T05:21:00Z">
              <w:r w:rsidR="00F66331" w:rsidRPr="00224E9F">
                <w:rPr>
                  <w:rFonts w:asciiTheme="minorEastAsia" w:hAnsiTheme="minorEastAsia" w:cs="宋体"/>
                  <w:sz w:val="21"/>
                  <w:szCs w:val="21"/>
                  <w:rPrChange w:id="10926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Dao</w:t>
              </w:r>
            </w:ins>
            <w:ins w:id="10927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0928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.delPromotion</w:t>
              </w:r>
            </w:ins>
          </w:p>
        </w:tc>
        <w:tc>
          <w:tcPr>
            <w:tcW w:w="5682" w:type="dxa"/>
            <w:gridSpan w:val="2"/>
          </w:tcPr>
          <w:p w:rsidR="00F53573" w:rsidRPr="00224E9F" w:rsidRDefault="00F66331" w:rsidP="00F53573">
            <w:pPr>
              <w:tabs>
                <w:tab w:val="left" w:pos="890"/>
              </w:tabs>
              <w:rPr>
                <w:ins w:id="10929" w:author="蔚滢璐" w:date="2017-01-01T22:44:00Z"/>
                <w:rFonts w:asciiTheme="minorEastAsia" w:hAnsiTheme="minorEastAsia" w:cs="宋体"/>
                <w:sz w:val="21"/>
                <w:szCs w:val="21"/>
                <w:rPrChange w:id="10930" w:author="蔚滢璐" w:date="2017-01-02T12:59:00Z">
                  <w:rPr>
                    <w:ins w:id="10931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932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933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删除</w:t>
              </w:r>
            </w:ins>
            <w:ins w:id="10934" w:author="蔚滢璐" w:date="2017-01-02T05:20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0935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promotion单一持久化对象</w:t>
              </w:r>
            </w:ins>
          </w:p>
        </w:tc>
      </w:tr>
      <w:tr w:rsidR="00F66331" w:rsidRPr="00224E9F" w:rsidTr="00F53573">
        <w:trPr>
          <w:ins w:id="10936" w:author="蔚滢璐" w:date="2017-01-02T05:21:00Z"/>
        </w:trPr>
        <w:tc>
          <w:tcPr>
            <w:tcW w:w="2840" w:type="dxa"/>
          </w:tcPr>
          <w:p w:rsidR="00F66331" w:rsidRPr="00224E9F" w:rsidRDefault="00F66331" w:rsidP="00F53573">
            <w:pPr>
              <w:tabs>
                <w:tab w:val="left" w:pos="890"/>
              </w:tabs>
              <w:rPr>
                <w:ins w:id="10937" w:author="蔚滢璐" w:date="2017-01-02T05:21:00Z"/>
                <w:rFonts w:asciiTheme="minorEastAsia" w:hAnsiTheme="minorEastAsia" w:cs="宋体"/>
                <w:sz w:val="21"/>
                <w:szCs w:val="21"/>
                <w:rPrChange w:id="10938" w:author="蔚滢璐" w:date="2017-01-02T12:59:00Z">
                  <w:rPr>
                    <w:ins w:id="10939" w:author="蔚滢璐" w:date="2017-01-02T05:21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940" w:author="蔚滢璐" w:date="2017-01-02T05:21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0941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PromotionDao.finds</w:t>
              </w:r>
            </w:ins>
          </w:p>
        </w:tc>
        <w:tc>
          <w:tcPr>
            <w:tcW w:w="5682" w:type="dxa"/>
            <w:gridSpan w:val="2"/>
          </w:tcPr>
          <w:p w:rsidR="00F66331" w:rsidRPr="00224E9F" w:rsidRDefault="00F66331" w:rsidP="00F53573">
            <w:pPr>
              <w:tabs>
                <w:tab w:val="left" w:pos="890"/>
              </w:tabs>
              <w:rPr>
                <w:ins w:id="10942" w:author="蔚滢璐" w:date="2017-01-02T05:21:00Z"/>
                <w:rFonts w:asciiTheme="minorEastAsia" w:hAnsiTheme="minorEastAsia" w:cs="宋体"/>
                <w:sz w:val="21"/>
                <w:szCs w:val="21"/>
                <w:rPrChange w:id="10943" w:author="蔚滢璐" w:date="2017-01-02T12:59:00Z">
                  <w:rPr>
                    <w:ins w:id="10944" w:author="蔚滢璐" w:date="2017-01-02T05:21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945" w:author="蔚滢璐" w:date="2017-01-02T05:21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946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返回符合条件的多个持久化对象</w:t>
              </w:r>
            </w:ins>
          </w:p>
        </w:tc>
      </w:tr>
      <w:tr w:rsidR="00F53573" w:rsidRPr="00224E9F" w:rsidTr="00F53573">
        <w:trPr>
          <w:ins w:id="10947" w:author="蔚滢璐" w:date="2017-01-01T22:44:00Z"/>
        </w:trPr>
        <w:tc>
          <w:tcPr>
            <w:tcW w:w="2840" w:type="dxa"/>
          </w:tcPr>
          <w:p w:rsidR="00F53573" w:rsidRPr="00224E9F" w:rsidRDefault="00F66331">
            <w:pPr>
              <w:tabs>
                <w:tab w:val="left" w:pos="890"/>
              </w:tabs>
              <w:rPr>
                <w:ins w:id="10948" w:author="蔚滢璐" w:date="2017-01-01T22:44:00Z"/>
                <w:rFonts w:asciiTheme="minorEastAsia" w:hAnsiTheme="minorEastAsia" w:cs="宋体"/>
                <w:sz w:val="21"/>
                <w:szCs w:val="21"/>
                <w:rPrChange w:id="10949" w:author="蔚滢璐" w:date="2017-01-02T12:59:00Z">
                  <w:rPr>
                    <w:ins w:id="10950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bookmarkStart w:id="10951" w:name="OLE_LINK29" w:colFirst="0" w:colLast="0"/>
            <w:bookmarkEnd w:id="10922"/>
            <w:ins w:id="10952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0953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Count.countPromtionOf</w:t>
              </w:r>
            </w:ins>
            <w:ins w:id="10954" w:author="蔚滢璐" w:date="2017-01-02T05:22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0955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 xml:space="preserve"> Room</w:t>
              </w:r>
            </w:ins>
          </w:p>
        </w:tc>
        <w:tc>
          <w:tcPr>
            <w:tcW w:w="5682" w:type="dxa"/>
            <w:gridSpan w:val="2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0956" w:author="蔚滢璐" w:date="2017-01-01T22:44:00Z"/>
                <w:rFonts w:asciiTheme="minorEastAsia" w:hAnsiTheme="minorEastAsia" w:cs="宋体"/>
                <w:sz w:val="21"/>
                <w:szCs w:val="21"/>
                <w:rPrChange w:id="10957" w:author="蔚滢璐" w:date="2017-01-02T12:59:00Z">
                  <w:rPr>
                    <w:ins w:id="10958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959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960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计算订单最优方案</w:t>
              </w:r>
            </w:ins>
          </w:p>
        </w:tc>
      </w:tr>
      <w:bookmarkEnd w:id="10951"/>
    </w:tbl>
    <w:p w:rsidR="00F53573" w:rsidRPr="00224E9F" w:rsidRDefault="00F53573" w:rsidP="00F53573">
      <w:pPr>
        <w:tabs>
          <w:tab w:val="left" w:pos="890"/>
        </w:tabs>
        <w:rPr>
          <w:ins w:id="10961" w:author="蔚滢璐" w:date="2017-01-01T22:44:00Z"/>
          <w:rFonts w:asciiTheme="minorEastAsia" w:hAnsiTheme="minorEastAsia" w:cs="宋体"/>
          <w:sz w:val="21"/>
          <w:szCs w:val="21"/>
          <w:rPrChange w:id="10962" w:author="蔚滢璐" w:date="2017-01-02T12:59:00Z">
            <w:rPr>
              <w:ins w:id="10963" w:author="蔚滢璐" w:date="2017-01-01T22:44:00Z"/>
              <w:rFonts w:asciiTheme="majorEastAsia" w:eastAsiaTheme="majorEastAsia" w:hAnsiTheme="majorEastAsia" w:cs="宋体"/>
              <w:sz w:val="21"/>
            </w:rPr>
          </w:rPrChange>
        </w:rPr>
      </w:pPr>
    </w:p>
    <w:p w:rsidR="00F53573" w:rsidRPr="00224E9F" w:rsidRDefault="001E7993">
      <w:pPr>
        <w:tabs>
          <w:tab w:val="left" w:pos="890"/>
        </w:tabs>
        <w:rPr>
          <w:ins w:id="10964" w:author="蔚滢璐" w:date="2017-01-01T22:44:00Z"/>
          <w:rFonts w:asciiTheme="minorEastAsia" w:hAnsiTheme="minorEastAsia" w:cs="宋体"/>
          <w:b/>
          <w:sz w:val="21"/>
          <w:szCs w:val="21"/>
          <w:rPrChange w:id="10965" w:author="蔚滢璐" w:date="2017-01-02T12:59:00Z">
            <w:rPr>
              <w:ins w:id="10966" w:author="蔚滢璐" w:date="2017-01-01T22:44:00Z"/>
              <w:rFonts w:asciiTheme="majorEastAsia" w:eastAsiaTheme="majorEastAsia" w:hAnsiTheme="majorEastAsia" w:cs="宋体"/>
              <w:b/>
              <w:sz w:val="28"/>
            </w:rPr>
          </w:rPrChange>
        </w:rPr>
        <w:pPrChange w:id="10967" w:author="蔚滢璐" w:date="2017-01-02T05:36:00Z">
          <w:pPr>
            <w:tabs>
              <w:tab w:val="left" w:pos="890"/>
            </w:tabs>
            <w:jc w:val="center"/>
          </w:pPr>
        </w:pPrChange>
      </w:pPr>
      <w:ins w:id="10968" w:author="蔚滢璐" w:date="2017-01-02T05:36:00Z">
        <w:r w:rsidRPr="00224E9F">
          <w:rPr>
            <w:rFonts w:asciiTheme="minorEastAsia" w:hAnsiTheme="minorEastAsia" w:cs="宋体"/>
            <w:b/>
            <w:sz w:val="21"/>
            <w:szCs w:val="21"/>
            <w:rPrChange w:id="10969" w:author="蔚滢璐" w:date="2017-01-02T12:59:00Z">
              <w:rPr>
                <w:rFonts w:asciiTheme="majorEastAsia" w:eastAsiaTheme="majorEastAsia" w:hAnsiTheme="majorEastAsia" w:cs="宋体"/>
                <w:b/>
                <w:sz w:val="28"/>
              </w:rPr>
            </w:rPrChange>
          </w:rPr>
          <w:tab/>
          <w:t>promotion</w:t>
        </w:r>
      </w:ins>
      <w:ins w:id="10970" w:author="蔚滢璐" w:date="2017-01-02T05:37:00Z">
        <w:r w:rsidRPr="00224E9F">
          <w:rPr>
            <w:rFonts w:asciiTheme="minorEastAsia" w:hAnsiTheme="minorEastAsia" w:cs="宋体" w:hint="eastAsia"/>
            <w:b/>
            <w:sz w:val="21"/>
            <w:szCs w:val="21"/>
            <w:rPrChange w:id="10971" w:author="蔚滢璐" w:date="2017-01-02T12:59:00Z">
              <w:rPr>
                <w:rFonts w:asciiTheme="majorEastAsia" w:eastAsiaTheme="majorEastAsia" w:hAnsiTheme="majorEastAsia" w:cs="宋体" w:hint="eastAsia"/>
                <w:b/>
                <w:sz w:val="28"/>
              </w:rPr>
            </w:rPrChange>
          </w:rPr>
          <w:t>类的接口规范如下表所示：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157"/>
        <w:gridCol w:w="4525"/>
      </w:tblGrid>
      <w:tr w:rsidR="00224E9F" w:rsidRPr="00224E9F" w:rsidTr="00F53573">
        <w:trPr>
          <w:ins w:id="10972" w:author="蔚滢璐" w:date="2017-01-01T22:44:00Z"/>
        </w:trPr>
        <w:tc>
          <w:tcPr>
            <w:tcW w:w="8522" w:type="dxa"/>
            <w:gridSpan w:val="3"/>
          </w:tcPr>
          <w:p w:rsidR="007B5F77" w:rsidRPr="00224E9F" w:rsidRDefault="007B5F77" w:rsidP="00F53573">
            <w:pPr>
              <w:tabs>
                <w:tab w:val="left" w:pos="890"/>
              </w:tabs>
              <w:rPr>
                <w:ins w:id="10973" w:author="蔚滢璐" w:date="2017-01-01T22:44:00Z"/>
                <w:rFonts w:asciiTheme="minorEastAsia" w:hAnsiTheme="minorEastAsia" w:cs="宋体"/>
                <w:sz w:val="21"/>
                <w:szCs w:val="21"/>
                <w:rPrChange w:id="10974" w:author="蔚滢璐" w:date="2017-01-02T12:59:00Z">
                  <w:rPr>
                    <w:ins w:id="10975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bookmarkStart w:id="10976" w:name="OLE_LINK7"/>
            <w:ins w:id="10977" w:author="蔚滢璐" w:date="2017-01-02T05:36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978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提供的服务（供</w:t>
              </w:r>
              <w:r w:rsidR="001E7993"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979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接口</w:t>
              </w:r>
            </w:ins>
          </w:p>
        </w:tc>
      </w:tr>
      <w:tr w:rsidR="007B5F77" w:rsidRPr="00224E9F" w:rsidTr="00F53573">
        <w:trPr>
          <w:ins w:id="10980" w:author="蔚滢璐" w:date="2017-01-01T22:44:00Z"/>
        </w:trPr>
        <w:tc>
          <w:tcPr>
            <w:tcW w:w="2840" w:type="dxa"/>
            <w:vMerge w:val="restart"/>
          </w:tcPr>
          <w:p w:rsidR="007B5F77" w:rsidRPr="00224E9F" w:rsidRDefault="007B5F77" w:rsidP="00F53573">
            <w:pPr>
              <w:tabs>
                <w:tab w:val="left" w:pos="890"/>
              </w:tabs>
              <w:rPr>
                <w:ins w:id="10981" w:author="蔚滢璐" w:date="2017-01-01T22:44:00Z"/>
                <w:rFonts w:asciiTheme="minorEastAsia" w:hAnsiTheme="minorEastAsia" w:cs="宋体"/>
                <w:sz w:val="21"/>
                <w:szCs w:val="21"/>
                <w:rPrChange w:id="10982" w:author="蔚滢璐" w:date="2017-01-02T12:59:00Z">
                  <w:rPr>
                    <w:ins w:id="10983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bookmarkStart w:id="10984" w:name="OLE_LINK33" w:colFirst="1" w:colLast="2"/>
            <w:bookmarkStart w:id="10985" w:name="OLE_LINK35" w:colFirst="0" w:colLast="2"/>
            <w:bookmarkStart w:id="10986" w:name="OLE_LINK39" w:colFirst="0" w:colLast="0"/>
            <w:bookmarkStart w:id="10987" w:name="OLE_LINK8" w:colFirst="0" w:colLast="0"/>
            <w:ins w:id="10988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0989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Promotion.setScope</w:t>
              </w:r>
            </w:ins>
          </w:p>
        </w:tc>
        <w:tc>
          <w:tcPr>
            <w:tcW w:w="1157" w:type="dxa"/>
          </w:tcPr>
          <w:p w:rsidR="007B5F77" w:rsidRPr="00224E9F" w:rsidRDefault="007B5F77" w:rsidP="00F53573">
            <w:pPr>
              <w:tabs>
                <w:tab w:val="left" w:pos="890"/>
              </w:tabs>
              <w:rPr>
                <w:ins w:id="10990" w:author="蔚滢璐" w:date="2017-01-01T22:44:00Z"/>
                <w:rFonts w:asciiTheme="minorEastAsia" w:hAnsiTheme="minorEastAsia" w:cs="宋体"/>
                <w:sz w:val="21"/>
                <w:szCs w:val="21"/>
                <w:rPrChange w:id="10991" w:author="蔚滢璐" w:date="2017-01-02T12:59:00Z">
                  <w:rPr>
                    <w:ins w:id="10992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993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0994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语法</w:t>
              </w:r>
            </w:ins>
          </w:p>
        </w:tc>
        <w:tc>
          <w:tcPr>
            <w:tcW w:w="4525" w:type="dxa"/>
          </w:tcPr>
          <w:p w:rsidR="007B5F77" w:rsidRPr="00224E9F" w:rsidRDefault="007B5F77" w:rsidP="00F53573">
            <w:pPr>
              <w:tabs>
                <w:tab w:val="left" w:pos="890"/>
              </w:tabs>
              <w:rPr>
                <w:ins w:id="10995" w:author="蔚滢璐" w:date="2017-01-01T22:44:00Z"/>
                <w:rFonts w:asciiTheme="minorEastAsia" w:hAnsiTheme="minorEastAsia" w:cs="宋体"/>
                <w:sz w:val="21"/>
                <w:szCs w:val="21"/>
                <w:rPrChange w:id="10996" w:author="蔚滢璐" w:date="2017-01-02T12:59:00Z">
                  <w:rPr>
                    <w:ins w:id="10997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0998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0999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 xml:space="preserve">public </w:t>
              </w:r>
            </w:ins>
            <w:ins w:id="11000" w:author="蔚滢璐" w:date="2017-01-02T05:2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1001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void</w:t>
              </w:r>
            </w:ins>
            <w:ins w:id="11002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1003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 xml:space="preserve"> setScope (ScopeType type, String id, String type)</w:t>
              </w:r>
            </w:ins>
          </w:p>
        </w:tc>
      </w:tr>
      <w:tr w:rsidR="007B5F77" w:rsidRPr="00224E9F" w:rsidTr="00F53573">
        <w:trPr>
          <w:ins w:id="11004" w:author="蔚滢璐" w:date="2017-01-01T22:44:00Z"/>
        </w:trPr>
        <w:tc>
          <w:tcPr>
            <w:tcW w:w="2840" w:type="dxa"/>
            <w:vMerge/>
          </w:tcPr>
          <w:p w:rsidR="007B5F77" w:rsidRPr="00224E9F" w:rsidRDefault="007B5F77" w:rsidP="00F53573">
            <w:pPr>
              <w:tabs>
                <w:tab w:val="left" w:pos="890"/>
              </w:tabs>
              <w:rPr>
                <w:ins w:id="11005" w:author="蔚滢璐" w:date="2017-01-01T22:44:00Z"/>
                <w:rFonts w:asciiTheme="minorEastAsia" w:hAnsiTheme="minorEastAsia" w:cs="宋体"/>
                <w:sz w:val="21"/>
                <w:szCs w:val="21"/>
                <w:rPrChange w:id="11006" w:author="蔚滢璐" w:date="2017-01-02T12:59:00Z">
                  <w:rPr>
                    <w:ins w:id="11007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157" w:type="dxa"/>
          </w:tcPr>
          <w:p w:rsidR="007B5F77" w:rsidRPr="00224E9F" w:rsidRDefault="007B5F77" w:rsidP="00F53573">
            <w:pPr>
              <w:tabs>
                <w:tab w:val="left" w:pos="890"/>
              </w:tabs>
              <w:rPr>
                <w:ins w:id="11008" w:author="蔚滢璐" w:date="2017-01-01T22:44:00Z"/>
                <w:rFonts w:asciiTheme="minorEastAsia" w:hAnsiTheme="minorEastAsia" w:cs="宋体"/>
                <w:sz w:val="21"/>
                <w:szCs w:val="21"/>
                <w:rPrChange w:id="11009" w:author="蔚滢璐" w:date="2017-01-02T12:59:00Z">
                  <w:rPr>
                    <w:ins w:id="11010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011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012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前置条件</w:t>
              </w:r>
            </w:ins>
          </w:p>
        </w:tc>
        <w:tc>
          <w:tcPr>
            <w:tcW w:w="4525" w:type="dxa"/>
          </w:tcPr>
          <w:p w:rsidR="007B5F77" w:rsidRPr="00224E9F" w:rsidRDefault="007B5F77" w:rsidP="00F53573">
            <w:pPr>
              <w:tabs>
                <w:tab w:val="left" w:pos="890"/>
              </w:tabs>
              <w:rPr>
                <w:ins w:id="11013" w:author="蔚滢璐" w:date="2017-01-01T22:44:00Z"/>
                <w:rFonts w:asciiTheme="minorEastAsia" w:hAnsiTheme="minorEastAsia" w:cs="宋体"/>
                <w:sz w:val="21"/>
                <w:szCs w:val="21"/>
                <w:rPrChange w:id="11014" w:author="蔚滢璐" w:date="2017-01-02T12:59:00Z">
                  <w:rPr>
                    <w:ins w:id="11015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016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017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该促销策略对象已生成</w:t>
              </w:r>
            </w:ins>
          </w:p>
        </w:tc>
      </w:tr>
      <w:tr w:rsidR="007B5F77" w:rsidRPr="00224E9F" w:rsidTr="00F53573">
        <w:trPr>
          <w:ins w:id="11018" w:author="蔚滢璐" w:date="2017-01-01T22:44:00Z"/>
        </w:trPr>
        <w:tc>
          <w:tcPr>
            <w:tcW w:w="2840" w:type="dxa"/>
            <w:vMerge/>
          </w:tcPr>
          <w:p w:rsidR="007B5F77" w:rsidRPr="00224E9F" w:rsidRDefault="007B5F77" w:rsidP="00F53573">
            <w:pPr>
              <w:tabs>
                <w:tab w:val="left" w:pos="890"/>
              </w:tabs>
              <w:rPr>
                <w:ins w:id="11019" w:author="蔚滢璐" w:date="2017-01-01T22:44:00Z"/>
                <w:rFonts w:asciiTheme="minorEastAsia" w:hAnsiTheme="minorEastAsia" w:cs="宋体"/>
                <w:sz w:val="21"/>
                <w:szCs w:val="21"/>
                <w:rPrChange w:id="11020" w:author="蔚滢璐" w:date="2017-01-02T12:59:00Z">
                  <w:rPr>
                    <w:ins w:id="11021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157" w:type="dxa"/>
          </w:tcPr>
          <w:p w:rsidR="007B5F77" w:rsidRPr="00224E9F" w:rsidRDefault="007B5F77" w:rsidP="00F53573">
            <w:pPr>
              <w:tabs>
                <w:tab w:val="left" w:pos="890"/>
              </w:tabs>
              <w:rPr>
                <w:ins w:id="11022" w:author="蔚滢璐" w:date="2017-01-01T22:44:00Z"/>
                <w:rFonts w:asciiTheme="minorEastAsia" w:hAnsiTheme="minorEastAsia" w:cs="宋体"/>
                <w:sz w:val="21"/>
                <w:szCs w:val="21"/>
                <w:rPrChange w:id="11023" w:author="蔚滢璐" w:date="2017-01-02T12:59:00Z">
                  <w:rPr>
                    <w:ins w:id="11024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025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026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后置条件</w:t>
              </w:r>
            </w:ins>
          </w:p>
        </w:tc>
        <w:tc>
          <w:tcPr>
            <w:tcW w:w="4525" w:type="dxa"/>
          </w:tcPr>
          <w:p w:rsidR="007B5F77" w:rsidRPr="00224E9F" w:rsidRDefault="007B5F77" w:rsidP="00F53573">
            <w:pPr>
              <w:tabs>
                <w:tab w:val="left" w:pos="890"/>
              </w:tabs>
              <w:rPr>
                <w:ins w:id="11027" w:author="蔚滢璐" w:date="2017-01-01T22:44:00Z"/>
                <w:rFonts w:asciiTheme="minorEastAsia" w:hAnsiTheme="minorEastAsia" w:cs="宋体"/>
                <w:sz w:val="21"/>
                <w:szCs w:val="21"/>
                <w:rPrChange w:id="11028" w:author="蔚滢璐" w:date="2017-01-02T12:59:00Z">
                  <w:rPr>
                    <w:ins w:id="11029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030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031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设置促销策略对象的适用范围</w:t>
              </w:r>
            </w:ins>
            <w:ins w:id="11032" w:author="蔚滢璐" w:date="2017-01-02T05:2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1033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,初始化scope对象</w:t>
              </w:r>
            </w:ins>
          </w:p>
        </w:tc>
      </w:tr>
      <w:tr w:rsidR="007B5F77" w:rsidRPr="00224E9F" w:rsidTr="00F53573">
        <w:trPr>
          <w:ins w:id="11034" w:author="蔚滢璐" w:date="2017-01-01T22:44:00Z"/>
        </w:trPr>
        <w:tc>
          <w:tcPr>
            <w:tcW w:w="2840" w:type="dxa"/>
            <w:vMerge w:val="restart"/>
          </w:tcPr>
          <w:p w:rsidR="007B5F77" w:rsidRPr="00224E9F" w:rsidRDefault="007B5F77" w:rsidP="00F53573">
            <w:pPr>
              <w:tabs>
                <w:tab w:val="left" w:pos="890"/>
              </w:tabs>
              <w:rPr>
                <w:ins w:id="11035" w:author="蔚滢璐" w:date="2017-01-01T22:44:00Z"/>
                <w:rFonts w:asciiTheme="minorEastAsia" w:hAnsiTheme="minorEastAsia" w:cs="宋体"/>
                <w:sz w:val="21"/>
                <w:szCs w:val="21"/>
                <w:rPrChange w:id="11036" w:author="蔚滢璐" w:date="2017-01-02T12:59:00Z">
                  <w:rPr>
                    <w:ins w:id="11037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bookmarkStart w:id="11038" w:name="OLE_LINK36" w:colFirst="0" w:colLast="2"/>
            <w:ins w:id="11039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1040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Promotion.setCondition</w:t>
              </w:r>
            </w:ins>
          </w:p>
        </w:tc>
        <w:tc>
          <w:tcPr>
            <w:tcW w:w="1157" w:type="dxa"/>
          </w:tcPr>
          <w:p w:rsidR="007B5F77" w:rsidRPr="00224E9F" w:rsidRDefault="007B5F77" w:rsidP="00F53573">
            <w:pPr>
              <w:tabs>
                <w:tab w:val="left" w:pos="890"/>
              </w:tabs>
              <w:rPr>
                <w:ins w:id="11041" w:author="蔚滢璐" w:date="2017-01-01T22:44:00Z"/>
                <w:rFonts w:asciiTheme="minorEastAsia" w:hAnsiTheme="minorEastAsia" w:cs="宋体"/>
                <w:sz w:val="21"/>
                <w:szCs w:val="21"/>
                <w:rPrChange w:id="11042" w:author="蔚滢璐" w:date="2017-01-02T12:59:00Z">
                  <w:rPr>
                    <w:ins w:id="11043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044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045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语法</w:t>
              </w:r>
            </w:ins>
          </w:p>
        </w:tc>
        <w:tc>
          <w:tcPr>
            <w:tcW w:w="4525" w:type="dxa"/>
          </w:tcPr>
          <w:p w:rsidR="007B5F77" w:rsidRPr="00224E9F" w:rsidRDefault="007B5F77" w:rsidP="00F53573">
            <w:pPr>
              <w:tabs>
                <w:tab w:val="left" w:pos="890"/>
              </w:tabs>
              <w:rPr>
                <w:ins w:id="11046" w:author="蔚滢璐" w:date="2017-01-01T22:44:00Z"/>
                <w:rFonts w:asciiTheme="minorEastAsia" w:hAnsiTheme="minorEastAsia" w:cs="宋体"/>
                <w:sz w:val="21"/>
                <w:szCs w:val="21"/>
                <w:rPrChange w:id="11047" w:author="蔚滢璐" w:date="2017-01-02T12:59:00Z">
                  <w:rPr>
                    <w:ins w:id="11048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049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1050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 xml:space="preserve">public ResultMessage setCondition (ConditionType </w:t>
              </w:r>
            </w:ins>
            <w:ins w:id="11051" w:author="蔚滢璐" w:date="2017-01-02T05:25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1052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conditionType,double conditionNum</w:t>
              </w:r>
            </w:ins>
            <w:ins w:id="11053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1054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)</w:t>
              </w:r>
            </w:ins>
          </w:p>
        </w:tc>
      </w:tr>
      <w:tr w:rsidR="007B5F77" w:rsidRPr="00224E9F" w:rsidTr="00F53573">
        <w:trPr>
          <w:ins w:id="11055" w:author="蔚滢璐" w:date="2017-01-01T22:44:00Z"/>
        </w:trPr>
        <w:tc>
          <w:tcPr>
            <w:tcW w:w="2840" w:type="dxa"/>
            <w:vMerge/>
          </w:tcPr>
          <w:p w:rsidR="007B5F77" w:rsidRPr="00224E9F" w:rsidRDefault="007B5F77" w:rsidP="00F53573">
            <w:pPr>
              <w:tabs>
                <w:tab w:val="left" w:pos="890"/>
              </w:tabs>
              <w:rPr>
                <w:ins w:id="11056" w:author="蔚滢璐" w:date="2017-01-01T22:44:00Z"/>
                <w:rFonts w:asciiTheme="minorEastAsia" w:hAnsiTheme="minorEastAsia" w:cs="宋体"/>
                <w:sz w:val="21"/>
                <w:szCs w:val="21"/>
                <w:rPrChange w:id="11057" w:author="蔚滢璐" w:date="2017-01-02T12:59:00Z">
                  <w:rPr>
                    <w:ins w:id="11058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157" w:type="dxa"/>
          </w:tcPr>
          <w:p w:rsidR="007B5F77" w:rsidRPr="00224E9F" w:rsidRDefault="007B5F77" w:rsidP="00F53573">
            <w:pPr>
              <w:tabs>
                <w:tab w:val="left" w:pos="890"/>
              </w:tabs>
              <w:rPr>
                <w:ins w:id="11059" w:author="蔚滢璐" w:date="2017-01-01T22:44:00Z"/>
                <w:rFonts w:asciiTheme="minorEastAsia" w:hAnsiTheme="minorEastAsia" w:cs="宋体"/>
                <w:sz w:val="21"/>
                <w:szCs w:val="21"/>
                <w:rPrChange w:id="11060" w:author="蔚滢璐" w:date="2017-01-02T12:59:00Z">
                  <w:rPr>
                    <w:ins w:id="11061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062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063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前置条件</w:t>
              </w:r>
            </w:ins>
          </w:p>
        </w:tc>
        <w:tc>
          <w:tcPr>
            <w:tcW w:w="4525" w:type="dxa"/>
          </w:tcPr>
          <w:p w:rsidR="007B5F77" w:rsidRPr="00224E9F" w:rsidRDefault="007B5F77" w:rsidP="00F53573">
            <w:pPr>
              <w:tabs>
                <w:tab w:val="left" w:pos="890"/>
              </w:tabs>
              <w:rPr>
                <w:ins w:id="11064" w:author="蔚滢璐" w:date="2017-01-01T22:44:00Z"/>
                <w:rFonts w:asciiTheme="minorEastAsia" w:hAnsiTheme="minorEastAsia" w:cs="宋体"/>
                <w:sz w:val="21"/>
                <w:szCs w:val="21"/>
                <w:rPrChange w:id="11065" w:author="蔚滢璐" w:date="2017-01-02T12:59:00Z">
                  <w:rPr>
                    <w:ins w:id="11066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067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068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该促销策略对象已生成</w:t>
              </w:r>
            </w:ins>
          </w:p>
        </w:tc>
      </w:tr>
      <w:tr w:rsidR="007B5F77" w:rsidRPr="00224E9F" w:rsidTr="00F53573">
        <w:trPr>
          <w:ins w:id="11069" w:author="蔚滢璐" w:date="2017-01-01T22:44:00Z"/>
        </w:trPr>
        <w:tc>
          <w:tcPr>
            <w:tcW w:w="2840" w:type="dxa"/>
            <w:vMerge/>
          </w:tcPr>
          <w:p w:rsidR="007B5F77" w:rsidRPr="00224E9F" w:rsidRDefault="007B5F77" w:rsidP="00F53573">
            <w:pPr>
              <w:tabs>
                <w:tab w:val="left" w:pos="890"/>
              </w:tabs>
              <w:rPr>
                <w:ins w:id="11070" w:author="蔚滢璐" w:date="2017-01-01T22:44:00Z"/>
                <w:rFonts w:asciiTheme="minorEastAsia" w:hAnsiTheme="minorEastAsia" w:cs="宋体"/>
                <w:sz w:val="21"/>
                <w:szCs w:val="21"/>
                <w:rPrChange w:id="11071" w:author="蔚滢璐" w:date="2017-01-02T12:59:00Z">
                  <w:rPr>
                    <w:ins w:id="11072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157" w:type="dxa"/>
          </w:tcPr>
          <w:p w:rsidR="007B5F77" w:rsidRPr="00224E9F" w:rsidRDefault="007B5F77" w:rsidP="00F53573">
            <w:pPr>
              <w:tabs>
                <w:tab w:val="left" w:pos="890"/>
              </w:tabs>
              <w:rPr>
                <w:ins w:id="11073" w:author="蔚滢璐" w:date="2017-01-01T22:44:00Z"/>
                <w:rFonts w:asciiTheme="minorEastAsia" w:hAnsiTheme="minorEastAsia" w:cs="宋体"/>
                <w:sz w:val="21"/>
                <w:szCs w:val="21"/>
                <w:rPrChange w:id="11074" w:author="蔚滢璐" w:date="2017-01-02T12:59:00Z">
                  <w:rPr>
                    <w:ins w:id="11075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076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077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后置条件</w:t>
              </w:r>
            </w:ins>
          </w:p>
        </w:tc>
        <w:tc>
          <w:tcPr>
            <w:tcW w:w="4525" w:type="dxa"/>
          </w:tcPr>
          <w:p w:rsidR="007B5F77" w:rsidRPr="00224E9F" w:rsidRDefault="007B5F77" w:rsidP="00F53573">
            <w:pPr>
              <w:tabs>
                <w:tab w:val="left" w:pos="890"/>
              </w:tabs>
              <w:rPr>
                <w:ins w:id="11078" w:author="蔚滢璐" w:date="2017-01-01T22:44:00Z"/>
                <w:rFonts w:asciiTheme="minorEastAsia" w:hAnsiTheme="minorEastAsia" w:cs="宋体"/>
                <w:sz w:val="21"/>
                <w:szCs w:val="21"/>
                <w:rPrChange w:id="11079" w:author="蔚滢璐" w:date="2017-01-02T12:59:00Z">
                  <w:rPr>
                    <w:ins w:id="11080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081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082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设置促销策略对象的适用条件</w:t>
              </w:r>
            </w:ins>
            <w:ins w:id="11083" w:author="蔚滢璐" w:date="2017-01-02T05:25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1084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 xml:space="preserve">,初始化condition </w:t>
              </w:r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085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对象</w:t>
              </w:r>
            </w:ins>
          </w:p>
        </w:tc>
      </w:tr>
      <w:bookmarkEnd w:id="10984"/>
      <w:bookmarkEnd w:id="10985"/>
      <w:bookmarkEnd w:id="11038"/>
      <w:tr w:rsidR="007B5F77" w:rsidRPr="00224E9F" w:rsidTr="00F53573">
        <w:trPr>
          <w:ins w:id="11086" w:author="蔚滢璐" w:date="2017-01-01T22:44:00Z"/>
        </w:trPr>
        <w:tc>
          <w:tcPr>
            <w:tcW w:w="2840" w:type="dxa"/>
            <w:vMerge w:val="restart"/>
          </w:tcPr>
          <w:p w:rsidR="007B5F77" w:rsidRPr="00224E9F" w:rsidRDefault="00BC1E18" w:rsidP="00F53573">
            <w:pPr>
              <w:tabs>
                <w:tab w:val="left" w:pos="890"/>
              </w:tabs>
              <w:rPr>
                <w:ins w:id="11087" w:author="蔚滢璐" w:date="2017-01-01T22:44:00Z"/>
                <w:rFonts w:asciiTheme="minorEastAsia" w:hAnsiTheme="minorEastAsia" w:cs="宋体"/>
                <w:sz w:val="21"/>
                <w:szCs w:val="21"/>
                <w:rPrChange w:id="11088" w:author="蔚滢璐" w:date="2017-01-02T12:59:00Z">
                  <w:rPr>
                    <w:ins w:id="11089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090" w:author="蔚滢璐" w:date="2017-01-02T06:11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1091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Deduction</w:t>
              </w:r>
            </w:ins>
            <w:ins w:id="11092" w:author="蔚滢璐" w:date="2017-01-01T22:44:00Z">
              <w:r w:rsidR="007B5F77" w:rsidRPr="00224E9F">
                <w:rPr>
                  <w:rFonts w:asciiTheme="minorEastAsia" w:hAnsiTheme="minorEastAsia" w:cs="宋体"/>
                  <w:sz w:val="21"/>
                  <w:szCs w:val="21"/>
                  <w:rPrChange w:id="11093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.set</w:t>
              </w:r>
            </w:ins>
            <w:ins w:id="11094" w:author="蔚滢璐" w:date="2017-01-02T05:26:00Z">
              <w:r w:rsidR="007B5F77" w:rsidRPr="00224E9F">
                <w:rPr>
                  <w:rFonts w:asciiTheme="minorEastAsia" w:hAnsiTheme="minorEastAsia" w:cs="宋体"/>
                  <w:sz w:val="21"/>
                  <w:szCs w:val="21"/>
                  <w:rPrChange w:id="11095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Deduction</w:t>
              </w:r>
            </w:ins>
          </w:p>
        </w:tc>
        <w:tc>
          <w:tcPr>
            <w:tcW w:w="1157" w:type="dxa"/>
          </w:tcPr>
          <w:p w:rsidR="007B5F77" w:rsidRPr="00224E9F" w:rsidRDefault="007B5F77" w:rsidP="00F53573">
            <w:pPr>
              <w:tabs>
                <w:tab w:val="left" w:pos="890"/>
              </w:tabs>
              <w:rPr>
                <w:ins w:id="11096" w:author="蔚滢璐" w:date="2017-01-01T22:44:00Z"/>
                <w:rFonts w:asciiTheme="minorEastAsia" w:hAnsiTheme="minorEastAsia" w:cs="宋体"/>
                <w:sz w:val="21"/>
                <w:szCs w:val="21"/>
                <w:rPrChange w:id="11097" w:author="蔚滢璐" w:date="2017-01-02T12:59:00Z">
                  <w:rPr>
                    <w:ins w:id="11098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099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100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语法</w:t>
              </w:r>
            </w:ins>
          </w:p>
        </w:tc>
        <w:tc>
          <w:tcPr>
            <w:tcW w:w="4525" w:type="dxa"/>
          </w:tcPr>
          <w:p w:rsidR="007B5F77" w:rsidRPr="00224E9F" w:rsidRDefault="007B5F77">
            <w:pPr>
              <w:tabs>
                <w:tab w:val="left" w:pos="890"/>
              </w:tabs>
              <w:rPr>
                <w:ins w:id="11101" w:author="蔚滢璐" w:date="2017-01-01T22:44:00Z"/>
                <w:rFonts w:asciiTheme="minorEastAsia" w:hAnsiTheme="minorEastAsia" w:cs="宋体"/>
                <w:sz w:val="21"/>
                <w:szCs w:val="21"/>
                <w:rPrChange w:id="11102" w:author="蔚滢璐" w:date="2017-01-02T12:59:00Z">
                  <w:rPr>
                    <w:ins w:id="11103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104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1105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public ResultMessage set</w:t>
              </w:r>
            </w:ins>
            <w:ins w:id="11106" w:author="蔚滢璐" w:date="2017-01-02T05:26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1107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Deduction</w:t>
              </w:r>
            </w:ins>
            <w:ins w:id="11108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1109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 xml:space="preserve"> (</w:t>
              </w:r>
            </w:ins>
            <w:ins w:id="11110" w:author="蔚滢璐" w:date="2017-01-02T05:26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1111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Deduction</w:t>
              </w:r>
            </w:ins>
            <w:ins w:id="11112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1113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 xml:space="preserve">Type type, </w:t>
              </w:r>
            </w:ins>
            <w:ins w:id="11114" w:author="蔚滢璐" w:date="2017-01-02T05:26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1115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double</w:t>
              </w:r>
            </w:ins>
            <w:ins w:id="11116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1117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 xml:space="preserve"> discount)</w:t>
              </w:r>
            </w:ins>
          </w:p>
        </w:tc>
      </w:tr>
      <w:bookmarkEnd w:id="10986"/>
      <w:tr w:rsidR="007B5F77" w:rsidRPr="00224E9F" w:rsidTr="00F53573">
        <w:trPr>
          <w:ins w:id="11118" w:author="蔚滢璐" w:date="2017-01-01T22:44:00Z"/>
        </w:trPr>
        <w:tc>
          <w:tcPr>
            <w:tcW w:w="2840" w:type="dxa"/>
            <w:vMerge/>
          </w:tcPr>
          <w:p w:rsidR="007B5F77" w:rsidRPr="00224E9F" w:rsidRDefault="007B5F77" w:rsidP="00F53573">
            <w:pPr>
              <w:tabs>
                <w:tab w:val="left" w:pos="890"/>
              </w:tabs>
              <w:rPr>
                <w:ins w:id="11119" w:author="蔚滢璐" w:date="2017-01-01T22:44:00Z"/>
                <w:rFonts w:asciiTheme="minorEastAsia" w:hAnsiTheme="minorEastAsia" w:cs="宋体"/>
                <w:sz w:val="21"/>
                <w:szCs w:val="21"/>
                <w:rPrChange w:id="11120" w:author="蔚滢璐" w:date="2017-01-02T12:59:00Z">
                  <w:rPr>
                    <w:ins w:id="11121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157" w:type="dxa"/>
          </w:tcPr>
          <w:p w:rsidR="007B5F77" w:rsidRPr="00224E9F" w:rsidRDefault="007B5F77" w:rsidP="00F53573">
            <w:pPr>
              <w:tabs>
                <w:tab w:val="left" w:pos="890"/>
              </w:tabs>
              <w:rPr>
                <w:ins w:id="11122" w:author="蔚滢璐" w:date="2017-01-01T22:44:00Z"/>
                <w:rFonts w:asciiTheme="minorEastAsia" w:hAnsiTheme="minorEastAsia" w:cs="宋体"/>
                <w:sz w:val="21"/>
                <w:szCs w:val="21"/>
                <w:rPrChange w:id="11123" w:author="蔚滢璐" w:date="2017-01-02T12:59:00Z">
                  <w:rPr>
                    <w:ins w:id="11124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125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126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前置条件</w:t>
              </w:r>
            </w:ins>
          </w:p>
        </w:tc>
        <w:tc>
          <w:tcPr>
            <w:tcW w:w="4525" w:type="dxa"/>
          </w:tcPr>
          <w:p w:rsidR="007B5F77" w:rsidRPr="00224E9F" w:rsidRDefault="007B5F77" w:rsidP="00F53573">
            <w:pPr>
              <w:tabs>
                <w:tab w:val="left" w:pos="890"/>
              </w:tabs>
              <w:rPr>
                <w:ins w:id="11127" w:author="蔚滢璐" w:date="2017-01-01T22:44:00Z"/>
                <w:rFonts w:asciiTheme="minorEastAsia" w:hAnsiTheme="minorEastAsia" w:cs="宋体"/>
                <w:sz w:val="21"/>
                <w:szCs w:val="21"/>
                <w:rPrChange w:id="11128" w:author="蔚滢璐" w:date="2017-01-02T12:59:00Z">
                  <w:rPr>
                    <w:ins w:id="11129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130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131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该促销策略对象已生成</w:t>
              </w:r>
            </w:ins>
          </w:p>
        </w:tc>
      </w:tr>
      <w:tr w:rsidR="007B5F77" w:rsidRPr="00224E9F" w:rsidTr="00F53573">
        <w:trPr>
          <w:ins w:id="11132" w:author="蔚滢璐" w:date="2017-01-01T22:44:00Z"/>
        </w:trPr>
        <w:tc>
          <w:tcPr>
            <w:tcW w:w="2840" w:type="dxa"/>
            <w:vMerge/>
          </w:tcPr>
          <w:p w:rsidR="007B5F77" w:rsidRPr="00224E9F" w:rsidRDefault="007B5F77" w:rsidP="00F53573">
            <w:pPr>
              <w:tabs>
                <w:tab w:val="left" w:pos="890"/>
              </w:tabs>
              <w:rPr>
                <w:ins w:id="11133" w:author="蔚滢璐" w:date="2017-01-01T22:44:00Z"/>
                <w:rFonts w:asciiTheme="minorEastAsia" w:hAnsiTheme="minorEastAsia" w:cs="宋体"/>
                <w:sz w:val="21"/>
                <w:szCs w:val="21"/>
                <w:rPrChange w:id="11134" w:author="蔚滢璐" w:date="2017-01-02T12:59:00Z">
                  <w:rPr>
                    <w:ins w:id="11135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157" w:type="dxa"/>
          </w:tcPr>
          <w:p w:rsidR="007B5F77" w:rsidRPr="00224E9F" w:rsidRDefault="007B5F77" w:rsidP="00F53573">
            <w:pPr>
              <w:tabs>
                <w:tab w:val="left" w:pos="890"/>
              </w:tabs>
              <w:rPr>
                <w:ins w:id="11136" w:author="蔚滢璐" w:date="2017-01-01T22:44:00Z"/>
                <w:rFonts w:asciiTheme="minorEastAsia" w:hAnsiTheme="minorEastAsia" w:cs="宋体"/>
                <w:sz w:val="21"/>
                <w:szCs w:val="21"/>
                <w:rPrChange w:id="11137" w:author="蔚滢璐" w:date="2017-01-02T12:59:00Z">
                  <w:rPr>
                    <w:ins w:id="11138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139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140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后置条件</w:t>
              </w:r>
            </w:ins>
          </w:p>
        </w:tc>
        <w:tc>
          <w:tcPr>
            <w:tcW w:w="4525" w:type="dxa"/>
          </w:tcPr>
          <w:p w:rsidR="007B5F77" w:rsidRPr="00224E9F" w:rsidRDefault="007B5F77" w:rsidP="00F53573">
            <w:pPr>
              <w:tabs>
                <w:tab w:val="left" w:pos="890"/>
              </w:tabs>
              <w:rPr>
                <w:ins w:id="11141" w:author="蔚滢璐" w:date="2017-01-01T22:44:00Z"/>
                <w:rFonts w:asciiTheme="minorEastAsia" w:hAnsiTheme="minorEastAsia" w:cs="宋体"/>
                <w:sz w:val="21"/>
                <w:szCs w:val="21"/>
                <w:rPrChange w:id="11142" w:author="蔚滢璐" w:date="2017-01-02T12:59:00Z">
                  <w:rPr>
                    <w:ins w:id="11143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144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145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设置促销策略对象的促销方式</w:t>
              </w:r>
            </w:ins>
            <w:ins w:id="11146" w:author="蔚滢璐" w:date="2017-01-02T05:26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1147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 xml:space="preserve">,初始化deduction </w:t>
              </w:r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148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对象</w:t>
              </w:r>
            </w:ins>
          </w:p>
        </w:tc>
      </w:tr>
      <w:tr w:rsidR="007B5F77" w:rsidRPr="00224E9F" w:rsidTr="00F53573">
        <w:trPr>
          <w:ins w:id="11149" w:author="蔚滢璐" w:date="2017-01-01T22:44:00Z"/>
        </w:trPr>
        <w:tc>
          <w:tcPr>
            <w:tcW w:w="8522" w:type="dxa"/>
            <w:gridSpan w:val="3"/>
          </w:tcPr>
          <w:p w:rsidR="007B5F77" w:rsidRPr="00224E9F" w:rsidRDefault="007B5F77" w:rsidP="00F53573">
            <w:pPr>
              <w:tabs>
                <w:tab w:val="left" w:pos="890"/>
              </w:tabs>
              <w:rPr>
                <w:ins w:id="11150" w:author="蔚滢璐" w:date="2017-01-01T22:44:00Z"/>
                <w:rFonts w:asciiTheme="minorEastAsia" w:hAnsiTheme="minorEastAsia" w:cs="宋体"/>
                <w:sz w:val="21"/>
                <w:szCs w:val="21"/>
                <w:rPrChange w:id="11151" w:author="蔚滢璐" w:date="2017-01-02T12:59:00Z">
                  <w:rPr>
                    <w:ins w:id="11152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153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154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需要的服务（虚接口）</w:t>
              </w:r>
            </w:ins>
          </w:p>
        </w:tc>
      </w:tr>
      <w:tr w:rsidR="007B5F77" w:rsidRPr="00224E9F" w:rsidTr="00F53573">
        <w:trPr>
          <w:ins w:id="11155" w:author="蔚滢璐" w:date="2017-01-01T22:44:00Z"/>
        </w:trPr>
        <w:tc>
          <w:tcPr>
            <w:tcW w:w="2840" w:type="dxa"/>
          </w:tcPr>
          <w:p w:rsidR="007B5F77" w:rsidRPr="00224E9F" w:rsidRDefault="007B5F77" w:rsidP="00F53573">
            <w:pPr>
              <w:tabs>
                <w:tab w:val="left" w:pos="890"/>
              </w:tabs>
              <w:rPr>
                <w:ins w:id="11156" w:author="蔚滢璐" w:date="2017-01-01T22:44:00Z"/>
                <w:rFonts w:asciiTheme="minorEastAsia" w:hAnsiTheme="minorEastAsia" w:cs="宋体"/>
                <w:sz w:val="21"/>
                <w:szCs w:val="21"/>
                <w:rPrChange w:id="11157" w:author="蔚滢璐" w:date="2017-01-02T12:59:00Z">
                  <w:rPr>
                    <w:ins w:id="11158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159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160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服务名</w:t>
              </w:r>
            </w:ins>
          </w:p>
        </w:tc>
        <w:tc>
          <w:tcPr>
            <w:tcW w:w="5682" w:type="dxa"/>
            <w:gridSpan w:val="2"/>
          </w:tcPr>
          <w:p w:rsidR="007B5F77" w:rsidRPr="00224E9F" w:rsidRDefault="007B5F77" w:rsidP="00F53573">
            <w:pPr>
              <w:tabs>
                <w:tab w:val="left" w:pos="890"/>
              </w:tabs>
              <w:rPr>
                <w:ins w:id="11161" w:author="蔚滢璐" w:date="2017-01-01T22:44:00Z"/>
                <w:rFonts w:asciiTheme="minorEastAsia" w:hAnsiTheme="minorEastAsia" w:cs="宋体"/>
                <w:sz w:val="21"/>
                <w:szCs w:val="21"/>
                <w:rPrChange w:id="11162" w:author="蔚滢璐" w:date="2017-01-02T12:59:00Z">
                  <w:rPr>
                    <w:ins w:id="11163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164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165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服务</w:t>
              </w:r>
            </w:ins>
          </w:p>
        </w:tc>
      </w:tr>
      <w:bookmarkEnd w:id="10976"/>
      <w:bookmarkEnd w:id="10987"/>
    </w:tbl>
    <w:p w:rsidR="00F53573" w:rsidRPr="00224E9F" w:rsidRDefault="00F53573" w:rsidP="00F53573">
      <w:pPr>
        <w:tabs>
          <w:tab w:val="left" w:pos="890"/>
        </w:tabs>
        <w:rPr>
          <w:ins w:id="11166" w:author="蔚滢璐" w:date="2017-01-01T22:44:00Z"/>
          <w:rFonts w:asciiTheme="minorEastAsia" w:hAnsiTheme="minorEastAsia" w:cs="宋体"/>
          <w:sz w:val="21"/>
          <w:szCs w:val="21"/>
          <w:rPrChange w:id="11167" w:author="蔚滢璐" w:date="2017-01-02T12:59:00Z">
            <w:rPr>
              <w:ins w:id="11168" w:author="蔚滢璐" w:date="2017-01-01T22:44:00Z"/>
              <w:rFonts w:asciiTheme="majorEastAsia" w:eastAsiaTheme="majorEastAsia" w:hAnsiTheme="majorEastAsia" w:cs="宋体"/>
              <w:sz w:val="21"/>
            </w:rPr>
          </w:rPrChange>
        </w:rPr>
      </w:pPr>
    </w:p>
    <w:p w:rsidR="00F53573" w:rsidRPr="00224E9F" w:rsidRDefault="001E7993">
      <w:pPr>
        <w:tabs>
          <w:tab w:val="left" w:pos="890"/>
        </w:tabs>
        <w:rPr>
          <w:ins w:id="11169" w:author="蔚滢璐" w:date="2017-01-01T22:44:00Z"/>
          <w:rFonts w:asciiTheme="minorEastAsia" w:hAnsiTheme="minorEastAsia" w:cs="宋体"/>
          <w:b/>
          <w:sz w:val="21"/>
          <w:szCs w:val="21"/>
          <w:rPrChange w:id="11170" w:author="蔚滢璐" w:date="2017-01-02T12:59:00Z">
            <w:rPr>
              <w:ins w:id="11171" w:author="蔚滢璐" w:date="2017-01-01T22:44:00Z"/>
              <w:rFonts w:asciiTheme="majorEastAsia" w:eastAsiaTheme="majorEastAsia" w:hAnsiTheme="majorEastAsia" w:cs="宋体"/>
              <w:b/>
              <w:sz w:val="25"/>
            </w:rPr>
          </w:rPrChange>
        </w:rPr>
        <w:pPrChange w:id="11172" w:author="蔚滢璐" w:date="2017-01-02T05:37:00Z">
          <w:pPr>
            <w:tabs>
              <w:tab w:val="left" w:pos="890"/>
            </w:tabs>
            <w:jc w:val="center"/>
          </w:pPr>
        </w:pPrChange>
      </w:pPr>
      <w:ins w:id="11173" w:author="蔚滢璐" w:date="2017-01-02T05:37:00Z">
        <w:r w:rsidRPr="00224E9F">
          <w:rPr>
            <w:rFonts w:asciiTheme="minorEastAsia" w:hAnsiTheme="minorEastAsia" w:cs="宋体"/>
            <w:b/>
            <w:sz w:val="21"/>
            <w:szCs w:val="21"/>
            <w:rPrChange w:id="11174" w:author="蔚滢璐" w:date="2017-01-02T12:59:00Z">
              <w:rPr>
                <w:rFonts w:asciiTheme="majorEastAsia" w:eastAsiaTheme="majorEastAsia" w:hAnsiTheme="majorEastAsia" w:cs="宋体"/>
                <w:b/>
                <w:sz w:val="25"/>
              </w:rPr>
            </w:rPrChange>
          </w:rPr>
          <w:tab/>
        </w:r>
      </w:ins>
      <w:ins w:id="11175" w:author="蔚滢璐" w:date="2017-01-01T22:44:00Z">
        <w:r w:rsidR="00F53573" w:rsidRPr="00224E9F">
          <w:rPr>
            <w:rFonts w:asciiTheme="minorEastAsia" w:hAnsiTheme="minorEastAsia" w:cs="宋体"/>
            <w:b/>
            <w:sz w:val="21"/>
            <w:szCs w:val="21"/>
            <w:rPrChange w:id="11176" w:author="蔚滢璐" w:date="2017-01-02T12:59:00Z">
              <w:rPr>
                <w:rFonts w:asciiTheme="majorEastAsia" w:eastAsiaTheme="majorEastAsia" w:hAnsiTheme="majorEastAsia" w:cs="宋体"/>
                <w:b/>
                <w:sz w:val="25"/>
              </w:rPr>
            </w:rPrChange>
          </w:rPr>
          <w:t xml:space="preserve">Scope </w:t>
        </w:r>
      </w:ins>
      <w:ins w:id="11177" w:author="蔚滢璐" w:date="2017-01-02T05:37:00Z">
        <w:r w:rsidRPr="00224E9F">
          <w:rPr>
            <w:rFonts w:asciiTheme="minorEastAsia" w:hAnsiTheme="minorEastAsia" w:cs="宋体" w:hint="eastAsia"/>
            <w:b/>
            <w:sz w:val="21"/>
            <w:szCs w:val="21"/>
            <w:rPrChange w:id="11178" w:author="蔚滢璐" w:date="2017-01-02T12:59:00Z">
              <w:rPr>
                <w:rFonts w:asciiTheme="majorEastAsia" w:eastAsiaTheme="majorEastAsia" w:hAnsiTheme="majorEastAsia" w:cs="宋体" w:hint="eastAsia"/>
                <w:b/>
                <w:sz w:val="25"/>
              </w:rPr>
            </w:rPrChange>
          </w:rPr>
          <w:t>类</w:t>
        </w:r>
      </w:ins>
      <w:ins w:id="11179" w:author="蔚滢璐" w:date="2017-01-01T22:44:00Z">
        <w:r w:rsidR="00F53573" w:rsidRPr="00224E9F">
          <w:rPr>
            <w:rFonts w:asciiTheme="minorEastAsia" w:hAnsiTheme="minorEastAsia" w:cs="宋体" w:hint="eastAsia"/>
            <w:b/>
            <w:sz w:val="21"/>
            <w:szCs w:val="21"/>
            <w:rPrChange w:id="11180" w:author="蔚滢璐" w:date="2017-01-02T12:59:00Z">
              <w:rPr>
                <w:rFonts w:asciiTheme="majorEastAsia" w:eastAsiaTheme="majorEastAsia" w:hAnsiTheme="majorEastAsia" w:cs="宋体" w:hint="eastAsia"/>
                <w:b/>
                <w:sz w:val="25"/>
              </w:rPr>
            </w:rPrChange>
          </w:rPr>
          <w:t>的接口规范</w:t>
        </w:r>
      </w:ins>
      <w:ins w:id="11181" w:author="蔚滢璐" w:date="2017-01-02T05:37:00Z">
        <w:r w:rsidRPr="00224E9F">
          <w:rPr>
            <w:rFonts w:asciiTheme="minorEastAsia" w:hAnsiTheme="minorEastAsia" w:cs="宋体" w:hint="eastAsia"/>
            <w:b/>
            <w:sz w:val="21"/>
            <w:szCs w:val="21"/>
            <w:rPrChange w:id="11182" w:author="蔚滢璐" w:date="2017-01-02T12:59:00Z">
              <w:rPr>
                <w:rFonts w:asciiTheme="majorEastAsia" w:eastAsiaTheme="majorEastAsia" w:hAnsiTheme="majorEastAsia" w:cs="宋体" w:hint="eastAsia"/>
                <w:b/>
                <w:sz w:val="25"/>
              </w:rPr>
            </w:rPrChange>
          </w:rPr>
          <w:t>如</w:t>
        </w:r>
      </w:ins>
      <w:ins w:id="11183" w:author="蔚滢璐" w:date="2017-01-02T05:38:00Z">
        <w:r w:rsidRPr="00224E9F">
          <w:rPr>
            <w:rFonts w:asciiTheme="minorEastAsia" w:hAnsiTheme="minorEastAsia" w:cs="宋体" w:hint="eastAsia"/>
            <w:b/>
            <w:sz w:val="21"/>
            <w:szCs w:val="21"/>
            <w:rPrChange w:id="11184" w:author="蔚滢璐" w:date="2017-01-02T12:59:00Z">
              <w:rPr>
                <w:rFonts w:asciiTheme="majorEastAsia" w:eastAsiaTheme="majorEastAsia" w:hAnsiTheme="majorEastAsia" w:cs="宋体" w:hint="eastAsia"/>
                <w:b/>
                <w:sz w:val="25"/>
              </w:rPr>
            </w:rPrChange>
          </w:rPr>
          <w:t>下表所示：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296"/>
        <w:gridCol w:w="4386"/>
      </w:tblGrid>
      <w:tr w:rsidR="00224E9F" w:rsidRPr="00224E9F" w:rsidTr="00F53573">
        <w:trPr>
          <w:ins w:id="11185" w:author="蔚滢璐" w:date="2017-01-01T22:44:00Z"/>
        </w:trPr>
        <w:tc>
          <w:tcPr>
            <w:tcW w:w="8522" w:type="dxa"/>
            <w:gridSpan w:val="3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1186" w:author="蔚滢璐" w:date="2017-01-01T22:44:00Z"/>
                <w:rFonts w:asciiTheme="minorEastAsia" w:hAnsiTheme="minorEastAsia" w:cs="宋体"/>
                <w:sz w:val="21"/>
                <w:szCs w:val="21"/>
                <w:rPrChange w:id="11187" w:author="蔚滢璐" w:date="2017-01-02T12:59:00Z">
                  <w:rPr>
                    <w:ins w:id="11188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bookmarkStart w:id="11189" w:name="OLE_LINK47" w:colFirst="0" w:colLast="1"/>
            <w:ins w:id="11190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191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提供的服务（供接口）</w:t>
              </w:r>
            </w:ins>
          </w:p>
        </w:tc>
      </w:tr>
      <w:tr w:rsidR="00F53573" w:rsidRPr="00224E9F" w:rsidTr="00F53573">
        <w:trPr>
          <w:ins w:id="11192" w:author="蔚滢璐" w:date="2017-01-01T22:44:00Z"/>
        </w:trPr>
        <w:tc>
          <w:tcPr>
            <w:tcW w:w="2840" w:type="dxa"/>
            <w:vMerge w:val="restart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1193" w:author="蔚滢璐" w:date="2017-01-01T22:44:00Z"/>
                <w:rFonts w:asciiTheme="minorEastAsia" w:hAnsiTheme="minorEastAsia" w:cs="宋体"/>
                <w:sz w:val="21"/>
                <w:szCs w:val="21"/>
                <w:rPrChange w:id="11194" w:author="蔚滢璐" w:date="2017-01-02T12:59:00Z">
                  <w:rPr>
                    <w:ins w:id="11195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bookmarkStart w:id="11196" w:name="OLE_LINK48"/>
            <w:ins w:id="11197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1198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Scope.</w:t>
              </w:r>
              <w:bookmarkEnd w:id="11196"/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1199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check</w:t>
              </w:r>
            </w:ins>
          </w:p>
        </w:tc>
        <w:tc>
          <w:tcPr>
            <w:tcW w:w="1296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1200" w:author="蔚滢璐" w:date="2017-01-01T22:44:00Z"/>
                <w:rFonts w:asciiTheme="minorEastAsia" w:hAnsiTheme="minorEastAsia" w:cs="宋体"/>
                <w:sz w:val="21"/>
                <w:szCs w:val="21"/>
                <w:rPrChange w:id="11201" w:author="蔚滢璐" w:date="2017-01-02T12:59:00Z">
                  <w:rPr>
                    <w:ins w:id="11202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203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204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语法</w:t>
              </w:r>
            </w:ins>
          </w:p>
        </w:tc>
        <w:tc>
          <w:tcPr>
            <w:tcW w:w="4386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1205" w:author="蔚滢璐" w:date="2017-01-01T22:44:00Z"/>
                <w:rFonts w:asciiTheme="minorEastAsia" w:hAnsiTheme="minorEastAsia" w:cs="宋体"/>
                <w:sz w:val="21"/>
                <w:szCs w:val="21"/>
                <w:rPrChange w:id="11206" w:author="蔚滢璐" w:date="2017-01-02T12:59:00Z">
                  <w:rPr>
                    <w:ins w:id="11207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208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1209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 xml:space="preserve">public </w:t>
              </w:r>
            </w:ins>
            <w:ins w:id="11210" w:author="蔚滢璐" w:date="2017-01-02T05:39:00Z">
              <w:r w:rsidR="001E7993" w:rsidRPr="00224E9F">
                <w:rPr>
                  <w:rFonts w:asciiTheme="minorEastAsia" w:hAnsiTheme="minorEastAsia" w:cs="宋体"/>
                  <w:sz w:val="21"/>
                  <w:szCs w:val="21"/>
                  <w:rPrChange w:id="11211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 xml:space="preserve">abstract </w:t>
              </w:r>
            </w:ins>
            <w:ins w:id="11212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1213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boolean check(String scope</w:t>
              </w:r>
            </w:ins>
            <w:ins w:id="11214" w:author="蔚滢璐" w:date="2017-01-02T05:38:00Z">
              <w:r w:rsidR="001E7993"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215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，</w:t>
              </w:r>
              <w:r w:rsidR="001E7993" w:rsidRPr="00224E9F">
                <w:rPr>
                  <w:rFonts w:asciiTheme="minorEastAsia" w:hAnsiTheme="minorEastAsia" w:cs="宋体"/>
                  <w:sz w:val="21"/>
                  <w:szCs w:val="21"/>
                  <w:rPrChange w:id="11216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Strint roomType</w:t>
              </w:r>
            </w:ins>
            <w:ins w:id="11217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1218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)</w:t>
              </w:r>
            </w:ins>
          </w:p>
        </w:tc>
      </w:tr>
      <w:tr w:rsidR="00F53573" w:rsidRPr="00224E9F" w:rsidTr="00F53573">
        <w:trPr>
          <w:ins w:id="11219" w:author="蔚滢璐" w:date="2017-01-01T22:44:00Z"/>
        </w:trPr>
        <w:tc>
          <w:tcPr>
            <w:tcW w:w="2840" w:type="dxa"/>
            <w:vMerge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1220" w:author="蔚滢璐" w:date="2017-01-01T22:44:00Z"/>
                <w:rFonts w:asciiTheme="minorEastAsia" w:hAnsiTheme="minorEastAsia" w:cs="宋体"/>
                <w:sz w:val="21"/>
                <w:szCs w:val="21"/>
                <w:rPrChange w:id="11221" w:author="蔚滢璐" w:date="2017-01-02T12:59:00Z">
                  <w:rPr>
                    <w:ins w:id="11222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296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1223" w:author="蔚滢璐" w:date="2017-01-01T22:44:00Z"/>
                <w:rFonts w:asciiTheme="minorEastAsia" w:hAnsiTheme="minorEastAsia" w:cs="宋体"/>
                <w:sz w:val="21"/>
                <w:szCs w:val="21"/>
                <w:rPrChange w:id="11224" w:author="蔚滢璐" w:date="2017-01-02T12:59:00Z">
                  <w:rPr>
                    <w:ins w:id="11225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226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227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前置条件</w:t>
              </w:r>
            </w:ins>
          </w:p>
        </w:tc>
        <w:tc>
          <w:tcPr>
            <w:tcW w:w="4386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1228" w:author="蔚滢璐" w:date="2017-01-01T22:44:00Z"/>
                <w:rFonts w:asciiTheme="minorEastAsia" w:hAnsiTheme="minorEastAsia" w:cs="宋体"/>
                <w:sz w:val="21"/>
                <w:szCs w:val="21"/>
                <w:rPrChange w:id="11229" w:author="蔚滢璐" w:date="2017-01-02T12:59:00Z">
                  <w:rPr>
                    <w:ins w:id="11230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231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232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该对象已存在</w:t>
              </w:r>
            </w:ins>
          </w:p>
        </w:tc>
      </w:tr>
      <w:tr w:rsidR="00F53573" w:rsidRPr="00224E9F" w:rsidTr="00F53573">
        <w:trPr>
          <w:ins w:id="11233" w:author="蔚滢璐" w:date="2017-01-01T22:44:00Z"/>
        </w:trPr>
        <w:tc>
          <w:tcPr>
            <w:tcW w:w="2840" w:type="dxa"/>
            <w:vMerge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1234" w:author="蔚滢璐" w:date="2017-01-01T22:44:00Z"/>
                <w:rFonts w:asciiTheme="minorEastAsia" w:hAnsiTheme="minorEastAsia" w:cs="宋体"/>
                <w:sz w:val="21"/>
                <w:szCs w:val="21"/>
                <w:rPrChange w:id="11235" w:author="蔚滢璐" w:date="2017-01-02T12:59:00Z">
                  <w:rPr>
                    <w:ins w:id="11236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296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1237" w:author="蔚滢璐" w:date="2017-01-01T22:44:00Z"/>
                <w:rFonts w:asciiTheme="minorEastAsia" w:hAnsiTheme="minorEastAsia" w:cs="宋体"/>
                <w:sz w:val="21"/>
                <w:szCs w:val="21"/>
                <w:rPrChange w:id="11238" w:author="蔚滢璐" w:date="2017-01-02T12:59:00Z">
                  <w:rPr>
                    <w:ins w:id="11239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240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241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后置条件</w:t>
              </w:r>
            </w:ins>
          </w:p>
        </w:tc>
        <w:tc>
          <w:tcPr>
            <w:tcW w:w="4386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1242" w:author="蔚滢璐" w:date="2017-01-01T22:44:00Z"/>
                <w:rFonts w:asciiTheme="minorEastAsia" w:hAnsiTheme="minorEastAsia" w:cs="宋体"/>
                <w:sz w:val="21"/>
                <w:szCs w:val="21"/>
                <w:rPrChange w:id="11243" w:author="蔚滢璐" w:date="2017-01-02T12:59:00Z">
                  <w:rPr>
                    <w:ins w:id="11244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245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246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检查是否符合领域要求</w:t>
              </w:r>
            </w:ins>
          </w:p>
        </w:tc>
      </w:tr>
      <w:tr w:rsidR="001E7993" w:rsidRPr="00224E9F" w:rsidTr="00F53573">
        <w:trPr>
          <w:ins w:id="11247" w:author="蔚滢璐" w:date="2017-01-02T05:39:00Z"/>
        </w:trPr>
        <w:tc>
          <w:tcPr>
            <w:tcW w:w="2840" w:type="dxa"/>
            <w:vMerge w:val="restart"/>
          </w:tcPr>
          <w:p w:rsidR="001E7993" w:rsidRPr="00224E9F" w:rsidRDefault="001E7993" w:rsidP="001E7993">
            <w:pPr>
              <w:tabs>
                <w:tab w:val="left" w:pos="890"/>
              </w:tabs>
              <w:rPr>
                <w:ins w:id="11248" w:author="蔚滢璐" w:date="2017-01-02T05:39:00Z"/>
                <w:rFonts w:asciiTheme="minorEastAsia" w:hAnsiTheme="minorEastAsia" w:cs="宋体"/>
                <w:sz w:val="21"/>
                <w:szCs w:val="21"/>
                <w:rPrChange w:id="11249" w:author="蔚滢璐" w:date="2017-01-02T12:59:00Z">
                  <w:rPr>
                    <w:ins w:id="11250" w:author="蔚滢璐" w:date="2017-01-02T05:39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251" w:author="蔚滢璐" w:date="2017-01-02T05:39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1252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Scope.getType</w:t>
              </w:r>
            </w:ins>
          </w:p>
        </w:tc>
        <w:tc>
          <w:tcPr>
            <w:tcW w:w="1296" w:type="dxa"/>
          </w:tcPr>
          <w:p w:rsidR="001E7993" w:rsidRPr="00224E9F" w:rsidRDefault="001E7993" w:rsidP="001E7993">
            <w:pPr>
              <w:tabs>
                <w:tab w:val="left" w:pos="890"/>
              </w:tabs>
              <w:rPr>
                <w:ins w:id="11253" w:author="蔚滢璐" w:date="2017-01-02T05:39:00Z"/>
                <w:rFonts w:asciiTheme="minorEastAsia" w:hAnsiTheme="minorEastAsia" w:cs="宋体"/>
                <w:sz w:val="21"/>
                <w:szCs w:val="21"/>
                <w:rPrChange w:id="11254" w:author="蔚滢璐" w:date="2017-01-02T12:59:00Z">
                  <w:rPr>
                    <w:ins w:id="11255" w:author="蔚滢璐" w:date="2017-01-02T05:39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256" w:author="蔚滢璐" w:date="2017-01-02T05:39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257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语法</w:t>
              </w:r>
            </w:ins>
          </w:p>
        </w:tc>
        <w:tc>
          <w:tcPr>
            <w:tcW w:w="4386" w:type="dxa"/>
          </w:tcPr>
          <w:p w:rsidR="001E7993" w:rsidRPr="00224E9F" w:rsidRDefault="001E7993" w:rsidP="001E7993">
            <w:pPr>
              <w:tabs>
                <w:tab w:val="left" w:pos="890"/>
              </w:tabs>
              <w:rPr>
                <w:ins w:id="11258" w:author="蔚滢璐" w:date="2017-01-02T05:39:00Z"/>
                <w:rFonts w:asciiTheme="minorEastAsia" w:hAnsiTheme="minorEastAsia" w:cs="宋体"/>
                <w:sz w:val="21"/>
                <w:szCs w:val="21"/>
                <w:rPrChange w:id="11259" w:author="蔚滢璐" w:date="2017-01-02T12:59:00Z">
                  <w:rPr>
                    <w:ins w:id="11260" w:author="蔚滢璐" w:date="2017-01-02T05:39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261" w:author="蔚滢璐" w:date="2017-01-02T05:39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1262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public abstract ScopeType getType()</w:t>
              </w:r>
            </w:ins>
          </w:p>
        </w:tc>
      </w:tr>
      <w:tr w:rsidR="001E7993" w:rsidRPr="00224E9F" w:rsidTr="00F53573">
        <w:trPr>
          <w:ins w:id="11263" w:author="蔚滢璐" w:date="2017-01-02T05:39:00Z"/>
        </w:trPr>
        <w:tc>
          <w:tcPr>
            <w:tcW w:w="2840" w:type="dxa"/>
            <w:vMerge/>
          </w:tcPr>
          <w:p w:rsidR="001E7993" w:rsidRPr="00224E9F" w:rsidRDefault="001E7993" w:rsidP="001E7993">
            <w:pPr>
              <w:tabs>
                <w:tab w:val="left" w:pos="890"/>
              </w:tabs>
              <w:rPr>
                <w:ins w:id="11264" w:author="蔚滢璐" w:date="2017-01-02T05:39:00Z"/>
                <w:rFonts w:asciiTheme="minorEastAsia" w:hAnsiTheme="minorEastAsia" w:cs="宋体"/>
                <w:sz w:val="21"/>
                <w:szCs w:val="21"/>
                <w:rPrChange w:id="11265" w:author="蔚滢璐" w:date="2017-01-02T12:59:00Z">
                  <w:rPr>
                    <w:ins w:id="11266" w:author="蔚滢璐" w:date="2017-01-02T05:39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296" w:type="dxa"/>
          </w:tcPr>
          <w:p w:rsidR="001E7993" w:rsidRPr="00224E9F" w:rsidRDefault="001E7993" w:rsidP="001E7993">
            <w:pPr>
              <w:tabs>
                <w:tab w:val="left" w:pos="890"/>
              </w:tabs>
              <w:rPr>
                <w:ins w:id="11267" w:author="蔚滢璐" w:date="2017-01-02T05:39:00Z"/>
                <w:rFonts w:asciiTheme="minorEastAsia" w:hAnsiTheme="minorEastAsia" w:cs="宋体"/>
                <w:sz w:val="21"/>
                <w:szCs w:val="21"/>
                <w:rPrChange w:id="11268" w:author="蔚滢璐" w:date="2017-01-02T12:59:00Z">
                  <w:rPr>
                    <w:ins w:id="11269" w:author="蔚滢璐" w:date="2017-01-02T05:39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270" w:author="蔚滢璐" w:date="2017-01-02T05:39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271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前置条件</w:t>
              </w:r>
            </w:ins>
          </w:p>
        </w:tc>
        <w:tc>
          <w:tcPr>
            <w:tcW w:w="4386" w:type="dxa"/>
          </w:tcPr>
          <w:p w:rsidR="001E7993" w:rsidRPr="00224E9F" w:rsidRDefault="001E7993" w:rsidP="001E7993">
            <w:pPr>
              <w:tabs>
                <w:tab w:val="left" w:pos="890"/>
              </w:tabs>
              <w:rPr>
                <w:ins w:id="11272" w:author="蔚滢璐" w:date="2017-01-02T05:39:00Z"/>
                <w:rFonts w:asciiTheme="minorEastAsia" w:hAnsiTheme="minorEastAsia" w:cs="宋体"/>
                <w:sz w:val="21"/>
                <w:szCs w:val="21"/>
                <w:rPrChange w:id="11273" w:author="蔚滢璐" w:date="2017-01-02T12:59:00Z">
                  <w:rPr>
                    <w:ins w:id="11274" w:author="蔚滢璐" w:date="2017-01-02T05:39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275" w:author="蔚滢璐" w:date="2017-01-02T05:40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276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无</w:t>
              </w:r>
            </w:ins>
          </w:p>
        </w:tc>
      </w:tr>
      <w:tr w:rsidR="001E7993" w:rsidRPr="00224E9F" w:rsidTr="00F53573">
        <w:trPr>
          <w:ins w:id="11277" w:author="蔚滢璐" w:date="2017-01-02T05:39:00Z"/>
        </w:trPr>
        <w:tc>
          <w:tcPr>
            <w:tcW w:w="2840" w:type="dxa"/>
            <w:vMerge/>
          </w:tcPr>
          <w:p w:rsidR="001E7993" w:rsidRPr="00224E9F" w:rsidRDefault="001E7993" w:rsidP="001E7993">
            <w:pPr>
              <w:tabs>
                <w:tab w:val="left" w:pos="890"/>
              </w:tabs>
              <w:rPr>
                <w:ins w:id="11278" w:author="蔚滢璐" w:date="2017-01-02T05:39:00Z"/>
                <w:rFonts w:asciiTheme="minorEastAsia" w:hAnsiTheme="minorEastAsia" w:cs="宋体"/>
                <w:sz w:val="21"/>
                <w:szCs w:val="21"/>
                <w:rPrChange w:id="11279" w:author="蔚滢璐" w:date="2017-01-02T12:59:00Z">
                  <w:rPr>
                    <w:ins w:id="11280" w:author="蔚滢璐" w:date="2017-01-02T05:39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296" w:type="dxa"/>
          </w:tcPr>
          <w:p w:rsidR="001E7993" w:rsidRPr="00224E9F" w:rsidRDefault="001E7993" w:rsidP="001E7993">
            <w:pPr>
              <w:tabs>
                <w:tab w:val="left" w:pos="890"/>
              </w:tabs>
              <w:rPr>
                <w:ins w:id="11281" w:author="蔚滢璐" w:date="2017-01-02T05:39:00Z"/>
                <w:rFonts w:asciiTheme="minorEastAsia" w:hAnsiTheme="minorEastAsia" w:cs="宋体"/>
                <w:sz w:val="21"/>
                <w:szCs w:val="21"/>
                <w:rPrChange w:id="11282" w:author="蔚滢璐" w:date="2017-01-02T12:59:00Z">
                  <w:rPr>
                    <w:ins w:id="11283" w:author="蔚滢璐" w:date="2017-01-02T05:39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284" w:author="蔚滢璐" w:date="2017-01-02T05:39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285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后置条件</w:t>
              </w:r>
            </w:ins>
          </w:p>
        </w:tc>
        <w:tc>
          <w:tcPr>
            <w:tcW w:w="4386" w:type="dxa"/>
          </w:tcPr>
          <w:p w:rsidR="001E7993" w:rsidRPr="00224E9F" w:rsidRDefault="001E7993" w:rsidP="001E7993">
            <w:pPr>
              <w:tabs>
                <w:tab w:val="left" w:pos="890"/>
              </w:tabs>
              <w:rPr>
                <w:ins w:id="11286" w:author="蔚滢璐" w:date="2017-01-02T05:39:00Z"/>
                <w:rFonts w:asciiTheme="minorEastAsia" w:hAnsiTheme="minorEastAsia" w:cs="宋体"/>
                <w:sz w:val="21"/>
                <w:szCs w:val="21"/>
                <w:rPrChange w:id="11287" w:author="蔚滢璐" w:date="2017-01-02T12:59:00Z">
                  <w:rPr>
                    <w:ins w:id="11288" w:author="蔚滢璐" w:date="2017-01-02T05:39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289" w:author="蔚滢璐" w:date="2017-01-02T05:40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290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返回</w:t>
              </w:r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1291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scope中的种类属性</w:t>
              </w:r>
            </w:ins>
          </w:p>
        </w:tc>
      </w:tr>
      <w:tr w:rsidR="001E7993" w:rsidRPr="00224E9F" w:rsidTr="00F53573">
        <w:trPr>
          <w:ins w:id="11292" w:author="蔚滢璐" w:date="2017-01-02T05:41:00Z"/>
        </w:trPr>
        <w:tc>
          <w:tcPr>
            <w:tcW w:w="2840" w:type="dxa"/>
            <w:vMerge w:val="restart"/>
          </w:tcPr>
          <w:p w:rsidR="001E7993" w:rsidRPr="00224E9F" w:rsidRDefault="001E7993" w:rsidP="001E7993">
            <w:pPr>
              <w:tabs>
                <w:tab w:val="left" w:pos="890"/>
              </w:tabs>
              <w:rPr>
                <w:ins w:id="11293" w:author="蔚滢璐" w:date="2017-01-02T05:41:00Z"/>
                <w:rFonts w:asciiTheme="minorEastAsia" w:hAnsiTheme="minorEastAsia" w:cs="宋体"/>
                <w:sz w:val="21"/>
                <w:szCs w:val="21"/>
                <w:rPrChange w:id="11294" w:author="蔚滢璐" w:date="2017-01-02T12:59:00Z">
                  <w:rPr>
                    <w:ins w:id="11295" w:author="蔚滢璐" w:date="2017-01-02T05:41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296" w:author="蔚滢璐" w:date="2017-01-02T05:41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1297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Scope.getNum</w:t>
              </w:r>
            </w:ins>
          </w:p>
        </w:tc>
        <w:tc>
          <w:tcPr>
            <w:tcW w:w="1296" w:type="dxa"/>
          </w:tcPr>
          <w:p w:rsidR="001E7993" w:rsidRPr="00224E9F" w:rsidRDefault="001E7993" w:rsidP="001E7993">
            <w:pPr>
              <w:tabs>
                <w:tab w:val="left" w:pos="890"/>
              </w:tabs>
              <w:rPr>
                <w:ins w:id="11298" w:author="蔚滢璐" w:date="2017-01-02T05:41:00Z"/>
                <w:rFonts w:asciiTheme="minorEastAsia" w:hAnsiTheme="minorEastAsia" w:cs="宋体"/>
                <w:sz w:val="21"/>
                <w:szCs w:val="21"/>
                <w:rPrChange w:id="11299" w:author="蔚滢璐" w:date="2017-01-02T12:59:00Z">
                  <w:rPr>
                    <w:ins w:id="11300" w:author="蔚滢璐" w:date="2017-01-02T05:41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301" w:author="蔚滢璐" w:date="2017-01-02T05:41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302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语法</w:t>
              </w:r>
            </w:ins>
          </w:p>
        </w:tc>
        <w:tc>
          <w:tcPr>
            <w:tcW w:w="4386" w:type="dxa"/>
          </w:tcPr>
          <w:p w:rsidR="001E7993" w:rsidRPr="00224E9F" w:rsidRDefault="001E7993" w:rsidP="001E7993">
            <w:pPr>
              <w:tabs>
                <w:tab w:val="left" w:pos="890"/>
              </w:tabs>
              <w:rPr>
                <w:ins w:id="11303" w:author="蔚滢璐" w:date="2017-01-02T05:41:00Z"/>
                <w:rFonts w:asciiTheme="minorEastAsia" w:hAnsiTheme="minorEastAsia" w:cs="宋体"/>
                <w:sz w:val="21"/>
                <w:szCs w:val="21"/>
                <w:rPrChange w:id="11304" w:author="蔚滢璐" w:date="2017-01-02T12:59:00Z">
                  <w:rPr>
                    <w:ins w:id="11305" w:author="蔚滢璐" w:date="2017-01-02T05:41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306" w:author="蔚滢璐" w:date="2017-01-02T05:41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1307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public abstract String getNum()</w:t>
              </w:r>
            </w:ins>
          </w:p>
        </w:tc>
      </w:tr>
      <w:tr w:rsidR="001E7993" w:rsidRPr="00224E9F" w:rsidTr="00F53573">
        <w:trPr>
          <w:ins w:id="11308" w:author="蔚滢璐" w:date="2017-01-02T05:41:00Z"/>
        </w:trPr>
        <w:tc>
          <w:tcPr>
            <w:tcW w:w="2840" w:type="dxa"/>
            <w:vMerge/>
          </w:tcPr>
          <w:p w:rsidR="001E7993" w:rsidRPr="00224E9F" w:rsidRDefault="001E7993" w:rsidP="001E7993">
            <w:pPr>
              <w:tabs>
                <w:tab w:val="left" w:pos="890"/>
              </w:tabs>
              <w:rPr>
                <w:ins w:id="11309" w:author="蔚滢璐" w:date="2017-01-02T05:41:00Z"/>
                <w:rFonts w:asciiTheme="minorEastAsia" w:hAnsiTheme="minorEastAsia" w:cs="宋体"/>
                <w:sz w:val="21"/>
                <w:szCs w:val="21"/>
                <w:rPrChange w:id="11310" w:author="蔚滢璐" w:date="2017-01-02T12:59:00Z">
                  <w:rPr>
                    <w:ins w:id="11311" w:author="蔚滢璐" w:date="2017-01-02T05:41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296" w:type="dxa"/>
          </w:tcPr>
          <w:p w:rsidR="001E7993" w:rsidRPr="00224E9F" w:rsidRDefault="001E7993" w:rsidP="001E7993">
            <w:pPr>
              <w:tabs>
                <w:tab w:val="left" w:pos="890"/>
              </w:tabs>
              <w:rPr>
                <w:ins w:id="11312" w:author="蔚滢璐" w:date="2017-01-02T05:41:00Z"/>
                <w:rFonts w:asciiTheme="minorEastAsia" w:hAnsiTheme="minorEastAsia" w:cs="宋体"/>
                <w:sz w:val="21"/>
                <w:szCs w:val="21"/>
                <w:rPrChange w:id="11313" w:author="蔚滢璐" w:date="2017-01-02T12:59:00Z">
                  <w:rPr>
                    <w:ins w:id="11314" w:author="蔚滢璐" w:date="2017-01-02T05:41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315" w:author="蔚滢璐" w:date="2017-01-02T05:41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316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前置条件</w:t>
              </w:r>
            </w:ins>
          </w:p>
        </w:tc>
        <w:tc>
          <w:tcPr>
            <w:tcW w:w="4386" w:type="dxa"/>
          </w:tcPr>
          <w:p w:rsidR="001E7993" w:rsidRPr="00224E9F" w:rsidRDefault="001E7993" w:rsidP="001E7993">
            <w:pPr>
              <w:tabs>
                <w:tab w:val="left" w:pos="890"/>
              </w:tabs>
              <w:rPr>
                <w:ins w:id="11317" w:author="蔚滢璐" w:date="2017-01-02T05:41:00Z"/>
                <w:rFonts w:asciiTheme="minorEastAsia" w:hAnsiTheme="minorEastAsia" w:cs="宋体"/>
                <w:sz w:val="21"/>
                <w:szCs w:val="21"/>
                <w:rPrChange w:id="11318" w:author="蔚滢璐" w:date="2017-01-02T12:59:00Z">
                  <w:rPr>
                    <w:ins w:id="11319" w:author="蔚滢璐" w:date="2017-01-02T05:41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320" w:author="蔚滢璐" w:date="2017-01-02T05:41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321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无</w:t>
              </w:r>
            </w:ins>
          </w:p>
        </w:tc>
      </w:tr>
      <w:tr w:rsidR="001E7993" w:rsidRPr="00224E9F" w:rsidTr="00F53573">
        <w:trPr>
          <w:ins w:id="11322" w:author="蔚滢璐" w:date="2017-01-02T05:41:00Z"/>
        </w:trPr>
        <w:tc>
          <w:tcPr>
            <w:tcW w:w="2840" w:type="dxa"/>
            <w:vMerge/>
          </w:tcPr>
          <w:p w:rsidR="001E7993" w:rsidRPr="00224E9F" w:rsidRDefault="001E7993" w:rsidP="001E7993">
            <w:pPr>
              <w:tabs>
                <w:tab w:val="left" w:pos="890"/>
              </w:tabs>
              <w:rPr>
                <w:ins w:id="11323" w:author="蔚滢璐" w:date="2017-01-02T05:41:00Z"/>
                <w:rFonts w:asciiTheme="minorEastAsia" w:hAnsiTheme="minorEastAsia" w:cs="宋体"/>
                <w:sz w:val="21"/>
                <w:szCs w:val="21"/>
                <w:rPrChange w:id="11324" w:author="蔚滢璐" w:date="2017-01-02T12:59:00Z">
                  <w:rPr>
                    <w:ins w:id="11325" w:author="蔚滢璐" w:date="2017-01-02T05:41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296" w:type="dxa"/>
          </w:tcPr>
          <w:p w:rsidR="001E7993" w:rsidRPr="00224E9F" w:rsidRDefault="001E7993" w:rsidP="001E7993">
            <w:pPr>
              <w:tabs>
                <w:tab w:val="left" w:pos="890"/>
              </w:tabs>
              <w:rPr>
                <w:ins w:id="11326" w:author="蔚滢璐" w:date="2017-01-02T05:41:00Z"/>
                <w:rFonts w:asciiTheme="minorEastAsia" w:hAnsiTheme="minorEastAsia" w:cs="宋体"/>
                <w:sz w:val="21"/>
                <w:szCs w:val="21"/>
                <w:rPrChange w:id="11327" w:author="蔚滢璐" w:date="2017-01-02T12:59:00Z">
                  <w:rPr>
                    <w:ins w:id="11328" w:author="蔚滢璐" w:date="2017-01-02T05:41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329" w:author="蔚滢璐" w:date="2017-01-02T05:41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330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后置条件</w:t>
              </w:r>
            </w:ins>
          </w:p>
        </w:tc>
        <w:tc>
          <w:tcPr>
            <w:tcW w:w="4386" w:type="dxa"/>
          </w:tcPr>
          <w:p w:rsidR="001E7993" w:rsidRPr="00224E9F" w:rsidRDefault="001E7993" w:rsidP="001E7993">
            <w:pPr>
              <w:tabs>
                <w:tab w:val="left" w:pos="890"/>
              </w:tabs>
              <w:rPr>
                <w:ins w:id="11331" w:author="蔚滢璐" w:date="2017-01-02T05:41:00Z"/>
                <w:rFonts w:asciiTheme="minorEastAsia" w:hAnsiTheme="minorEastAsia" w:cs="宋体"/>
                <w:sz w:val="21"/>
                <w:szCs w:val="21"/>
                <w:rPrChange w:id="11332" w:author="蔚滢璐" w:date="2017-01-02T12:59:00Z">
                  <w:rPr>
                    <w:ins w:id="11333" w:author="蔚滢璐" w:date="2017-01-02T05:41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334" w:author="蔚滢璐" w:date="2017-01-02T05:42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335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返回</w:t>
              </w:r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1336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scope对象的scopeNum属性</w:t>
              </w:r>
            </w:ins>
          </w:p>
        </w:tc>
      </w:tr>
      <w:tr w:rsidR="001E7993" w:rsidRPr="00224E9F" w:rsidTr="00F53573">
        <w:trPr>
          <w:ins w:id="11337" w:author="蔚滢璐" w:date="2017-01-02T05:40:00Z"/>
        </w:trPr>
        <w:tc>
          <w:tcPr>
            <w:tcW w:w="2840" w:type="dxa"/>
            <w:vMerge w:val="restart"/>
          </w:tcPr>
          <w:p w:rsidR="001E7993" w:rsidRPr="00224E9F" w:rsidRDefault="001E7993" w:rsidP="001E7993">
            <w:pPr>
              <w:tabs>
                <w:tab w:val="left" w:pos="890"/>
              </w:tabs>
              <w:rPr>
                <w:ins w:id="11338" w:author="蔚滢璐" w:date="2017-01-02T05:40:00Z"/>
                <w:rFonts w:asciiTheme="minorEastAsia" w:hAnsiTheme="minorEastAsia" w:cs="宋体"/>
                <w:sz w:val="21"/>
                <w:szCs w:val="21"/>
                <w:rPrChange w:id="11339" w:author="蔚滢璐" w:date="2017-01-02T12:59:00Z">
                  <w:rPr>
                    <w:ins w:id="11340" w:author="蔚滢璐" w:date="2017-01-02T05:40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341" w:author="蔚滢璐" w:date="2017-01-02T05:42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1342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Scope.getRoomType</w:t>
              </w:r>
            </w:ins>
          </w:p>
        </w:tc>
        <w:tc>
          <w:tcPr>
            <w:tcW w:w="1296" w:type="dxa"/>
          </w:tcPr>
          <w:p w:rsidR="001E7993" w:rsidRPr="00224E9F" w:rsidRDefault="001E7993" w:rsidP="001E7993">
            <w:pPr>
              <w:tabs>
                <w:tab w:val="left" w:pos="890"/>
              </w:tabs>
              <w:rPr>
                <w:ins w:id="11343" w:author="蔚滢璐" w:date="2017-01-02T05:40:00Z"/>
                <w:rFonts w:asciiTheme="minorEastAsia" w:hAnsiTheme="minorEastAsia" w:cs="宋体"/>
                <w:sz w:val="21"/>
                <w:szCs w:val="21"/>
                <w:rPrChange w:id="11344" w:author="蔚滢璐" w:date="2017-01-02T12:59:00Z">
                  <w:rPr>
                    <w:ins w:id="11345" w:author="蔚滢璐" w:date="2017-01-02T05:40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346" w:author="蔚滢璐" w:date="2017-01-02T05:41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347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语法</w:t>
              </w:r>
            </w:ins>
          </w:p>
        </w:tc>
        <w:tc>
          <w:tcPr>
            <w:tcW w:w="4386" w:type="dxa"/>
          </w:tcPr>
          <w:p w:rsidR="001E7993" w:rsidRPr="00224E9F" w:rsidRDefault="001E7993" w:rsidP="001E7993">
            <w:pPr>
              <w:tabs>
                <w:tab w:val="left" w:pos="890"/>
              </w:tabs>
              <w:rPr>
                <w:ins w:id="11348" w:author="蔚滢璐" w:date="2017-01-02T05:40:00Z"/>
                <w:rFonts w:asciiTheme="minorEastAsia" w:hAnsiTheme="minorEastAsia" w:cs="宋体"/>
                <w:sz w:val="21"/>
                <w:szCs w:val="21"/>
                <w:rPrChange w:id="11349" w:author="蔚滢璐" w:date="2017-01-02T12:59:00Z">
                  <w:rPr>
                    <w:ins w:id="11350" w:author="蔚滢璐" w:date="2017-01-02T05:40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351" w:author="蔚滢璐" w:date="2017-01-02T05:42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1352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public abstract String getRoomType()</w:t>
              </w:r>
            </w:ins>
          </w:p>
        </w:tc>
      </w:tr>
      <w:tr w:rsidR="001E7993" w:rsidRPr="00224E9F" w:rsidTr="00F53573">
        <w:trPr>
          <w:ins w:id="11353" w:author="蔚滢璐" w:date="2017-01-02T05:40:00Z"/>
        </w:trPr>
        <w:tc>
          <w:tcPr>
            <w:tcW w:w="2840" w:type="dxa"/>
            <w:vMerge/>
          </w:tcPr>
          <w:p w:rsidR="001E7993" w:rsidRPr="00224E9F" w:rsidRDefault="001E7993" w:rsidP="001E7993">
            <w:pPr>
              <w:tabs>
                <w:tab w:val="left" w:pos="890"/>
              </w:tabs>
              <w:rPr>
                <w:ins w:id="11354" w:author="蔚滢璐" w:date="2017-01-02T05:40:00Z"/>
                <w:rFonts w:asciiTheme="minorEastAsia" w:hAnsiTheme="minorEastAsia" w:cs="宋体"/>
                <w:sz w:val="21"/>
                <w:szCs w:val="21"/>
                <w:rPrChange w:id="11355" w:author="蔚滢璐" w:date="2017-01-02T12:59:00Z">
                  <w:rPr>
                    <w:ins w:id="11356" w:author="蔚滢璐" w:date="2017-01-02T05:40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296" w:type="dxa"/>
          </w:tcPr>
          <w:p w:rsidR="001E7993" w:rsidRPr="00224E9F" w:rsidRDefault="001E7993" w:rsidP="001E7993">
            <w:pPr>
              <w:tabs>
                <w:tab w:val="left" w:pos="890"/>
              </w:tabs>
              <w:rPr>
                <w:ins w:id="11357" w:author="蔚滢璐" w:date="2017-01-02T05:40:00Z"/>
                <w:rFonts w:asciiTheme="minorEastAsia" w:hAnsiTheme="minorEastAsia" w:cs="宋体"/>
                <w:sz w:val="21"/>
                <w:szCs w:val="21"/>
                <w:rPrChange w:id="11358" w:author="蔚滢璐" w:date="2017-01-02T12:59:00Z">
                  <w:rPr>
                    <w:ins w:id="11359" w:author="蔚滢璐" w:date="2017-01-02T05:40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360" w:author="蔚滢璐" w:date="2017-01-02T05:41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361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前置条件</w:t>
              </w:r>
            </w:ins>
          </w:p>
        </w:tc>
        <w:tc>
          <w:tcPr>
            <w:tcW w:w="4386" w:type="dxa"/>
          </w:tcPr>
          <w:p w:rsidR="001E7993" w:rsidRPr="00224E9F" w:rsidRDefault="001E7993" w:rsidP="001E7993">
            <w:pPr>
              <w:tabs>
                <w:tab w:val="left" w:pos="890"/>
              </w:tabs>
              <w:rPr>
                <w:ins w:id="11362" w:author="蔚滢璐" w:date="2017-01-02T05:40:00Z"/>
                <w:rFonts w:asciiTheme="minorEastAsia" w:hAnsiTheme="minorEastAsia" w:cs="宋体"/>
                <w:sz w:val="21"/>
                <w:szCs w:val="21"/>
                <w:rPrChange w:id="11363" w:author="蔚滢璐" w:date="2017-01-02T12:59:00Z">
                  <w:rPr>
                    <w:ins w:id="11364" w:author="蔚滢璐" w:date="2017-01-02T05:40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365" w:author="蔚滢璐" w:date="2017-01-02T05:43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366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无</w:t>
              </w:r>
            </w:ins>
          </w:p>
        </w:tc>
      </w:tr>
      <w:tr w:rsidR="001E7993" w:rsidRPr="00224E9F" w:rsidTr="00F53573">
        <w:trPr>
          <w:ins w:id="11367" w:author="蔚滢璐" w:date="2017-01-02T05:40:00Z"/>
        </w:trPr>
        <w:tc>
          <w:tcPr>
            <w:tcW w:w="2840" w:type="dxa"/>
            <w:vMerge/>
          </w:tcPr>
          <w:p w:rsidR="001E7993" w:rsidRPr="00224E9F" w:rsidRDefault="001E7993" w:rsidP="001E7993">
            <w:pPr>
              <w:tabs>
                <w:tab w:val="left" w:pos="890"/>
              </w:tabs>
              <w:rPr>
                <w:ins w:id="11368" w:author="蔚滢璐" w:date="2017-01-02T05:40:00Z"/>
                <w:rFonts w:asciiTheme="minorEastAsia" w:hAnsiTheme="minorEastAsia" w:cs="宋体"/>
                <w:sz w:val="21"/>
                <w:szCs w:val="21"/>
                <w:rPrChange w:id="11369" w:author="蔚滢璐" w:date="2017-01-02T12:59:00Z">
                  <w:rPr>
                    <w:ins w:id="11370" w:author="蔚滢璐" w:date="2017-01-02T05:40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296" w:type="dxa"/>
          </w:tcPr>
          <w:p w:rsidR="001E7993" w:rsidRPr="00224E9F" w:rsidRDefault="001E7993" w:rsidP="001E7993">
            <w:pPr>
              <w:tabs>
                <w:tab w:val="left" w:pos="890"/>
              </w:tabs>
              <w:rPr>
                <w:ins w:id="11371" w:author="蔚滢璐" w:date="2017-01-02T05:40:00Z"/>
                <w:rFonts w:asciiTheme="minorEastAsia" w:hAnsiTheme="minorEastAsia" w:cs="宋体"/>
                <w:sz w:val="21"/>
                <w:szCs w:val="21"/>
                <w:rPrChange w:id="11372" w:author="蔚滢璐" w:date="2017-01-02T12:59:00Z">
                  <w:rPr>
                    <w:ins w:id="11373" w:author="蔚滢璐" w:date="2017-01-02T05:40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374" w:author="蔚滢璐" w:date="2017-01-02T05:41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375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后置条件</w:t>
              </w:r>
            </w:ins>
          </w:p>
        </w:tc>
        <w:tc>
          <w:tcPr>
            <w:tcW w:w="4386" w:type="dxa"/>
          </w:tcPr>
          <w:p w:rsidR="001E7993" w:rsidRPr="00224E9F" w:rsidRDefault="001E7993" w:rsidP="001E7993">
            <w:pPr>
              <w:tabs>
                <w:tab w:val="left" w:pos="890"/>
              </w:tabs>
              <w:rPr>
                <w:ins w:id="11376" w:author="蔚滢璐" w:date="2017-01-02T05:40:00Z"/>
                <w:rFonts w:asciiTheme="minorEastAsia" w:hAnsiTheme="minorEastAsia" w:cs="宋体"/>
                <w:sz w:val="21"/>
                <w:szCs w:val="21"/>
                <w:rPrChange w:id="11377" w:author="蔚滢璐" w:date="2017-01-02T12:59:00Z">
                  <w:rPr>
                    <w:ins w:id="11378" w:author="蔚滢璐" w:date="2017-01-02T05:40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379" w:author="蔚滢璐" w:date="2017-01-02T05:43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380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返回</w:t>
              </w:r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1381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scop对象的roomType</w:t>
              </w:r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382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属性</w:t>
              </w:r>
            </w:ins>
          </w:p>
        </w:tc>
      </w:tr>
      <w:bookmarkEnd w:id="11189"/>
    </w:tbl>
    <w:p w:rsidR="00F53573" w:rsidRPr="00224E9F" w:rsidRDefault="00F53573" w:rsidP="00F53573">
      <w:pPr>
        <w:tabs>
          <w:tab w:val="left" w:pos="890"/>
        </w:tabs>
        <w:rPr>
          <w:ins w:id="11383" w:author="蔚滢璐" w:date="2017-01-01T22:44:00Z"/>
          <w:rFonts w:asciiTheme="minorEastAsia" w:hAnsiTheme="minorEastAsia" w:cs="宋体"/>
          <w:sz w:val="21"/>
          <w:szCs w:val="21"/>
          <w:rPrChange w:id="11384" w:author="蔚滢璐" w:date="2017-01-02T12:59:00Z">
            <w:rPr>
              <w:ins w:id="11385" w:author="蔚滢璐" w:date="2017-01-01T22:44:00Z"/>
              <w:rFonts w:asciiTheme="majorEastAsia" w:eastAsiaTheme="majorEastAsia" w:hAnsiTheme="majorEastAsia" w:cs="宋体"/>
              <w:sz w:val="21"/>
            </w:rPr>
          </w:rPrChange>
        </w:rPr>
      </w:pPr>
    </w:p>
    <w:p w:rsidR="00F53573" w:rsidRPr="00224E9F" w:rsidRDefault="001E7993">
      <w:pPr>
        <w:tabs>
          <w:tab w:val="left" w:pos="890"/>
        </w:tabs>
        <w:rPr>
          <w:ins w:id="11386" w:author="蔚滢璐" w:date="2017-01-01T22:44:00Z"/>
          <w:rFonts w:asciiTheme="minorEastAsia" w:hAnsiTheme="minorEastAsia" w:cs="宋体"/>
          <w:b/>
          <w:sz w:val="21"/>
          <w:szCs w:val="21"/>
          <w:rPrChange w:id="11387" w:author="蔚滢璐" w:date="2017-01-02T12:59:00Z">
            <w:rPr>
              <w:ins w:id="11388" w:author="蔚滢璐" w:date="2017-01-01T22:44:00Z"/>
              <w:rFonts w:asciiTheme="majorEastAsia" w:eastAsiaTheme="majorEastAsia" w:hAnsiTheme="majorEastAsia" w:cs="宋体"/>
              <w:b/>
              <w:sz w:val="25"/>
            </w:rPr>
          </w:rPrChange>
        </w:rPr>
        <w:pPrChange w:id="11389" w:author="蔚滢璐" w:date="2017-01-02T05:44:00Z">
          <w:pPr>
            <w:tabs>
              <w:tab w:val="left" w:pos="890"/>
            </w:tabs>
            <w:jc w:val="center"/>
          </w:pPr>
        </w:pPrChange>
      </w:pPr>
      <w:ins w:id="11390" w:author="蔚滢璐" w:date="2017-01-02T05:44:00Z">
        <w:r w:rsidRPr="00224E9F">
          <w:rPr>
            <w:rFonts w:asciiTheme="minorEastAsia" w:hAnsiTheme="minorEastAsia" w:cs="宋体"/>
            <w:b/>
            <w:sz w:val="21"/>
            <w:szCs w:val="21"/>
            <w:rPrChange w:id="11391" w:author="蔚滢璐" w:date="2017-01-02T12:59:00Z">
              <w:rPr>
                <w:rFonts w:asciiTheme="majorEastAsia" w:eastAsiaTheme="majorEastAsia" w:hAnsiTheme="majorEastAsia" w:cs="宋体"/>
                <w:b/>
                <w:sz w:val="25"/>
              </w:rPr>
            </w:rPrChange>
          </w:rPr>
          <w:tab/>
        </w:r>
      </w:ins>
      <w:ins w:id="11392" w:author="蔚滢璐" w:date="2017-01-01T22:44:00Z">
        <w:r w:rsidR="00F53573" w:rsidRPr="00224E9F">
          <w:rPr>
            <w:rFonts w:asciiTheme="minorEastAsia" w:hAnsiTheme="minorEastAsia" w:cs="宋体"/>
            <w:b/>
            <w:sz w:val="21"/>
            <w:szCs w:val="21"/>
            <w:rPrChange w:id="11393" w:author="蔚滢璐" w:date="2017-01-02T12:59:00Z">
              <w:rPr>
                <w:rFonts w:asciiTheme="majorEastAsia" w:eastAsiaTheme="majorEastAsia" w:hAnsiTheme="majorEastAsia" w:cs="宋体"/>
                <w:b/>
                <w:sz w:val="25"/>
              </w:rPr>
            </w:rPrChange>
          </w:rPr>
          <w:t>RoomScope</w:t>
        </w:r>
      </w:ins>
      <w:ins w:id="11394" w:author="蔚滢璐" w:date="2017-01-02T05:44:00Z">
        <w:r w:rsidRPr="00224E9F">
          <w:rPr>
            <w:rFonts w:asciiTheme="minorEastAsia" w:hAnsiTheme="minorEastAsia" w:cs="宋体" w:hint="eastAsia"/>
            <w:b/>
            <w:sz w:val="21"/>
            <w:szCs w:val="21"/>
            <w:rPrChange w:id="11395" w:author="蔚滢璐" w:date="2017-01-02T12:59:00Z">
              <w:rPr>
                <w:rFonts w:asciiTheme="majorEastAsia" w:eastAsiaTheme="majorEastAsia" w:hAnsiTheme="majorEastAsia" w:cs="宋体" w:hint="eastAsia"/>
                <w:b/>
                <w:sz w:val="25"/>
              </w:rPr>
            </w:rPrChange>
          </w:rPr>
          <w:t>类</w:t>
        </w:r>
      </w:ins>
      <w:ins w:id="11396" w:author="蔚滢璐" w:date="2017-01-01T22:44:00Z">
        <w:r w:rsidR="00F53573" w:rsidRPr="00224E9F">
          <w:rPr>
            <w:rFonts w:asciiTheme="minorEastAsia" w:hAnsiTheme="minorEastAsia" w:cs="宋体" w:hint="eastAsia"/>
            <w:b/>
            <w:sz w:val="21"/>
            <w:szCs w:val="21"/>
            <w:rPrChange w:id="11397" w:author="蔚滢璐" w:date="2017-01-02T12:59:00Z">
              <w:rPr>
                <w:rFonts w:asciiTheme="majorEastAsia" w:eastAsiaTheme="majorEastAsia" w:hAnsiTheme="majorEastAsia" w:cs="宋体" w:hint="eastAsia"/>
                <w:b/>
                <w:sz w:val="25"/>
              </w:rPr>
            </w:rPrChange>
          </w:rPr>
          <w:t>的接口规范</w:t>
        </w:r>
      </w:ins>
      <w:ins w:id="11398" w:author="蔚滢璐" w:date="2017-01-02T05:44:00Z">
        <w:r w:rsidRPr="00224E9F">
          <w:rPr>
            <w:rFonts w:asciiTheme="minorEastAsia" w:hAnsiTheme="minorEastAsia" w:cs="宋体" w:hint="eastAsia"/>
            <w:b/>
            <w:sz w:val="21"/>
            <w:szCs w:val="21"/>
            <w:rPrChange w:id="11399" w:author="蔚滢璐" w:date="2017-01-02T12:59:00Z">
              <w:rPr>
                <w:rFonts w:asciiTheme="majorEastAsia" w:eastAsiaTheme="majorEastAsia" w:hAnsiTheme="majorEastAsia" w:cs="宋体" w:hint="eastAsia"/>
                <w:b/>
                <w:sz w:val="25"/>
              </w:rPr>
            </w:rPrChange>
          </w:rPr>
          <w:t>如下表所示：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16"/>
        <w:gridCol w:w="4366"/>
      </w:tblGrid>
      <w:tr w:rsidR="00224E9F" w:rsidRPr="00224E9F" w:rsidTr="00F53573">
        <w:trPr>
          <w:ins w:id="11400" w:author="蔚滢璐" w:date="2017-01-01T22:44:00Z"/>
        </w:trPr>
        <w:tc>
          <w:tcPr>
            <w:tcW w:w="8522" w:type="dxa"/>
            <w:gridSpan w:val="3"/>
          </w:tcPr>
          <w:p w:rsidR="001E7993" w:rsidRPr="00224E9F" w:rsidRDefault="001E7993" w:rsidP="001E7993">
            <w:pPr>
              <w:tabs>
                <w:tab w:val="left" w:pos="890"/>
              </w:tabs>
              <w:rPr>
                <w:ins w:id="11401" w:author="蔚滢璐" w:date="2017-01-01T22:44:00Z"/>
                <w:rFonts w:asciiTheme="minorEastAsia" w:hAnsiTheme="minorEastAsia" w:cs="宋体"/>
                <w:sz w:val="21"/>
                <w:szCs w:val="21"/>
                <w:rPrChange w:id="11402" w:author="蔚滢璐" w:date="2017-01-02T12:59:00Z">
                  <w:rPr>
                    <w:ins w:id="11403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404" w:author="蔚滢璐" w:date="2017-01-02T05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405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提供的服务（供接口）</w:t>
              </w:r>
            </w:ins>
          </w:p>
        </w:tc>
      </w:tr>
      <w:tr w:rsidR="001E7993" w:rsidRPr="00224E9F" w:rsidTr="00F53573">
        <w:trPr>
          <w:ins w:id="11406" w:author="蔚滢璐" w:date="2017-01-01T22:44:00Z"/>
        </w:trPr>
        <w:tc>
          <w:tcPr>
            <w:tcW w:w="2840" w:type="dxa"/>
            <w:vMerge w:val="restart"/>
          </w:tcPr>
          <w:p w:rsidR="001E7993" w:rsidRPr="00224E9F" w:rsidRDefault="001E7993" w:rsidP="001E7993">
            <w:pPr>
              <w:tabs>
                <w:tab w:val="left" w:pos="890"/>
              </w:tabs>
              <w:rPr>
                <w:ins w:id="11407" w:author="蔚滢璐" w:date="2017-01-01T22:44:00Z"/>
                <w:rFonts w:asciiTheme="minorEastAsia" w:hAnsiTheme="minorEastAsia" w:cs="宋体"/>
                <w:sz w:val="21"/>
                <w:szCs w:val="21"/>
                <w:rPrChange w:id="11408" w:author="蔚滢璐" w:date="2017-01-02T12:59:00Z">
                  <w:rPr>
                    <w:ins w:id="11409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bookmarkStart w:id="11410" w:name="OLE_LINK53" w:colFirst="0" w:colLast="2"/>
            <w:bookmarkStart w:id="11411" w:name="OLE_LINK49" w:colFirst="1" w:colLast="1"/>
            <w:ins w:id="11412" w:author="蔚滢璐" w:date="2017-01-02T05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1413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RoomScope.check</w:t>
              </w:r>
            </w:ins>
          </w:p>
        </w:tc>
        <w:tc>
          <w:tcPr>
            <w:tcW w:w="1316" w:type="dxa"/>
          </w:tcPr>
          <w:p w:rsidR="001E7993" w:rsidRPr="00224E9F" w:rsidRDefault="001E7993" w:rsidP="001E7993">
            <w:pPr>
              <w:tabs>
                <w:tab w:val="left" w:pos="890"/>
              </w:tabs>
              <w:rPr>
                <w:ins w:id="11414" w:author="蔚滢璐" w:date="2017-01-01T22:44:00Z"/>
                <w:rFonts w:asciiTheme="minorEastAsia" w:hAnsiTheme="minorEastAsia" w:cs="宋体"/>
                <w:sz w:val="21"/>
                <w:szCs w:val="21"/>
                <w:rPrChange w:id="11415" w:author="蔚滢璐" w:date="2017-01-02T12:59:00Z">
                  <w:rPr>
                    <w:ins w:id="11416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417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418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语法</w:t>
              </w:r>
            </w:ins>
          </w:p>
        </w:tc>
        <w:tc>
          <w:tcPr>
            <w:tcW w:w="4366" w:type="dxa"/>
          </w:tcPr>
          <w:p w:rsidR="001E7993" w:rsidRPr="00224E9F" w:rsidRDefault="001E7993" w:rsidP="001E7993">
            <w:pPr>
              <w:tabs>
                <w:tab w:val="left" w:pos="890"/>
              </w:tabs>
              <w:rPr>
                <w:ins w:id="11419" w:author="蔚滢璐" w:date="2017-01-01T22:44:00Z"/>
                <w:rFonts w:asciiTheme="minorEastAsia" w:hAnsiTheme="minorEastAsia" w:cs="宋体"/>
                <w:sz w:val="21"/>
                <w:szCs w:val="21"/>
                <w:rPrChange w:id="11420" w:author="蔚滢璐" w:date="2017-01-02T12:59:00Z">
                  <w:rPr>
                    <w:ins w:id="11421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422" w:author="蔚滢璐" w:date="2017-01-02T05:45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1423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public Boolean check(String hotelID,String roomType)</w:t>
              </w:r>
            </w:ins>
          </w:p>
        </w:tc>
      </w:tr>
      <w:tr w:rsidR="001E7993" w:rsidRPr="00224E9F" w:rsidTr="00F53573">
        <w:trPr>
          <w:ins w:id="11424" w:author="蔚滢璐" w:date="2017-01-01T22:44:00Z"/>
        </w:trPr>
        <w:tc>
          <w:tcPr>
            <w:tcW w:w="2840" w:type="dxa"/>
            <w:vMerge/>
          </w:tcPr>
          <w:p w:rsidR="001E7993" w:rsidRPr="00224E9F" w:rsidRDefault="001E7993" w:rsidP="001E7993">
            <w:pPr>
              <w:tabs>
                <w:tab w:val="left" w:pos="890"/>
              </w:tabs>
              <w:rPr>
                <w:ins w:id="11425" w:author="蔚滢璐" w:date="2017-01-01T22:44:00Z"/>
                <w:rFonts w:asciiTheme="minorEastAsia" w:hAnsiTheme="minorEastAsia" w:cs="宋体"/>
                <w:sz w:val="21"/>
                <w:szCs w:val="21"/>
                <w:rPrChange w:id="11426" w:author="蔚滢璐" w:date="2017-01-02T12:59:00Z">
                  <w:rPr>
                    <w:ins w:id="11427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16" w:type="dxa"/>
          </w:tcPr>
          <w:p w:rsidR="001E7993" w:rsidRPr="00224E9F" w:rsidRDefault="001E7993" w:rsidP="001E7993">
            <w:pPr>
              <w:tabs>
                <w:tab w:val="left" w:pos="890"/>
              </w:tabs>
              <w:rPr>
                <w:ins w:id="11428" w:author="蔚滢璐" w:date="2017-01-01T22:44:00Z"/>
                <w:rFonts w:asciiTheme="minorEastAsia" w:hAnsiTheme="minorEastAsia" w:cs="宋体"/>
                <w:sz w:val="21"/>
                <w:szCs w:val="21"/>
                <w:rPrChange w:id="11429" w:author="蔚滢璐" w:date="2017-01-02T12:59:00Z">
                  <w:rPr>
                    <w:ins w:id="11430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431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432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前置条件</w:t>
              </w:r>
            </w:ins>
          </w:p>
        </w:tc>
        <w:tc>
          <w:tcPr>
            <w:tcW w:w="4366" w:type="dxa"/>
          </w:tcPr>
          <w:p w:rsidR="001E7993" w:rsidRPr="00224E9F" w:rsidRDefault="001E7993" w:rsidP="001E7993">
            <w:pPr>
              <w:tabs>
                <w:tab w:val="left" w:pos="890"/>
              </w:tabs>
              <w:rPr>
                <w:ins w:id="11433" w:author="蔚滢璐" w:date="2017-01-01T22:44:00Z"/>
                <w:rFonts w:asciiTheme="minorEastAsia" w:hAnsiTheme="minorEastAsia" w:cs="宋体"/>
                <w:sz w:val="21"/>
                <w:szCs w:val="21"/>
                <w:rPrChange w:id="11434" w:author="蔚滢璐" w:date="2017-01-02T12:59:00Z">
                  <w:rPr>
                    <w:ins w:id="11435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436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437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无</w:t>
              </w:r>
            </w:ins>
          </w:p>
        </w:tc>
      </w:tr>
      <w:tr w:rsidR="001E7993" w:rsidRPr="00224E9F" w:rsidTr="00F53573">
        <w:trPr>
          <w:ins w:id="11438" w:author="蔚滢璐" w:date="2017-01-01T22:44:00Z"/>
        </w:trPr>
        <w:tc>
          <w:tcPr>
            <w:tcW w:w="2840" w:type="dxa"/>
            <w:vMerge/>
          </w:tcPr>
          <w:p w:rsidR="001E7993" w:rsidRPr="00224E9F" w:rsidRDefault="001E7993" w:rsidP="001E7993">
            <w:pPr>
              <w:tabs>
                <w:tab w:val="left" w:pos="890"/>
              </w:tabs>
              <w:rPr>
                <w:ins w:id="11439" w:author="蔚滢璐" w:date="2017-01-01T22:44:00Z"/>
                <w:rFonts w:asciiTheme="minorEastAsia" w:hAnsiTheme="minorEastAsia" w:cs="宋体"/>
                <w:sz w:val="21"/>
                <w:szCs w:val="21"/>
                <w:rPrChange w:id="11440" w:author="蔚滢璐" w:date="2017-01-02T12:59:00Z">
                  <w:rPr>
                    <w:ins w:id="11441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16" w:type="dxa"/>
          </w:tcPr>
          <w:p w:rsidR="001E7993" w:rsidRPr="00224E9F" w:rsidRDefault="001E7993" w:rsidP="001E7993">
            <w:pPr>
              <w:tabs>
                <w:tab w:val="left" w:pos="890"/>
              </w:tabs>
              <w:rPr>
                <w:ins w:id="11442" w:author="蔚滢璐" w:date="2017-01-01T22:44:00Z"/>
                <w:rFonts w:asciiTheme="minorEastAsia" w:hAnsiTheme="minorEastAsia" w:cs="宋体"/>
                <w:sz w:val="21"/>
                <w:szCs w:val="21"/>
                <w:rPrChange w:id="11443" w:author="蔚滢璐" w:date="2017-01-02T12:59:00Z">
                  <w:rPr>
                    <w:ins w:id="11444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445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446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后置条件</w:t>
              </w:r>
            </w:ins>
          </w:p>
        </w:tc>
        <w:tc>
          <w:tcPr>
            <w:tcW w:w="4366" w:type="dxa"/>
          </w:tcPr>
          <w:p w:rsidR="001E7993" w:rsidRPr="00224E9F" w:rsidRDefault="001E7993" w:rsidP="001E7993">
            <w:pPr>
              <w:tabs>
                <w:tab w:val="left" w:pos="890"/>
              </w:tabs>
              <w:rPr>
                <w:ins w:id="11447" w:author="蔚滢璐" w:date="2017-01-01T22:44:00Z"/>
                <w:rFonts w:asciiTheme="minorEastAsia" w:hAnsiTheme="minorEastAsia" w:cs="宋体"/>
                <w:sz w:val="21"/>
                <w:szCs w:val="21"/>
                <w:rPrChange w:id="11448" w:author="蔚滢璐" w:date="2017-01-02T12:59:00Z">
                  <w:rPr>
                    <w:ins w:id="11449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450" w:author="蔚滢璐" w:date="2017-01-02T05:46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451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检查是否符合要求</w:t>
              </w:r>
            </w:ins>
          </w:p>
        </w:tc>
      </w:tr>
      <w:tr w:rsidR="001E7993" w:rsidRPr="00224E9F" w:rsidTr="00F53573">
        <w:trPr>
          <w:ins w:id="11452" w:author="蔚滢璐" w:date="2017-01-01T22:44:00Z"/>
        </w:trPr>
        <w:tc>
          <w:tcPr>
            <w:tcW w:w="2840" w:type="dxa"/>
            <w:vMerge w:val="restart"/>
          </w:tcPr>
          <w:p w:rsidR="001E7993" w:rsidRPr="00224E9F" w:rsidRDefault="00C8385C" w:rsidP="001E7993">
            <w:pPr>
              <w:tabs>
                <w:tab w:val="left" w:pos="890"/>
              </w:tabs>
              <w:rPr>
                <w:ins w:id="11453" w:author="蔚滢璐" w:date="2017-01-01T22:44:00Z"/>
                <w:rFonts w:asciiTheme="minorEastAsia" w:hAnsiTheme="minorEastAsia" w:cs="宋体"/>
                <w:sz w:val="21"/>
                <w:szCs w:val="21"/>
                <w:rPrChange w:id="11454" w:author="蔚滢璐" w:date="2017-01-02T12:59:00Z">
                  <w:rPr>
                    <w:ins w:id="11455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456" w:author="蔚滢璐" w:date="2017-01-02T05:46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1457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Room</w:t>
              </w:r>
            </w:ins>
            <w:ins w:id="11458" w:author="蔚滢璐" w:date="2017-01-02T05:44:00Z">
              <w:r w:rsidR="001E7993" w:rsidRPr="00224E9F">
                <w:rPr>
                  <w:rFonts w:asciiTheme="minorEastAsia" w:hAnsiTheme="minorEastAsia" w:cs="宋体"/>
                  <w:sz w:val="21"/>
                  <w:szCs w:val="21"/>
                  <w:rPrChange w:id="11459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Scope.getType</w:t>
              </w:r>
            </w:ins>
          </w:p>
        </w:tc>
        <w:tc>
          <w:tcPr>
            <w:tcW w:w="1316" w:type="dxa"/>
          </w:tcPr>
          <w:p w:rsidR="001E7993" w:rsidRPr="00224E9F" w:rsidRDefault="001E7993" w:rsidP="001E7993">
            <w:pPr>
              <w:tabs>
                <w:tab w:val="left" w:pos="890"/>
              </w:tabs>
              <w:rPr>
                <w:ins w:id="11460" w:author="蔚滢璐" w:date="2017-01-01T22:44:00Z"/>
                <w:rFonts w:asciiTheme="minorEastAsia" w:hAnsiTheme="minorEastAsia" w:cs="宋体"/>
                <w:sz w:val="21"/>
                <w:szCs w:val="21"/>
                <w:rPrChange w:id="11461" w:author="蔚滢璐" w:date="2017-01-02T12:59:00Z">
                  <w:rPr>
                    <w:ins w:id="11462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463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464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语法</w:t>
              </w:r>
            </w:ins>
          </w:p>
        </w:tc>
        <w:tc>
          <w:tcPr>
            <w:tcW w:w="4366" w:type="dxa"/>
          </w:tcPr>
          <w:p w:rsidR="001E7993" w:rsidRPr="00224E9F" w:rsidRDefault="001E7993" w:rsidP="001E7993">
            <w:pPr>
              <w:tabs>
                <w:tab w:val="left" w:pos="890"/>
              </w:tabs>
              <w:rPr>
                <w:ins w:id="11465" w:author="蔚滢璐" w:date="2017-01-01T22:44:00Z"/>
                <w:rFonts w:asciiTheme="minorEastAsia" w:hAnsiTheme="minorEastAsia" w:cs="宋体"/>
                <w:sz w:val="21"/>
                <w:szCs w:val="21"/>
                <w:rPrChange w:id="11466" w:author="蔚滢璐" w:date="2017-01-02T12:59:00Z">
                  <w:rPr>
                    <w:ins w:id="11467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468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1469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public ResultMessage check(String HotelAndRoom)</w:t>
              </w:r>
            </w:ins>
          </w:p>
        </w:tc>
      </w:tr>
      <w:tr w:rsidR="001E7993" w:rsidRPr="00224E9F" w:rsidTr="00F53573">
        <w:trPr>
          <w:ins w:id="11470" w:author="蔚滢璐" w:date="2017-01-01T22:44:00Z"/>
        </w:trPr>
        <w:tc>
          <w:tcPr>
            <w:tcW w:w="2840" w:type="dxa"/>
            <w:vMerge/>
          </w:tcPr>
          <w:p w:rsidR="001E7993" w:rsidRPr="00224E9F" w:rsidRDefault="001E7993" w:rsidP="001E7993">
            <w:pPr>
              <w:tabs>
                <w:tab w:val="left" w:pos="890"/>
              </w:tabs>
              <w:rPr>
                <w:ins w:id="11471" w:author="蔚滢璐" w:date="2017-01-01T22:44:00Z"/>
                <w:rFonts w:asciiTheme="minorEastAsia" w:hAnsiTheme="minorEastAsia" w:cs="宋体"/>
                <w:sz w:val="21"/>
                <w:szCs w:val="21"/>
                <w:rPrChange w:id="11472" w:author="蔚滢璐" w:date="2017-01-02T12:59:00Z">
                  <w:rPr>
                    <w:ins w:id="11473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16" w:type="dxa"/>
          </w:tcPr>
          <w:p w:rsidR="001E7993" w:rsidRPr="00224E9F" w:rsidRDefault="001E7993" w:rsidP="001E7993">
            <w:pPr>
              <w:tabs>
                <w:tab w:val="left" w:pos="890"/>
              </w:tabs>
              <w:rPr>
                <w:ins w:id="11474" w:author="蔚滢璐" w:date="2017-01-01T22:44:00Z"/>
                <w:rFonts w:asciiTheme="minorEastAsia" w:hAnsiTheme="minorEastAsia" w:cs="宋体"/>
                <w:sz w:val="21"/>
                <w:szCs w:val="21"/>
                <w:rPrChange w:id="11475" w:author="蔚滢璐" w:date="2017-01-02T12:59:00Z">
                  <w:rPr>
                    <w:ins w:id="11476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477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478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前置条件</w:t>
              </w:r>
            </w:ins>
          </w:p>
        </w:tc>
        <w:tc>
          <w:tcPr>
            <w:tcW w:w="4366" w:type="dxa"/>
          </w:tcPr>
          <w:p w:rsidR="001E7993" w:rsidRPr="00224E9F" w:rsidRDefault="001E7993" w:rsidP="001E7993">
            <w:pPr>
              <w:tabs>
                <w:tab w:val="left" w:pos="890"/>
              </w:tabs>
              <w:rPr>
                <w:ins w:id="11479" w:author="蔚滢璐" w:date="2017-01-01T22:44:00Z"/>
                <w:rFonts w:asciiTheme="minorEastAsia" w:hAnsiTheme="minorEastAsia" w:cs="宋体"/>
                <w:sz w:val="21"/>
                <w:szCs w:val="21"/>
                <w:rPrChange w:id="11480" w:author="蔚滢璐" w:date="2017-01-02T12:59:00Z">
                  <w:rPr>
                    <w:ins w:id="11481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482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483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已存在该领域对象</w:t>
              </w:r>
            </w:ins>
          </w:p>
        </w:tc>
      </w:tr>
      <w:tr w:rsidR="001E7993" w:rsidRPr="00224E9F" w:rsidTr="00F53573">
        <w:trPr>
          <w:ins w:id="11484" w:author="蔚滢璐" w:date="2017-01-01T22:44:00Z"/>
        </w:trPr>
        <w:tc>
          <w:tcPr>
            <w:tcW w:w="2840" w:type="dxa"/>
            <w:vMerge/>
          </w:tcPr>
          <w:p w:rsidR="001E7993" w:rsidRPr="00224E9F" w:rsidRDefault="001E7993" w:rsidP="001E7993">
            <w:pPr>
              <w:tabs>
                <w:tab w:val="left" w:pos="890"/>
              </w:tabs>
              <w:rPr>
                <w:ins w:id="11485" w:author="蔚滢璐" w:date="2017-01-01T22:44:00Z"/>
                <w:rFonts w:asciiTheme="minorEastAsia" w:hAnsiTheme="minorEastAsia" w:cs="宋体"/>
                <w:sz w:val="21"/>
                <w:szCs w:val="21"/>
                <w:rPrChange w:id="11486" w:author="蔚滢璐" w:date="2017-01-02T12:59:00Z">
                  <w:rPr>
                    <w:ins w:id="11487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16" w:type="dxa"/>
          </w:tcPr>
          <w:p w:rsidR="001E7993" w:rsidRPr="00224E9F" w:rsidRDefault="001E7993" w:rsidP="001E7993">
            <w:pPr>
              <w:tabs>
                <w:tab w:val="left" w:pos="890"/>
              </w:tabs>
              <w:rPr>
                <w:ins w:id="11488" w:author="蔚滢璐" w:date="2017-01-01T22:44:00Z"/>
                <w:rFonts w:asciiTheme="minorEastAsia" w:hAnsiTheme="minorEastAsia" w:cs="宋体"/>
                <w:sz w:val="21"/>
                <w:szCs w:val="21"/>
                <w:rPrChange w:id="11489" w:author="蔚滢璐" w:date="2017-01-02T12:59:00Z">
                  <w:rPr>
                    <w:ins w:id="11490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491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492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后置条件</w:t>
              </w:r>
            </w:ins>
          </w:p>
        </w:tc>
        <w:tc>
          <w:tcPr>
            <w:tcW w:w="4366" w:type="dxa"/>
          </w:tcPr>
          <w:p w:rsidR="001E7993" w:rsidRPr="00224E9F" w:rsidRDefault="001E7993">
            <w:pPr>
              <w:tabs>
                <w:tab w:val="left" w:pos="890"/>
              </w:tabs>
              <w:rPr>
                <w:ins w:id="11493" w:author="蔚滢璐" w:date="2017-01-01T22:44:00Z"/>
                <w:rFonts w:asciiTheme="minorEastAsia" w:hAnsiTheme="minorEastAsia" w:cs="宋体"/>
                <w:sz w:val="21"/>
                <w:szCs w:val="21"/>
                <w:rPrChange w:id="11494" w:author="蔚滢璐" w:date="2017-01-02T12:59:00Z">
                  <w:rPr>
                    <w:ins w:id="11495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496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497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返回</w:t>
              </w:r>
            </w:ins>
            <w:ins w:id="11498" w:author="蔚滢璐" w:date="2017-01-02T05:46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1499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ScopeType.</w:t>
              </w:r>
              <w:r w:rsidR="00C8385C" w:rsidRPr="00224E9F">
                <w:rPr>
                  <w:rFonts w:asciiTheme="minorEastAsia" w:hAnsiTheme="minorEastAsia" w:cs="宋体"/>
                  <w:sz w:val="21"/>
                  <w:szCs w:val="21"/>
                  <w:rPrChange w:id="11500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Room</w:t>
              </w:r>
            </w:ins>
          </w:p>
        </w:tc>
      </w:tr>
      <w:tr w:rsidR="00C8385C" w:rsidRPr="00224E9F" w:rsidTr="00F53573">
        <w:trPr>
          <w:ins w:id="11501" w:author="蔚滢璐" w:date="2017-01-02T05:47:00Z"/>
        </w:trPr>
        <w:tc>
          <w:tcPr>
            <w:tcW w:w="2840" w:type="dxa"/>
            <w:vMerge w:val="restart"/>
          </w:tcPr>
          <w:p w:rsidR="00C8385C" w:rsidRPr="00224E9F" w:rsidRDefault="00C8385C" w:rsidP="00C8385C">
            <w:pPr>
              <w:tabs>
                <w:tab w:val="left" w:pos="890"/>
              </w:tabs>
              <w:rPr>
                <w:ins w:id="11502" w:author="蔚滢璐" w:date="2017-01-02T05:47:00Z"/>
                <w:rFonts w:asciiTheme="minorEastAsia" w:hAnsiTheme="minorEastAsia" w:cs="宋体"/>
                <w:sz w:val="21"/>
                <w:szCs w:val="21"/>
                <w:rPrChange w:id="11503" w:author="蔚滢璐" w:date="2017-01-02T12:59:00Z">
                  <w:rPr>
                    <w:ins w:id="11504" w:author="蔚滢璐" w:date="2017-01-02T05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505" w:author="蔚滢璐" w:date="2017-01-02T05:48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1506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Room</w:t>
              </w:r>
            </w:ins>
            <w:ins w:id="11507" w:author="蔚滢璐" w:date="2017-01-02T05:47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1508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Scope.getNum</w:t>
              </w:r>
            </w:ins>
          </w:p>
        </w:tc>
        <w:tc>
          <w:tcPr>
            <w:tcW w:w="1316" w:type="dxa"/>
          </w:tcPr>
          <w:p w:rsidR="00C8385C" w:rsidRPr="00224E9F" w:rsidRDefault="00C8385C" w:rsidP="00C8385C">
            <w:pPr>
              <w:tabs>
                <w:tab w:val="left" w:pos="890"/>
              </w:tabs>
              <w:rPr>
                <w:ins w:id="11509" w:author="蔚滢璐" w:date="2017-01-02T05:47:00Z"/>
                <w:rFonts w:asciiTheme="minorEastAsia" w:hAnsiTheme="minorEastAsia" w:cs="宋体"/>
                <w:sz w:val="21"/>
                <w:szCs w:val="21"/>
                <w:rPrChange w:id="11510" w:author="蔚滢璐" w:date="2017-01-02T12:59:00Z">
                  <w:rPr>
                    <w:ins w:id="11511" w:author="蔚滢璐" w:date="2017-01-02T05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512" w:author="蔚滢璐" w:date="2017-01-02T05:47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513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语法</w:t>
              </w:r>
            </w:ins>
          </w:p>
        </w:tc>
        <w:tc>
          <w:tcPr>
            <w:tcW w:w="4366" w:type="dxa"/>
          </w:tcPr>
          <w:p w:rsidR="00C8385C" w:rsidRPr="00224E9F" w:rsidRDefault="00C8385C" w:rsidP="00C8385C">
            <w:pPr>
              <w:tabs>
                <w:tab w:val="left" w:pos="890"/>
              </w:tabs>
              <w:rPr>
                <w:ins w:id="11514" w:author="蔚滢璐" w:date="2017-01-02T05:47:00Z"/>
                <w:rFonts w:asciiTheme="minorEastAsia" w:hAnsiTheme="minorEastAsia" w:cs="宋体"/>
                <w:sz w:val="21"/>
                <w:szCs w:val="21"/>
                <w:rPrChange w:id="11515" w:author="蔚滢璐" w:date="2017-01-02T12:59:00Z">
                  <w:rPr>
                    <w:ins w:id="11516" w:author="蔚滢璐" w:date="2017-01-02T05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517" w:author="蔚滢璐" w:date="2017-01-02T05:47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1518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public String getNum()</w:t>
              </w:r>
            </w:ins>
          </w:p>
        </w:tc>
      </w:tr>
      <w:tr w:rsidR="00C8385C" w:rsidRPr="00224E9F" w:rsidTr="00F53573">
        <w:trPr>
          <w:ins w:id="11519" w:author="蔚滢璐" w:date="2017-01-02T05:47:00Z"/>
        </w:trPr>
        <w:tc>
          <w:tcPr>
            <w:tcW w:w="2840" w:type="dxa"/>
            <w:vMerge/>
          </w:tcPr>
          <w:p w:rsidR="00C8385C" w:rsidRPr="00224E9F" w:rsidRDefault="00C8385C" w:rsidP="00C8385C">
            <w:pPr>
              <w:tabs>
                <w:tab w:val="left" w:pos="890"/>
              </w:tabs>
              <w:rPr>
                <w:ins w:id="11520" w:author="蔚滢璐" w:date="2017-01-02T05:47:00Z"/>
                <w:rFonts w:asciiTheme="minorEastAsia" w:hAnsiTheme="minorEastAsia" w:cs="宋体"/>
                <w:sz w:val="21"/>
                <w:szCs w:val="21"/>
                <w:rPrChange w:id="11521" w:author="蔚滢璐" w:date="2017-01-02T12:59:00Z">
                  <w:rPr>
                    <w:ins w:id="11522" w:author="蔚滢璐" w:date="2017-01-02T05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16" w:type="dxa"/>
          </w:tcPr>
          <w:p w:rsidR="00C8385C" w:rsidRPr="00224E9F" w:rsidRDefault="00C8385C" w:rsidP="00C8385C">
            <w:pPr>
              <w:tabs>
                <w:tab w:val="left" w:pos="890"/>
              </w:tabs>
              <w:rPr>
                <w:ins w:id="11523" w:author="蔚滢璐" w:date="2017-01-02T05:47:00Z"/>
                <w:rFonts w:asciiTheme="minorEastAsia" w:hAnsiTheme="minorEastAsia" w:cs="宋体"/>
                <w:sz w:val="21"/>
                <w:szCs w:val="21"/>
                <w:rPrChange w:id="11524" w:author="蔚滢璐" w:date="2017-01-02T12:59:00Z">
                  <w:rPr>
                    <w:ins w:id="11525" w:author="蔚滢璐" w:date="2017-01-02T05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526" w:author="蔚滢璐" w:date="2017-01-02T05:47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527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前置条件</w:t>
              </w:r>
            </w:ins>
          </w:p>
        </w:tc>
        <w:tc>
          <w:tcPr>
            <w:tcW w:w="4366" w:type="dxa"/>
          </w:tcPr>
          <w:p w:rsidR="00C8385C" w:rsidRPr="00224E9F" w:rsidRDefault="00C8385C" w:rsidP="00C8385C">
            <w:pPr>
              <w:tabs>
                <w:tab w:val="left" w:pos="890"/>
              </w:tabs>
              <w:rPr>
                <w:ins w:id="11528" w:author="蔚滢璐" w:date="2017-01-02T05:47:00Z"/>
                <w:rFonts w:asciiTheme="minorEastAsia" w:hAnsiTheme="minorEastAsia" w:cs="宋体"/>
                <w:sz w:val="21"/>
                <w:szCs w:val="21"/>
                <w:rPrChange w:id="11529" w:author="蔚滢璐" w:date="2017-01-02T12:59:00Z">
                  <w:rPr>
                    <w:ins w:id="11530" w:author="蔚滢璐" w:date="2017-01-02T05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531" w:author="蔚滢璐" w:date="2017-01-02T05:47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532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无</w:t>
              </w:r>
            </w:ins>
          </w:p>
        </w:tc>
      </w:tr>
      <w:tr w:rsidR="00C8385C" w:rsidRPr="00224E9F" w:rsidTr="00F53573">
        <w:trPr>
          <w:ins w:id="11533" w:author="蔚滢璐" w:date="2017-01-02T05:47:00Z"/>
        </w:trPr>
        <w:tc>
          <w:tcPr>
            <w:tcW w:w="2840" w:type="dxa"/>
            <w:vMerge/>
          </w:tcPr>
          <w:p w:rsidR="00C8385C" w:rsidRPr="00224E9F" w:rsidRDefault="00C8385C" w:rsidP="00C8385C">
            <w:pPr>
              <w:tabs>
                <w:tab w:val="left" w:pos="890"/>
              </w:tabs>
              <w:rPr>
                <w:ins w:id="11534" w:author="蔚滢璐" w:date="2017-01-02T05:47:00Z"/>
                <w:rFonts w:asciiTheme="minorEastAsia" w:hAnsiTheme="minorEastAsia" w:cs="宋体"/>
                <w:sz w:val="21"/>
                <w:szCs w:val="21"/>
                <w:rPrChange w:id="11535" w:author="蔚滢璐" w:date="2017-01-02T12:59:00Z">
                  <w:rPr>
                    <w:ins w:id="11536" w:author="蔚滢璐" w:date="2017-01-02T05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16" w:type="dxa"/>
          </w:tcPr>
          <w:p w:rsidR="00C8385C" w:rsidRPr="00224E9F" w:rsidRDefault="00C8385C" w:rsidP="00C8385C">
            <w:pPr>
              <w:tabs>
                <w:tab w:val="left" w:pos="890"/>
              </w:tabs>
              <w:rPr>
                <w:ins w:id="11537" w:author="蔚滢璐" w:date="2017-01-02T05:47:00Z"/>
                <w:rFonts w:asciiTheme="minorEastAsia" w:hAnsiTheme="minorEastAsia" w:cs="宋体"/>
                <w:sz w:val="21"/>
                <w:szCs w:val="21"/>
                <w:rPrChange w:id="11538" w:author="蔚滢璐" w:date="2017-01-02T12:59:00Z">
                  <w:rPr>
                    <w:ins w:id="11539" w:author="蔚滢璐" w:date="2017-01-02T05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540" w:author="蔚滢璐" w:date="2017-01-02T05:47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541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后置条件</w:t>
              </w:r>
            </w:ins>
          </w:p>
        </w:tc>
        <w:tc>
          <w:tcPr>
            <w:tcW w:w="4366" w:type="dxa"/>
          </w:tcPr>
          <w:p w:rsidR="00C8385C" w:rsidRPr="00224E9F" w:rsidRDefault="00C8385C" w:rsidP="00C8385C">
            <w:pPr>
              <w:tabs>
                <w:tab w:val="left" w:pos="890"/>
              </w:tabs>
              <w:rPr>
                <w:ins w:id="11542" w:author="蔚滢璐" w:date="2017-01-02T05:47:00Z"/>
                <w:rFonts w:asciiTheme="minorEastAsia" w:hAnsiTheme="minorEastAsia" w:cs="宋体"/>
                <w:sz w:val="21"/>
                <w:szCs w:val="21"/>
                <w:rPrChange w:id="11543" w:author="蔚滢璐" w:date="2017-01-02T12:59:00Z">
                  <w:rPr>
                    <w:ins w:id="11544" w:author="蔚滢璐" w:date="2017-01-02T05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545" w:author="蔚滢璐" w:date="2017-01-02T05:47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546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返回</w:t>
              </w:r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1547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scope对象的scopeNum属性</w:t>
              </w:r>
            </w:ins>
          </w:p>
        </w:tc>
      </w:tr>
      <w:tr w:rsidR="00C8385C" w:rsidRPr="00224E9F" w:rsidTr="00F53573">
        <w:trPr>
          <w:ins w:id="11548" w:author="蔚滢璐" w:date="2017-01-02T05:47:00Z"/>
        </w:trPr>
        <w:tc>
          <w:tcPr>
            <w:tcW w:w="2840" w:type="dxa"/>
            <w:vMerge w:val="restart"/>
          </w:tcPr>
          <w:p w:rsidR="00C8385C" w:rsidRPr="00224E9F" w:rsidRDefault="00C8385C" w:rsidP="00C8385C">
            <w:pPr>
              <w:tabs>
                <w:tab w:val="left" w:pos="890"/>
              </w:tabs>
              <w:rPr>
                <w:ins w:id="11549" w:author="蔚滢璐" w:date="2017-01-02T05:47:00Z"/>
                <w:rFonts w:asciiTheme="minorEastAsia" w:hAnsiTheme="minorEastAsia" w:cs="宋体"/>
                <w:sz w:val="21"/>
                <w:szCs w:val="21"/>
                <w:rPrChange w:id="11550" w:author="蔚滢璐" w:date="2017-01-02T12:59:00Z">
                  <w:rPr>
                    <w:ins w:id="11551" w:author="蔚滢璐" w:date="2017-01-02T05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552" w:author="蔚滢璐" w:date="2017-01-02T05:48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1553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Room</w:t>
              </w:r>
            </w:ins>
            <w:ins w:id="11554" w:author="蔚滢璐" w:date="2017-01-02T05:47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1555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Scope.getRoomType</w:t>
              </w:r>
            </w:ins>
          </w:p>
        </w:tc>
        <w:tc>
          <w:tcPr>
            <w:tcW w:w="1316" w:type="dxa"/>
          </w:tcPr>
          <w:p w:rsidR="00C8385C" w:rsidRPr="00224E9F" w:rsidRDefault="00C8385C" w:rsidP="00C8385C">
            <w:pPr>
              <w:tabs>
                <w:tab w:val="left" w:pos="890"/>
              </w:tabs>
              <w:rPr>
                <w:ins w:id="11556" w:author="蔚滢璐" w:date="2017-01-02T05:47:00Z"/>
                <w:rFonts w:asciiTheme="minorEastAsia" w:hAnsiTheme="minorEastAsia" w:cs="宋体"/>
                <w:sz w:val="21"/>
                <w:szCs w:val="21"/>
                <w:rPrChange w:id="11557" w:author="蔚滢璐" w:date="2017-01-02T12:59:00Z">
                  <w:rPr>
                    <w:ins w:id="11558" w:author="蔚滢璐" w:date="2017-01-02T05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559" w:author="蔚滢璐" w:date="2017-01-02T05:47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560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语法</w:t>
              </w:r>
            </w:ins>
          </w:p>
        </w:tc>
        <w:tc>
          <w:tcPr>
            <w:tcW w:w="4366" w:type="dxa"/>
          </w:tcPr>
          <w:p w:rsidR="00C8385C" w:rsidRPr="00224E9F" w:rsidRDefault="00C8385C">
            <w:pPr>
              <w:tabs>
                <w:tab w:val="left" w:pos="890"/>
              </w:tabs>
              <w:rPr>
                <w:ins w:id="11561" w:author="蔚滢璐" w:date="2017-01-02T05:47:00Z"/>
                <w:rFonts w:asciiTheme="minorEastAsia" w:hAnsiTheme="minorEastAsia" w:cs="宋体"/>
                <w:sz w:val="21"/>
                <w:szCs w:val="21"/>
                <w:rPrChange w:id="11562" w:author="蔚滢璐" w:date="2017-01-02T12:59:00Z">
                  <w:rPr>
                    <w:ins w:id="11563" w:author="蔚滢璐" w:date="2017-01-02T05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564" w:author="蔚滢璐" w:date="2017-01-02T05:47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1565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public String getRoomType()</w:t>
              </w:r>
            </w:ins>
          </w:p>
        </w:tc>
      </w:tr>
      <w:tr w:rsidR="00C8385C" w:rsidRPr="00224E9F" w:rsidTr="00F53573">
        <w:trPr>
          <w:ins w:id="11566" w:author="蔚滢璐" w:date="2017-01-02T05:47:00Z"/>
        </w:trPr>
        <w:tc>
          <w:tcPr>
            <w:tcW w:w="2840" w:type="dxa"/>
            <w:vMerge/>
          </w:tcPr>
          <w:p w:rsidR="00C8385C" w:rsidRPr="00224E9F" w:rsidRDefault="00C8385C" w:rsidP="00C8385C">
            <w:pPr>
              <w:tabs>
                <w:tab w:val="left" w:pos="890"/>
              </w:tabs>
              <w:rPr>
                <w:ins w:id="11567" w:author="蔚滢璐" w:date="2017-01-02T05:47:00Z"/>
                <w:rFonts w:asciiTheme="minorEastAsia" w:hAnsiTheme="minorEastAsia" w:cs="宋体"/>
                <w:sz w:val="21"/>
                <w:szCs w:val="21"/>
                <w:rPrChange w:id="11568" w:author="蔚滢璐" w:date="2017-01-02T12:59:00Z">
                  <w:rPr>
                    <w:ins w:id="11569" w:author="蔚滢璐" w:date="2017-01-02T05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16" w:type="dxa"/>
          </w:tcPr>
          <w:p w:rsidR="00C8385C" w:rsidRPr="00224E9F" w:rsidRDefault="00C8385C" w:rsidP="00C8385C">
            <w:pPr>
              <w:tabs>
                <w:tab w:val="left" w:pos="890"/>
              </w:tabs>
              <w:rPr>
                <w:ins w:id="11570" w:author="蔚滢璐" w:date="2017-01-02T05:47:00Z"/>
                <w:rFonts w:asciiTheme="minorEastAsia" w:hAnsiTheme="minorEastAsia" w:cs="宋体"/>
                <w:sz w:val="21"/>
                <w:szCs w:val="21"/>
                <w:rPrChange w:id="11571" w:author="蔚滢璐" w:date="2017-01-02T12:59:00Z">
                  <w:rPr>
                    <w:ins w:id="11572" w:author="蔚滢璐" w:date="2017-01-02T05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573" w:author="蔚滢璐" w:date="2017-01-02T05:47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574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前置条件</w:t>
              </w:r>
            </w:ins>
          </w:p>
        </w:tc>
        <w:tc>
          <w:tcPr>
            <w:tcW w:w="4366" w:type="dxa"/>
          </w:tcPr>
          <w:p w:rsidR="00C8385C" w:rsidRPr="00224E9F" w:rsidRDefault="00C8385C" w:rsidP="00C8385C">
            <w:pPr>
              <w:tabs>
                <w:tab w:val="left" w:pos="890"/>
              </w:tabs>
              <w:rPr>
                <w:ins w:id="11575" w:author="蔚滢璐" w:date="2017-01-02T05:47:00Z"/>
                <w:rFonts w:asciiTheme="minorEastAsia" w:hAnsiTheme="minorEastAsia" w:cs="宋体"/>
                <w:sz w:val="21"/>
                <w:szCs w:val="21"/>
                <w:rPrChange w:id="11576" w:author="蔚滢璐" w:date="2017-01-02T12:59:00Z">
                  <w:rPr>
                    <w:ins w:id="11577" w:author="蔚滢璐" w:date="2017-01-02T05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578" w:author="蔚滢璐" w:date="2017-01-02T05:47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579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无</w:t>
              </w:r>
            </w:ins>
          </w:p>
        </w:tc>
      </w:tr>
      <w:tr w:rsidR="00C8385C" w:rsidRPr="00224E9F" w:rsidTr="00F53573">
        <w:trPr>
          <w:ins w:id="11580" w:author="蔚滢璐" w:date="2017-01-02T05:47:00Z"/>
        </w:trPr>
        <w:tc>
          <w:tcPr>
            <w:tcW w:w="2840" w:type="dxa"/>
            <w:vMerge/>
          </w:tcPr>
          <w:p w:rsidR="00C8385C" w:rsidRPr="00224E9F" w:rsidRDefault="00C8385C" w:rsidP="00C8385C">
            <w:pPr>
              <w:tabs>
                <w:tab w:val="left" w:pos="890"/>
              </w:tabs>
              <w:rPr>
                <w:ins w:id="11581" w:author="蔚滢璐" w:date="2017-01-02T05:47:00Z"/>
                <w:rFonts w:asciiTheme="minorEastAsia" w:hAnsiTheme="minorEastAsia" w:cs="宋体"/>
                <w:sz w:val="21"/>
                <w:szCs w:val="21"/>
                <w:rPrChange w:id="11582" w:author="蔚滢璐" w:date="2017-01-02T12:59:00Z">
                  <w:rPr>
                    <w:ins w:id="11583" w:author="蔚滢璐" w:date="2017-01-02T05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16" w:type="dxa"/>
          </w:tcPr>
          <w:p w:rsidR="00C8385C" w:rsidRPr="00224E9F" w:rsidRDefault="00C8385C" w:rsidP="00C8385C">
            <w:pPr>
              <w:tabs>
                <w:tab w:val="left" w:pos="890"/>
              </w:tabs>
              <w:rPr>
                <w:ins w:id="11584" w:author="蔚滢璐" w:date="2017-01-02T05:47:00Z"/>
                <w:rFonts w:asciiTheme="minorEastAsia" w:hAnsiTheme="minorEastAsia" w:cs="宋体"/>
                <w:sz w:val="21"/>
                <w:szCs w:val="21"/>
                <w:rPrChange w:id="11585" w:author="蔚滢璐" w:date="2017-01-02T12:59:00Z">
                  <w:rPr>
                    <w:ins w:id="11586" w:author="蔚滢璐" w:date="2017-01-02T05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587" w:author="蔚滢璐" w:date="2017-01-02T05:47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588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后置条件</w:t>
              </w:r>
            </w:ins>
          </w:p>
        </w:tc>
        <w:tc>
          <w:tcPr>
            <w:tcW w:w="4366" w:type="dxa"/>
          </w:tcPr>
          <w:p w:rsidR="00C8385C" w:rsidRPr="00224E9F" w:rsidRDefault="00C8385C" w:rsidP="00C8385C">
            <w:pPr>
              <w:tabs>
                <w:tab w:val="left" w:pos="890"/>
              </w:tabs>
              <w:rPr>
                <w:ins w:id="11589" w:author="蔚滢璐" w:date="2017-01-02T05:47:00Z"/>
                <w:rFonts w:asciiTheme="minorEastAsia" w:hAnsiTheme="minorEastAsia" w:cs="宋体"/>
                <w:sz w:val="21"/>
                <w:szCs w:val="21"/>
                <w:rPrChange w:id="11590" w:author="蔚滢璐" w:date="2017-01-02T12:59:00Z">
                  <w:rPr>
                    <w:ins w:id="11591" w:author="蔚滢璐" w:date="2017-01-02T05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592" w:author="蔚滢璐" w:date="2017-01-02T05:47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593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返回</w:t>
              </w:r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1594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scop</w:t>
              </w:r>
            </w:ins>
            <w:ins w:id="11595" w:author="蔚滢璐" w:date="2017-01-02T05:49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1596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e</w:t>
              </w:r>
            </w:ins>
            <w:ins w:id="11597" w:author="蔚滢璐" w:date="2017-01-02T05:47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598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对象的</w:t>
              </w:r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1599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roomType</w:t>
              </w:r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600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属性</w:t>
              </w:r>
            </w:ins>
          </w:p>
        </w:tc>
      </w:tr>
      <w:bookmarkEnd w:id="11410"/>
      <w:bookmarkEnd w:id="11411"/>
    </w:tbl>
    <w:p w:rsidR="00F53573" w:rsidRPr="00224E9F" w:rsidRDefault="00F53573" w:rsidP="00F53573">
      <w:pPr>
        <w:tabs>
          <w:tab w:val="left" w:pos="890"/>
        </w:tabs>
        <w:rPr>
          <w:ins w:id="11601" w:author="蔚滢璐" w:date="2017-01-01T22:44:00Z"/>
          <w:rFonts w:asciiTheme="minorEastAsia" w:hAnsiTheme="minorEastAsia" w:cs="宋体"/>
          <w:sz w:val="21"/>
          <w:szCs w:val="21"/>
          <w:rPrChange w:id="11602" w:author="蔚滢璐" w:date="2017-01-02T12:59:00Z">
            <w:rPr>
              <w:ins w:id="11603" w:author="蔚滢璐" w:date="2017-01-01T22:44:00Z"/>
              <w:rFonts w:asciiTheme="majorEastAsia" w:eastAsiaTheme="majorEastAsia" w:hAnsiTheme="majorEastAsia" w:cs="宋体"/>
              <w:sz w:val="21"/>
            </w:rPr>
          </w:rPrChange>
        </w:rPr>
      </w:pPr>
    </w:p>
    <w:p w:rsidR="00F53573" w:rsidRPr="00224E9F" w:rsidRDefault="00F53573" w:rsidP="00F53573">
      <w:pPr>
        <w:tabs>
          <w:tab w:val="left" w:pos="890"/>
        </w:tabs>
        <w:jc w:val="center"/>
        <w:rPr>
          <w:ins w:id="11604" w:author="蔚滢璐" w:date="2017-01-01T22:44:00Z"/>
          <w:rFonts w:asciiTheme="minorEastAsia" w:hAnsiTheme="minorEastAsia" w:cs="宋体"/>
          <w:sz w:val="21"/>
          <w:szCs w:val="21"/>
          <w:rPrChange w:id="11605" w:author="蔚滢璐" w:date="2017-01-02T12:59:00Z">
            <w:rPr>
              <w:ins w:id="11606" w:author="蔚滢璐" w:date="2017-01-01T22:44:00Z"/>
              <w:rFonts w:asciiTheme="majorEastAsia" w:eastAsiaTheme="majorEastAsia" w:hAnsiTheme="majorEastAsia" w:cs="宋体"/>
              <w:sz w:val="27"/>
            </w:rPr>
          </w:rPrChange>
        </w:rPr>
      </w:pPr>
      <w:ins w:id="11607" w:author="蔚滢璐" w:date="2017-01-01T22:44:00Z">
        <w:r w:rsidRPr="00224E9F">
          <w:rPr>
            <w:rFonts w:asciiTheme="minorEastAsia" w:hAnsiTheme="minorEastAsia" w:cs="宋体"/>
            <w:sz w:val="21"/>
            <w:szCs w:val="21"/>
            <w:rPrChange w:id="11608" w:author="蔚滢璐" w:date="2017-01-02T12:59:00Z">
              <w:rPr>
                <w:rFonts w:asciiTheme="majorEastAsia" w:eastAsiaTheme="majorEastAsia" w:hAnsiTheme="majorEastAsia" w:cs="宋体"/>
                <w:sz w:val="27"/>
              </w:rPr>
            </w:rPrChange>
          </w:rPr>
          <w:t>HotelScope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27"/>
        <w:gridCol w:w="4355"/>
      </w:tblGrid>
      <w:tr w:rsidR="00224E9F" w:rsidRPr="00224E9F" w:rsidTr="00F53573">
        <w:trPr>
          <w:ins w:id="11609" w:author="蔚滢璐" w:date="2017-01-01T22:44:00Z"/>
        </w:trPr>
        <w:tc>
          <w:tcPr>
            <w:tcW w:w="8522" w:type="dxa"/>
            <w:gridSpan w:val="3"/>
          </w:tcPr>
          <w:p w:rsidR="00F53573" w:rsidRPr="00224E9F" w:rsidRDefault="00F53573" w:rsidP="00F53573">
            <w:pPr>
              <w:tabs>
                <w:tab w:val="left" w:pos="890"/>
              </w:tabs>
              <w:jc w:val="center"/>
              <w:rPr>
                <w:ins w:id="11610" w:author="蔚滢璐" w:date="2017-01-01T22:44:00Z"/>
                <w:rFonts w:asciiTheme="minorEastAsia" w:hAnsiTheme="minorEastAsia" w:cs="宋体"/>
                <w:sz w:val="21"/>
                <w:szCs w:val="21"/>
                <w:rPrChange w:id="11611" w:author="蔚滢璐" w:date="2017-01-02T12:59:00Z">
                  <w:rPr>
                    <w:ins w:id="11612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bookmarkStart w:id="11613" w:name="OLE_LINK55" w:colFirst="0" w:colLast="2"/>
            <w:ins w:id="11614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615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lastRenderedPageBreak/>
                <w:t>提供的服务（供接口）</w:t>
              </w:r>
            </w:ins>
          </w:p>
        </w:tc>
      </w:tr>
      <w:tr w:rsidR="00F53573" w:rsidRPr="00224E9F" w:rsidTr="00F53573">
        <w:trPr>
          <w:ins w:id="11616" w:author="蔚滢璐" w:date="2017-01-01T22:44:00Z"/>
        </w:trPr>
        <w:tc>
          <w:tcPr>
            <w:tcW w:w="2840" w:type="dxa"/>
            <w:vMerge w:val="restart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1617" w:author="蔚滢璐" w:date="2017-01-01T22:44:00Z"/>
                <w:rFonts w:asciiTheme="minorEastAsia" w:hAnsiTheme="minorEastAsia" w:cs="宋体"/>
                <w:sz w:val="21"/>
                <w:szCs w:val="21"/>
                <w:rPrChange w:id="11618" w:author="蔚滢璐" w:date="2017-01-02T12:59:00Z">
                  <w:rPr>
                    <w:ins w:id="11619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620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1621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HotelScope.HotelScope</w:t>
              </w:r>
            </w:ins>
          </w:p>
        </w:tc>
        <w:tc>
          <w:tcPr>
            <w:tcW w:w="132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1622" w:author="蔚滢璐" w:date="2017-01-01T22:44:00Z"/>
                <w:rFonts w:asciiTheme="minorEastAsia" w:hAnsiTheme="minorEastAsia" w:cs="宋体"/>
                <w:sz w:val="21"/>
                <w:szCs w:val="21"/>
                <w:rPrChange w:id="11623" w:author="蔚滢璐" w:date="2017-01-02T12:59:00Z">
                  <w:rPr>
                    <w:ins w:id="11624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625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626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语法</w:t>
              </w:r>
            </w:ins>
          </w:p>
        </w:tc>
        <w:tc>
          <w:tcPr>
            <w:tcW w:w="4355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1627" w:author="蔚滢璐" w:date="2017-01-01T22:44:00Z"/>
                <w:rFonts w:asciiTheme="minorEastAsia" w:hAnsiTheme="minorEastAsia" w:cs="宋体"/>
                <w:sz w:val="21"/>
                <w:szCs w:val="21"/>
                <w:rPrChange w:id="11628" w:author="蔚滢璐" w:date="2017-01-02T12:59:00Z">
                  <w:rPr>
                    <w:ins w:id="11629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630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1631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public HotelScope(String hotelID)</w:t>
              </w:r>
            </w:ins>
          </w:p>
        </w:tc>
      </w:tr>
      <w:tr w:rsidR="00F53573" w:rsidRPr="00224E9F" w:rsidTr="00F53573">
        <w:trPr>
          <w:ins w:id="11632" w:author="蔚滢璐" w:date="2017-01-01T22:44:00Z"/>
        </w:trPr>
        <w:tc>
          <w:tcPr>
            <w:tcW w:w="2840" w:type="dxa"/>
            <w:vMerge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1633" w:author="蔚滢璐" w:date="2017-01-01T22:44:00Z"/>
                <w:rFonts w:asciiTheme="minorEastAsia" w:hAnsiTheme="minorEastAsia" w:cs="宋体"/>
                <w:sz w:val="21"/>
                <w:szCs w:val="21"/>
                <w:rPrChange w:id="11634" w:author="蔚滢璐" w:date="2017-01-02T12:59:00Z">
                  <w:rPr>
                    <w:ins w:id="11635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2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1636" w:author="蔚滢璐" w:date="2017-01-01T22:44:00Z"/>
                <w:rFonts w:asciiTheme="minorEastAsia" w:hAnsiTheme="minorEastAsia" w:cs="宋体"/>
                <w:sz w:val="21"/>
                <w:szCs w:val="21"/>
                <w:rPrChange w:id="11637" w:author="蔚滢璐" w:date="2017-01-02T12:59:00Z">
                  <w:rPr>
                    <w:ins w:id="11638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639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640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前置条件</w:t>
              </w:r>
            </w:ins>
          </w:p>
        </w:tc>
        <w:tc>
          <w:tcPr>
            <w:tcW w:w="4355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1641" w:author="蔚滢璐" w:date="2017-01-01T22:44:00Z"/>
                <w:rFonts w:asciiTheme="minorEastAsia" w:hAnsiTheme="minorEastAsia" w:cs="宋体"/>
                <w:sz w:val="21"/>
                <w:szCs w:val="21"/>
                <w:rPrChange w:id="11642" w:author="蔚滢璐" w:date="2017-01-02T12:59:00Z">
                  <w:rPr>
                    <w:ins w:id="11643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644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645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无</w:t>
              </w:r>
            </w:ins>
          </w:p>
        </w:tc>
      </w:tr>
      <w:tr w:rsidR="00F53573" w:rsidRPr="00224E9F" w:rsidTr="00F53573">
        <w:trPr>
          <w:ins w:id="11646" w:author="蔚滢璐" w:date="2017-01-01T22:44:00Z"/>
        </w:trPr>
        <w:tc>
          <w:tcPr>
            <w:tcW w:w="2840" w:type="dxa"/>
            <w:vMerge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1647" w:author="蔚滢璐" w:date="2017-01-01T22:44:00Z"/>
                <w:rFonts w:asciiTheme="minorEastAsia" w:hAnsiTheme="minorEastAsia" w:cs="宋体"/>
                <w:sz w:val="21"/>
                <w:szCs w:val="21"/>
                <w:rPrChange w:id="11648" w:author="蔚滢璐" w:date="2017-01-02T12:59:00Z">
                  <w:rPr>
                    <w:ins w:id="11649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2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1650" w:author="蔚滢璐" w:date="2017-01-01T22:44:00Z"/>
                <w:rFonts w:asciiTheme="minorEastAsia" w:hAnsiTheme="minorEastAsia" w:cs="宋体"/>
                <w:sz w:val="21"/>
                <w:szCs w:val="21"/>
                <w:rPrChange w:id="11651" w:author="蔚滢璐" w:date="2017-01-02T12:59:00Z">
                  <w:rPr>
                    <w:ins w:id="11652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653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654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后置条件</w:t>
              </w:r>
            </w:ins>
          </w:p>
        </w:tc>
        <w:tc>
          <w:tcPr>
            <w:tcW w:w="4355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1655" w:author="蔚滢璐" w:date="2017-01-01T22:44:00Z"/>
                <w:rFonts w:asciiTheme="minorEastAsia" w:hAnsiTheme="minorEastAsia" w:cs="宋体"/>
                <w:sz w:val="21"/>
                <w:szCs w:val="21"/>
                <w:rPrChange w:id="11656" w:author="蔚滢璐" w:date="2017-01-02T12:59:00Z">
                  <w:rPr>
                    <w:ins w:id="11657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658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659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创建一个领域对象</w:t>
              </w:r>
            </w:ins>
          </w:p>
        </w:tc>
      </w:tr>
      <w:tr w:rsidR="00F53573" w:rsidRPr="00224E9F" w:rsidTr="00F53573">
        <w:trPr>
          <w:ins w:id="11660" w:author="蔚滢璐" w:date="2017-01-01T22:44:00Z"/>
        </w:trPr>
        <w:tc>
          <w:tcPr>
            <w:tcW w:w="2840" w:type="dxa"/>
            <w:vMerge w:val="restart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1661" w:author="蔚滢璐" w:date="2017-01-01T22:44:00Z"/>
                <w:rFonts w:asciiTheme="minorEastAsia" w:hAnsiTheme="minorEastAsia" w:cs="宋体"/>
                <w:sz w:val="21"/>
                <w:szCs w:val="21"/>
                <w:rPrChange w:id="11662" w:author="蔚滢璐" w:date="2017-01-02T12:59:00Z">
                  <w:rPr>
                    <w:ins w:id="11663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bookmarkStart w:id="11664" w:name="OLE_LINK54" w:colFirst="0" w:colLast="2"/>
            <w:ins w:id="11665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1666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HotelScope.check</w:t>
              </w:r>
            </w:ins>
          </w:p>
        </w:tc>
        <w:tc>
          <w:tcPr>
            <w:tcW w:w="132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1667" w:author="蔚滢璐" w:date="2017-01-01T22:44:00Z"/>
                <w:rFonts w:asciiTheme="minorEastAsia" w:hAnsiTheme="minorEastAsia" w:cs="宋体"/>
                <w:sz w:val="21"/>
                <w:szCs w:val="21"/>
                <w:rPrChange w:id="11668" w:author="蔚滢璐" w:date="2017-01-02T12:59:00Z">
                  <w:rPr>
                    <w:ins w:id="11669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670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671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语法</w:t>
              </w:r>
            </w:ins>
          </w:p>
        </w:tc>
        <w:tc>
          <w:tcPr>
            <w:tcW w:w="4355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1672" w:author="蔚滢璐" w:date="2017-01-01T22:44:00Z"/>
                <w:rFonts w:asciiTheme="minorEastAsia" w:hAnsiTheme="minorEastAsia" w:cs="宋体"/>
                <w:sz w:val="21"/>
                <w:szCs w:val="21"/>
                <w:rPrChange w:id="11673" w:author="蔚滢璐" w:date="2017-01-02T12:59:00Z">
                  <w:rPr>
                    <w:ins w:id="11674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675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1676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public ResultMessage check(String hotelID</w:t>
              </w:r>
            </w:ins>
            <w:ins w:id="11677" w:author="蔚滢璐" w:date="2017-01-02T05:49:00Z">
              <w:r w:rsidR="00C8385C" w:rsidRPr="00224E9F">
                <w:rPr>
                  <w:rFonts w:asciiTheme="minorEastAsia" w:hAnsiTheme="minorEastAsia" w:cs="宋体"/>
                  <w:sz w:val="21"/>
                  <w:szCs w:val="21"/>
                  <w:rPrChange w:id="11678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,String roomType</w:t>
              </w:r>
            </w:ins>
            <w:ins w:id="11679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1680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)</w:t>
              </w:r>
            </w:ins>
          </w:p>
        </w:tc>
      </w:tr>
      <w:tr w:rsidR="00F53573" w:rsidRPr="00224E9F" w:rsidTr="00F53573">
        <w:trPr>
          <w:ins w:id="11681" w:author="蔚滢璐" w:date="2017-01-01T22:44:00Z"/>
        </w:trPr>
        <w:tc>
          <w:tcPr>
            <w:tcW w:w="2840" w:type="dxa"/>
            <w:vMerge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1682" w:author="蔚滢璐" w:date="2017-01-01T22:44:00Z"/>
                <w:rFonts w:asciiTheme="minorEastAsia" w:hAnsiTheme="minorEastAsia" w:cs="宋体"/>
                <w:sz w:val="21"/>
                <w:szCs w:val="21"/>
                <w:rPrChange w:id="11683" w:author="蔚滢璐" w:date="2017-01-02T12:59:00Z">
                  <w:rPr>
                    <w:ins w:id="11684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2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1685" w:author="蔚滢璐" w:date="2017-01-01T22:44:00Z"/>
                <w:rFonts w:asciiTheme="minorEastAsia" w:hAnsiTheme="minorEastAsia" w:cs="宋体"/>
                <w:sz w:val="21"/>
                <w:szCs w:val="21"/>
                <w:rPrChange w:id="11686" w:author="蔚滢璐" w:date="2017-01-02T12:59:00Z">
                  <w:rPr>
                    <w:ins w:id="11687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688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689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前置条件</w:t>
              </w:r>
            </w:ins>
          </w:p>
        </w:tc>
        <w:tc>
          <w:tcPr>
            <w:tcW w:w="4355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1690" w:author="蔚滢璐" w:date="2017-01-01T22:44:00Z"/>
                <w:rFonts w:asciiTheme="minorEastAsia" w:hAnsiTheme="minorEastAsia" w:cs="宋体"/>
                <w:sz w:val="21"/>
                <w:szCs w:val="21"/>
                <w:rPrChange w:id="11691" w:author="蔚滢璐" w:date="2017-01-02T12:59:00Z">
                  <w:rPr>
                    <w:ins w:id="11692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693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694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该领域对象已存在</w:t>
              </w:r>
            </w:ins>
          </w:p>
        </w:tc>
      </w:tr>
      <w:tr w:rsidR="00F53573" w:rsidRPr="00224E9F" w:rsidTr="00F53573">
        <w:trPr>
          <w:ins w:id="11695" w:author="蔚滢璐" w:date="2017-01-01T22:44:00Z"/>
        </w:trPr>
        <w:tc>
          <w:tcPr>
            <w:tcW w:w="2840" w:type="dxa"/>
            <w:vMerge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1696" w:author="蔚滢璐" w:date="2017-01-01T22:44:00Z"/>
                <w:rFonts w:asciiTheme="minorEastAsia" w:hAnsiTheme="minorEastAsia" w:cs="宋体"/>
                <w:sz w:val="21"/>
                <w:szCs w:val="21"/>
                <w:rPrChange w:id="11697" w:author="蔚滢璐" w:date="2017-01-02T12:59:00Z">
                  <w:rPr>
                    <w:ins w:id="11698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2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1699" w:author="蔚滢璐" w:date="2017-01-01T22:44:00Z"/>
                <w:rFonts w:asciiTheme="minorEastAsia" w:hAnsiTheme="minorEastAsia" w:cs="宋体"/>
                <w:sz w:val="21"/>
                <w:szCs w:val="21"/>
                <w:rPrChange w:id="11700" w:author="蔚滢璐" w:date="2017-01-02T12:59:00Z">
                  <w:rPr>
                    <w:ins w:id="11701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702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703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后置条件</w:t>
              </w:r>
            </w:ins>
          </w:p>
        </w:tc>
        <w:tc>
          <w:tcPr>
            <w:tcW w:w="4355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1704" w:author="蔚滢璐" w:date="2017-01-01T22:44:00Z"/>
                <w:rFonts w:asciiTheme="minorEastAsia" w:hAnsiTheme="minorEastAsia" w:cs="宋体"/>
                <w:sz w:val="21"/>
                <w:szCs w:val="21"/>
                <w:rPrChange w:id="11705" w:author="蔚滢璐" w:date="2017-01-02T12:59:00Z">
                  <w:rPr>
                    <w:ins w:id="11706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707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708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返回是否符合范围条件</w:t>
              </w:r>
            </w:ins>
          </w:p>
        </w:tc>
      </w:tr>
      <w:tr w:rsidR="00C8385C" w:rsidRPr="00224E9F" w:rsidTr="00F53573">
        <w:trPr>
          <w:ins w:id="11709" w:author="蔚滢璐" w:date="2017-01-02T05:49:00Z"/>
        </w:trPr>
        <w:tc>
          <w:tcPr>
            <w:tcW w:w="2840" w:type="dxa"/>
            <w:vMerge w:val="restart"/>
          </w:tcPr>
          <w:p w:rsidR="00C8385C" w:rsidRPr="00224E9F" w:rsidRDefault="00C8385C" w:rsidP="00C8385C">
            <w:pPr>
              <w:tabs>
                <w:tab w:val="left" w:pos="890"/>
              </w:tabs>
              <w:rPr>
                <w:ins w:id="11710" w:author="蔚滢璐" w:date="2017-01-02T05:49:00Z"/>
                <w:rFonts w:asciiTheme="minorEastAsia" w:hAnsiTheme="minorEastAsia" w:cs="宋体"/>
                <w:sz w:val="21"/>
                <w:szCs w:val="21"/>
                <w:rPrChange w:id="11711" w:author="蔚滢璐" w:date="2017-01-02T12:59:00Z">
                  <w:rPr>
                    <w:ins w:id="11712" w:author="蔚滢璐" w:date="2017-01-02T05:49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713" w:author="蔚滢璐" w:date="2017-01-02T05:50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1714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HotelScope.getType</w:t>
              </w:r>
            </w:ins>
          </w:p>
        </w:tc>
        <w:tc>
          <w:tcPr>
            <w:tcW w:w="1327" w:type="dxa"/>
          </w:tcPr>
          <w:p w:rsidR="00C8385C" w:rsidRPr="00224E9F" w:rsidRDefault="00C8385C" w:rsidP="00C8385C">
            <w:pPr>
              <w:tabs>
                <w:tab w:val="left" w:pos="890"/>
              </w:tabs>
              <w:rPr>
                <w:ins w:id="11715" w:author="蔚滢璐" w:date="2017-01-02T05:49:00Z"/>
                <w:rFonts w:asciiTheme="minorEastAsia" w:hAnsiTheme="minorEastAsia" w:cs="宋体"/>
                <w:sz w:val="21"/>
                <w:szCs w:val="21"/>
                <w:rPrChange w:id="11716" w:author="蔚滢璐" w:date="2017-01-02T12:59:00Z">
                  <w:rPr>
                    <w:ins w:id="11717" w:author="蔚滢璐" w:date="2017-01-02T05:49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718" w:author="蔚滢璐" w:date="2017-01-02T05:50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719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语法</w:t>
              </w:r>
            </w:ins>
          </w:p>
        </w:tc>
        <w:tc>
          <w:tcPr>
            <w:tcW w:w="4355" w:type="dxa"/>
          </w:tcPr>
          <w:p w:rsidR="00C8385C" w:rsidRPr="00224E9F" w:rsidRDefault="00C8385C" w:rsidP="00C8385C">
            <w:pPr>
              <w:tabs>
                <w:tab w:val="left" w:pos="890"/>
              </w:tabs>
              <w:rPr>
                <w:ins w:id="11720" w:author="蔚滢璐" w:date="2017-01-02T05:49:00Z"/>
                <w:rFonts w:asciiTheme="minorEastAsia" w:hAnsiTheme="minorEastAsia" w:cs="宋体"/>
                <w:sz w:val="21"/>
                <w:szCs w:val="21"/>
                <w:rPrChange w:id="11721" w:author="蔚滢璐" w:date="2017-01-02T12:59:00Z">
                  <w:rPr>
                    <w:ins w:id="11722" w:author="蔚滢璐" w:date="2017-01-02T05:49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723" w:author="蔚滢璐" w:date="2017-01-02T05:50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1724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public ScopeType getType()</w:t>
              </w:r>
            </w:ins>
          </w:p>
        </w:tc>
      </w:tr>
      <w:tr w:rsidR="00C8385C" w:rsidRPr="00224E9F" w:rsidTr="00F53573">
        <w:trPr>
          <w:ins w:id="11725" w:author="蔚滢璐" w:date="2017-01-02T05:49:00Z"/>
        </w:trPr>
        <w:tc>
          <w:tcPr>
            <w:tcW w:w="2840" w:type="dxa"/>
            <w:vMerge/>
          </w:tcPr>
          <w:p w:rsidR="00C8385C" w:rsidRPr="00224E9F" w:rsidRDefault="00C8385C" w:rsidP="00C8385C">
            <w:pPr>
              <w:tabs>
                <w:tab w:val="left" w:pos="890"/>
              </w:tabs>
              <w:rPr>
                <w:ins w:id="11726" w:author="蔚滢璐" w:date="2017-01-02T05:49:00Z"/>
                <w:rFonts w:asciiTheme="minorEastAsia" w:hAnsiTheme="minorEastAsia" w:cs="宋体"/>
                <w:sz w:val="21"/>
                <w:szCs w:val="21"/>
                <w:rPrChange w:id="11727" w:author="蔚滢璐" w:date="2017-01-02T12:59:00Z">
                  <w:rPr>
                    <w:ins w:id="11728" w:author="蔚滢璐" w:date="2017-01-02T05:49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27" w:type="dxa"/>
          </w:tcPr>
          <w:p w:rsidR="00C8385C" w:rsidRPr="00224E9F" w:rsidRDefault="00C8385C" w:rsidP="00C8385C">
            <w:pPr>
              <w:tabs>
                <w:tab w:val="left" w:pos="890"/>
              </w:tabs>
              <w:rPr>
                <w:ins w:id="11729" w:author="蔚滢璐" w:date="2017-01-02T05:49:00Z"/>
                <w:rFonts w:asciiTheme="minorEastAsia" w:hAnsiTheme="minorEastAsia" w:cs="宋体"/>
                <w:sz w:val="21"/>
                <w:szCs w:val="21"/>
                <w:rPrChange w:id="11730" w:author="蔚滢璐" w:date="2017-01-02T12:59:00Z">
                  <w:rPr>
                    <w:ins w:id="11731" w:author="蔚滢璐" w:date="2017-01-02T05:49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732" w:author="蔚滢璐" w:date="2017-01-02T05:50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733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前置条件</w:t>
              </w:r>
            </w:ins>
          </w:p>
        </w:tc>
        <w:tc>
          <w:tcPr>
            <w:tcW w:w="4355" w:type="dxa"/>
          </w:tcPr>
          <w:p w:rsidR="00C8385C" w:rsidRPr="00224E9F" w:rsidRDefault="00C8385C" w:rsidP="00C8385C">
            <w:pPr>
              <w:tabs>
                <w:tab w:val="left" w:pos="890"/>
              </w:tabs>
              <w:rPr>
                <w:ins w:id="11734" w:author="蔚滢璐" w:date="2017-01-02T05:49:00Z"/>
                <w:rFonts w:asciiTheme="minorEastAsia" w:hAnsiTheme="minorEastAsia" w:cs="宋体"/>
                <w:sz w:val="21"/>
                <w:szCs w:val="21"/>
                <w:rPrChange w:id="11735" w:author="蔚滢璐" w:date="2017-01-02T12:59:00Z">
                  <w:rPr>
                    <w:ins w:id="11736" w:author="蔚滢璐" w:date="2017-01-02T05:49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737" w:author="蔚滢璐" w:date="2017-01-02T05:51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738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无</w:t>
              </w:r>
            </w:ins>
          </w:p>
        </w:tc>
      </w:tr>
      <w:tr w:rsidR="00C8385C" w:rsidRPr="00224E9F" w:rsidTr="00F53573">
        <w:trPr>
          <w:ins w:id="11739" w:author="蔚滢璐" w:date="2017-01-02T05:49:00Z"/>
        </w:trPr>
        <w:tc>
          <w:tcPr>
            <w:tcW w:w="2840" w:type="dxa"/>
            <w:vMerge/>
          </w:tcPr>
          <w:p w:rsidR="00C8385C" w:rsidRPr="00224E9F" w:rsidRDefault="00C8385C" w:rsidP="00C8385C">
            <w:pPr>
              <w:tabs>
                <w:tab w:val="left" w:pos="890"/>
              </w:tabs>
              <w:rPr>
                <w:ins w:id="11740" w:author="蔚滢璐" w:date="2017-01-02T05:49:00Z"/>
                <w:rFonts w:asciiTheme="minorEastAsia" w:hAnsiTheme="minorEastAsia" w:cs="宋体"/>
                <w:sz w:val="21"/>
                <w:szCs w:val="21"/>
                <w:rPrChange w:id="11741" w:author="蔚滢璐" w:date="2017-01-02T12:59:00Z">
                  <w:rPr>
                    <w:ins w:id="11742" w:author="蔚滢璐" w:date="2017-01-02T05:49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27" w:type="dxa"/>
          </w:tcPr>
          <w:p w:rsidR="00C8385C" w:rsidRPr="00224E9F" w:rsidRDefault="00C8385C" w:rsidP="00C8385C">
            <w:pPr>
              <w:tabs>
                <w:tab w:val="left" w:pos="890"/>
              </w:tabs>
              <w:rPr>
                <w:ins w:id="11743" w:author="蔚滢璐" w:date="2017-01-02T05:49:00Z"/>
                <w:rFonts w:asciiTheme="minorEastAsia" w:hAnsiTheme="minorEastAsia" w:cs="宋体"/>
                <w:sz w:val="21"/>
                <w:szCs w:val="21"/>
                <w:rPrChange w:id="11744" w:author="蔚滢璐" w:date="2017-01-02T12:59:00Z">
                  <w:rPr>
                    <w:ins w:id="11745" w:author="蔚滢璐" w:date="2017-01-02T05:49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746" w:author="蔚滢璐" w:date="2017-01-02T05:50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747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后置条件</w:t>
              </w:r>
            </w:ins>
          </w:p>
        </w:tc>
        <w:tc>
          <w:tcPr>
            <w:tcW w:w="4355" w:type="dxa"/>
          </w:tcPr>
          <w:p w:rsidR="00C8385C" w:rsidRPr="00224E9F" w:rsidRDefault="00C8385C" w:rsidP="00C8385C">
            <w:pPr>
              <w:tabs>
                <w:tab w:val="left" w:pos="890"/>
              </w:tabs>
              <w:rPr>
                <w:ins w:id="11748" w:author="蔚滢璐" w:date="2017-01-02T05:49:00Z"/>
                <w:rFonts w:asciiTheme="minorEastAsia" w:hAnsiTheme="minorEastAsia" w:cs="宋体"/>
                <w:sz w:val="21"/>
                <w:szCs w:val="21"/>
                <w:rPrChange w:id="11749" w:author="蔚滢璐" w:date="2017-01-02T12:59:00Z">
                  <w:rPr>
                    <w:ins w:id="11750" w:author="蔚滢璐" w:date="2017-01-02T05:49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751" w:author="蔚滢璐" w:date="2017-01-02T05:51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752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返回</w:t>
              </w:r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1753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ScopeType.HOTEL</w:t>
              </w:r>
            </w:ins>
          </w:p>
        </w:tc>
      </w:tr>
      <w:tr w:rsidR="00C8385C" w:rsidRPr="00224E9F" w:rsidTr="00F53573">
        <w:trPr>
          <w:ins w:id="11754" w:author="蔚滢璐" w:date="2017-01-02T05:51:00Z"/>
        </w:trPr>
        <w:tc>
          <w:tcPr>
            <w:tcW w:w="2840" w:type="dxa"/>
            <w:vMerge w:val="restart"/>
          </w:tcPr>
          <w:p w:rsidR="00C8385C" w:rsidRPr="00224E9F" w:rsidRDefault="00C8385C" w:rsidP="00C8385C">
            <w:pPr>
              <w:tabs>
                <w:tab w:val="left" w:pos="890"/>
              </w:tabs>
              <w:rPr>
                <w:ins w:id="11755" w:author="蔚滢璐" w:date="2017-01-02T05:51:00Z"/>
                <w:rFonts w:asciiTheme="minorEastAsia" w:hAnsiTheme="minorEastAsia" w:cs="宋体"/>
                <w:sz w:val="21"/>
                <w:szCs w:val="21"/>
                <w:rPrChange w:id="11756" w:author="蔚滢璐" w:date="2017-01-02T12:59:00Z">
                  <w:rPr>
                    <w:ins w:id="11757" w:author="蔚滢璐" w:date="2017-01-02T05:51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758" w:author="蔚滢璐" w:date="2017-01-02T05:51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1759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HotelScope.getNum</w:t>
              </w:r>
            </w:ins>
          </w:p>
        </w:tc>
        <w:tc>
          <w:tcPr>
            <w:tcW w:w="1327" w:type="dxa"/>
          </w:tcPr>
          <w:p w:rsidR="00C8385C" w:rsidRPr="00224E9F" w:rsidRDefault="00C8385C" w:rsidP="00C8385C">
            <w:pPr>
              <w:tabs>
                <w:tab w:val="left" w:pos="890"/>
              </w:tabs>
              <w:rPr>
                <w:ins w:id="11760" w:author="蔚滢璐" w:date="2017-01-02T05:51:00Z"/>
                <w:rFonts w:asciiTheme="minorEastAsia" w:hAnsiTheme="minorEastAsia" w:cs="宋体"/>
                <w:sz w:val="21"/>
                <w:szCs w:val="21"/>
                <w:rPrChange w:id="11761" w:author="蔚滢璐" w:date="2017-01-02T12:59:00Z">
                  <w:rPr>
                    <w:ins w:id="11762" w:author="蔚滢璐" w:date="2017-01-02T05:51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763" w:author="蔚滢璐" w:date="2017-01-02T05:51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764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语法</w:t>
              </w:r>
            </w:ins>
          </w:p>
        </w:tc>
        <w:tc>
          <w:tcPr>
            <w:tcW w:w="4355" w:type="dxa"/>
          </w:tcPr>
          <w:p w:rsidR="00C8385C" w:rsidRPr="00224E9F" w:rsidRDefault="00C8385C" w:rsidP="00C8385C">
            <w:pPr>
              <w:tabs>
                <w:tab w:val="left" w:pos="890"/>
              </w:tabs>
              <w:rPr>
                <w:ins w:id="11765" w:author="蔚滢璐" w:date="2017-01-02T05:51:00Z"/>
                <w:rFonts w:asciiTheme="minorEastAsia" w:hAnsiTheme="minorEastAsia" w:cs="宋体"/>
                <w:sz w:val="21"/>
                <w:szCs w:val="21"/>
                <w:rPrChange w:id="11766" w:author="蔚滢璐" w:date="2017-01-02T12:59:00Z">
                  <w:rPr>
                    <w:ins w:id="11767" w:author="蔚滢璐" w:date="2017-01-02T05:51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768" w:author="蔚滢璐" w:date="2017-01-02T05:51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1769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public String getNum()</w:t>
              </w:r>
            </w:ins>
          </w:p>
        </w:tc>
      </w:tr>
      <w:tr w:rsidR="00C8385C" w:rsidRPr="00224E9F" w:rsidTr="00F53573">
        <w:trPr>
          <w:ins w:id="11770" w:author="蔚滢璐" w:date="2017-01-02T05:51:00Z"/>
        </w:trPr>
        <w:tc>
          <w:tcPr>
            <w:tcW w:w="2840" w:type="dxa"/>
            <w:vMerge/>
          </w:tcPr>
          <w:p w:rsidR="00C8385C" w:rsidRPr="00224E9F" w:rsidRDefault="00C8385C" w:rsidP="00C8385C">
            <w:pPr>
              <w:tabs>
                <w:tab w:val="left" w:pos="890"/>
              </w:tabs>
              <w:rPr>
                <w:ins w:id="11771" w:author="蔚滢璐" w:date="2017-01-02T05:51:00Z"/>
                <w:rFonts w:asciiTheme="minorEastAsia" w:hAnsiTheme="minorEastAsia" w:cs="宋体"/>
                <w:sz w:val="21"/>
                <w:szCs w:val="21"/>
                <w:rPrChange w:id="11772" w:author="蔚滢璐" w:date="2017-01-02T12:59:00Z">
                  <w:rPr>
                    <w:ins w:id="11773" w:author="蔚滢璐" w:date="2017-01-02T05:51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27" w:type="dxa"/>
          </w:tcPr>
          <w:p w:rsidR="00C8385C" w:rsidRPr="00224E9F" w:rsidRDefault="00C8385C" w:rsidP="00C8385C">
            <w:pPr>
              <w:tabs>
                <w:tab w:val="left" w:pos="890"/>
              </w:tabs>
              <w:rPr>
                <w:ins w:id="11774" w:author="蔚滢璐" w:date="2017-01-02T05:51:00Z"/>
                <w:rFonts w:asciiTheme="minorEastAsia" w:hAnsiTheme="minorEastAsia" w:cs="宋体"/>
                <w:sz w:val="21"/>
                <w:szCs w:val="21"/>
                <w:rPrChange w:id="11775" w:author="蔚滢璐" w:date="2017-01-02T12:59:00Z">
                  <w:rPr>
                    <w:ins w:id="11776" w:author="蔚滢璐" w:date="2017-01-02T05:51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777" w:author="蔚滢璐" w:date="2017-01-02T05:51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778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前置条件</w:t>
              </w:r>
            </w:ins>
          </w:p>
        </w:tc>
        <w:tc>
          <w:tcPr>
            <w:tcW w:w="4355" w:type="dxa"/>
          </w:tcPr>
          <w:p w:rsidR="00C8385C" w:rsidRPr="00224E9F" w:rsidRDefault="00C8385C" w:rsidP="00C8385C">
            <w:pPr>
              <w:tabs>
                <w:tab w:val="left" w:pos="890"/>
              </w:tabs>
              <w:rPr>
                <w:ins w:id="11779" w:author="蔚滢璐" w:date="2017-01-02T05:51:00Z"/>
                <w:rFonts w:asciiTheme="minorEastAsia" w:hAnsiTheme="minorEastAsia" w:cs="宋体"/>
                <w:sz w:val="21"/>
                <w:szCs w:val="21"/>
                <w:rPrChange w:id="11780" w:author="蔚滢璐" w:date="2017-01-02T12:59:00Z">
                  <w:rPr>
                    <w:ins w:id="11781" w:author="蔚滢璐" w:date="2017-01-02T05:51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782" w:author="蔚滢璐" w:date="2017-01-02T05:51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783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无</w:t>
              </w:r>
            </w:ins>
          </w:p>
        </w:tc>
      </w:tr>
      <w:tr w:rsidR="00C8385C" w:rsidRPr="00224E9F" w:rsidTr="00F53573">
        <w:trPr>
          <w:ins w:id="11784" w:author="蔚滢璐" w:date="2017-01-02T05:51:00Z"/>
        </w:trPr>
        <w:tc>
          <w:tcPr>
            <w:tcW w:w="2840" w:type="dxa"/>
            <w:vMerge/>
          </w:tcPr>
          <w:p w:rsidR="00C8385C" w:rsidRPr="00224E9F" w:rsidRDefault="00C8385C" w:rsidP="00C8385C">
            <w:pPr>
              <w:tabs>
                <w:tab w:val="left" w:pos="890"/>
              </w:tabs>
              <w:rPr>
                <w:ins w:id="11785" w:author="蔚滢璐" w:date="2017-01-02T05:51:00Z"/>
                <w:rFonts w:asciiTheme="minorEastAsia" w:hAnsiTheme="minorEastAsia" w:cs="宋体"/>
                <w:sz w:val="21"/>
                <w:szCs w:val="21"/>
                <w:rPrChange w:id="11786" w:author="蔚滢璐" w:date="2017-01-02T12:59:00Z">
                  <w:rPr>
                    <w:ins w:id="11787" w:author="蔚滢璐" w:date="2017-01-02T05:51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27" w:type="dxa"/>
          </w:tcPr>
          <w:p w:rsidR="00C8385C" w:rsidRPr="00224E9F" w:rsidRDefault="00C8385C" w:rsidP="00C8385C">
            <w:pPr>
              <w:tabs>
                <w:tab w:val="left" w:pos="890"/>
              </w:tabs>
              <w:rPr>
                <w:ins w:id="11788" w:author="蔚滢璐" w:date="2017-01-02T05:51:00Z"/>
                <w:rFonts w:asciiTheme="minorEastAsia" w:hAnsiTheme="minorEastAsia" w:cs="宋体"/>
                <w:sz w:val="21"/>
                <w:szCs w:val="21"/>
                <w:rPrChange w:id="11789" w:author="蔚滢璐" w:date="2017-01-02T12:59:00Z">
                  <w:rPr>
                    <w:ins w:id="11790" w:author="蔚滢璐" w:date="2017-01-02T05:51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791" w:author="蔚滢璐" w:date="2017-01-02T05:51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792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后置条件</w:t>
              </w:r>
            </w:ins>
          </w:p>
        </w:tc>
        <w:tc>
          <w:tcPr>
            <w:tcW w:w="4355" w:type="dxa"/>
          </w:tcPr>
          <w:p w:rsidR="00C8385C" w:rsidRPr="00224E9F" w:rsidRDefault="00C8385C" w:rsidP="00C8385C">
            <w:pPr>
              <w:tabs>
                <w:tab w:val="left" w:pos="890"/>
              </w:tabs>
              <w:rPr>
                <w:ins w:id="11793" w:author="蔚滢璐" w:date="2017-01-02T05:51:00Z"/>
                <w:rFonts w:asciiTheme="minorEastAsia" w:hAnsiTheme="minorEastAsia" w:cs="宋体"/>
                <w:sz w:val="21"/>
                <w:szCs w:val="21"/>
                <w:rPrChange w:id="11794" w:author="蔚滢璐" w:date="2017-01-02T12:59:00Z">
                  <w:rPr>
                    <w:ins w:id="11795" w:author="蔚滢璐" w:date="2017-01-02T05:51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796" w:author="蔚滢璐" w:date="2017-01-02T05:52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797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返回酒店编号</w:t>
              </w:r>
            </w:ins>
          </w:p>
        </w:tc>
      </w:tr>
      <w:bookmarkEnd w:id="11613"/>
      <w:bookmarkEnd w:id="11664"/>
    </w:tbl>
    <w:p w:rsidR="00F53573" w:rsidRPr="00224E9F" w:rsidRDefault="00F53573" w:rsidP="00F53573">
      <w:pPr>
        <w:tabs>
          <w:tab w:val="left" w:pos="890"/>
        </w:tabs>
        <w:rPr>
          <w:ins w:id="11798" w:author="蔚滢璐" w:date="2017-01-01T22:44:00Z"/>
          <w:rFonts w:asciiTheme="minorEastAsia" w:hAnsiTheme="minorEastAsia" w:cs="宋体"/>
          <w:sz w:val="21"/>
          <w:szCs w:val="21"/>
          <w:rPrChange w:id="11799" w:author="蔚滢璐" w:date="2017-01-02T12:59:00Z">
            <w:rPr>
              <w:ins w:id="11800" w:author="蔚滢璐" w:date="2017-01-01T22:44:00Z"/>
              <w:rFonts w:asciiTheme="majorEastAsia" w:eastAsiaTheme="majorEastAsia" w:hAnsiTheme="majorEastAsia" w:cs="宋体"/>
              <w:sz w:val="21"/>
            </w:rPr>
          </w:rPrChange>
        </w:rPr>
      </w:pPr>
    </w:p>
    <w:p w:rsidR="00F53573" w:rsidRPr="00224E9F" w:rsidRDefault="00F53573" w:rsidP="00F53573">
      <w:pPr>
        <w:tabs>
          <w:tab w:val="left" w:pos="890"/>
        </w:tabs>
        <w:jc w:val="center"/>
        <w:rPr>
          <w:ins w:id="11801" w:author="蔚滢璐" w:date="2017-01-01T22:44:00Z"/>
          <w:rFonts w:asciiTheme="minorEastAsia" w:hAnsiTheme="minorEastAsia" w:cs="宋体"/>
          <w:b/>
          <w:sz w:val="21"/>
          <w:szCs w:val="21"/>
          <w:rPrChange w:id="11802" w:author="蔚滢璐" w:date="2017-01-02T12:59:00Z">
            <w:rPr>
              <w:ins w:id="11803" w:author="蔚滢璐" w:date="2017-01-01T22:44:00Z"/>
              <w:rFonts w:asciiTheme="majorEastAsia" w:eastAsiaTheme="majorEastAsia" w:hAnsiTheme="majorEastAsia" w:cs="宋体"/>
              <w:b/>
              <w:sz w:val="27"/>
            </w:rPr>
          </w:rPrChange>
        </w:rPr>
      </w:pPr>
      <w:ins w:id="11804" w:author="蔚滢璐" w:date="2017-01-01T22:44:00Z">
        <w:r w:rsidRPr="00224E9F">
          <w:rPr>
            <w:rFonts w:asciiTheme="minorEastAsia" w:hAnsiTheme="minorEastAsia" w:cs="宋体"/>
            <w:b/>
            <w:sz w:val="21"/>
            <w:szCs w:val="21"/>
            <w:rPrChange w:id="11805" w:author="蔚滢璐" w:date="2017-01-02T12:59:00Z">
              <w:rPr>
                <w:rFonts w:asciiTheme="majorEastAsia" w:eastAsiaTheme="majorEastAsia" w:hAnsiTheme="majorEastAsia" w:cs="宋体"/>
                <w:b/>
                <w:sz w:val="27"/>
              </w:rPr>
            </w:rPrChange>
          </w:rPr>
          <w:t>DistrictScope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27"/>
        <w:gridCol w:w="4355"/>
      </w:tblGrid>
      <w:tr w:rsidR="00224E9F" w:rsidRPr="00224E9F" w:rsidTr="00F53573">
        <w:trPr>
          <w:ins w:id="11806" w:author="蔚滢璐" w:date="2017-01-01T22:44:00Z"/>
        </w:trPr>
        <w:tc>
          <w:tcPr>
            <w:tcW w:w="8522" w:type="dxa"/>
            <w:gridSpan w:val="3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1807" w:author="蔚滢璐" w:date="2017-01-01T22:44:00Z"/>
                <w:rFonts w:asciiTheme="minorEastAsia" w:hAnsiTheme="minorEastAsia" w:cs="宋体"/>
                <w:sz w:val="21"/>
                <w:szCs w:val="21"/>
                <w:rPrChange w:id="11808" w:author="蔚滢璐" w:date="2017-01-02T12:59:00Z">
                  <w:rPr>
                    <w:ins w:id="11809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810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811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提供的服务（供接口）</w:t>
              </w:r>
            </w:ins>
          </w:p>
        </w:tc>
      </w:tr>
      <w:tr w:rsidR="00F53573" w:rsidRPr="00224E9F" w:rsidTr="00F53573">
        <w:trPr>
          <w:ins w:id="11812" w:author="蔚滢璐" w:date="2017-01-01T22:44:00Z"/>
        </w:trPr>
        <w:tc>
          <w:tcPr>
            <w:tcW w:w="2840" w:type="dxa"/>
            <w:vMerge w:val="restart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1813" w:author="蔚滢璐" w:date="2017-01-01T22:44:00Z"/>
                <w:rFonts w:asciiTheme="minorEastAsia" w:hAnsiTheme="minorEastAsia" w:cs="宋体"/>
                <w:sz w:val="21"/>
                <w:szCs w:val="21"/>
                <w:rPrChange w:id="11814" w:author="蔚滢璐" w:date="2017-01-02T12:59:00Z">
                  <w:rPr>
                    <w:ins w:id="11815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816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1817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DistrictScope.DistrictScope</w:t>
              </w:r>
            </w:ins>
          </w:p>
        </w:tc>
        <w:tc>
          <w:tcPr>
            <w:tcW w:w="132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1818" w:author="蔚滢璐" w:date="2017-01-01T22:44:00Z"/>
                <w:rFonts w:asciiTheme="minorEastAsia" w:hAnsiTheme="minorEastAsia" w:cs="宋体"/>
                <w:sz w:val="21"/>
                <w:szCs w:val="21"/>
                <w:rPrChange w:id="11819" w:author="蔚滢璐" w:date="2017-01-02T12:59:00Z">
                  <w:rPr>
                    <w:ins w:id="11820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821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822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语法</w:t>
              </w:r>
            </w:ins>
          </w:p>
        </w:tc>
        <w:tc>
          <w:tcPr>
            <w:tcW w:w="4355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1823" w:author="蔚滢璐" w:date="2017-01-01T22:44:00Z"/>
                <w:rFonts w:asciiTheme="minorEastAsia" w:hAnsiTheme="minorEastAsia" w:cs="宋体"/>
                <w:sz w:val="21"/>
                <w:szCs w:val="21"/>
                <w:rPrChange w:id="11824" w:author="蔚滢璐" w:date="2017-01-02T12:59:00Z">
                  <w:rPr>
                    <w:ins w:id="11825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826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1827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public DistrictScope(String districtID)</w:t>
              </w:r>
            </w:ins>
          </w:p>
        </w:tc>
      </w:tr>
      <w:tr w:rsidR="00F53573" w:rsidRPr="00224E9F" w:rsidTr="00F53573">
        <w:trPr>
          <w:ins w:id="11828" w:author="蔚滢璐" w:date="2017-01-01T22:44:00Z"/>
        </w:trPr>
        <w:tc>
          <w:tcPr>
            <w:tcW w:w="2840" w:type="dxa"/>
            <w:vMerge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1829" w:author="蔚滢璐" w:date="2017-01-01T22:44:00Z"/>
                <w:rFonts w:asciiTheme="minorEastAsia" w:hAnsiTheme="minorEastAsia" w:cs="宋体"/>
                <w:sz w:val="21"/>
                <w:szCs w:val="21"/>
                <w:rPrChange w:id="11830" w:author="蔚滢璐" w:date="2017-01-02T12:59:00Z">
                  <w:rPr>
                    <w:ins w:id="11831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2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1832" w:author="蔚滢璐" w:date="2017-01-01T22:44:00Z"/>
                <w:rFonts w:asciiTheme="minorEastAsia" w:hAnsiTheme="minorEastAsia" w:cs="宋体"/>
                <w:sz w:val="21"/>
                <w:szCs w:val="21"/>
                <w:rPrChange w:id="11833" w:author="蔚滢璐" w:date="2017-01-02T12:59:00Z">
                  <w:rPr>
                    <w:ins w:id="11834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835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836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前置条件</w:t>
              </w:r>
            </w:ins>
          </w:p>
        </w:tc>
        <w:tc>
          <w:tcPr>
            <w:tcW w:w="4355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1837" w:author="蔚滢璐" w:date="2017-01-01T22:44:00Z"/>
                <w:rFonts w:asciiTheme="minorEastAsia" w:hAnsiTheme="minorEastAsia" w:cs="宋体"/>
                <w:sz w:val="21"/>
                <w:szCs w:val="21"/>
                <w:rPrChange w:id="11838" w:author="蔚滢璐" w:date="2017-01-02T12:59:00Z">
                  <w:rPr>
                    <w:ins w:id="11839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840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841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无</w:t>
              </w:r>
            </w:ins>
          </w:p>
        </w:tc>
      </w:tr>
      <w:tr w:rsidR="00F53573" w:rsidRPr="00224E9F" w:rsidTr="00F53573">
        <w:trPr>
          <w:ins w:id="11842" w:author="蔚滢璐" w:date="2017-01-01T22:44:00Z"/>
        </w:trPr>
        <w:tc>
          <w:tcPr>
            <w:tcW w:w="2840" w:type="dxa"/>
            <w:vMerge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1843" w:author="蔚滢璐" w:date="2017-01-01T22:44:00Z"/>
                <w:rFonts w:asciiTheme="minorEastAsia" w:hAnsiTheme="minorEastAsia" w:cs="宋体"/>
                <w:sz w:val="21"/>
                <w:szCs w:val="21"/>
                <w:rPrChange w:id="11844" w:author="蔚滢璐" w:date="2017-01-02T12:59:00Z">
                  <w:rPr>
                    <w:ins w:id="11845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2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1846" w:author="蔚滢璐" w:date="2017-01-01T22:44:00Z"/>
                <w:rFonts w:asciiTheme="minorEastAsia" w:hAnsiTheme="minorEastAsia" w:cs="宋体"/>
                <w:sz w:val="21"/>
                <w:szCs w:val="21"/>
                <w:rPrChange w:id="11847" w:author="蔚滢璐" w:date="2017-01-02T12:59:00Z">
                  <w:rPr>
                    <w:ins w:id="11848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849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850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后置条件</w:t>
              </w:r>
            </w:ins>
          </w:p>
        </w:tc>
        <w:tc>
          <w:tcPr>
            <w:tcW w:w="4355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1851" w:author="蔚滢璐" w:date="2017-01-01T22:44:00Z"/>
                <w:rFonts w:asciiTheme="minorEastAsia" w:hAnsiTheme="minorEastAsia" w:cs="宋体"/>
                <w:sz w:val="21"/>
                <w:szCs w:val="21"/>
                <w:rPrChange w:id="11852" w:author="蔚滢璐" w:date="2017-01-02T12:59:00Z">
                  <w:rPr>
                    <w:ins w:id="11853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854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855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创建该领域实体对象</w:t>
              </w:r>
            </w:ins>
          </w:p>
        </w:tc>
      </w:tr>
      <w:tr w:rsidR="00F53573" w:rsidRPr="00224E9F" w:rsidTr="00F53573">
        <w:trPr>
          <w:ins w:id="11856" w:author="蔚滢璐" w:date="2017-01-01T22:44:00Z"/>
        </w:trPr>
        <w:tc>
          <w:tcPr>
            <w:tcW w:w="2840" w:type="dxa"/>
            <w:vMerge w:val="restart"/>
          </w:tcPr>
          <w:p w:rsidR="00F53573" w:rsidRPr="00224E9F" w:rsidRDefault="00F53573" w:rsidP="00F53573">
            <w:pPr>
              <w:rPr>
                <w:ins w:id="11857" w:author="蔚滢璐" w:date="2017-01-01T22:44:00Z"/>
                <w:rFonts w:asciiTheme="minorEastAsia" w:hAnsiTheme="minorEastAsia" w:cs="宋体"/>
                <w:sz w:val="21"/>
                <w:szCs w:val="21"/>
                <w:rPrChange w:id="11858" w:author="蔚滢璐" w:date="2017-01-02T12:59:00Z">
                  <w:rPr>
                    <w:ins w:id="11859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860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1861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DistrictScope.check</w:t>
              </w:r>
            </w:ins>
          </w:p>
        </w:tc>
        <w:tc>
          <w:tcPr>
            <w:tcW w:w="132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1862" w:author="蔚滢璐" w:date="2017-01-01T22:44:00Z"/>
                <w:rFonts w:asciiTheme="minorEastAsia" w:hAnsiTheme="minorEastAsia" w:cs="宋体"/>
                <w:sz w:val="21"/>
                <w:szCs w:val="21"/>
                <w:rPrChange w:id="11863" w:author="蔚滢璐" w:date="2017-01-02T12:59:00Z">
                  <w:rPr>
                    <w:ins w:id="11864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865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866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语法</w:t>
              </w:r>
            </w:ins>
          </w:p>
        </w:tc>
        <w:tc>
          <w:tcPr>
            <w:tcW w:w="4355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1867" w:author="蔚滢璐" w:date="2017-01-01T22:44:00Z"/>
                <w:rFonts w:asciiTheme="minorEastAsia" w:hAnsiTheme="minorEastAsia" w:cs="宋体"/>
                <w:sz w:val="21"/>
                <w:szCs w:val="21"/>
                <w:rPrChange w:id="11868" w:author="蔚滢璐" w:date="2017-01-02T12:59:00Z">
                  <w:rPr>
                    <w:ins w:id="11869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870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1871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 xml:space="preserve">Public ResultMessage check() </w:t>
              </w:r>
            </w:ins>
          </w:p>
        </w:tc>
      </w:tr>
      <w:tr w:rsidR="00F53573" w:rsidRPr="00224E9F" w:rsidTr="00F53573">
        <w:trPr>
          <w:ins w:id="11872" w:author="蔚滢璐" w:date="2017-01-01T22:44:00Z"/>
        </w:trPr>
        <w:tc>
          <w:tcPr>
            <w:tcW w:w="2840" w:type="dxa"/>
            <w:vMerge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1873" w:author="蔚滢璐" w:date="2017-01-01T22:44:00Z"/>
                <w:rFonts w:asciiTheme="minorEastAsia" w:hAnsiTheme="minorEastAsia" w:cs="宋体"/>
                <w:sz w:val="21"/>
                <w:szCs w:val="21"/>
                <w:rPrChange w:id="11874" w:author="蔚滢璐" w:date="2017-01-02T12:59:00Z">
                  <w:rPr>
                    <w:ins w:id="11875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2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1876" w:author="蔚滢璐" w:date="2017-01-01T22:44:00Z"/>
                <w:rFonts w:asciiTheme="minorEastAsia" w:hAnsiTheme="minorEastAsia" w:cs="宋体"/>
                <w:sz w:val="21"/>
                <w:szCs w:val="21"/>
                <w:rPrChange w:id="11877" w:author="蔚滢璐" w:date="2017-01-02T12:59:00Z">
                  <w:rPr>
                    <w:ins w:id="11878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879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880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前置条件</w:t>
              </w:r>
            </w:ins>
          </w:p>
        </w:tc>
        <w:tc>
          <w:tcPr>
            <w:tcW w:w="4355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1881" w:author="蔚滢璐" w:date="2017-01-01T22:44:00Z"/>
                <w:rFonts w:asciiTheme="minorEastAsia" w:hAnsiTheme="minorEastAsia" w:cs="宋体"/>
                <w:sz w:val="21"/>
                <w:szCs w:val="21"/>
                <w:rPrChange w:id="11882" w:author="蔚滢璐" w:date="2017-01-02T12:59:00Z">
                  <w:rPr>
                    <w:ins w:id="11883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884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885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该领域实体对象已存在</w:t>
              </w:r>
            </w:ins>
          </w:p>
        </w:tc>
      </w:tr>
      <w:tr w:rsidR="00F53573" w:rsidRPr="00224E9F" w:rsidTr="00F53573">
        <w:trPr>
          <w:ins w:id="11886" w:author="蔚滢璐" w:date="2017-01-01T22:44:00Z"/>
        </w:trPr>
        <w:tc>
          <w:tcPr>
            <w:tcW w:w="2840" w:type="dxa"/>
            <w:vMerge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1887" w:author="蔚滢璐" w:date="2017-01-01T22:44:00Z"/>
                <w:rFonts w:asciiTheme="minorEastAsia" w:hAnsiTheme="minorEastAsia" w:cs="宋体"/>
                <w:sz w:val="21"/>
                <w:szCs w:val="21"/>
                <w:rPrChange w:id="11888" w:author="蔚滢璐" w:date="2017-01-02T12:59:00Z">
                  <w:rPr>
                    <w:ins w:id="11889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2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1890" w:author="蔚滢璐" w:date="2017-01-01T22:44:00Z"/>
                <w:rFonts w:asciiTheme="minorEastAsia" w:hAnsiTheme="minorEastAsia" w:cs="宋体"/>
                <w:sz w:val="21"/>
                <w:szCs w:val="21"/>
                <w:rPrChange w:id="11891" w:author="蔚滢璐" w:date="2017-01-02T12:59:00Z">
                  <w:rPr>
                    <w:ins w:id="11892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893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894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后置条件</w:t>
              </w:r>
            </w:ins>
          </w:p>
        </w:tc>
        <w:tc>
          <w:tcPr>
            <w:tcW w:w="4355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1895" w:author="蔚滢璐" w:date="2017-01-01T22:44:00Z"/>
                <w:rFonts w:asciiTheme="minorEastAsia" w:hAnsiTheme="minorEastAsia" w:cs="宋体"/>
                <w:sz w:val="21"/>
                <w:szCs w:val="21"/>
                <w:rPrChange w:id="11896" w:author="蔚滢璐" w:date="2017-01-02T12:59:00Z">
                  <w:rPr>
                    <w:ins w:id="11897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898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899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返回是否符合范围条件</w:t>
              </w:r>
            </w:ins>
          </w:p>
        </w:tc>
      </w:tr>
      <w:tr w:rsidR="00C8385C" w:rsidRPr="00224E9F" w:rsidTr="00F53573">
        <w:trPr>
          <w:ins w:id="11900" w:author="蔚滢璐" w:date="2017-01-02T05:52:00Z"/>
        </w:trPr>
        <w:tc>
          <w:tcPr>
            <w:tcW w:w="2840" w:type="dxa"/>
            <w:vMerge w:val="restart"/>
          </w:tcPr>
          <w:p w:rsidR="00C8385C" w:rsidRPr="00224E9F" w:rsidRDefault="00C8385C">
            <w:pPr>
              <w:tabs>
                <w:tab w:val="left" w:pos="890"/>
              </w:tabs>
              <w:rPr>
                <w:ins w:id="11901" w:author="蔚滢璐" w:date="2017-01-02T05:52:00Z"/>
                <w:rFonts w:asciiTheme="minorEastAsia" w:hAnsiTheme="minorEastAsia" w:cs="宋体"/>
                <w:sz w:val="21"/>
                <w:szCs w:val="21"/>
                <w:rPrChange w:id="11902" w:author="蔚滢璐" w:date="2017-01-02T12:59:00Z">
                  <w:rPr>
                    <w:ins w:id="11903" w:author="蔚滢璐" w:date="2017-01-02T05:52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904" w:author="蔚滢璐" w:date="2017-01-02T05:53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1905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DistrictScope.getType</w:t>
              </w:r>
            </w:ins>
          </w:p>
        </w:tc>
        <w:tc>
          <w:tcPr>
            <w:tcW w:w="1327" w:type="dxa"/>
          </w:tcPr>
          <w:p w:rsidR="00C8385C" w:rsidRPr="00224E9F" w:rsidRDefault="00C8385C" w:rsidP="00C8385C">
            <w:pPr>
              <w:tabs>
                <w:tab w:val="left" w:pos="890"/>
              </w:tabs>
              <w:rPr>
                <w:ins w:id="11906" w:author="蔚滢璐" w:date="2017-01-02T05:52:00Z"/>
                <w:rFonts w:asciiTheme="minorEastAsia" w:hAnsiTheme="minorEastAsia" w:cs="宋体"/>
                <w:sz w:val="21"/>
                <w:szCs w:val="21"/>
                <w:rPrChange w:id="11907" w:author="蔚滢璐" w:date="2017-01-02T12:59:00Z">
                  <w:rPr>
                    <w:ins w:id="11908" w:author="蔚滢璐" w:date="2017-01-02T05:52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909" w:author="蔚滢璐" w:date="2017-01-02T05:52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910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语法</w:t>
              </w:r>
            </w:ins>
          </w:p>
        </w:tc>
        <w:tc>
          <w:tcPr>
            <w:tcW w:w="4355" w:type="dxa"/>
          </w:tcPr>
          <w:p w:rsidR="00C8385C" w:rsidRPr="00224E9F" w:rsidRDefault="00C8385C" w:rsidP="00C8385C">
            <w:pPr>
              <w:tabs>
                <w:tab w:val="left" w:pos="890"/>
              </w:tabs>
              <w:rPr>
                <w:ins w:id="11911" w:author="蔚滢璐" w:date="2017-01-02T05:52:00Z"/>
                <w:rFonts w:asciiTheme="minorEastAsia" w:hAnsiTheme="minorEastAsia" w:cs="宋体"/>
                <w:sz w:val="21"/>
                <w:szCs w:val="21"/>
                <w:rPrChange w:id="11912" w:author="蔚滢璐" w:date="2017-01-02T12:59:00Z">
                  <w:rPr>
                    <w:ins w:id="11913" w:author="蔚滢璐" w:date="2017-01-02T05:52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914" w:author="蔚滢璐" w:date="2017-01-02T05:53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1915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public Scope getType()</w:t>
              </w:r>
            </w:ins>
          </w:p>
        </w:tc>
      </w:tr>
      <w:tr w:rsidR="00C8385C" w:rsidRPr="00224E9F" w:rsidTr="00F53573">
        <w:trPr>
          <w:ins w:id="11916" w:author="蔚滢璐" w:date="2017-01-02T05:52:00Z"/>
        </w:trPr>
        <w:tc>
          <w:tcPr>
            <w:tcW w:w="2840" w:type="dxa"/>
            <w:vMerge/>
          </w:tcPr>
          <w:p w:rsidR="00C8385C" w:rsidRPr="00224E9F" w:rsidRDefault="00C8385C" w:rsidP="00C8385C">
            <w:pPr>
              <w:tabs>
                <w:tab w:val="left" w:pos="890"/>
              </w:tabs>
              <w:rPr>
                <w:ins w:id="11917" w:author="蔚滢璐" w:date="2017-01-02T05:52:00Z"/>
                <w:rFonts w:asciiTheme="minorEastAsia" w:hAnsiTheme="minorEastAsia" w:cs="宋体"/>
                <w:sz w:val="21"/>
                <w:szCs w:val="21"/>
                <w:rPrChange w:id="11918" w:author="蔚滢璐" w:date="2017-01-02T12:59:00Z">
                  <w:rPr>
                    <w:ins w:id="11919" w:author="蔚滢璐" w:date="2017-01-02T05:52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27" w:type="dxa"/>
          </w:tcPr>
          <w:p w:rsidR="00C8385C" w:rsidRPr="00224E9F" w:rsidRDefault="00C8385C" w:rsidP="00C8385C">
            <w:pPr>
              <w:tabs>
                <w:tab w:val="left" w:pos="890"/>
              </w:tabs>
              <w:rPr>
                <w:ins w:id="11920" w:author="蔚滢璐" w:date="2017-01-02T05:52:00Z"/>
                <w:rFonts w:asciiTheme="minorEastAsia" w:hAnsiTheme="minorEastAsia" w:cs="宋体"/>
                <w:sz w:val="21"/>
                <w:szCs w:val="21"/>
                <w:rPrChange w:id="11921" w:author="蔚滢璐" w:date="2017-01-02T12:59:00Z">
                  <w:rPr>
                    <w:ins w:id="11922" w:author="蔚滢璐" w:date="2017-01-02T05:52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923" w:author="蔚滢璐" w:date="2017-01-02T05:52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924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前置条件</w:t>
              </w:r>
            </w:ins>
          </w:p>
        </w:tc>
        <w:tc>
          <w:tcPr>
            <w:tcW w:w="4355" w:type="dxa"/>
          </w:tcPr>
          <w:p w:rsidR="00C8385C" w:rsidRPr="00224E9F" w:rsidRDefault="00C8385C" w:rsidP="00C8385C">
            <w:pPr>
              <w:tabs>
                <w:tab w:val="left" w:pos="890"/>
              </w:tabs>
              <w:rPr>
                <w:ins w:id="11925" w:author="蔚滢璐" w:date="2017-01-02T05:52:00Z"/>
                <w:rFonts w:asciiTheme="minorEastAsia" w:hAnsiTheme="minorEastAsia" w:cs="宋体"/>
                <w:sz w:val="21"/>
                <w:szCs w:val="21"/>
                <w:rPrChange w:id="11926" w:author="蔚滢璐" w:date="2017-01-02T12:59:00Z">
                  <w:rPr>
                    <w:ins w:id="11927" w:author="蔚滢璐" w:date="2017-01-02T05:52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928" w:author="蔚滢璐" w:date="2017-01-02T05:53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929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无</w:t>
              </w:r>
            </w:ins>
          </w:p>
        </w:tc>
      </w:tr>
      <w:tr w:rsidR="00C8385C" w:rsidRPr="00224E9F" w:rsidTr="00F53573">
        <w:trPr>
          <w:ins w:id="11930" w:author="蔚滢璐" w:date="2017-01-02T05:52:00Z"/>
        </w:trPr>
        <w:tc>
          <w:tcPr>
            <w:tcW w:w="2840" w:type="dxa"/>
            <w:vMerge/>
          </w:tcPr>
          <w:p w:rsidR="00C8385C" w:rsidRPr="00224E9F" w:rsidRDefault="00C8385C" w:rsidP="00C8385C">
            <w:pPr>
              <w:tabs>
                <w:tab w:val="left" w:pos="890"/>
              </w:tabs>
              <w:rPr>
                <w:ins w:id="11931" w:author="蔚滢璐" w:date="2017-01-02T05:52:00Z"/>
                <w:rFonts w:asciiTheme="minorEastAsia" w:hAnsiTheme="minorEastAsia" w:cs="宋体"/>
                <w:sz w:val="21"/>
                <w:szCs w:val="21"/>
                <w:rPrChange w:id="11932" w:author="蔚滢璐" w:date="2017-01-02T12:59:00Z">
                  <w:rPr>
                    <w:ins w:id="11933" w:author="蔚滢璐" w:date="2017-01-02T05:52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27" w:type="dxa"/>
          </w:tcPr>
          <w:p w:rsidR="00C8385C" w:rsidRPr="00224E9F" w:rsidRDefault="00C8385C" w:rsidP="00C8385C">
            <w:pPr>
              <w:tabs>
                <w:tab w:val="left" w:pos="890"/>
              </w:tabs>
              <w:rPr>
                <w:ins w:id="11934" w:author="蔚滢璐" w:date="2017-01-02T05:52:00Z"/>
                <w:rFonts w:asciiTheme="minorEastAsia" w:hAnsiTheme="minorEastAsia" w:cs="宋体"/>
                <w:sz w:val="21"/>
                <w:szCs w:val="21"/>
                <w:rPrChange w:id="11935" w:author="蔚滢璐" w:date="2017-01-02T12:59:00Z">
                  <w:rPr>
                    <w:ins w:id="11936" w:author="蔚滢璐" w:date="2017-01-02T05:52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937" w:author="蔚滢璐" w:date="2017-01-02T05:52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938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后置条件</w:t>
              </w:r>
            </w:ins>
          </w:p>
        </w:tc>
        <w:tc>
          <w:tcPr>
            <w:tcW w:w="4355" w:type="dxa"/>
          </w:tcPr>
          <w:p w:rsidR="00C8385C" w:rsidRPr="00224E9F" w:rsidRDefault="00C8385C" w:rsidP="00C8385C">
            <w:pPr>
              <w:tabs>
                <w:tab w:val="left" w:pos="890"/>
              </w:tabs>
              <w:rPr>
                <w:ins w:id="11939" w:author="蔚滢璐" w:date="2017-01-02T05:52:00Z"/>
                <w:rFonts w:asciiTheme="minorEastAsia" w:hAnsiTheme="minorEastAsia" w:cs="宋体"/>
                <w:sz w:val="21"/>
                <w:szCs w:val="21"/>
                <w:rPrChange w:id="11940" w:author="蔚滢璐" w:date="2017-01-02T12:59:00Z">
                  <w:rPr>
                    <w:ins w:id="11941" w:author="蔚滢璐" w:date="2017-01-02T05:52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942" w:author="蔚滢璐" w:date="2017-01-02T05:53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943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返回</w:t>
              </w:r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1944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 xml:space="preserve"> ScopeType.DISTRICT</w:t>
              </w:r>
            </w:ins>
          </w:p>
        </w:tc>
      </w:tr>
      <w:tr w:rsidR="00C8385C" w:rsidRPr="00224E9F" w:rsidTr="00F53573">
        <w:trPr>
          <w:ins w:id="11945" w:author="蔚滢璐" w:date="2017-01-02T05:52:00Z"/>
        </w:trPr>
        <w:tc>
          <w:tcPr>
            <w:tcW w:w="2840" w:type="dxa"/>
            <w:vMerge w:val="restart"/>
          </w:tcPr>
          <w:p w:rsidR="00C8385C" w:rsidRPr="00224E9F" w:rsidRDefault="00C8385C" w:rsidP="00C8385C">
            <w:pPr>
              <w:tabs>
                <w:tab w:val="left" w:pos="890"/>
              </w:tabs>
              <w:rPr>
                <w:ins w:id="11946" w:author="蔚滢璐" w:date="2017-01-02T05:52:00Z"/>
                <w:rFonts w:asciiTheme="minorEastAsia" w:hAnsiTheme="minorEastAsia" w:cs="宋体"/>
                <w:sz w:val="21"/>
                <w:szCs w:val="21"/>
                <w:rPrChange w:id="11947" w:author="蔚滢璐" w:date="2017-01-02T12:59:00Z">
                  <w:rPr>
                    <w:ins w:id="11948" w:author="蔚滢璐" w:date="2017-01-02T05:52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949" w:author="蔚滢璐" w:date="2017-01-02T05:5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1950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DistrictScope.getNum</w:t>
              </w:r>
            </w:ins>
          </w:p>
        </w:tc>
        <w:tc>
          <w:tcPr>
            <w:tcW w:w="1327" w:type="dxa"/>
          </w:tcPr>
          <w:p w:rsidR="00C8385C" w:rsidRPr="00224E9F" w:rsidRDefault="00C8385C" w:rsidP="00C8385C">
            <w:pPr>
              <w:tabs>
                <w:tab w:val="left" w:pos="890"/>
              </w:tabs>
              <w:rPr>
                <w:ins w:id="11951" w:author="蔚滢璐" w:date="2017-01-02T05:52:00Z"/>
                <w:rFonts w:asciiTheme="minorEastAsia" w:hAnsiTheme="minorEastAsia" w:cs="宋体"/>
                <w:sz w:val="21"/>
                <w:szCs w:val="21"/>
                <w:rPrChange w:id="11952" w:author="蔚滢璐" w:date="2017-01-02T12:59:00Z">
                  <w:rPr>
                    <w:ins w:id="11953" w:author="蔚滢璐" w:date="2017-01-02T05:52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954" w:author="蔚滢璐" w:date="2017-01-02T05:52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955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语法</w:t>
              </w:r>
            </w:ins>
          </w:p>
        </w:tc>
        <w:tc>
          <w:tcPr>
            <w:tcW w:w="4355" w:type="dxa"/>
          </w:tcPr>
          <w:p w:rsidR="00C8385C" w:rsidRPr="00224E9F" w:rsidRDefault="00C8385C" w:rsidP="00C8385C">
            <w:pPr>
              <w:tabs>
                <w:tab w:val="left" w:pos="890"/>
              </w:tabs>
              <w:rPr>
                <w:ins w:id="11956" w:author="蔚滢璐" w:date="2017-01-02T05:52:00Z"/>
                <w:rFonts w:asciiTheme="minorEastAsia" w:hAnsiTheme="minorEastAsia" w:cs="宋体"/>
                <w:sz w:val="21"/>
                <w:szCs w:val="21"/>
                <w:rPrChange w:id="11957" w:author="蔚滢璐" w:date="2017-01-02T12:59:00Z">
                  <w:rPr>
                    <w:ins w:id="11958" w:author="蔚滢璐" w:date="2017-01-02T05:52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959" w:author="蔚滢璐" w:date="2017-01-02T05:5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1960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public String getNum()</w:t>
              </w:r>
            </w:ins>
          </w:p>
        </w:tc>
      </w:tr>
      <w:tr w:rsidR="00C8385C" w:rsidRPr="00224E9F" w:rsidTr="00F53573">
        <w:trPr>
          <w:ins w:id="11961" w:author="蔚滢璐" w:date="2017-01-02T05:52:00Z"/>
        </w:trPr>
        <w:tc>
          <w:tcPr>
            <w:tcW w:w="2840" w:type="dxa"/>
            <w:vMerge/>
          </w:tcPr>
          <w:p w:rsidR="00C8385C" w:rsidRPr="00224E9F" w:rsidRDefault="00C8385C" w:rsidP="00C8385C">
            <w:pPr>
              <w:tabs>
                <w:tab w:val="left" w:pos="890"/>
              </w:tabs>
              <w:rPr>
                <w:ins w:id="11962" w:author="蔚滢璐" w:date="2017-01-02T05:52:00Z"/>
                <w:rFonts w:asciiTheme="minorEastAsia" w:hAnsiTheme="minorEastAsia" w:cs="宋体"/>
                <w:sz w:val="21"/>
                <w:szCs w:val="21"/>
                <w:rPrChange w:id="11963" w:author="蔚滢璐" w:date="2017-01-02T12:59:00Z">
                  <w:rPr>
                    <w:ins w:id="11964" w:author="蔚滢璐" w:date="2017-01-02T05:52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27" w:type="dxa"/>
          </w:tcPr>
          <w:p w:rsidR="00C8385C" w:rsidRPr="00224E9F" w:rsidRDefault="00C8385C" w:rsidP="00C8385C">
            <w:pPr>
              <w:tabs>
                <w:tab w:val="left" w:pos="890"/>
              </w:tabs>
              <w:rPr>
                <w:ins w:id="11965" w:author="蔚滢璐" w:date="2017-01-02T05:52:00Z"/>
                <w:rFonts w:asciiTheme="minorEastAsia" w:hAnsiTheme="minorEastAsia" w:cs="宋体"/>
                <w:sz w:val="21"/>
                <w:szCs w:val="21"/>
                <w:rPrChange w:id="11966" w:author="蔚滢璐" w:date="2017-01-02T12:59:00Z">
                  <w:rPr>
                    <w:ins w:id="11967" w:author="蔚滢璐" w:date="2017-01-02T05:52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968" w:author="蔚滢璐" w:date="2017-01-02T05:52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969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前置条件</w:t>
              </w:r>
            </w:ins>
          </w:p>
        </w:tc>
        <w:tc>
          <w:tcPr>
            <w:tcW w:w="4355" w:type="dxa"/>
          </w:tcPr>
          <w:p w:rsidR="00C8385C" w:rsidRPr="00224E9F" w:rsidRDefault="00C8385C" w:rsidP="00C8385C">
            <w:pPr>
              <w:tabs>
                <w:tab w:val="left" w:pos="890"/>
              </w:tabs>
              <w:rPr>
                <w:ins w:id="11970" w:author="蔚滢璐" w:date="2017-01-02T05:52:00Z"/>
                <w:rFonts w:asciiTheme="minorEastAsia" w:hAnsiTheme="minorEastAsia" w:cs="宋体"/>
                <w:sz w:val="21"/>
                <w:szCs w:val="21"/>
                <w:rPrChange w:id="11971" w:author="蔚滢璐" w:date="2017-01-02T12:59:00Z">
                  <w:rPr>
                    <w:ins w:id="11972" w:author="蔚滢璐" w:date="2017-01-02T05:52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973" w:author="蔚滢璐" w:date="2017-01-02T05:5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974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无</w:t>
              </w:r>
            </w:ins>
          </w:p>
        </w:tc>
      </w:tr>
      <w:tr w:rsidR="00C8385C" w:rsidRPr="00224E9F" w:rsidTr="00F53573">
        <w:trPr>
          <w:ins w:id="11975" w:author="蔚滢璐" w:date="2017-01-02T05:52:00Z"/>
        </w:trPr>
        <w:tc>
          <w:tcPr>
            <w:tcW w:w="2840" w:type="dxa"/>
            <w:vMerge/>
          </w:tcPr>
          <w:p w:rsidR="00C8385C" w:rsidRPr="00224E9F" w:rsidRDefault="00C8385C" w:rsidP="00C8385C">
            <w:pPr>
              <w:tabs>
                <w:tab w:val="left" w:pos="890"/>
              </w:tabs>
              <w:rPr>
                <w:ins w:id="11976" w:author="蔚滢璐" w:date="2017-01-02T05:52:00Z"/>
                <w:rFonts w:asciiTheme="minorEastAsia" w:hAnsiTheme="minorEastAsia" w:cs="宋体"/>
                <w:sz w:val="21"/>
                <w:szCs w:val="21"/>
                <w:rPrChange w:id="11977" w:author="蔚滢璐" w:date="2017-01-02T12:59:00Z">
                  <w:rPr>
                    <w:ins w:id="11978" w:author="蔚滢璐" w:date="2017-01-02T05:52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27" w:type="dxa"/>
          </w:tcPr>
          <w:p w:rsidR="00C8385C" w:rsidRPr="00224E9F" w:rsidRDefault="00C8385C" w:rsidP="00C8385C">
            <w:pPr>
              <w:tabs>
                <w:tab w:val="left" w:pos="890"/>
              </w:tabs>
              <w:rPr>
                <w:ins w:id="11979" w:author="蔚滢璐" w:date="2017-01-02T05:52:00Z"/>
                <w:rFonts w:asciiTheme="minorEastAsia" w:hAnsiTheme="minorEastAsia" w:cs="宋体"/>
                <w:sz w:val="21"/>
                <w:szCs w:val="21"/>
                <w:rPrChange w:id="11980" w:author="蔚滢璐" w:date="2017-01-02T12:59:00Z">
                  <w:rPr>
                    <w:ins w:id="11981" w:author="蔚滢璐" w:date="2017-01-02T05:52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982" w:author="蔚滢璐" w:date="2017-01-02T05:52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983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后置条件</w:t>
              </w:r>
            </w:ins>
          </w:p>
        </w:tc>
        <w:tc>
          <w:tcPr>
            <w:tcW w:w="4355" w:type="dxa"/>
          </w:tcPr>
          <w:p w:rsidR="00C8385C" w:rsidRPr="00224E9F" w:rsidRDefault="00C8385C" w:rsidP="00C8385C">
            <w:pPr>
              <w:tabs>
                <w:tab w:val="left" w:pos="890"/>
              </w:tabs>
              <w:rPr>
                <w:ins w:id="11984" w:author="蔚滢璐" w:date="2017-01-02T05:52:00Z"/>
                <w:rFonts w:asciiTheme="minorEastAsia" w:hAnsiTheme="minorEastAsia" w:cs="宋体"/>
                <w:sz w:val="21"/>
                <w:szCs w:val="21"/>
                <w:rPrChange w:id="11985" w:author="蔚滢璐" w:date="2017-01-02T12:59:00Z">
                  <w:rPr>
                    <w:ins w:id="11986" w:author="蔚滢璐" w:date="2017-01-02T05:52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1987" w:author="蔚滢璐" w:date="2017-01-02T05:5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1988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返回地区编号</w:t>
              </w:r>
            </w:ins>
          </w:p>
        </w:tc>
      </w:tr>
    </w:tbl>
    <w:p w:rsidR="00F53573" w:rsidRPr="00224E9F" w:rsidRDefault="00F53573" w:rsidP="00F53573">
      <w:pPr>
        <w:tabs>
          <w:tab w:val="left" w:pos="890"/>
        </w:tabs>
        <w:rPr>
          <w:ins w:id="11989" w:author="蔚滢璐" w:date="2017-01-01T22:44:00Z"/>
          <w:rFonts w:asciiTheme="minorEastAsia" w:hAnsiTheme="minorEastAsia" w:cs="宋体"/>
          <w:sz w:val="21"/>
          <w:szCs w:val="21"/>
          <w:rPrChange w:id="11990" w:author="蔚滢璐" w:date="2017-01-02T12:59:00Z">
            <w:rPr>
              <w:ins w:id="11991" w:author="蔚滢璐" w:date="2017-01-01T22:44:00Z"/>
              <w:rFonts w:asciiTheme="majorEastAsia" w:eastAsiaTheme="majorEastAsia" w:hAnsiTheme="majorEastAsia" w:cs="宋体"/>
              <w:sz w:val="21"/>
            </w:rPr>
          </w:rPrChange>
        </w:rPr>
      </w:pPr>
    </w:p>
    <w:p w:rsidR="00F53573" w:rsidRPr="00224E9F" w:rsidRDefault="00C8385C">
      <w:pPr>
        <w:tabs>
          <w:tab w:val="left" w:pos="890"/>
        </w:tabs>
        <w:rPr>
          <w:ins w:id="11992" w:author="蔚滢璐" w:date="2017-01-01T22:44:00Z"/>
          <w:rFonts w:asciiTheme="minorEastAsia" w:hAnsiTheme="minorEastAsia" w:cs="宋体"/>
          <w:b/>
          <w:sz w:val="21"/>
          <w:szCs w:val="21"/>
          <w:rPrChange w:id="11993" w:author="蔚滢璐" w:date="2017-01-02T12:59:00Z">
            <w:rPr>
              <w:ins w:id="11994" w:author="蔚滢璐" w:date="2017-01-01T22:44:00Z"/>
              <w:rFonts w:asciiTheme="majorEastAsia" w:eastAsiaTheme="majorEastAsia" w:hAnsiTheme="majorEastAsia" w:cs="宋体"/>
              <w:b/>
              <w:sz w:val="25"/>
            </w:rPr>
          </w:rPrChange>
        </w:rPr>
        <w:pPrChange w:id="11995" w:author="蔚滢璐" w:date="2017-01-02T05:54:00Z">
          <w:pPr>
            <w:tabs>
              <w:tab w:val="left" w:pos="890"/>
            </w:tabs>
            <w:jc w:val="center"/>
          </w:pPr>
        </w:pPrChange>
      </w:pPr>
      <w:ins w:id="11996" w:author="蔚滢璐" w:date="2017-01-02T05:54:00Z">
        <w:r w:rsidRPr="00224E9F">
          <w:rPr>
            <w:rFonts w:asciiTheme="minorEastAsia" w:hAnsiTheme="minorEastAsia" w:cs="宋体"/>
            <w:b/>
            <w:sz w:val="21"/>
            <w:szCs w:val="21"/>
            <w:rPrChange w:id="11997" w:author="蔚滢璐" w:date="2017-01-02T12:59:00Z">
              <w:rPr>
                <w:rFonts w:asciiTheme="majorEastAsia" w:eastAsiaTheme="majorEastAsia" w:hAnsiTheme="majorEastAsia" w:cs="宋体"/>
                <w:b/>
                <w:sz w:val="25"/>
              </w:rPr>
            </w:rPrChange>
          </w:rPr>
          <w:tab/>
        </w:r>
      </w:ins>
      <w:ins w:id="11998" w:author="蔚滢璐" w:date="2017-01-01T22:44:00Z">
        <w:r w:rsidRPr="00224E9F">
          <w:rPr>
            <w:rFonts w:asciiTheme="minorEastAsia" w:hAnsiTheme="minorEastAsia" w:cs="宋体"/>
            <w:b/>
            <w:sz w:val="21"/>
            <w:szCs w:val="21"/>
            <w:rPrChange w:id="11999" w:author="蔚滢璐" w:date="2017-01-02T12:59:00Z">
              <w:rPr>
                <w:rFonts w:asciiTheme="majorEastAsia" w:eastAsiaTheme="majorEastAsia" w:hAnsiTheme="majorEastAsia" w:cs="宋体"/>
                <w:b/>
                <w:sz w:val="25"/>
              </w:rPr>
            </w:rPrChange>
          </w:rPr>
          <w:t>Condition</w:t>
        </w:r>
      </w:ins>
      <w:ins w:id="12000" w:author="蔚滢璐" w:date="2017-01-02T05:54:00Z">
        <w:r w:rsidRPr="00224E9F">
          <w:rPr>
            <w:rFonts w:asciiTheme="minorEastAsia" w:hAnsiTheme="minorEastAsia" w:cs="宋体" w:hint="eastAsia"/>
            <w:b/>
            <w:sz w:val="21"/>
            <w:szCs w:val="21"/>
            <w:rPrChange w:id="12001" w:author="蔚滢璐" w:date="2017-01-02T12:59:00Z">
              <w:rPr>
                <w:rFonts w:asciiTheme="majorEastAsia" w:eastAsiaTheme="majorEastAsia" w:hAnsiTheme="majorEastAsia" w:cs="宋体" w:hint="eastAsia"/>
                <w:b/>
                <w:sz w:val="25"/>
              </w:rPr>
            </w:rPrChange>
          </w:rPr>
          <w:t>类的接口规范：</w:t>
        </w:r>
      </w:ins>
    </w:p>
    <w:p w:rsidR="00F53573" w:rsidRPr="00224E9F" w:rsidRDefault="00F53573" w:rsidP="00F53573">
      <w:pPr>
        <w:tabs>
          <w:tab w:val="left" w:pos="890"/>
        </w:tabs>
        <w:rPr>
          <w:ins w:id="12002" w:author="蔚滢璐" w:date="2017-01-01T22:44:00Z"/>
          <w:rFonts w:asciiTheme="minorEastAsia" w:hAnsiTheme="minorEastAsia" w:cs="宋体"/>
          <w:sz w:val="21"/>
          <w:szCs w:val="21"/>
          <w:rPrChange w:id="12003" w:author="蔚滢璐" w:date="2017-01-02T12:59:00Z">
            <w:rPr>
              <w:ins w:id="12004" w:author="蔚滢璐" w:date="2017-01-01T22:44:00Z"/>
              <w:rFonts w:asciiTheme="majorEastAsia" w:eastAsiaTheme="majorEastAsia" w:hAnsiTheme="majorEastAsia" w:cs="宋体"/>
              <w:sz w:val="21"/>
            </w:rPr>
          </w:rPrChange>
        </w:rPr>
      </w:pP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27"/>
        <w:gridCol w:w="4355"/>
      </w:tblGrid>
      <w:tr w:rsidR="00224E9F" w:rsidRPr="00224E9F" w:rsidTr="00F53573">
        <w:trPr>
          <w:ins w:id="12005" w:author="蔚滢璐" w:date="2017-01-01T22:44:00Z"/>
        </w:trPr>
        <w:tc>
          <w:tcPr>
            <w:tcW w:w="8522" w:type="dxa"/>
            <w:gridSpan w:val="3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006" w:author="蔚滢璐" w:date="2017-01-01T22:44:00Z"/>
                <w:rFonts w:asciiTheme="minorEastAsia" w:hAnsiTheme="minorEastAsia" w:cs="宋体"/>
                <w:sz w:val="21"/>
                <w:szCs w:val="21"/>
                <w:rPrChange w:id="12007" w:author="蔚滢璐" w:date="2017-01-02T12:59:00Z">
                  <w:rPr>
                    <w:ins w:id="12008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009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010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提供的服务</w:t>
              </w:r>
            </w:ins>
          </w:p>
        </w:tc>
      </w:tr>
      <w:tr w:rsidR="00F53573" w:rsidRPr="00224E9F" w:rsidTr="00F53573">
        <w:trPr>
          <w:ins w:id="12011" w:author="蔚滢璐" w:date="2017-01-01T22:44:00Z"/>
        </w:trPr>
        <w:tc>
          <w:tcPr>
            <w:tcW w:w="2840" w:type="dxa"/>
            <w:vMerge w:val="restart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012" w:author="蔚滢璐" w:date="2017-01-01T22:44:00Z"/>
                <w:rFonts w:asciiTheme="minorEastAsia" w:hAnsiTheme="minorEastAsia" w:cs="宋体"/>
                <w:sz w:val="21"/>
                <w:szCs w:val="21"/>
                <w:rPrChange w:id="12013" w:author="蔚滢璐" w:date="2017-01-02T12:59:00Z">
                  <w:rPr>
                    <w:ins w:id="12014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bookmarkStart w:id="12015" w:name="OLE_LINK59" w:colFirst="2" w:colLast="2"/>
            <w:ins w:id="12016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2017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ConditionType.check</w:t>
              </w:r>
            </w:ins>
          </w:p>
        </w:tc>
        <w:tc>
          <w:tcPr>
            <w:tcW w:w="132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018" w:author="蔚滢璐" w:date="2017-01-01T22:44:00Z"/>
                <w:rFonts w:asciiTheme="minorEastAsia" w:hAnsiTheme="minorEastAsia" w:cs="宋体"/>
                <w:sz w:val="21"/>
                <w:szCs w:val="21"/>
                <w:rPrChange w:id="12019" w:author="蔚滢璐" w:date="2017-01-02T12:59:00Z">
                  <w:rPr>
                    <w:ins w:id="12020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021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022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语法</w:t>
              </w:r>
            </w:ins>
          </w:p>
        </w:tc>
        <w:tc>
          <w:tcPr>
            <w:tcW w:w="4355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023" w:author="蔚滢璐" w:date="2017-01-01T22:44:00Z"/>
                <w:rFonts w:asciiTheme="minorEastAsia" w:hAnsiTheme="minorEastAsia" w:cs="宋体"/>
                <w:sz w:val="21"/>
                <w:szCs w:val="21"/>
                <w:rPrChange w:id="12024" w:author="蔚滢璐" w:date="2017-01-02T12:59:00Z">
                  <w:rPr>
                    <w:ins w:id="12025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026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2027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 xml:space="preserve">public </w:t>
              </w:r>
            </w:ins>
            <w:ins w:id="12028" w:author="蔚滢璐" w:date="2017-01-02T05:56:00Z">
              <w:r w:rsidR="00C8385C" w:rsidRPr="00224E9F">
                <w:rPr>
                  <w:rFonts w:asciiTheme="minorEastAsia" w:hAnsiTheme="minorEastAsia" w:cs="宋体"/>
                  <w:sz w:val="21"/>
                  <w:szCs w:val="21"/>
                  <w:rPrChange w:id="12029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abstract</w:t>
              </w:r>
            </w:ins>
            <w:ins w:id="12030" w:author="蔚滢璐" w:date="2017-01-02T05:57:00Z">
              <w:r w:rsidR="00716343" w:rsidRPr="00224E9F">
                <w:rPr>
                  <w:rFonts w:asciiTheme="minorEastAsia" w:hAnsiTheme="minorEastAsia" w:cs="宋体"/>
                  <w:sz w:val="21"/>
                  <w:szCs w:val="21"/>
                  <w:rPrChange w:id="12031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 xml:space="preserve"> Boolean check(OrderInfo orderInfo)</w:t>
              </w:r>
            </w:ins>
          </w:p>
        </w:tc>
      </w:tr>
      <w:bookmarkEnd w:id="12015"/>
      <w:tr w:rsidR="00F53573" w:rsidRPr="00224E9F" w:rsidTr="00F53573">
        <w:trPr>
          <w:ins w:id="12032" w:author="蔚滢璐" w:date="2017-01-01T22:44:00Z"/>
        </w:trPr>
        <w:tc>
          <w:tcPr>
            <w:tcW w:w="2840" w:type="dxa"/>
            <w:vMerge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033" w:author="蔚滢璐" w:date="2017-01-01T22:44:00Z"/>
                <w:rFonts w:asciiTheme="minorEastAsia" w:hAnsiTheme="minorEastAsia" w:cs="宋体"/>
                <w:sz w:val="21"/>
                <w:szCs w:val="21"/>
                <w:rPrChange w:id="12034" w:author="蔚滢璐" w:date="2017-01-02T12:59:00Z">
                  <w:rPr>
                    <w:ins w:id="12035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2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036" w:author="蔚滢璐" w:date="2017-01-01T22:44:00Z"/>
                <w:rFonts w:asciiTheme="minorEastAsia" w:hAnsiTheme="minorEastAsia" w:cs="宋体"/>
                <w:sz w:val="21"/>
                <w:szCs w:val="21"/>
                <w:rPrChange w:id="12037" w:author="蔚滢璐" w:date="2017-01-02T12:59:00Z">
                  <w:rPr>
                    <w:ins w:id="12038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039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040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前置条件</w:t>
              </w:r>
            </w:ins>
          </w:p>
        </w:tc>
        <w:tc>
          <w:tcPr>
            <w:tcW w:w="4355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041" w:author="蔚滢璐" w:date="2017-01-01T22:44:00Z"/>
                <w:rFonts w:asciiTheme="minorEastAsia" w:hAnsiTheme="minorEastAsia" w:cs="宋体"/>
                <w:sz w:val="21"/>
                <w:szCs w:val="21"/>
                <w:rPrChange w:id="12042" w:author="蔚滢璐" w:date="2017-01-02T12:59:00Z">
                  <w:rPr>
                    <w:ins w:id="12043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044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045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该领域实体对象已存在</w:t>
              </w:r>
            </w:ins>
          </w:p>
        </w:tc>
      </w:tr>
      <w:tr w:rsidR="00F53573" w:rsidRPr="00224E9F" w:rsidTr="00F53573">
        <w:trPr>
          <w:ins w:id="12046" w:author="蔚滢璐" w:date="2017-01-01T22:44:00Z"/>
        </w:trPr>
        <w:tc>
          <w:tcPr>
            <w:tcW w:w="2840" w:type="dxa"/>
            <w:vMerge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047" w:author="蔚滢璐" w:date="2017-01-01T22:44:00Z"/>
                <w:rFonts w:asciiTheme="minorEastAsia" w:hAnsiTheme="minorEastAsia" w:cs="宋体"/>
                <w:sz w:val="21"/>
                <w:szCs w:val="21"/>
                <w:rPrChange w:id="12048" w:author="蔚滢璐" w:date="2017-01-02T12:59:00Z">
                  <w:rPr>
                    <w:ins w:id="12049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2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050" w:author="蔚滢璐" w:date="2017-01-01T22:44:00Z"/>
                <w:rFonts w:asciiTheme="minorEastAsia" w:hAnsiTheme="minorEastAsia" w:cs="宋体"/>
                <w:sz w:val="21"/>
                <w:szCs w:val="21"/>
                <w:rPrChange w:id="12051" w:author="蔚滢璐" w:date="2017-01-02T12:59:00Z">
                  <w:rPr>
                    <w:ins w:id="12052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053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054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后置条件</w:t>
              </w:r>
            </w:ins>
          </w:p>
        </w:tc>
        <w:tc>
          <w:tcPr>
            <w:tcW w:w="4355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055" w:author="蔚滢璐" w:date="2017-01-01T22:44:00Z"/>
                <w:rFonts w:asciiTheme="minorEastAsia" w:hAnsiTheme="minorEastAsia" w:cs="宋体"/>
                <w:sz w:val="21"/>
                <w:szCs w:val="21"/>
                <w:rPrChange w:id="12056" w:author="蔚滢璐" w:date="2017-01-02T12:59:00Z">
                  <w:rPr>
                    <w:ins w:id="12057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058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059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返回是否符合条件</w:t>
              </w:r>
            </w:ins>
          </w:p>
        </w:tc>
      </w:tr>
      <w:tr w:rsidR="00716343" w:rsidRPr="00224E9F" w:rsidTr="00F53573">
        <w:trPr>
          <w:ins w:id="12060" w:author="蔚滢璐" w:date="2017-01-02T05:56:00Z"/>
        </w:trPr>
        <w:tc>
          <w:tcPr>
            <w:tcW w:w="2840" w:type="dxa"/>
            <w:vMerge w:val="restart"/>
          </w:tcPr>
          <w:p w:rsidR="00716343" w:rsidRPr="00224E9F" w:rsidRDefault="00716343" w:rsidP="00716343">
            <w:pPr>
              <w:tabs>
                <w:tab w:val="left" w:pos="890"/>
              </w:tabs>
              <w:rPr>
                <w:ins w:id="12061" w:author="蔚滢璐" w:date="2017-01-02T05:56:00Z"/>
                <w:rFonts w:asciiTheme="minorEastAsia" w:hAnsiTheme="minorEastAsia" w:cs="宋体"/>
                <w:sz w:val="21"/>
                <w:szCs w:val="21"/>
                <w:rPrChange w:id="12062" w:author="蔚滢璐" w:date="2017-01-02T12:59:00Z">
                  <w:rPr>
                    <w:ins w:id="12063" w:author="蔚滢璐" w:date="2017-01-02T05:56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064" w:author="蔚滢璐" w:date="2017-01-02T05:58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2065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Condition.getType</w:t>
              </w:r>
            </w:ins>
          </w:p>
        </w:tc>
        <w:tc>
          <w:tcPr>
            <w:tcW w:w="1327" w:type="dxa"/>
          </w:tcPr>
          <w:p w:rsidR="00716343" w:rsidRPr="00224E9F" w:rsidRDefault="00716343" w:rsidP="00716343">
            <w:pPr>
              <w:tabs>
                <w:tab w:val="left" w:pos="890"/>
              </w:tabs>
              <w:rPr>
                <w:ins w:id="12066" w:author="蔚滢璐" w:date="2017-01-02T05:56:00Z"/>
                <w:rFonts w:asciiTheme="minorEastAsia" w:hAnsiTheme="minorEastAsia" w:cs="宋体"/>
                <w:sz w:val="21"/>
                <w:szCs w:val="21"/>
                <w:rPrChange w:id="12067" w:author="蔚滢璐" w:date="2017-01-02T12:59:00Z">
                  <w:rPr>
                    <w:ins w:id="12068" w:author="蔚滢璐" w:date="2017-01-02T05:56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069" w:author="蔚滢璐" w:date="2017-01-02T05:56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070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语法</w:t>
              </w:r>
            </w:ins>
          </w:p>
        </w:tc>
        <w:tc>
          <w:tcPr>
            <w:tcW w:w="4355" w:type="dxa"/>
          </w:tcPr>
          <w:p w:rsidR="00716343" w:rsidRPr="00224E9F" w:rsidRDefault="00716343" w:rsidP="00716343">
            <w:pPr>
              <w:tabs>
                <w:tab w:val="left" w:pos="890"/>
              </w:tabs>
              <w:rPr>
                <w:ins w:id="12071" w:author="蔚滢璐" w:date="2017-01-02T05:56:00Z"/>
                <w:rFonts w:asciiTheme="minorEastAsia" w:hAnsiTheme="minorEastAsia" w:cs="宋体"/>
                <w:sz w:val="21"/>
                <w:szCs w:val="21"/>
                <w:rPrChange w:id="12072" w:author="蔚滢璐" w:date="2017-01-02T12:59:00Z">
                  <w:rPr>
                    <w:ins w:id="12073" w:author="蔚滢璐" w:date="2017-01-02T05:56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074" w:author="蔚滢璐" w:date="2017-01-02T05:58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2075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public anstract ConditionType getType()</w:t>
              </w:r>
            </w:ins>
          </w:p>
        </w:tc>
      </w:tr>
      <w:tr w:rsidR="00716343" w:rsidRPr="00224E9F" w:rsidTr="00F53573">
        <w:trPr>
          <w:ins w:id="12076" w:author="蔚滢璐" w:date="2017-01-02T05:56:00Z"/>
        </w:trPr>
        <w:tc>
          <w:tcPr>
            <w:tcW w:w="2840" w:type="dxa"/>
            <w:vMerge/>
          </w:tcPr>
          <w:p w:rsidR="00716343" w:rsidRPr="00224E9F" w:rsidRDefault="00716343" w:rsidP="00716343">
            <w:pPr>
              <w:tabs>
                <w:tab w:val="left" w:pos="890"/>
              </w:tabs>
              <w:rPr>
                <w:ins w:id="12077" w:author="蔚滢璐" w:date="2017-01-02T05:56:00Z"/>
                <w:rFonts w:asciiTheme="minorEastAsia" w:hAnsiTheme="minorEastAsia" w:cs="宋体"/>
                <w:sz w:val="21"/>
                <w:szCs w:val="21"/>
                <w:rPrChange w:id="12078" w:author="蔚滢璐" w:date="2017-01-02T12:59:00Z">
                  <w:rPr>
                    <w:ins w:id="12079" w:author="蔚滢璐" w:date="2017-01-02T05:56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27" w:type="dxa"/>
          </w:tcPr>
          <w:p w:rsidR="00716343" w:rsidRPr="00224E9F" w:rsidRDefault="00716343" w:rsidP="00716343">
            <w:pPr>
              <w:tabs>
                <w:tab w:val="left" w:pos="890"/>
              </w:tabs>
              <w:rPr>
                <w:ins w:id="12080" w:author="蔚滢璐" w:date="2017-01-02T05:56:00Z"/>
                <w:rFonts w:asciiTheme="minorEastAsia" w:hAnsiTheme="minorEastAsia" w:cs="宋体"/>
                <w:sz w:val="21"/>
                <w:szCs w:val="21"/>
                <w:rPrChange w:id="12081" w:author="蔚滢璐" w:date="2017-01-02T12:59:00Z">
                  <w:rPr>
                    <w:ins w:id="12082" w:author="蔚滢璐" w:date="2017-01-02T05:56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083" w:author="蔚滢璐" w:date="2017-01-02T05:56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084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前置条件</w:t>
              </w:r>
            </w:ins>
          </w:p>
        </w:tc>
        <w:tc>
          <w:tcPr>
            <w:tcW w:w="4355" w:type="dxa"/>
          </w:tcPr>
          <w:p w:rsidR="00716343" w:rsidRPr="00224E9F" w:rsidRDefault="00716343" w:rsidP="00716343">
            <w:pPr>
              <w:tabs>
                <w:tab w:val="left" w:pos="890"/>
              </w:tabs>
              <w:rPr>
                <w:ins w:id="12085" w:author="蔚滢璐" w:date="2017-01-02T05:56:00Z"/>
                <w:rFonts w:asciiTheme="minorEastAsia" w:hAnsiTheme="minorEastAsia" w:cs="宋体"/>
                <w:sz w:val="21"/>
                <w:szCs w:val="21"/>
                <w:rPrChange w:id="12086" w:author="蔚滢璐" w:date="2017-01-02T12:59:00Z">
                  <w:rPr>
                    <w:ins w:id="12087" w:author="蔚滢璐" w:date="2017-01-02T05:56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088" w:author="蔚滢璐" w:date="2017-01-02T05:58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089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无</w:t>
              </w:r>
            </w:ins>
          </w:p>
        </w:tc>
      </w:tr>
      <w:tr w:rsidR="00716343" w:rsidRPr="00224E9F" w:rsidTr="00F53573">
        <w:trPr>
          <w:ins w:id="12090" w:author="蔚滢璐" w:date="2017-01-02T05:56:00Z"/>
        </w:trPr>
        <w:tc>
          <w:tcPr>
            <w:tcW w:w="2840" w:type="dxa"/>
            <w:vMerge/>
          </w:tcPr>
          <w:p w:rsidR="00716343" w:rsidRPr="00224E9F" w:rsidRDefault="00716343" w:rsidP="00716343">
            <w:pPr>
              <w:tabs>
                <w:tab w:val="left" w:pos="890"/>
              </w:tabs>
              <w:rPr>
                <w:ins w:id="12091" w:author="蔚滢璐" w:date="2017-01-02T05:56:00Z"/>
                <w:rFonts w:asciiTheme="minorEastAsia" w:hAnsiTheme="minorEastAsia" w:cs="宋体"/>
                <w:sz w:val="21"/>
                <w:szCs w:val="21"/>
                <w:rPrChange w:id="12092" w:author="蔚滢璐" w:date="2017-01-02T12:59:00Z">
                  <w:rPr>
                    <w:ins w:id="12093" w:author="蔚滢璐" w:date="2017-01-02T05:56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27" w:type="dxa"/>
          </w:tcPr>
          <w:p w:rsidR="00716343" w:rsidRPr="00224E9F" w:rsidRDefault="00716343" w:rsidP="00716343">
            <w:pPr>
              <w:tabs>
                <w:tab w:val="left" w:pos="890"/>
              </w:tabs>
              <w:rPr>
                <w:ins w:id="12094" w:author="蔚滢璐" w:date="2017-01-02T05:56:00Z"/>
                <w:rFonts w:asciiTheme="minorEastAsia" w:hAnsiTheme="minorEastAsia" w:cs="宋体"/>
                <w:sz w:val="21"/>
                <w:szCs w:val="21"/>
                <w:rPrChange w:id="12095" w:author="蔚滢璐" w:date="2017-01-02T12:59:00Z">
                  <w:rPr>
                    <w:ins w:id="12096" w:author="蔚滢璐" w:date="2017-01-02T05:56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097" w:author="蔚滢璐" w:date="2017-01-02T05:56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098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后置条件</w:t>
              </w:r>
            </w:ins>
          </w:p>
        </w:tc>
        <w:tc>
          <w:tcPr>
            <w:tcW w:w="4355" w:type="dxa"/>
          </w:tcPr>
          <w:p w:rsidR="00716343" w:rsidRPr="00224E9F" w:rsidRDefault="00716343" w:rsidP="00716343">
            <w:pPr>
              <w:tabs>
                <w:tab w:val="left" w:pos="890"/>
              </w:tabs>
              <w:rPr>
                <w:ins w:id="12099" w:author="蔚滢璐" w:date="2017-01-02T05:56:00Z"/>
                <w:rFonts w:asciiTheme="minorEastAsia" w:hAnsiTheme="minorEastAsia" w:cs="宋体"/>
                <w:sz w:val="21"/>
                <w:szCs w:val="21"/>
                <w:rPrChange w:id="12100" w:author="蔚滢璐" w:date="2017-01-02T12:59:00Z">
                  <w:rPr>
                    <w:ins w:id="12101" w:author="蔚滢璐" w:date="2017-01-02T05:56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102" w:author="蔚滢璐" w:date="2017-01-02T05:58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103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返回促销</w:t>
              </w:r>
            </w:ins>
            <w:ins w:id="12104" w:author="蔚滢璐" w:date="2017-01-02T05:59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105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策略条件的类型</w:t>
              </w:r>
            </w:ins>
          </w:p>
        </w:tc>
      </w:tr>
      <w:tr w:rsidR="00716343" w:rsidRPr="00224E9F" w:rsidTr="00F53573">
        <w:trPr>
          <w:ins w:id="12106" w:author="蔚滢璐" w:date="2017-01-02T05:56:00Z"/>
        </w:trPr>
        <w:tc>
          <w:tcPr>
            <w:tcW w:w="2840" w:type="dxa"/>
            <w:vMerge w:val="restart"/>
          </w:tcPr>
          <w:p w:rsidR="00716343" w:rsidRPr="00224E9F" w:rsidRDefault="00716343" w:rsidP="00716343">
            <w:pPr>
              <w:tabs>
                <w:tab w:val="left" w:pos="890"/>
              </w:tabs>
              <w:rPr>
                <w:ins w:id="12107" w:author="蔚滢璐" w:date="2017-01-02T05:56:00Z"/>
                <w:rFonts w:asciiTheme="minorEastAsia" w:hAnsiTheme="minorEastAsia" w:cs="宋体"/>
                <w:sz w:val="21"/>
                <w:szCs w:val="21"/>
                <w:rPrChange w:id="12108" w:author="蔚滢璐" w:date="2017-01-02T12:59:00Z">
                  <w:rPr>
                    <w:ins w:id="12109" w:author="蔚滢璐" w:date="2017-01-02T05:56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110" w:author="蔚滢璐" w:date="2017-01-02T05:59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2111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Condition.getNum</w:t>
              </w:r>
            </w:ins>
          </w:p>
        </w:tc>
        <w:tc>
          <w:tcPr>
            <w:tcW w:w="1327" w:type="dxa"/>
          </w:tcPr>
          <w:p w:rsidR="00716343" w:rsidRPr="00224E9F" w:rsidRDefault="00716343" w:rsidP="00716343">
            <w:pPr>
              <w:tabs>
                <w:tab w:val="left" w:pos="890"/>
              </w:tabs>
              <w:rPr>
                <w:ins w:id="12112" w:author="蔚滢璐" w:date="2017-01-02T05:56:00Z"/>
                <w:rFonts w:asciiTheme="minorEastAsia" w:hAnsiTheme="minorEastAsia" w:cs="宋体"/>
                <w:sz w:val="21"/>
                <w:szCs w:val="21"/>
                <w:rPrChange w:id="12113" w:author="蔚滢璐" w:date="2017-01-02T12:59:00Z">
                  <w:rPr>
                    <w:ins w:id="12114" w:author="蔚滢璐" w:date="2017-01-02T05:56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115" w:author="蔚滢璐" w:date="2017-01-02T05:56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116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语法</w:t>
              </w:r>
            </w:ins>
          </w:p>
        </w:tc>
        <w:tc>
          <w:tcPr>
            <w:tcW w:w="4355" w:type="dxa"/>
          </w:tcPr>
          <w:p w:rsidR="00716343" w:rsidRPr="00224E9F" w:rsidRDefault="00716343" w:rsidP="00716343">
            <w:pPr>
              <w:tabs>
                <w:tab w:val="left" w:pos="890"/>
              </w:tabs>
              <w:rPr>
                <w:ins w:id="12117" w:author="蔚滢璐" w:date="2017-01-02T05:56:00Z"/>
                <w:rFonts w:asciiTheme="minorEastAsia" w:hAnsiTheme="minorEastAsia" w:cs="宋体"/>
                <w:sz w:val="21"/>
                <w:szCs w:val="21"/>
                <w:rPrChange w:id="12118" w:author="蔚滢璐" w:date="2017-01-02T12:59:00Z">
                  <w:rPr>
                    <w:ins w:id="12119" w:author="蔚滢璐" w:date="2017-01-02T05:56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120" w:author="蔚滢璐" w:date="2017-01-02T05:59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2121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public abstract double getNum()</w:t>
              </w:r>
            </w:ins>
          </w:p>
        </w:tc>
      </w:tr>
      <w:tr w:rsidR="00716343" w:rsidRPr="00224E9F" w:rsidTr="00F53573">
        <w:trPr>
          <w:ins w:id="12122" w:author="蔚滢璐" w:date="2017-01-02T05:56:00Z"/>
        </w:trPr>
        <w:tc>
          <w:tcPr>
            <w:tcW w:w="2840" w:type="dxa"/>
            <w:vMerge/>
          </w:tcPr>
          <w:p w:rsidR="00716343" w:rsidRPr="00224E9F" w:rsidRDefault="00716343" w:rsidP="00716343">
            <w:pPr>
              <w:tabs>
                <w:tab w:val="left" w:pos="890"/>
              </w:tabs>
              <w:rPr>
                <w:ins w:id="12123" w:author="蔚滢璐" w:date="2017-01-02T05:56:00Z"/>
                <w:rFonts w:asciiTheme="minorEastAsia" w:hAnsiTheme="minorEastAsia" w:cs="宋体"/>
                <w:sz w:val="21"/>
                <w:szCs w:val="21"/>
                <w:rPrChange w:id="12124" w:author="蔚滢璐" w:date="2017-01-02T12:59:00Z">
                  <w:rPr>
                    <w:ins w:id="12125" w:author="蔚滢璐" w:date="2017-01-02T05:56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27" w:type="dxa"/>
          </w:tcPr>
          <w:p w:rsidR="00716343" w:rsidRPr="00224E9F" w:rsidRDefault="00716343" w:rsidP="00716343">
            <w:pPr>
              <w:tabs>
                <w:tab w:val="left" w:pos="890"/>
              </w:tabs>
              <w:rPr>
                <w:ins w:id="12126" w:author="蔚滢璐" w:date="2017-01-02T05:56:00Z"/>
                <w:rFonts w:asciiTheme="minorEastAsia" w:hAnsiTheme="minorEastAsia" w:cs="宋体"/>
                <w:sz w:val="21"/>
                <w:szCs w:val="21"/>
                <w:rPrChange w:id="12127" w:author="蔚滢璐" w:date="2017-01-02T12:59:00Z">
                  <w:rPr>
                    <w:ins w:id="12128" w:author="蔚滢璐" w:date="2017-01-02T05:56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129" w:author="蔚滢璐" w:date="2017-01-02T05:56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130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前置条件</w:t>
              </w:r>
            </w:ins>
          </w:p>
        </w:tc>
        <w:tc>
          <w:tcPr>
            <w:tcW w:w="4355" w:type="dxa"/>
          </w:tcPr>
          <w:p w:rsidR="00716343" w:rsidRPr="00224E9F" w:rsidRDefault="00716343" w:rsidP="00716343">
            <w:pPr>
              <w:tabs>
                <w:tab w:val="left" w:pos="890"/>
              </w:tabs>
              <w:rPr>
                <w:ins w:id="12131" w:author="蔚滢璐" w:date="2017-01-02T05:56:00Z"/>
                <w:rFonts w:asciiTheme="minorEastAsia" w:hAnsiTheme="minorEastAsia" w:cs="宋体"/>
                <w:sz w:val="21"/>
                <w:szCs w:val="21"/>
                <w:rPrChange w:id="12132" w:author="蔚滢璐" w:date="2017-01-02T12:59:00Z">
                  <w:rPr>
                    <w:ins w:id="12133" w:author="蔚滢璐" w:date="2017-01-02T05:56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134" w:author="蔚滢璐" w:date="2017-01-02T05:59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135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无</w:t>
              </w:r>
            </w:ins>
          </w:p>
        </w:tc>
      </w:tr>
      <w:tr w:rsidR="00716343" w:rsidRPr="00224E9F" w:rsidTr="00F53573">
        <w:trPr>
          <w:ins w:id="12136" w:author="蔚滢璐" w:date="2017-01-02T05:56:00Z"/>
        </w:trPr>
        <w:tc>
          <w:tcPr>
            <w:tcW w:w="2840" w:type="dxa"/>
            <w:vMerge/>
          </w:tcPr>
          <w:p w:rsidR="00716343" w:rsidRPr="00224E9F" w:rsidRDefault="00716343" w:rsidP="00716343">
            <w:pPr>
              <w:tabs>
                <w:tab w:val="left" w:pos="890"/>
              </w:tabs>
              <w:rPr>
                <w:ins w:id="12137" w:author="蔚滢璐" w:date="2017-01-02T05:56:00Z"/>
                <w:rFonts w:asciiTheme="minorEastAsia" w:hAnsiTheme="minorEastAsia" w:cs="宋体"/>
                <w:sz w:val="21"/>
                <w:szCs w:val="21"/>
                <w:rPrChange w:id="12138" w:author="蔚滢璐" w:date="2017-01-02T12:59:00Z">
                  <w:rPr>
                    <w:ins w:id="12139" w:author="蔚滢璐" w:date="2017-01-02T05:56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27" w:type="dxa"/>
          </w:tcPr>
          <w:p w:rsidR="00716343" w:rsidRPr="00224E9F" w:rsidRDefault="00716343" w:rsidP="00716343">
            <w:pPr>
              <w:tabs>
                <w:tab w:val="left" w:pos="890"/>
              </w:tabs>
              <w:rPr>
                <w:ins w:id="12140" w:author="蔚滢璐" w:date="2017-01-02T05:56:00Z"/>
                <w:rFonts w:asciiTheme="minorEastAsia" w:hAnsiTheme="minorEastAsia" w:cs="宋体"/>
                <w:sz w:val="21"/>
                <w:szCs w:val="21"/>
                <w:rPrChange w:id="12141" w:author="蔚滢璐" w:date="2017-01-02T12:59:00Z">
                  <w:rPr>
                    <w:ins w:id="12142" w:author="蔚滢璐" w:date="2017-01-02T05:56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143" w:author="蔚滢璐" w:date="2017-01-02T05:56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144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后置条件</w:t>
              </w:r>
            </w:ins>
          </w:p>
        </w:tc>
        <w:tc>
          <w:tcPr>
            <w:tcW w:w="4355" w:type="dxa"/>
          </w:tcPr>
          <w:p w:rsidR="00716343" w:rsidRPr="00224E9F" w:rsidRDefault="00716343" w:rsidP="00716343">
            <w:pPr>
              <w:tabs>
                <w:tab w:val="left" w:pos="890"/>
              </w:tabs>
              <w:rPr>
                <w:ins w:id="12145" w:author="蔚滢璐" w:date="2017-01-02T05:56:00Z"/>
                <w:rFonts w:asciiTheme="minorEastAsia" w:hAnsiTheme="minorEastAsia" w:cs="宋体"/>
                <w:sz w:val="21"/>
                <w:szCs w:val="21"/>
                <w:rPrChange w:id="12146" w:author="蔚滢璐" w:date="2017-01-02T12:59:00Z">
                  <w:rPr>
                    <w:ins w:id="12147" w:author="蔚滢璐" w:date="2017-01-02T05:56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148" w:author="蔚滢璐" w:date="2017-01-02T05:59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149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返回促销策略条件的</w:t>
              </w:r>
            </w:ins>
            <w:ins w:id="12150" w:author="蔚滢璐" w:date="2017-01-02T06:00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151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数值（没有时返回</w:t>
              </w:r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2152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0）</w:t>
              </w:r>
            </w:ins>
          </w:p>
        </w:tc>
      </w:tr>
    </w:tbl>
    <w:p w:rsidR="00F53573" w:rsidRPr="00224E9F" w:rsidRDefault="00F53573" w:rsidP="00F53573">
      <w:pPr>
        <w:tabs>
          <w:tab w:val="left" w:pos="890"/>
        </w:tabs>
        <w:rPr>
          <w:ins w:id="12153" w:author="蔚滢璐" w:date="2017-01-01T22:44:00Z"/>
          <w:rFonts w:asciiTheme="minorEastAsia" w:hAnsiTheme="minorEastAsia" w:cs="宋体"/>
          <w:sz w:val="21"/>
          <w:szCs w:val="21"/>
          <w:rPrChange w:id="12154" w:author="蔚滢璐" w:date="2017-01-02T12:59:00Z">
            <w:rPr>
              <w:ins w:id="12155" w:author="蔚滢璐" w:date="2017-01-01T22:44:00Z"/>
              <w:rFonts w:asciiTheme="majorEastAsia" w:eastAsiaTheme="majorEastAsia" w:hAnsiTheme="majorEastAsia" w:cs="宋体"/>
              <w:sz w:val="21"/>
            </w:rPr>
          </w:rPrChange>
        </w:rPr>
      </w:pPr>
    </w:p>
    <w:p w:rsidR="00F53573" w:rsidRPr="00224E9F" w:rsidRDefault="00F53573" w:rsidP="00F53573">
      <w:pPr>
        <w:tabs>
          <w:tab w:val="left" w:pos="890"/>
        </w:tabs>
        <w:rPr>
          <w:ins w:id="12156" w:author="蔚滢璐" w:date="2017-01-01T22:44:00Z"/>
          <w:rFonts w:asciiTheme="minorEastAsia" w:hAnsiTheme="minorEastAsia" w:cs="宋体"/>
          <w:sz w:val="21"/>
          <w:szCs w:val="21"/>
          <w:rPrChange w:id="12157" w:author="蔚滢璐" w:date="2017-01-02T12:59:00Z">
            <w:rPr>
              <w:ins w:id="12158" w:author="蔚滢璐" w:date="2017-01-01T22:44:00Z"/>
              <w:rFonts w:asciiTheme="majorEastAsia" w:eastAsiaTheme="majorEastAsia" w:hAnsiTheme="majorEastAsia" w:cs="宋体"/>
              <w:sz w:val="21"/>
            </w:rPr>
          </w:rPrChange>
        </w:rPr>
      </w:pPr>
      <w:ins w:id="12159" w:author="蔚滢璐" w:date="2017-01-01T22:44:00Z">
        <w:r w:rsidRPr="00224E9F">
          <w:rPr>
            <w:rFonts w:asciiTheme="minorEastAsia" w:hAnsiTheme="minorEastAsia" w:cs="宋体"/>
            <w:sz w:val="21"/>
            <w:szCs w:val="21"/>
            <w:rPrChange w:id="12160" w:author="蔚滢璐" w:date="2017-01-02T12:59:00Z">
              <w:rPr>
                <w:rFonts w:asciiTheme="majorEastAsia" w:eastAsiaTheme="majorEastAsia" w:hAnsiTheme="majorEastAsia" w:cs="宋体"/>
                <w:sz w:val="21"/>
              </w:rPr>
            </w:rPrChange>
          </w:rPr>
          <w:t>NumCondition</w:t>
        </w:r>
      </w:ins>
    </w:p>
    <w:p w:rsidR="00F53573" w:rsidRPr="00224E9F" w:rsidRDefault="00F53573" w:rsidP="00F53573">
      <w:pPr>
        <w:tabs>
          <w:tab w:val="left" w:pos="890"/>
        </w:tabs>
        <w:rPr>
          <w:ins w:id="12161" w:author="蔚滢璐" w:date="2017-01-01T22:44:00Z"/>
          <w:rFonts w:asciiTheme="minorEastAsia" w:hAnsiTheme="minorEastAsia" w:cs="宋体"/>
          <w:sz w:val="21"/>
          <w:szCs w:val="21"/>
          <w:rPrChange w:id="12162" w:author="蔚滢璐" w:date="2017-01-02T12:59:00Z">
            <w:rPr>
              <w:ins w:id="12163" w:author="蔚滢璐" w:date="2017-01-01T22:44:00Z"/>
              <w:rFonts w:asciiTheme="majorEastAsia" w:eastAsiaTheme="majorEastAsia" w:hAnsiTheme="majorEastAsia" w:cs="宋体"/>
              <w:sz w:val="21"/>
            </w:rPr>
          </w:rPrChange>
        </w:rPr>
      </w:pP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27"/>
        <w:gridCol w:w="4355"/>
      </w:tblGrid>
      <w:tr w:rsidR="00224E9F" w:rsidRPr="00224E9F" w:rsidTr="00F53573">
        <w:trPr>
          <w:ins w:id="12164" w:author="蔚滢璐" w:date="2017-01-01T22:44:00Z"/>
        </w:trPr>
        <w:tc>
          <w:tcPr>
            <w:tcW w:w="8522" w:type="dxa"/>
            <w:gridSpan w:val="3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165" w:author="蔚滢璐" w:date="2017-01-01T22:44:00Z"/>
                <w:rFonts w:asciiTheme="minorEastAsia" w:hAnsiTheme="minorEastAsia" w:cs="宋体"/>
                <w:sz w:val="21"/>
                <w:szCs w:val="21"/>
                <w:rPrChange w:id="12166" w:author="蔚滢璐" w:date="2017-01-02T12:59:00Z">
                  <w:rPr>
                    <w:ins w:id="12167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168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169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提供的服务（供接口）</w:t>
              </w:r>
            </w:ins>
          </w:p>
        </w:tc>
      </w:tr>
      <w:tr w:rsidR="00F53573" w:rsidRPr="00224E9F" w:rsidTr="00F53573">
        <w:trPr>
          <w:ins w:id="12170" w:author="蔚滢璐" w:date="2017-01-01T22:44:00Z"/>
        </w:trPr>
        <w:tc>
          <w:tcPr>
            <w:tcW w:w="2840" w:type="dxa"/>
            <w:vMerge w:val="restart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171" w:author="蔚滢璐" w:date="2017-01-01T22:44:00Z"/>
                <w:rFonts w:asciiTheme="minorEastAsia" w:hAnsiTheme="minorEastAsia" w:cs="宋体"/>
                <w:sz w:val="21"/>
                <w:szCs w:val="21"/>
                <w:rPrChange w:id="12172" w:author="蔚滢璐" w:date="2017-01-02T12:59:00Z">
                  <w:rPr>
                    <w:ins w:id="12173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bookmarkStart w:id="12174" w:name="OLE_LINK56" w:colFirst="0" w:colLast="2"/>
            <w:ins w:id="12175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2176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NumCondition.NumCondition</w:t>
              </w:r>
            </w:ins>
          </w:p>
        </w:tc>
        <w:tc>
          <w:tcPr>
            <w:tcW w:w="132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177" w:author="蔚滢璐" w:date="2017-01-01T22:44:00Z"/>
                <w:rFonts w:asciiTheme="minorEastAsia" w:hAnsiTheme="minorEastAsia" w:cs="宋体"/>
                <w:sz w:val="21"/>
                <w:szCs w:val="21"/>
                <w:rPrChange w:id="12178" w:author="蔚滢璐" w:date="2017-01-02T12:59:00Z">
                  <w:rPr>
                    <w:ins w:id="12179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180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181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语法</w:t>
              </w:r>
            </w:ins>
          </w:p>
        </w:tc>
        <w:tc>
          <w:tcPr>
            <w:tcW w:w="4355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182" w:author="蔚滢璐" w:date="2017-01-01T22:44:00Z"/>
                <w:rFonts w:asciiTheme="minorEastAsia" w:hAnsiTheme="minorEastAsia" w:cs="宋体"/>
                <w:sz w:val="21"/>
                <w:szCs w:val="21"/>
                <w:rPrChange w:id="12183" w:author="蔚滢璐" w:date="2017-01-02T12:59:00Z">
                  <w:rPr>
                    <w:ins w:id="12184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185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2186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public NumCondition(int num)</w:t>
              </w:r>
            </w:ins>
          </w:p>
        </w:tc>
      </w:tr>
      <w:tr w:rsidR="00F53573" w:rsidRPr="00224E9F" w:rsidTr="00F53573">
        <w:trPr>
          <w:ins w:id="12187" w:author="蔚滢璐" w:date="2017-01-01T22:44:00Z"/>
        </w:trPr>
        <w:tc>
          <w:tcPr>
            <w:tcW w:w="2840" w:type="dxa"/>
            <w:vMerge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188" w:author="蔚滢璐" w:date="2017-01-01T22:44:00Z"/>
                <w:rFonts w:asciiTheme="minorEastAsia" w:hAnsiTheme="minorEastAsia" w:cs="宋体"/>
                <w:sz w:val="21"/>
                <w:szCs w:val="21"/>
                <w:rPrChange w:id="12189" w:author="蔚滢璐" w:date="2017-01-02T12:59:00Z">
                  <w:rPr>
                    <w:ins w:id="12190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2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191" w:author="蔚滢璐" w:date="2017-01-01T22:44:00Z"/>
                <w:rFonts w:asciiTheme="minorEastAsia" w:hAnsiTheme="minorEastAsia" w:cs="宋体"/>
                <w:sz w:val="21"/>
                <w:szCs w:val="21"/>
                <w:rPrChange w:id="12192" w:author="蔚滢璐" w:date="2017-01-02T12:59:00Z">
                  <w:rPr>
                    <w:ins w:id="12193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194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195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前置条件</w:t>
              </w:r>
            </w:ins>
          </w:p>
        </w:tc>
        <w:tc>
          <w:tcPr>
            <w:tcW w:w="4355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196" w:author="蔚滢璐" w:date="2017-01-01T22:44:00Z"/>
                <w:rFonts w:asciiTheme="minorEastAsia" w:hAnsiTheme="minorEastAsia" w:cs="宋体"/>
                <w:sz w:val="21"/>
                <w:szCs w:val="21"/>
                <w:rPrChange w:id="12197" w:author="蔚滢璐" w:date="2017-01-02T12:59:00Z">
                  <w:rPr>
                    <w:ins w:id="12198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199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200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无</w:t>
              </w:r>
            </w:ins>
          </w:p>
        </w:tc>
      </w:tr>
      <w:tr w:rsidR="00F53573" w:rsidRPr="00224E9F" w:rsidTr="00F53573">
        <w:trPr>
          <w:ins w:id="12201" w:author="蔚滢璐" w:date="2017-01-01T22:44:00Z"/>
        </w:trPr>
        <w:tc>
          <w:tcPr>
            <w:tcW w:w="2840" w:type="dxa"/>
            <w:vMerge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202" w:author="蔚滢璐" w:date="2017-01-01T22:44:00Z"/>
                <w:rFonts w:asciiTheme="minorEastAsia" w:hAnsiTheme="minorEastAsia" w:cs="宋体"/>
                <w:sz w:val="21"/>
                <w:szCs w:val="21"/>
                <w:rPrChange w:id="12203" w:author="蔚滢璐" w:date="2017-01-02T12:59:00Z">
                  <w:rPr>
                    <w:ins w:id="12204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2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205" w:author="蔚滢璐" w:date="2017-01-01T22:44:00Z"/>
                <w:rFonts w:asciiTheme="minorEastAsia" w:hAnsiTheme="minorEastAsia" w:cs="宋体"/>
                <w:sz w:val="21"/>
                <w:szCs w:val="21"/>
                <w:rPrChange w:id="12206" w:author="蔚滢璐" w:date="2017-01-02T12:59:00Z">
                  <w:rPr>
                    <w:ins w:id="12207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208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209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后置条件</w:t>
              </w:r>
            </w:ins>
          </w:p>
        </w:tc>
        <w:tc>
          <w:tcPr>
            <w:tcW w:w="4355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210" w:author="蔚滢璐" w:date="2017-01-01T22:44:00Z"/>
                <w:rFonts w:asciiTheme="minorEastAsia" w:hAnsiTheme="minorEastAsia" w:cs="宋体"/>
                <w:sz w:val="21"/>
                <w:szCs w:val="21"/>
                <w:rPrChange w:id="12211" w:author="蔚滢璐" w:date="2017-01-02T12:59:00Z">
                  <w:rPr>
                    <w:ins w:id="12212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213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214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创建一个领域实体对象</w:t>
              </w:r>
            </w:ins>
          </w:p>
        </w:tc>
      </w:tr>
      <w:bookmarkEnd w:id="12174"/>
      <w:tr w:rsidR="00F53573" w:rsidRPr="00224E9F" w:rsidTr="00F53573">
        <w:trPr>
          <w:ins w:id="12215" w:author="蔚滢璐" w:date="2017-01-01T22:44:00Z"/>
        </w:trPr>
        <w:tc>
          <w:tcPr>
            <w:tcW w:w="2840" w:type="dxa"/>
            <w:vMerge w:val="restart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216" w:author="蔚滢璐" w:date="2017-01-01T22:44:00Z"/>
                <w:rFonts w:asciiTheme="minorEastAsia" w:hAnsiTheme="minorEastAsia" w:cs="宋体"/>
                <w:sz w:val="21"/>
                <w:szCs w:val="21"/>
                <w:rPrChange w:id="12217" w:author="蔚滢璐" w:date="2017-01-02T12:59:00Z">
                  <w:rPr>
                    <w:ins w:id="12218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219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2220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NumCOndition.NumCondition</w:t>
              </w:r>
            </w:ins>
          </w:p>
        </w:tc>
        <w:tc>
          <w:tcPr>
            <w:tcW w:w="132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221" w:author="蔚滢璐" w:date="2017-01-01T22:44:00Z"/>
                <w:rFonts w:asciiTheme="minorEastAsia" w:hAnsiTheme="minorEastAsia" w:cs="宋体"/>
                <w:sz w:val="21"/>
                <w:szCs w:val="21"/>
                <w:rPrChange w:id="12222" w:author="蔚滢璐" w:date="2017-01-02T12:59:00Z">
                  <w:rPr>
                    <w:ins w:id="12223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224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225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语法</w:t>
              </w:r>
            </w:ins>
          </w:p>
        </w:tc>
        <w:tc>
          <w:tcPr>
            <w:tcW w:w="4355" w:type="dxa"/>
          </w:tcPr>
          <w:p w:rsidR="00F53573" w:rsidRPr="00224E9F" w:rsidRDefault="00716343" w:rsidP="00F53573">
            <w:pPr>
              <w:tabs>
                <w:tab w:val="left" w:pos="890"/>
              </w:tabs>
              <w:rPr>
                <w:ins w:id="12226" w:author="蔚滢璐" w:date="2017-01-01T22:44:00Z"/>
                <w:rFonts w:asciiTheme="minorEastAsia" w:hAnsiTheme="minorEastAsia" w:cs="宋体"/>
                <w:sz w:val="21"/>
                <w:szCs w:val="21"/>
                <w:rPrChange w:id="12227" w:author="蔚滢璐" w:date="2017-01-02T12:59:00Z">
                  <w:rPr>
                    <w:ins w:id="12228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229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2230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public boolean check(</w:t>
              </w:r>
            </w:ins>
            <w:ins w:id="12231" w:author="蔚滢璐" w:date="2017-01-02T06:00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2232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OrderInfo orderInfo</w:t>
              </w:r>
            </w:ins>
            <w:ins w:id="12233" w:author="蔚滢璐" w:date="2017-01-01T22:44:00Z">
              <w:r w:rsidR="00F53573" w:rsidRPr="00224E9F">
                <w:rPr>
                  <w:rFonts w:asciiTheme="minorEastAsia" w:hAnsiTheme="minorEastAsia" w:cs="宋体"/>
                  <w:sz w:val="21"/>
                  <w:szCs w:val="21"/>
                  <w:rPrChange w:id="12234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)</w:t>
              </w:r>
            </w:ins>
          </w:p>
        </w:tc>
      </w:tr>
      <w:tr w:rsidR="00F53573" w:rsidRPr="00224E9F" w:rsidTr="00F53573">
        <w:trPr>
          <w:ins w:id="12235" w:author="蔚滢璐" w:date="2017-01-01T22:44:00Z"/>
        </w:trPr>
        <w:tc>
          <w:tcPr>
            <w:tcW w:w="2840" w:type="dxa"/>
            <w:vMerge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236" w:author="蔚滢璐" w:date="2017-01-01T22:44:00Z"/>
                <w:rFonts w:asciiTheme="minorEastAsia" w:hAnsiTheme="minorEastAsia" w:cs="宋体"/>
                <w:sz w:val="21"/>
                <w:szCs w:val="21"/>
                <w:rPrChange w:id="12237" w:author="蔚滢璐" w:date="2017-01-02T12:59:00Z">
                  <w:rPr>
                    <w:ins w:id="12238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2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239" w:author="蔚滢璐" w:date="2017-01-01T22:44:00Z"/>
                <w:rFonts w:asciiTheme="minorEastAsia" w:hAnsiTheme="minorEastAsia" w:cs="宋体"/>
                <w:sz w:val="21"/>
                <w:szCs w:val="21"/>
                <w:rPrChange w:id="12240" w:author="蔚滢璐" w:date="2017-01-02T12:59:00Z">
                  <w:rPr>
                    <w:ins w:id="12241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242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243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前置条件</w:t>
              </w:r>
            </w:ins>
          </w:p>
        </w:tc>
        <w:tc>
          <w:tcPr>
            <w:tcW w:w="4355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244" w:author="蔚滢璐" w:date="2017-01-01T22:44:00Z"/>
                <w:rFonts w:asciiTheme="minorEastAsia" w:hAnsiTheme="minorEastAsia" w:cs="宋体"/>
                <w:sz w:val="21"/>
                <w:szCs w:val="21"/>
                <w:rPrChange w:id="12245" w:author="蔚滢璐" w:date="2017-01-02T12:59:00Z">
                  <w:rPr>
                    <w:ins w:id="12246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247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248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该领域实体对象已存在</w:t>
              </w:r>
            </w:ins>
          </w:p>
        </w:tc>
      </w:tr>
      <w:tr w:rsidR="00F53573" w:rsidRPr="00224E9F" w:rsidTr="00F53573">
        <w:trPr>
          <w:ins w:id="12249" w:author="蔚滢璐" w:date="2017-01-01T22:44:00Z"/>
        </w:trPr>
        <w:tc>
          <w:tcPr>
            <w:tcW w:w="2840" w:type="dxa"/>
            <w:vMerge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250" w:author="蔚滢璐" w:date="2017-01-01T22:44:00Z"/>
                <w:rFonts w:asciiTheme="minorEastAsia" w:hAnsiTheme="minorEastAsia" w:cs="宋体"/>
                <w:sz w:val="21"/>
                <w:szCs w:val="21"/>
                <w:rPrChange w:id="12251" w:author="蔚滢璐" w:date="2017-01-02T12:59:00Z">
                  <w:rPr>
                    <w:ins w:id="12252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2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253" w:author="蔚滢璐" w:date="2017-01-01T22:44:00Z"/>
                <w:rFonts w:asciiTheme="minorEastAsia" w:hAnsiTheme="minorEastAsia" w:cs="宋体"/>
                <w:sz w:val="21"/>
                <w:szCs w:val="21"/>
                <w:rPrChange w:id="12254" w:author="蔚滢璐" w:date="2017-01-02T12:59:00Z">
                  <w:rPr>
                    <w:ins w:id="12255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256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257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后置条件</w:t>
              </w:r>
            </w:ins>
          </w:p>
        </w:tc>
        <w:tc>
          <w:tcPr>
            <w:tcW w:w="4355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258" w:author="蔚滢璐" w:date="2017-01-01T22:44:00Z"/>
                <w:rFonts w:asciiTheme="minorEastAsia" w:hAnsiTheme="minorEastAsia" w:cs="宋体"/>
                <w:sz w:val="21"/>
                <w:szCs w:val="21"/>
                <w:rPrChange w:id="12259" w:author="蔚滢璐" w:date="2017-01-02T12:59:00Z">
                  <w:rPr>
                    <w:ins w:id="12260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261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262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创建一个领域实体对象</w:t>
              </w:r>
            </w:ins>
          </w:p>
        </w:tc>
      </w:tr>
    </w:tbl>
    <w:p w:rsidR="00F53573" w:rsidRPr="00224E9F" w:rsidRDefault="00F53573" w:rsidP="00F53573">
      <w:pPr>
        <w:tabs>
          <w:tab w:val="left" w:pos="890"/>
        </w:tabs>
        <w:rPr>
          <w:ins w:id="12263" w:author="蔚滢璐" w:date="2017-01-01T22:44:00Z"/>
          <w:rFonts w:asciiTheme="minorEastAsia" w:hAnsiTheme="minorEastAsia" w:cs="宋体"/>
          <w:sz w:val="21"/>
          <w:szCs w:val="21"/>
          <w:rPrChange w:id="12264" w:author="蔚滢璐" w:date="2017-01-02T12:59:00Z">
            <w:rPr>
              <w:ins w:id="12265" w:author="蔚滢璐" w:date="2017-01-01T22:44:00Z"/>
              <w:rFonts w:asciiTheme="majorEastAsia" w:eastAsiaTheme="majorEastAsia" w:hAnsiTheme="majorEastAsia" w:cs="宋体"/>
              <w:sz w:val="21"/>
            </w:rPr>
          </w:rPrChange>
        </w:rPr>
      </w:pPr>
    </w:p>
    <w:p w:rsidR="00F53573" w:rsidRPr="00224E9F" w:rsidRDefault="00F53573" w:rsidP="00F53573">
      <w:pPr>
        <w:tabs>
          <w:tab w:val="left" w:pos="890"/>
        </w:tabs>
        <w:rPr>
          <w:ins w:id="12266" w:author="蔚滢璐" w:date="2017-01-01T22:44:00Z"/>
          <w:rFonts w:asciiTheme="minorEastAsia" w:hAnsiTheme="minorEastAsia" w:cs="宋体"/>
          <w:sz w:val="21"/>
          <w:szCs w:val="21"/>
          <w:rPrChange w:id="12267" w:author="蔚滢璐" w:date="2017-01-02T12:59:00Z">
            <w:rPr>
              <w:ins w:id="12268" w:author="蔚滢璐" w:date="2017-01-01T22:44:00Z"/>
              <w:rFonts w:asciiTheme="majorEastAsia" w:eastAsiaTheme="majorEastAsia" w:hAnsiTheme="majorEastAsia" w:cs="宋体"/>
              <w:sz w:val="21"/>
            </w:rPr>
          </w:rPrChange>
        </w:rPr>
      </w:pPr>
      <w:ins w:id="12269" w:author="蔚滢璐" w:date="2017-01-01T22:44:00Z">
        <w:r w:rsidRPr="00224E9F">
          <w:rPr>
            <w:rFonts w:asciiTheme="minorEastAsia" w:hAnsiTheme="minorEastAsia" w:cs="宋体"/>
            <w:sz w:val="21"/>
            <w:szCs w:val="21"/>
            <w:rPrChange w:id="12270" w:author="蔚滢璐" w:date="2017-01-02T12:59:00Z">
              <w:rPr>
                <w:rFonts w:asciiTheme="majorEastAsia" w:eastAsiaTheme="majorEastAsia" w:hAnsiTheme="majorEastAsia" w:cs="宋体"/>
                <w:sz w:val="21"/>
              </w:rPr>
            </w:rPrChange>
          </w:rPr>
          <w:t>TotalCondition</w:t>
        </w:r>
      </w:ins>
    </w:p>
    <w:p w:rsidR="00F53573" w:rsidRPr="00224E9F" w:rsidRDefault="00F53573" w:rsidP="00F53573">
      <w:pPr>
        <w:tabs>
          <w:tab w:val="left" w:pos="890"/>
        </w:tabs>
        <w:rPr>
          <w:ins w:id="12271" w:author="蔚滢璐" w:date="2017-01-01T22:44:00Z"/>
          <w:rFonts w:asciiTheme="minorEastAsia" w:hAnsiTheme="minorEastAsia" w:cs="宋体"/>
          <w:sz w:val="21"/>
          <w:szCs w:val="21"/>
          <w:rPrChange w:id="12272" w:author="蔚滢璐" w:date="2017-01-02T12:59:00Z">
            <w:rPr>
              <w:ins w:id="12273" w:author="蔚滢璐" w:date="2017-01-01T22:44:00Z"/>
              <w:rFonts w:asciiTheme="majorEastAsia" w:eastAsiaTheme="majorEastAsia" w:hAnsiTheme="majorEastAsia" w:cs="宋体"/>
              <w:sz w:val="21"/>
            </w:rPr>
          </w:rPrChange>
        </w:rPr>
      </w:pP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07"/>
        <w:gridCol w:w="4375"/>
      </w:tblGrid>
      <w:tr w:rsidR="00224E9F" w:rsidRPr="00224E9F" w:rsidTr="00F53573">
        <w:trPr>
          <w:ins w:id="12274" w:author="蔚滢璐" w:date="2017-01-01T22:44:00Z"/>
        </w:trPr>
        <w:tc>
          <w:tcPr>
            <w:tcW w:w="8522" w:type="dxa"/>
            <w:gridSpan w:val="3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275" w:author="蔚滢璐" w:date="2017-01-01T22:44:00Z"/>
                <w:rFonts w:asciiTheme="minorEastAsia" w:hAnsiTheme="minorEastAsia" w:cs="宋体"/>
                <w:sz w:val="21"/>
                <w:szCs w:val="21"/>
                <w:rPrChange w:id="12276" w:author="蔚滢璐" w:date="2017-01-02T12:59:00Z">
                  <w:rPr>
                    <w:ins w:id="12277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bookmarkStart w:id="12278" w:name="OLE_LINK45" w:colFirst="0" w:colLast="2"/>
            <w:ins w:id="12279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280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提供的服务（供接口）</w:t>
              </w:r>
            </w:ins>
          </w:p>
        </w:tc>
      </w:tr>
      <w:tr w:rsidR="00F53573" w:rsidRPr="00224E9F" w:rsidTr="00F53573">
        <w:trPr>
          <w:ins w:id="12281" w:author="蔚滢璐" w:date="2017-01-01T22:44:00Z"/>
        </w:trPr>
        <w:tc>
          <w:tcPr>
            <w:tcW w:w="2840" w:type="dxa"/>
            <w:vMerge w:val="restart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282" w:author="蔚滢璐" w:date="2017-01-01T22:44:00Z"/>
                <w:rFonts w:asciiTheme="minorEastAsia" w:hAnsiTheme="minorEastAsia" w:cs="宋体"/>
                <w:sz w:val="21"/>
                <w:szCs w:val="21"/>
                <w:rPrChange w:id="12283" w:author="蔚滢璐" w:date="2017-01-02T12:59:00Z">
                  <w:rPr>
                    <w:ins w:id="12284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285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2286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TotalCondition.TotalCondition</w:t>
              </w:r>
            </w:ins>
          </w:p>
        </w:tc>
        <w:tc>
          <w:tcPr>
            <w:tcW w:w="130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287" w:author="蔚滢璐" w:date="2017-01-01T22:44:00Z"/>
                <w:rFonts w:asciiTheme="minorEastAsia" w:hAnsiTheme="minorEastAsia" w:cs="宋体"/>
                <w:sz w:val="21"/>
                <w:szCs w:val="21"/>
                <w:rPrChange w:id="12288" w:author="蔚滢璐" w:date="2017-01-02T12:59:00Z">
                  <w:rPr>
                    <w:ins w:id="12289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290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291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语法</w:t>
              </w:r>
            </w:ins>
          </w:p>
        </w:tc>
        <w:tc>
          <w:tcPr>
            <w:tcW w:w="4375" w:type="dxa"/>
          </w:tcPr>
          <w:p w:rsidR="00F53573" w:rsidRPr="00224E9F" w:rsidRDefault="00716343" w:rsidP="00F53573">
            <w:pPr>
              <w:tabs>
                <w:tab w:val="left" w:pos="890"/>
              </w:tabs>
              <w:rPr>
                <w:ins w:id="12292" w:author="蔚滢璐" w:date="2017-01-01T22:44:00Z"/>
                <w:rFonts w:asciiTheme="minorEastAsia" w:hAnsiTheme="minorEastAsia" w:cs="宋体"/>
                <w:sz w:val="21"/>
                <w:szCs w:val="21"/>
                <w:rPrChange w:id="12293" w:author="蔚滢璐" w:date="2017-01-02T12:59:00Z">
                  <w:rPr>
                    <w:ins w:id="12294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295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2296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public TotalCondition(double</w:t>
              </w:r>
              <w:r w:rsidR="00F53573" w:rsidRPr="00224E9F">
                <w:rPr>
                  <w:rFonts w:asciiTheme="minorEastAsia" w:hAnsiTheme="minorEastAsia" w:cs="宋体"/>
                  <w:sz w:val="21"/>
                  <w:szCs w:val="21"/>
                  <w:rPrChange w:id="12297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 xml:space="preserve"> total)</w:t>
              </w:r>
            </w:ins>
          </w:p>
        </w:tc>
      </w:tr>
      <w:tr w:rsidR="00F53573" w:rsidRPr="00224E9F" w:rsidTr="00F53573">
        <w:trPr>
          <w:ins w:id="12298" w:author="蔚滢璐" w:date="2017-01-01T22:44:00Z"/>
        </w:trPr>
        <w:tc>
          <w:tcPr>
            <w:tcW w:w="2840" w:type="dxa"/>
            <w:vMerge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299" w:author="蔚滢璐" w:date="2017-01-01T22:44:00Z"/>
                <w:rFonts w:asciiTheme="minorEastAsia" w:hAnsiTheme="minorEastAsia" w:cs="宋体"/>
                <w:sz w:val="21"/>
                <w:szCs w:val="21"/>
                <w:rPrChange w:id="12300" w:author="蔚滢璐" w:date="2017-01-02T12:59:00Z">
                  <w:rPr>
                    <w:ins w:id="12301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0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302" w:author="蔚滢璐" w:date="2017-01-01T22:44:00Z"/>
                <w:rFonts w:asciiTheme="minorEastAsia" w:hAnsiTheme="minorEastAsia" w:cs="宋体"/>
                <w:sz w:val="21"/>
                <w:szCs w:val="21"/>
                <w:rPrChange w:id="12303" w:author="蔚滢璐" w:date="2017-01-02T12:59:00Z">
                  <w:rPr>
                    <w:ins w:id="12304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305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306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前置条件</w:t>
              </w:r>
            </w:ins>
          </w:p>
        </w:tc>
        <w:tc>
          <w:tcPr>
            <w:tcW w:w="4375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307" w:author="蔚滢璐" w:date="2017-01-01T22:44:00Z"/>
                <w:rFonts w:asciiTheme="minorEastAsia" w:hAnsiTheme="minorEastAsia" w:cs="宋体"/>
                <w:sz w:val="21"/>
                <w:szCs w:val="21"/>
                <w:rPrChange w:id="12308" w:author="蔚滢璐" w:date="2017-01-02T12:59:00Z">
                  <w:rPr>
                    <w:ins w:id="12309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310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311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无</w:t>
              </w:r>
            </w:ins>
          </w:p>
        </w:tc>
      </w:tr>
      <w:tr w:rsidR="00F53573" w:rsidRPr="00224E9F" w:rsidTr="00F53573">
        <w:trPr>
          <w:ins w:id="12312" w:author="蔚滢璐" w:date="2017-01-01T22:44:00Z"/>
        </w:trPr>
        <w:tc>
          <w:tcPr>
            <w:tcW w:w="2840" w:type="dxa"/>
            <w:vMerge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313" w:author="蔚滢璐" w:date="2017-01-01T22:44:00Z"/>
                <w:rFonts w:asciiTheme="minorEastAsia" w:hAnsiTheme="minorEastAsia" w:cs="宋体"/>
                <w:sz w:val="21"/>
                <w:szCs w:val="21"/>
                <w:rPrChange w:id="12314" w:author="蔚滢璐" w:date="2017-01-02T12:59:00Z">
                  <w:rPr>
                    <w:ins w:id="12315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0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316" w:author="蔚滢璐" w:date="2017-01-01T22:44:00Z"/>
                <w:rFonts w:asciiTheme="minorEastAsia" w:hAnsiTheme="minorEastAsia" w:cs="宋体"/>
                <w:sz w:val="21"/>
                <w:szCs w:val="21"/>
                <w:rPrChange w:id="12317" w:author="蔚滢璐" w:date="2017-01-02T12:59:00Z">
                  <w:rPr>
                    <w:ins w:id="12318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319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320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后置条件</w:t>
              </w:r>
            </w:ins>
          </w:p>
        </w:tc>
        <w:tc>
          <w:tcPr>
            <w:tcW w:w="4375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321" w:author="蔚滢璐" w:date="2017-01-01T22:44:00Z"/>
                <w:rFonts w:asciiTheme="minorEastAsia" w:hAnsiTheme="minorEastAsia" w:cs="宋体"/>
                <w:sz w:val="21"/>
                <w:szCs w:val="21"/>
                <w:rPrChange w:id="12322" w:author="蔚滢璐" w:date="2017-01-02T12:59:00Z">
                  <w:rPr>
                    <w:ins w:id="12323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324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325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创建一个领域实体对象</w:t>
              </w:r>
            </w:ins>
          </w:p>
        </w:tc>
      </w:tr>
      <w:tr w:rsidR="00F53573" w:rsidRPr="00224E9F" w:rsidTr="00F53573">
        <w:trPr>
          <w:ins w:id="12326" w:author="蔚滢璐" w:date="2017-01-01T22:44:00Z"/>
        </w:trPr>
        <w:tc>
          <w:tcPr>
            <w:tcW w:w="2840" w:type="dxa"/>
            <w:vMerge w:val="restart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327" w:author="蔚滢璐" w:date="2017-01-01T22:44:00Z"/>
                <w:rFonts w:asciiTheme="minorEastAsia" w:hAnsiTheme="minorEastAsia" w:cs="宋体"/>
                <w:sz w:val="21"/>
                <w:szCs w:val="21"/>
                <w:rPrChange w:id="12328" w:author="蔚滢璐" w:date="2017-01-02T12:59:00Z">
                  <w:rPr>
                    <w:ins w:id="12329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330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2331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TotalCondition.check</w:t>
              </w:r>
            </w:ins>
          </w:p>
        </w:tc>
        <w:tc>
          <w:tcPr>
            <w:tcW w:w="130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332" w:author="蔚滢璐" w:date="2017-01-01T22:44:00Z"/>
                <w:rFonts w:asciiTheme="minorEastAsia" w:hAnsiTheme="minorEastAsia" w:cs="宋体"/>
                <w:sz w:val="21"/>
                <w:szCs w:val="21"/>
                <w:rPrChange w:id="12333" w:author="蔚滢璐" w:date="2017-01-02T12:59:00Z">
                  <w:rPr>
                    <w:ins w:id="12334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335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336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语法</w:t>
              </w:r>
            </w:ins>
          </w:p>
        </w:tc>
        <w:tc>
          <w:tcPr>
            <w:tcW w:w="4375" w:type="dxa"/>
          </w:tcPr>
          <w:p w:rsidR="00F53573" w:rsidRPr="00224E9F" w:rsidRDefault="00F53573">
            <w:pPr>
              <w:tabs>
                <w:tab w:val="left" w:pos="890"/>
              </w:tabs>
              <w:rPr>
                <w:ins w:id="12337" w:author="蔚滢璐" w:date="2017-01-01T22:44:00Z"/>
                <w:rFonts w:asciiTheme="minorEastAsia" w:hAnsiTheme="minorEastAsia" w:cs="宋体"/>
                <w:sz w:val="21"/>
                <w:szCs w:val="21"/>
                <w:rPrChange w:id="12338" w:author="蔚滢璐" w:date="2017-01-02T12:59:00Z">
                  <w:rPr>
                    <w:ins w:id="12339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340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2341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public</w:t>
              </w:r>
              <w:r w:rsidR="00716343" w:rsidRPr="00224E9F">
                <w:rPr>
                  <w:rFonts w:asciiTheme="minorEastAsia" w:hAnsiTheme="minorEastAsia" w:cs="宋体"/>
                  <w:sz w:val="21"/>
                  <w:szCs w:val="21"/>
                  <w:rPrChange w:id="12342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 xml:space="preserve"> boolean TotalCondition(</w:t>
              </w:r>
            </w:ins>
            <w:ins w:id="12343" w:author="蔚滢璐" w:date="2017-01-02T06:00:00Z">
              <w:r w:rsidR="00716343" w:rsidRPr="00224E9F">
                <w:rPr>
                  <w:rFonts w:asciiTheme="minorEastAsia" w:hAnsiTheme="minorEastAsia" w:cs="宋体"/>
                  <w:sz w:val="21"/>
                  <w:szCs w:val="21"/>
                  <w:rPrChange w:id="12344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OrderInfo orderInfo</w:t>
              </w:r>
            </w:ins>
            <w:ins w:id="12345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2346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)</w:t>
              </w:r>
            </w:ins>
          </w:p>
        </w:tc>
      </w:tr>
      <w:tr w:rsidR="00F53573" w:rsidRPr="00224E9F" w:rsidTr="00F53573">
        <w:trPr>
          <w:ins w:id="12347" w:author="蔚滢璐" w:date="2017-01-01T22:44:00Z"/>
        </w:trPr>
        <w:tc>
          <w:tcPr>
            <w:tcW w:w="2840" w:type="dxa"/>
            <w:vMerge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348" w:author="蔚滢璐" w:date="2017-01-01T22:44:00Z"/>
                <w:rFonts w:asciiTheme="minorEastAsia" w:hAnsiTheme="minorEastAsia" w:cs="宋体"/>
                <w:sz w:val="21"/>
                <w:szCs w:val="21"/>
                <w:rPrChange w:id="12349" w:author="蔚滢璐" w:date="2017-01-02T12:59:00Z">
                  <w:rPr>
                    <w:ins w:id="12350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0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351" w:author="蔚滢璐" w:date="2017-01-01T22:44:00Z"/>
                <w:rFonts w:asciiTheme="minorEastAsia" w:hAnsiTheme="minorEastAsia" w:cs="宋体"/>
                <w:sz w:val="21"/>
                <w:szCs w:val="21"/>
                <w:rPrChange w:id="12352" w:author="蔚滢璐" w:date="2017-01-02T12:59:00Z">
                  <w:rPr>
                    <w:ins w:id="12353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354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355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前置条件</w:t>
              </w:r>
            </w:ins>
          </w:p>
        </w:tc>
        <w:tc>
          <w:tcPr>
            <w:tcW w:w="4375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356" w:author="蔚滢璐" w:date="2017-01-01T22:44:00Z"/>
                <w:rFonts w:asciiTheme="minorEastAsia" w:hAnsiTheme="minorEastAsia" w:cs="宋体"/>
                <w:sz w:val="21"/>
                <w:szCs w:val="21"/>
                <w:rPrChange w:id="12357" w:author="蔚滢璐" w:date="2017-01-02T12:59:00Z">
                  <w:rPr>
                    <w:ins w:id="12358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359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360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该领域实体对象已存在</w:t>
              </w:r>
            </w:ins>
          </w:p>
        </w:tc>
      </w:tr>
      <w:tr w:rsidR="00F53573" w:rsidRPr="00224E9F" w:rsidTr="00F53573">
        <w:trPr>
          <w:ins w:id="12361" w:author="蔚滢璐" w:date="2017-01-01T22:44:00Z"/>
        </w:trPr>
        <w:tc>
          <w:tcPr>
            <w:tcW w:w="2840" w:type="dxa"/>
            <w:vMerge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362" w:author="蔚滢璐" w:date="2017-01-01T22:44:00Z"/>
                <w:rFonts w:asciiTheme="minorEastAsia" w:hAnsiTheme="minorEastAsia" w:cs="宋体"/>
                <w:sz w:val="21"/>
                <w:szCs w:val="21"/>
                <w:rPrChange w:id="12363" w:author="蔚滢璐" w:date="2017-01-02T12:59:00Z">
                  <w:rPr>
                    <w:ins w:id="12364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0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365" w:author="蔚滢璐" w:date="2017-01-01T22:44:00Z"/>
                <w:rFonts w:asciiTheme="minorEastAsia" w:hAnsiTheme="minorEastAsia" w:cs="宋体"/>
                <w:sz w:val="21"/>
                <w:szCs w:val="21"/>
                <w:rPrChange w:id="12366" w:author="蔚滢璐" w:date="2017-01-02T12:59:00Z">
                  <w:rPr>
                    <w:ins w:id="12367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368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369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后置条件</w:t>
              </w:r>
            </w:ins>
          </w:p>
        </w:tc>
        <w:tc>
          <w:tcPr>
            <w:tcW w:w="4375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370" w:author="蔚滢璐" w:date="2017-01-01T22:44:00Z"/>
                <w:rFonts w:asciiTheme="minorEastAsia" w:hAnsiTheme="minorEastAsia" w:cs="宋体"/>
                <w:sz w:val="21"/>
                <w:szCs w:val="21"/>
                <w:rPrChange w:id="12371" w:author="蔚滢璐" w:date="2017-01-02T12:59:00Z">
                  <w:rPr>
                    <w:ins w:id="12372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373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374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返回是否符合条件</w:t>
              </w:r>
            </w:ins>
          </w:p>
        </w:tc>
      </w:tr>
      <w:bookmarkEnd w:id="12278"/>
    </w:tbl>
    <w:p w:rsidR="00F53573" w:rsidRPr="00224E9F" w:rsidRDefault="00F53573" w:rsidP="00F53573">
      <w:pPr>
        <w:tabs>
          <w:tab w:val="left" w:pos="890"/>
        </w:tabs>
        <w:rPr>
          <w:ins w:id="12375" w:author="蔚滢璐" w:date="2017-01-01T22:44:00Z"/>
          <w:rFonts w:asciiTheme="minorEastAsia" w:hAnsiTheme="minorEastAsia" w:cs="宋体"/>
          <w:sz w:val="21"/>
          <w:szCs w:val="21"/>
          <w:rPrChange w:id="12376" w:author="蔚滢璐" w:date="2017-01-02T12:59:00Z">
            <w:rPr>
              <w:ins w:id="12377" w:author="蔚滢璐" w:date="2017-01-01T22:44:00Z"/>
              <w:rFonts w:asciiTheme="majorEastAsia" w:eastAsiaTheme="majorEastAsia" w:hAnsiTheme="majorEastAsia" w:cs="宋体"/>
              <w:sz w:val="21"/>
            </w:rPr>
          </w:rPrChange>
        </w:rPr>
      </w:pPr>
    </w:p>
    <w:p w:rsidR="00F53573" w:rsidRPr="00224E9F" w:rsidRDefault="00F53573" w:rsidP="00F53573">
      <w:pPr>
        <w:tabs>
          <w:tab w:val="left" w:pos="890"/>
        </w:tabs>
        <w:rPr>
          <w:ins w:id="12378" w:author="蔚滢璐" w:date="2017-01-01T22:44:00Z"/>
          <w:rFonts w:asciiTheme="minorEastAsia" w:hAnsiTheme="minorEastAsia" w:cs="宋体"/>
          <w:sz w:val="21"/>
          <w:szCs w:val="21"/>
          <w:rPrChange w:id="12379" w:author="蔚滢璐" w:date="2017-01-02T12:59:00Z">
            <w:rPr>
              <w:ins w:id="12380" w:author="蔚滢璐" w:date="2017-01-01T22:44:00Z"/>
              <w:rFonts w:asciiTheme="majorEastAsia" w:eastAsiaTheme="majorEastAsia" w:hAnsiTheme="majorEastAsia" w:cs="宋体"/>
              <w:sz w:val="21"/>
            </w:rPr>
          </w:rPrChange>
        </w:rPr>
      </w:pPr>
    </w:p>
    <w:p w:rsidR="00F53573" w:rsidRPr="00224E9F" w:rsidRDefault="00F53573" w:rsidP="00F53573">
      <w:pPr>
        <w:tabs>
          <w:tab w:val="left" w:pos="890"/>
        </w:tabs>
        <w:rPr>
          <w:ins w:id="12381" w:author="蔚滢璐" w:date="2017-01-01T22:44:00Z"/>
          <w:rFonts w:asciiTheme="minorEastAsia" w:hAnsiTheme="minorEastAsia" w:cs="宋体"/>
          <w:sz w:val="21"/>
          <w:szCs w:val="21"/>
          <w:rPrChange w:id="12382" w:author="蔚滢璐" w:date="2017-01-02T12:59:00Z">
            <w:rPr>
              <w:ins w:id="12383" w:author="蔚滢璐" w:date="2017-01-01T22:44:00Z"/>
              <w:rFonts w:asciiTheme="majorEastAsia" w:eastAsiaTheme="majorEastAsia" w:hAnsiTheme="majorEastAsia" w:cs="宋体"/>
              <w:sz w:val="21"/>
            </w:rPr>
          </w:rPrChange>
        </w:rPr>
      </w:pPr>
      <w:ins w:id="12384" w:author="蔚滢璐" w:date="2017-01-01T22:44:00Z">
        <w:r w:rsidRPr="00224E9F">
          <w:rPr>
            <w:rFonts w:asciiTheme="minorEastAsia" w:hAnsiTheme="minorEastAsia" w:cs="宋体"/>
            <w:sz w:val="21"/>
            <w:szCs w:val="21"/>
            <w:rPrChange w:id="12385" w:author="蔚滢璐" w:date="2017-01-02T12:59:00Z">
              <w:rPr>
                <w:rFonts w:asciiTheme="majorEastAsia" w:eastAsiaTheme="majorEastAsia" w:hAnsiTheme="majorEastAsia" w:cs="宋体"/>
                <w:sz w:val="21"/>
              </w:rPr>
            </w:rPrChange>
          </w:rPr>
          <w:t>BirthdayCondition</w:t>
        </w:r>
      </w:ins>
    </w:p>
    <w:p w:rsidR="00F53573" w:rsidRPr="00224E9F" w:rsidRDefault="00F53573" w:rsidP="00F53573">
      <w:pPr>
        <w:tabs>
          <w:tab w:val="left" w:pos="890"/>
        </w:tabs>
        <w:rPr>
          <w:ins w:id="12386" w:author="蔚滢璐" w:date="2017-01-01T22:44:00Z"/>
          <w:rFonts w:asciiTheme="minorEastAsia" w:hAnsiTheme="minorEastAsia" w:cs="宋体"/>
          <w:sz w:val="21"/>
          <w:szCs w:val="21"/>
          <w:rPrChange w:id="12387" w:author="蔚滢璐" w:date="2017-01-02T12:59:00Z">
            <w:rPr>
              <w:ins w:id="12388" w:author="蔚滢璐" w:date="2017-01-01T22:44:00Z"/>
              <w:rFonts w:asciiTheme="majorEastAsia" w:eastAsiaTheme="majorEastAsia" w:hAnsiTheme="majorEastAsia" w:cs="宋体"/>
              <w:sz w:val="21"/>
            </w:rPr>
          </w:rPrChange>
        </w:rPr>
      </w:pP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17"/>
        <w:gridCol w:w="4365"/>
      </w:tblGrid>
      <w:tr w:rsidR="00224E9F" w:rsidRPr="00224E9F" w:rsidTr="00F53573">
        <w:trPr>
          <w:ins w:id="12389" w:author="蔚滢璐" w:date="2017-01-01T22:44:00Z"/>
        </w:trPr>
        <w:tc>
          <w:tcPr>
            <w:tcW w:w="8522" w:type="dxa"/>
            <w:gridSpan w:val="3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390" w:author="蔚滢璐" w:date="2017-01-01T22:44:00Z"/>
                <w:rFonts w:asciiTheme="minorEastAsia" w:hAnsiTheme="minorEastAsia" w:cs="宋体"/>
                <w:sz w:val="21"/>
                <w:szCs w:val="21"/>
                <w:rPrChange w:id="12391" w:author="蔚滢璐" w:date="2017-01-02T12:59:00Z">
                  <w:rPr>
                    <w:ins w:id="12392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bookmarkStart w:id="12393" w:name="OLE_LINK22"/>
            <w:ins w:id="12394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395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提供的服务（供接口）</w:t>
              </w:r>
            </w:ins>
          </w:p>
        </w:tc>
      </w:tr>
      <w:tr w:rsidR="00F53573" w:rsidRPr="00224E9F" w:rsidTr="00F53573">
        <w:trPr>
          <w:ins w:id="12396" w:author="蔚滢璐" w:date="2017-01-01T22:44:00Z"/>
        </w:trPr>
        <w:tc>
          <w:tcPr>
            <w:tcW w:w="2840" w:type="dxa"/>
            <w:vMerge w:val="restart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397" w:author="蔚滢璐" w:date="2017-01-01T22:44:00Z"/>
                <w:rFonts w:asciiTheme="minorEastAsia" w:hAnsiTheme="minorEastAsia" w:cs="宋体"/>
                <w:sz w:val="21"/>
                <w:szCs w:val="21"/>
                <w:rPrChange w:id="12398" w:author="蔚滢璐" w:date="2017-01-02T12:59:00Z">
                  <w:rPr>
                    <w:ins w:id="12399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400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2401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BirthdayCondition.BirthdayCondition</w:t>
              </w:r>
            </w:ins>
          </w:p>
        </w:tc>
        <w:tc>
          <w:tcPr>
            <w:tcW w:w="131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402" w:author="蔚滢璐" w:date="2017-01-01T22:44:00Z"/>
                <w:rFonts w:asciiTheme="minorEastAsia" w:hAnsiTheme="minorEastAsia" w:cs="宋体"/>
                <w:sz w:val="21"/>
                <w:szCs w:val="21"/>
                <w:rPrChange w:id="12403" w:author="蔚滢璐" w:date="2017-01-02T12:59:00Z">
                  <w:rPr>
                    <w:ins w:id="12404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405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406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语法</w:t>
              </w:r>
            </w:ins>
          </w:p>
        </w:tc>
        <w:tc>
          <w:tcPr>
            <w:tcW w:w="4365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407" w:author="蔚滢璐" w:date="2017-01-01T22:44:00Z"/>
                <w:rFonts w:asciiTheme="minorEastAsia" w:hAnsiTheme="minorEastAsia" w:cs="宋体"/>
                <w:sz w:val="21"/>
                <w:szCs w:val="21"/>
                <w:rPrChange w:id="12408" w:author="蔚滢璐" w:date="2017-01-02T12:59:00Z">
                  <w:rPr>
                    <w:ins w:id="12409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410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2411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public BirthdayCondtion()</w:t>
              </w:r>
            </w:ins>
          </w:p>
        </w:tc>
      </w:tr>
      <w:tr w:rsidR="00F53573" w:rsidRPr="00224E9F" w:rsidTr="00F53573">
        <w:trPr>
          <w:ins w:id="12412" w:author="蔚滢璐" w:date="2017-01-01T22:44:00Z"/>
        </w:trPr>
        <w:tc>
          <w:tcPr>
            <w:tcW w:w="2840" w:type="dxa"/>
            <w:vMerge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413" w:author="蔚滢璐" w:date="2017-01-01T22:44:00Z"/>
                <w:rFonts w:asciiTheme="minorEastAsia" w:hAnsiTheme="minorEastAsia" w:cs="宋体"/>
                <w:sz w:val="21"/>
                <w:szCs w:val="21"/>
                <w:rPrChange w:id="12414" w:author="蔚滢璐" w:date="2017-01-02T12:59:00Z">
                  <w:rPr>
                    <w:ins w:id="12415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1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416" w:author="蔚滢璐" w:date="2017-01-01T22:44:00Z"/>
                <w:rFonts w:asciiTheme="minorEastAsia" w:hAnsiTheme="minorEastAsia" w:cs="宋体"/>
                <w:sz w:val="21"/>
                <w:szCs w:val="21"/>
                <w:rPrChange w:id="12417" w:author="蔚滢璐" w:date="2017-01-02T12:59:00Z">
                  <w:rPr>
                    <w:ins w:id="12418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419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420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前置条件</w:t>
              </w:r>
            </w:ins>
          </w:p>
        </w:tc>
        <w:tc>
          <w:tcPr>
            <w:tcW w:w="4365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421" w:author="蔚滢璐" w:date="2017-01-01T22:44:00Z"/>
                <w:rFonts w:asciiTheme="minorEastAsia" w:hAnsiTheme="minorEastAsia" w:cs="宋体"/>
                <w:sz w:val="21"/>
                <w:szCs w:val="21"/>
                <w:rPrChange w:id="12422" w:author="蔚滢璐" w:date="2017-01-02T12:59:00Z">
                  <w:rPr>
                    <w:ins w:id="12423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424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425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无</w:t>
              </w:r>
            </w:ins>
          </w:p>
        </w:tc>
      </w:tr>
      <w:tr w:rsidR="00F53573" w:rsidRPr="00224E9F" w:rsidTr="00F53573">
        <w:trPr>
          <w:ins w:id="12426" w:author="蔚滢璐" w:date="2017-01-01T22:44:00Z"/>
        </w:trPr>
        <w:tc>
          <w:tcPr>
            <w:tcW w:w="2840" w:type="dxa"/>
            <w:vMerge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427" w:author="蔚滢璐" w:date="2017-01-01T22:44:00Z"/>
                <w:rFonts w:asciiTheme="minorEastAsia" w:hAnsiTheme="minorEastAsia" w:cs="宋体"/>
                <w:sz w:val="21"/>
                <w:szCs w:val="21"/>
                <w:rPrChange w:id="12428" w:author="蔚滢璐" w:date="2017-01-02T12:59:00Z">
                  <w:rPr>
                    <w:ins w:id="12429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1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430" w:author="蔚滢璐" w:date="2017-01-01T22:44:00Z"/>
                <w:rFonts w:asciiTheme="minorEastAsia" w:hAnsiTheme="minorEastAsia" w:cs="宋体"/>
                <w:sz w:val="21"/>
                <w:szCs w:val="21"/>
                <w:rPrChange w:id="12431" w:author="蔚滢璐" w:date="2017-01-02T12:59:00Z">
                  <w:rPr>
                    <w:ins w:id="12432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433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434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后置条件</w:t>
              </w:r>
            </w:ins>
          </w:p>
        </w:tc>
        <w:tc>
          <w:tcPr>
            <w:tcW w:w="4365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435" w:author="蔚滢璐" w:date="2017-01-01T22:44:00Z"/>
                <w:rFonts w:asciiTheme="minorEastAsia" w:hAnsiTheme="minorEastAsia" w:cs="宋体"/>
                <w:sz w:val="21"/>
                <w:szCs w:val="21"/>
                <w:rPrChange w:id="12436" w:author="蔚滢璐" w:date="2017-01-02T12:59:00Z">
                  <w:rPr>
                    <w:ins w:id="12437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438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439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创建一个领域实体对象</w:t>
              </w:r>
            </w:ins>
          </w:p>
        </w:tc>
      </w:tr>
      <w:tr w:rsidR="00F53573" w:rsidRPr="00224E9F" w:rsidTr="00F53573">
        <w:trPr>
          <w:ins w:id="12440" w:author="蔚滢璐" w:date="2017-01-01T22:44:00Z"/>
        </w:trPr>
        <w:tc>
          <w:tcPr>
            <w:tcW w:w="2840" w:type="dxa"/>
            <w:vMerge w:val="restart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441" w:author="蔚滢璐" w:date="2017-01-01T22:44:00Z"/>
                <w:rFonts w:asciiTheme="minorEastAsia" w:hAnsiTheme="minorEastAsia" w:cs="宋体"/>
                <w:sz w:val="21"/>
                <w:szCs w:val="21"/>
                <w:rPrChange w:id="12442" w:author="蔚滢璐" w:date="2017-01-02T12:59:00Z">
                  <w:rPr>
                    <w:ins w:id="12443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444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2445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lastRenderedPageBreak/>
                <w:t>BirthdayCondtion.check</w:t>
              </w:r>
            </w:ins>
          </w:p>
        </w:tc>
        <w:tc>
          <w:tcPr>
            <w:tcW w:w="131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446" w:author="蔚滢璐" w:date="2017-01-01T22:44:00Z"/>
                <w:rFonts w:asciiTheme="minorEastAsia" w:hAnsiTheme="minorEastAsia" w:cs="宋体"/>
                <w:sz w:val="21"/>
                <w:szCs w:val="21"/>
                <w:rPrChange w:id="12447" w:author="蔚滢璐" w:date="2017-01-02T12:59:00Z">
                  <w:rPr>
                    <w:ins w:id="12448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449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450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语法</w:t>
              </w:r>
            </w:ins>
          </w:p>
        </w:tc>
        <w:tc>
          <w:tcPr>
            <w:tcW w:w="4365" w:type="dxa"/>
          </w:tcPr>
          <w:p w:rsidR="00F53573" w:rsidRPr="00224E9F" w:rsidRDefault="00F53573">
            <w:pPr>
              <w:tabs>
                <w:tab w:val="left" w:pos="890"/>
              </w:tabs>
              <w:rPr>
                <w:ins w:id="12451" w:author="蔚滢璐" w:date="2017-01-01T22:44:00Z"/>
                <w:rFonts w:asciiTheme="minorEastAsia" w:hAnsiTheme="minorEastAsia" w:cs="宋体"/>
                <w:sz w:val="21"/>
                <w:szCs w:val="21"/>
                <w:rPrChange w:id="12452" w:author="蔚滢璐" w:date="2017-01-02T12:59:00Z">
                  <w:rPr>
                    <w:ins w:id="12453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454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2455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public boolean check(</w:t>
              </w:r>
            </w:ins>
            <w:ins w:id="12456" w:author="蔚滢璐" w:date="2017-01-02T06:01:00Z">
              <w:r w:rsidR="00716343" w:rsidRPr="00224E9F">
                <w:rPr>
                  <w:rFonts w:asciiTheme="minorEastAsia" w:hAnsiTheme="minorEastAsia" w:cs="宋体"/>
                  <w:sz w:val="21"/>
                  <w:szCs w:val="21"/>
                  <w:rPrChange w:id="12457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OrderInfo orderInfo</w:t>
              </w:r>
            </w:ins>
            <w:ins w:id="12458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2459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)</w:t>
              </w:r>
            </w:ins>
          </w:p>
        </w:tc>
      </w:tr>
      <w:tr w:rsidR="00F53573" w:rsidRPr="00224E9F" w:rsidTr="00F53573">
        <w:trPr>
          <w:ins w:id="12460" w:author="蔚滢璐" w:date="2017-01-01T22:44:00Z"/>
        </w:trPr>
        <w:tc>
          <w:tcPr>
            <w:tcW w:w="2840" w:type="dxa"/>
            <w:vMerge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461" w:author="蔚滢璐" w:date="2017-01-01T22:44:00Z"/>
                <w:rFonts w:asciiTheme="minorEastAsia" w:hAnsiTheme="minorEastAsia" w:cs="宋体"/>
                <w:sz w:val="21"/>
                <w:szCs w:val="21"/>
                <w:rPrChange w:id="12462" w:author="蔚滢璐" w:date="2017-01-02T12:59:00Z">
                  <w:rPr>
                    <w:ins w:id="12463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1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464" w:author="蔚滢璐" w:date="2017-01-01T22:44:00Z"/>
                <w:rFonts w:asciiTheme="minorEastAsia" w:hAnsiTheme="minorEastAsia" w:cs="宋体"/>
                <w:sz w:val="21"/>
                <w:szCs w:val="21"/>
                <w:rPrChange w:id="12465" w:author="蔚滢璐" w:date="2017-01-02T12:59:00Z">
                  <w:rPr>
                    <w:ins w:id="12466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467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468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前置条件</w:t>
              </w:r>
            </w:ins>
          </w:p>
        </w:tc>
        <w:tc>
          <w:tcPr>
            <w:tcW w:w="4365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469" w:author="蔚滢璐" w:date="2017-01-01T22:44:00Z"/>
                <w:rFonts w:asciiTheme="minorEastAsia" w:hAnsiTheme="minorEastAsia" w:cs="宋体"/>
                <w:sz w:val="21"/>
                <w:szCs w:val="21"/>
                <w:rPrChange w:id="12470" w:author="蔚滢璐" w:date="2017-01-02T12:59:00Z">
                  <w:rPr>
                    <w:ins w:id="12471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472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473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该领域实体对象已存在</w:t>
              </w:r>
            </w:ins>
          </w:p>
        </w:tc>
      </w:tr>
      <w:tr w:rsidR="00F53573" w:rsidRPr="00224E9F" w:rsidTr="00F53573">
        <w:trPr>
          <w:ins w:id="12474" w:author="蔚滢璐" w:date="2017-01-01T22:44:00Z"/>
        </w:trPr>
        <w:tc>
          <w:tcPr>
            <w:tcW w:w="2840" w:type="dxa"/>
            <w:vMerge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475" w:author="蔚滢璐" w:date="2017-01-01T22:44:00Z"/>
                <w:rFonts w:asciiTheme="minorEastAsia" w:hAnsiTheme="minorEastAsia" w:cs="宋体"/>
                <w:sz w:val="21"/>
                <w:szCs w:val="21"/>
                <w:rPrChange w:id="12476" w:author="蔚滢璐" w:date="2017-01-02T12:59:00Z">
                  <w:rPr>
                    <w:ins w:id="12477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1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478" w:author="蔚滢璐" w:date="2017-01-01T22:44:00Z"/>
                <w:rFonts w:asciiTheme="minorEastAsia" w:hAnsiTheme="minorEastAsia" w:cs="宋体"/>
                <w:sz w:val="21"/>
                <w:szCs w:val="21"/>
                <w:rPrChange w:id="12479" w:author="蔚滢璐" w:date="2017-01-02T12:59:00Z">
                  <w:rPr>
                    <w:ins w:id="12480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481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482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后置条件</w:t>
              </w:r>
            </w:ins>
          </w:p>
        </w:tc>
        <w:tc>
          <w:tcPr>
            <w:tcW w:w="4365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483" w:author="蔚滢璐" w:date="2017-01-01T22:44:00Z"/>
                <w:rFonts w:asciiTheme="minorEastAsia" w:hAnsiTheme="minorEastAsia" w:cs="宋体"/>
                <w:sz w:val="21"/>
                <w:szCs w:val="21"/>
                <w:rPrChange w:id="12484" w:author="蔚滢璐" w:date="2017-01-02T12:59:00Z">
                  <w:rPr>
                    <w:ins w:id="12485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486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487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返回是否符合条件</w:t>
              </w:r>
            </w:ins>
          </w:p>
        </w:tc>
      </w:tr>
      <w:bookmarkEnd w:id="12393"/>
    </w:tbl>
    <w:p w:rsidR="00F53573" w:rsidRPr="00224E9F" w:rsidRDefault="00F53573" w:rsidP="00F53573">
      <w:pPr>
        <w:tabs>
          <w:tab w:val="left" w:pos="890"/>
        </w:tabs>
        <w:rPr>
          <w:ins w:id="12488" w:author="蔚滢璐" w:date="2017-01-01T22:44:00Z"/>
          <w:rFonts w:asciiTheme="minorEastAsia" w:hAnsiTheme="minorEastAsia" w:cs="宋体"/>
          <w:sz w:val="21"/>
          <w:szCs w:val="21"/>
          <w:rPrChange w:id="12489" w:author="蔚滢璐" w:date="2017-01-02T12:59:00Z">
            <w:rPr>
              <w:ins w:id="12490" w:author="蔚滢璐" w:date="2017-01-01T22:44:00Z"/>
              <w:rFonts w:asciiTheme="majorEastAsia" w:eastAsiaTheme="majorEastAsia" w:hAnsiTheme="majorEastAsia" w:cs="宋体"/>
              <w:sz w:val="21"/>
            </w:rPr>
          </w:rPrChange>
        </w:rPr>
      </w:pPr>
    </w:p>
    <w:p w:rsidR="00F53573" w:rsidRPr="00224E9F" w:rsidRDefault="00F53573" w:rsidP="00F53573">
      <w:pPr>
        <w:tabs>
          <w:tab w:val="left" w:pos="890"/>
        </w:tabs>
        <w:rPr>
          <w:ins w:id="12491" w:author="蔚滢璐" w:date="2017-01-01T22:44:00Z"/>
          <w:rFonts w:asciiTheme="minorEastAsia" w:hAnsiTheme="minorEastAsia" w:cs="宋体"/>
          <w:sz w:val="21"/>
          <w:szCs w:val="21"/>
          <w:rPrChange w:id="12492" w:author="蔚滢璐" w:date="2017-01-02T12:59:00Z">
            <w:rPr>
              <w:ins w:id="12493" w:author="蔚滢璐" w:date="2017-01-01T22:44:00Z"/>
              <w:rFonts w:asciiTheme="majorEastAsia" w:eastAsiaTheme="majorEastAsia" w:hAnsiTheme="majorEastAsia" w:cs="宋体"/>
              <w:sz w:val="21"/>
            </w:rPr>
          </w:rPrChange>
        </w:rPr>
      </w:pPr>
      <w:ins w:id="12494" w:author="蔚滢璐" w:date="2017-01-01T22:44:00Z">
        <w:r w:rsidRPr="00224E9F">
          <w:rPr>
            <w:rFonts w:asciiTheme="minorEastAsia" w:hAnsiTheme="minorEastAsia" w:cs="宋体"/>
            <w:sz w:val="21"/>
            <w:szCs w:val="21"/>
            <w:rPrChange w:id="12495" w:author="蔚滢璐" w:date="2017-01-02T12:59:00Z">
              <w:rPr>
                <w:rFonts w:asciiTheme="majorEastAsia" w:eastAsiaTheme="majorEastAsia" w:hAnsiTheme="majorEastAsia" w:cs="宋体"/>
                <w:sz w:val="21"/>
              </w:rPr>
            </w:rPrChange>
          </w:rPr>
          <w:t>MemberCondition</w:t>
        </w:r>
      </w:ins>
    </w:p>
    <w:p w:rsidR="00F53573" w:rsidRPr="00224E9F" w:rsidRDefault="00F53573" w:rsidP="00F53573">
      <w:pPr>
        <w:tabs>
          <w:tab w:val="left" w:pos="890"/>
        </w:tabs>
        <w:rPr>
          <w:ins w:id="12496" w:author="蔚滢璐" w:date="2017-01-01T22:44:00Z"/>
          <w:rFonts w:asciiTheme="minorEastAsia" w:hAnsiTheme="minorEastAsia" w:cs="宋体"/>
          <w:sz w:val="21"/>
          <w:szCs w:val="21"/>
          <w:rPrChange w:id="12497" w:author="蔚滢璐" w:date="2017-01-02T12:59:00Z">
            <w:rPr>
              <w:ins w:id="12498" w:author="蔚滢璐" w:date="2017-01-01T22:44:00Z"/>
              <w:rFonts w:asciiTheme="majorEastAsia" w:eastAsiaTheme="majorEastAsia" w:hAnsiTheme="majorEastAsia" w:cs="宋体"/>
              <w:sz w:val="21"/>
            </w:rPr>
          </w:rPrChange>
        </w:rPr>
      </w:pP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37"/>
        <w:gridCol w:w="4345"/>
      </w:tblGrid>
      <w:tr w:rsidR="00224E9F" w:rsidRPr="00224E9F" w:rsidTr="00F53573">
        <w:trPr>
          <w:ins w:id="12499" w:author="蔚滢璐" w:date="2017-01-01T22:44:00Z"/>
        </w:trPr>
        <w:tc>
          <w:tcPr>
            <w:tcW w:w="8522" w:type="dxa"/>
            <w:gridSpan w:val="3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500" w:author="蔚滢璐" w:date="2017-01-01T22:44:00Z"/>
                <w:rFonts w:asciiTheme="minorEastAsia" w:hAnsiTheme="minorEastAsia" w:cs="宋体"/>
                <w:sz w:val="21"/>
                <w:szCs w:val="21"/>
                <w:rPrChange w:id="12501" w:author="蔚滢璐" w:date="2017-01-02T12:59:00Z">
                  <w:rPr>
                    <w:ins w:id="12502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bookmarkStart w:id="12503" w:name="OLE_LINK44"/>
            <w:ins w:id="12504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505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提供的服务（供接口）</w:t>
              </w:r>
            </w:ins>
          </w:p>
        </w:tc>
      </w:tr>
      <w:tr w:rsidR="00F53573" w:rsidRPr="00224E9F" w:rsidTr="00F53573">
        <w:trPr>
          <w:ins w:id="12506" w:author="蔚滢璐" w:date="2017-01-01T22:44:00Z"/>
        </w:trPr>
        <w:tc>
          <w:tcPr>
            <w:tcW w:w="2840" w:type="dxa"/>
            <w:vMerge w:val="restart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507" w:author="蔚滢璐" w:date="2017-01-01T22:44:00Z"/>
                <w:rFonts w:asciiTheme="minorEastAsia" w:hAnsiTheme="minorEastAsia" w:cs="宋体"/>
                <w:sz w:val="21"/>
                <w:szCs w:val="21"/>
                <w:rPrChange w:id="12508" w:author="蔚滢璐" w:date="2017-01-02T12:59:00Z">
                  <w:rPr>
                    <w:ins w:id="12509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bookmarkStart w:id="12510" w:name="OLE_LINK41" w:colFirst="0" w:colLast="2"/>
            <w:bookmarkStart w:id="12511" w:name="OLE_LINK57" w:colFirst="0" w:colLast="0"/>
            <w:ins w:id="12512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2513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MemberCondition.MemberCondition</w:t>
              </w:r>
            </w:ins>
          </w:p>
        </w:tc>
        <w:tc>
          <w:tcPr>
            <w:tcW w:w="133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514" w:author="蔚滢璐" w:date="2017-01-01T22:44:00Z"/>
                <w:rFonts w:asciiTheme="minorEastAsia" w:hAnsiTheme="minorEastAsia" w:cs="宋体"/>
                <w:sz w:val="21"/>
                <w:szCs w:val="21"/>
                <w:rPrChange w:id="12515" w:author="蔚滢璐" w:date="2017-01-02T12:59:00Z">
                  <w:rPr>
                    <w:ins w:id="12516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517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518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语法</w:t>
              </w:r>
            </w:ins>
          </w:p>
        </w:tc>
        <w:tc>
          <w:tcPr>
            <w:tcW w:w="4345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519" w:author="蔚滢璐" w:date="2017-01-01T22:44:00Z"/>
                <w:rFonts w:asciiTheme="minorEastAsia" w:hAnsiTheme="minorEastAsia" w:cs="宋体"/>
                <w:sz w:val="21"/>
                <w:szCs w:val="21"/>
                <w:rPrChange w:id="12520" w:author="蔚滢璐" w:date="2017-01-02T12:59:00Z">
                  <w:rPr>
                    <w:ins w:id="12521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522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2523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public MemberConditoin(int class)</w:t>
              </w:r>
            </w:ins>
          </w:p>
        </w:tc>
      </w:tr>
      <w:tr w:rsidR="00F53573" w:rsidRPr="00224E9F" w:rsidTr="00F53573">
        <w:trPr>
          <w:ins w:id="12524" w:author="蔚滢璐" w:date="2017-01-01T22:44:00Z"/>
        </w:trPr>
        <w:tc>
          <w:tcPr>
            <w:tcW w:w="2840" w:type="dxa"/>
            <w:vMerge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525" w:author="蔚滢璐" w:date="2017-01-01T22:44:00Z"/>
                <w:rFonts w:asciiTheme="minorEastAsia" w:hAnsiTheme="minorEastAsia" w:cs="宋体"/>
                <w:sz w:val="21"/>
                <w:szCs w:val="21"/>
                <w:rPrChange w:id="12526" w:author="蔚滢璐" w:date="2017-01-02T12:59:00Z">
                  <w:rPr>
                    <w:ins w:id="12527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3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528" w:author="蔚滢璐" w:date="2017-01-01T22:44:00Z"/>
                <w:rFonts w:asciiTheme="minorEastAsia" w:hAnsiTheme="minorEastAsia" w:cs="宋体"/>
                <w:sz w:val="21"/>
                <w:szCs w:val="21"/>
                <w:rPrChange w:id="12529" w:author="蔚滢璐" w:date="2017-01-02T12:59:00Z">
                  <w:rPr>
                    <w:ins w:id="12530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531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532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前置条件</w:t>
              </w:r>
            </w:ins>
          </w:p>
        </w:tc>
        <w:tc>
          <w:tcPr>
            <w:tcW w:w="4345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533" w:author="蔚滢璐" w:date="2017-01-01T22:44:00Z"/>
                <w:rFonts w:asciiTheme="minorEastAsia" w:hAnsiTheme="minorEastAsia" w:cs="宋体"/>
                <w:sz w:val="21"/>
                <w:szCs w:val="21"/>
                <w:rPrChange w:id="12534" w:author="蔚滢璐" w:date="2017-01-02T12:59:00Z">
                  <w:rPr>
                    <w:ins w:id="12535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536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537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无</w:t>
              </w:r>
            </w:ins>
          </w:p>
        </w:tc>
      </w:tr>
      <w:tr w:rsidR="00F53573" w:rsidRPr="00224E9F" w:rsidTr="00F53573">
        <w:trPr>
          <w:ins w:id="12538" w:author="蔚滢璐" w:date="2017-01-01T22:44:00Z"/>
        </w:trPr>
        <w:tc>
          <w:tcPr>
            <w:tcW w:w="2840" w:type="dxa"/>
            <w:vMerge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539" w:author="蔚滢璐" w:date="2017-01-01T22:44:00Z"/>
                <w:rFonts w:asciiTheme="minorEastAsia" w:hAnsiTheme="minorEastAsia" w:cs="宋体"/>
                <w:sz w:val="21"/>
                <w:szCs w:val="21"/>
                <w:rPrChange w:id="12540" w:author="蔚滢璐" w:date="2017-01-02T12:59:00Z">
                  <w:rPr>
                    <w:ins w:id="12541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3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542" w:author="蔚滢璐" w:date="2017-01-01T22:44:00Z"/>
                <w:rFonts w:asciiTheme="minorEastAsia" w:hAnsiTheme="minorEastAsia" w:cs="宋体"/>
                <w:sz w:val="21"/>
                <w:szCs w:val="21"/>
                <w:rPrChange w:id="12543" w:author="蔚滢璐" w:date="2017-01-02T12:59:00Z">
                  <w:rPr>
                    <w:ins w:id="12544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545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546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后置条件</w:t>
              </w:r>
            </w:ins>
          </w:p>
        </w:tc>
        <w:tc>
          <w:tcPr>
            <w:tcW w:w="4345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547" w:author="蔚滢璐" w:date="2017-01-01T22:44:00Z"/>
                <w:rFonts w:asciiTheme="minorEastAsia" w:hAnsiTheme="minorEastAsia" w:cs="宋体"/>
                <w:sz w:val="21"/>
                <w:szCs w:val="21"/>
                <w:rPrChange w:id="12548" w:author="蔚滢璐" w:date="2017-01-02T12:59:00Z">
                  <w:rPr>
                    <w:ins w:id="12549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550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551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创建一个领域实体对象</w:t>
              </w:r>
            </w:ins>
          </w:p>
        </w:tc>
      </w:tr>
      <w:tr w:rsidR="00F53573" w:rsidRPr="00224E9F" w:rsidTr="00F53573">
        <w:trPr>
          <w:ins w:id="12552" w:author="蔚滢璐" w:date="2017-01-01T22:44:00Z"/>
        </w:trPr>
        <w:tc>
          <w:tcPr>
            <w:tcW w:w="2840" w:type="dxa"/>
            <w:vMerge w:val="restart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553" w:author="蔚滢璐" w:date="2017-01-01T22:44:00Z"/>
                <w:rFonts w:asciiTheme="minorEastAsia" w:hAnsiTheme="minorEastAsia" w:cs="宋体"/>
                <w:sz w:val="21"/>
                <w:szCs w:val="21"/>
                <w:rPrChange w:id="12554" w:author="蔚滢璐" w:date="2017-01-02T12:59:00Z">
                  <w:rPr>
                    <w:ins w:id="12555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556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2557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MemberCondition.check</w:t>
              </w:r>
            </w:ins>
          </w:p>
        </w:tc>
        <w:tc>
          <w:tcPr>
            <w:tcW w:w="133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558" w:author="蔚滢璐" w:date="2017-01-01T22:44:00Z"/>
                <w:rFonts w:asciiTheme="minorEastAsia" w:hAnsiTheme="minorEastAsia" w:cs="宋体"/>
                <w:sz w:val="21"/>
                <w:szCs w:val="21"/>
                <w:rPrChange w:id="12559" w:author="蔚滢璐" w:date="2017-01-02T12:59:00Z">
                  <w:rPr>
                    <w:ins w:id="12560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561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562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语法</w:t>
              </w:r>
            </w:ins>
          </w:p>
        </w:tc>
        <w:tc>
          <w:tcPr>
            <w:tcW w:w="4345" w:type="dxa"/>
          </w:tcPr>
          <w:p w:rsidR="00F53573" w:rsidRPr="00224E9F" w:rsidRDefault="00716343" w:rsidP="00F53573">
            <w:pPr>
              <w:tabs>
                <w:tab w:val="left" w:pos="890"/>
              </w:tabs>
              <w:rPr>
                <w:ins w:id="12563" w:author="蔚滢璐" w:date="2017-01-01T22:44:00Z"/>
                <w:rFonts w:asciiTheme="minorEastAsia" w:hAnsiTheme="minorEastAsia" w:cs="宋体"/>
                <w:sz w:val="21"/>
                <w:szCs w:val="21"/>
                <w:rPrChange w:id="12564" w:author="蔚滢璐" w:date="2017-01-02T12:59:00Z">
                  <w:rPr>
                    <w:ins w:id="12565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566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2567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</w:t>
              </w:r>
              <w:r w:rsidR="00F53573" w:rsidRPr="00224E9F">
                <w:rPr>
                  <w:rFonts w:asciiTheme="minorEastAsia" w:hAnsiTheme="minorEastAsia" w:cs="宋体"/>
                  <w:sz w:val="21"/>
                  <w:szCs w:val="21"/>
                  <w:rPrChange w:id="12568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ublic b</w:t>
              </w:r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2569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oolean check(OrderInfo orderInfo</w:t>
              </w:r>
              <w:r w:rsidR="00F53573" w:rsidRPr="00224E9F">
                <w:rPr>
                  <w:rFonts w:asciiTheme="minorEastAsia" w:hAnsiTheme="minorEastAsia" w:cs="宋体"/>
                  <w:sz w:val="21"/>
                  <w:szCs w:val="21"/>
                  <w:rPrChange w:id="12570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)</w:t>
              </w:r>
            </w:ins>
          </w:p>
        </w:tc>
      </w:tr>
      <w:tr w:rsidR="00F53573" w:rsidRPr="00224E9F" w:rsidTr="00F53573">
        <w:trPr>
          <w:ins w:id="12571" w:author="蔚滢璐" w:date="2017-01-01T22:44:00Z"/>
        </w:trPr>
        <w:tc>
          <w:tcPr>
            <w:tcW w:w="2840" w:type="dxa"/>
            <w:vMerge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572" w:author="蔚滢璐" w:date="2017-01-01T22:44:00Z"/>
                <w:rFonts w:asciiTheme="minorEastAsia" w:hAnsiTheme="minorEastAsia" w:cs="宋体"/>
                <w:sz w:val="21"/>
                <w:szCs w:val="21"/>
                <w:rPrChange w:id="12573" w:author="蔚滢璐" w:date="2017-01-02T12:59:00Z">
                  <w:rPr>
                    <w:ins w:id="12574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3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575" w:author="蔚滢璐" w:date="2017-01-01T22:44:00Z"/>
                <w:rFonts w:asciiTheme="minorEastAsia" w:hAnsiTheme="minorEastAsia" w:cs="宋体"/>
                <w:sz w:val="21"/>
                <w:szCs w:val="21"/>
                <w:rPrChange w:id="12576" w:author="蔚滢璐" w:date="2017-01-02T12:59:00Z">
                  <w:rPr>
                    <w:ins w:id="12577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578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579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前置条件</w:t>
              </w:r>
            </w:ins>
          </w:p>
        </w:tc>
        <w:tc>
          <w:tcPr>
            <w:tcW w:w="4345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580" w:author="蔚滢璐" w:date="2017-01-01T22:44:00Z"/>
                <w:rFonts w:asciiTheme="minorEastAsia" w:hAnsiTheme="minorEastAsia" w:cs="宋体"/>
                <w:sz w:val="21"/>
                <w:szCs w:val="21"/>
                <w:rPrChange w:id="12581" w:author="蔚滢璐" w:date="2017-01-02T12:59:00Z">
                  <w:rPr>
                    <w:ins w:id="12582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583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584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该领域实体对象已存在</w:t>
              </w:r>
            </w:ins>
          </w:p>
        </w:tc>
      </w:tr>
      <w:tr w:rsidR="00F53573" w:rsidRPr="00224E9F" w:rsidTr="00F53573">
        <w:trPr>
          <w:ins w:id="12585" w:author="蔚滢璐" w:date="2017-01-01T22:44:00Z"/>
        </w:trPr>
        <w:tc>
          <w:tcPr>
            <w:tcW w:w="2840" w:type="dxa"/>
            <w:vMerge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586" w:author="蔚滢璐" w:date="2017-01-01T22:44:00Z"/>
                <w:rFonts w:asciiTheme="minorEastAsia" w:hAnsiTheme="minorEastAsia" w:cs="宋体"/>
                <w:sz w:val="21"/>
                <w:szCs w:val="21"/>
                <w:rPrChange w:id="12587" w:author="蔚滢璐" w:date="2017-01-02T12:59:00Z">
                  <w:rPr>
                    <w:ins w:id="12588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3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589" w:author="蔚滢璐" w:date="2017-01-01T22:44:00Z"/>
                <w:rFonts w:asciiTheme="minorEastAsia" w:hAnsiTheme="minorEastAsia" w:cs="宋体"/>
                <w:sz w:val="21"/>
                <w:szCs w:val="21"/>
                <w:rPrChange w:id="12590" w:author="蔚滢璐" w:date="2017-01-02T12:59:00Z">
                  <w:rPr>
                    <w:ins w:id="12591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592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593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后置条件</w:t>
              </w:r>
            </w:ins>
          </w:p>
        </w:tc>
        <w:tc>
          <w:tcPr>
            <w:tcW w:w="4345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594" w:author="蔚滢璐" w:date="2017-01-01T22:44:00Z"/>
                <w:rFonts w:asciiTheme="minorEastAsia" w:hAnsiTheme="minorEastAsia" w:cs="宋体"/>
                <w:sz w:val="21"/>
                <w:szCs w:val="21"/>
                <w:rPrChange w:id="12595" w:author="蔚滢璐" w:date="2017-01-02T12:59:00Z">
                  <w:rPr>
                    <w:ins w:id="12596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597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598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返回是否符合条件</w:t>
              </w:r>
            </w:ins>
          </w:p>
        </w:tc>
      </w:tr>
    </w:tbl>
    <w:bookmarkEnd w:id="12503"/>
    <w:bookmarkEnd w:id="12510"/>
    <w:bookmarkEnd w:id="12511"/>
    <w:p w:rsidR="00F53573" w:rsidRPr="00224E9F" w:rsidRDefault="00716343" w:rsidP="00F53573">
      <w:pPr>
        <w:tabs>
          <w:tab w:val="left" w:pos="890"/>
        </w:tabs>
        <w:rPr>
          <w:ins w:id="12599" w:author="蔚滢璐" w:date="2017-01-02T06:03:00Z"/>
          <w:rFonts w:asciiTheme="minorEastAsia" w:hAnsiTheme="minorEastAsia" w:cs="宋体"/>
          <w:sz w:val="21"/>
          <w:szCs w:val="21"/>
          <w:rPrChange w:id="12600" w:author="蔚滢璐" w:date="2017-01-02T12:59:00Z">
            <w:rPr>
              <w:ins w:id="12601" w:author="蔚滢璐" w:date="2017-01-02T06:03:00Z"/>
              <w:rFonts w:asciiTheme="majorEastAsia" w:eastAsiaTheme="majorEastAsia" w:hAnsiTheme="majorEastAsia" w:cs="宋体"/>
              <w:sz w:val="21"/>
            </w:rPr>
          </w:rPrChange>
        </w:rPr>
      </w:pPr>
      <w:ins w:id="12602" w:author="蔚滢璐" w:date="2017-01-02T06:03:00Z">
        <w:r w:rsidRPr="00224E9F">
          <w:rPr>
            <w:rFonts w:asciiTheme="minorEastAsia" w:hAnsiTheme="minorEastAsia" w:cs="宋体"/>
            <w:sz w:val="21"/>
            <w:szCs w:val="21"/>
            <w:rPrChange w:id="12603" w:author="蔚滢璐" w:date="2017-01-02T12:59:00Z">
              <w:rPr>
                <w:rFonts w:asciiTheme="majorEastAsia" w:eastAsiaTheme="majorEastAsia" w:hAnsiTheme="majorEastAsia" w:cs="宋体"/>
                <w:sz w:val="21"/>
              </w:rPr>
            </w:rPrChange>
          </w:rPr>
          <w:t xml:space="preserve">CommerceCondition </w:t>
        </w:r>
        <w:r w:rsidRPr="00224E9F">
          <w:rPr>
            <w:rFonts w:asciiTheme="minorEastAsia" w:hAnsiTheme="minorEastAsia" w:cs="宋体" w:hint="eastAsia"/>
            <w:sz w:val="21"/>
            <w:szCs w:val="21"/>
            <w:rPrChange w:id="12604" w:author="蔚滢璐" w:date="2017-01-02T12:59:00Z">
              <w:rPr>
                <w:rFonts w:asciiTheme="majorEastAsia" w:eastAsiaTheme="majorEastAsia" w:hAnsiTheme="majorEastAsia" w:cs="宋体" w:hint="eastAsia"/>
                <w:sz w:val="21"/>
              </w:rPr>
            </w:rPrChange>
          </w:rPr>
          <w:t>类的接口规范如下表所示：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37"/>
        <w:gridCol w:w="4345"/>
      </w:tblGrid>
      <w:tr w:rsidR="00224E9F" w:rsidRPr="00224E9F" w:rsidTr="00564781">
        <w:trPr>
          <w:ins w:id="12605" w:author="蔚滢璐" w:date="2017-01-02T06:04:00Z"/>
        </w:trPr>
        <w:tc>
          <w:tcPr>
            <w:tcW w:w="8522" w:type="dxa"/>
            <w:gridSpan w:val="3"/>
          </w:tcPr>
          <w:p w:rsidR="00716343" w:rsidRPr="00224E9F" w:rsidRDefault="00716343" w:rsidP="00564781">
            <w:pPr>
              <w:tabs>
                <w:tab w:val="left" w:pos="890"/>
              </w:tabs>
              <w:rPr>
                <w:ins w:id="12606" w:author="蔚滢璐" w:date="2017-01-02T06:04:00Z"/>
                <w:rFonts w:asciiTheme="minorEastAsia" w:hAnsiTheme="minorEastAsia" w:cs="宋体"/>
                <w:sz w:val="21"/>
                <w:szCs w:val="21"/>
                <w:rPrChange w:id="12607" w:author="蔚滢璐" w:date="2017-01-02T12:59:00Z">
                  <w:rPr>
                    <w:ins w:id="12608" w:author="蔚滢璐" w:date="2017-01-02T06:0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609" w:author="蔚滢璐" w:date="2017-01-02T06:0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610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提供的服务（供接口）</w:t>
              </w:r>
            </w:ins>
          </w:p>
        </w:tc>
      </w:tr>
      <w:tr w:rsidR="00716343" w:rsidRPr="00224E9F" w:rsidTr="00564781">
        <w:trPr>
          <w:ins w:id="12611" w:author="蔚滢璐" w:date="2017-01-02T06:04:00Z"/>
        </w:trPr>
        <w:tc>
          <w:tcPr>
            <w:tcW w:w="2840" w:type="dxa"/>
            <w:vMerge w:val="restart"/>
          </w:tcPr>
          <w:p w:rsidR="00716343" w:rsidRPr="00224E9F" w:rsidRDefault="00716343">
            <w:pPr>
              <w:tabs>
                <w:tab w:val="left" w:pos="890"/>
              </w:tabs>
              <w:rPr>
                <w:ins w:id="12612" w:author="蔚滢璐" w:date="2017-01-02T06:04:00Z"/>
                <w:rFonts w:asciiTheme="minorEastAsia" w:hAnsiTheme="minorEastAsia" w:cs="宋体"/>
                <w:sz w:val="21"/>
                <w:szCs w:val="21"/>
                <w:rPrChange w:id="12613" w:author="蔚滢璐" w:date="2017-01-02T12:59:00Z">
                  <w:rPr>
                    <w:ins w:id="12614" w:author="蔚滢璐" w:date="2017-01-02T06:0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615" w:author="蔚滢璐" w:date="2017-01-02T06:0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2616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CommerceCondition.CommerceCondition</w:t>
              </w:r>
            </w:ins>
          </w:p>
        </w:tc>
        <w:tc>
          <w:tcPr>
            <w:tcW w:w="1337" w:type="dxa"/>
          </w:tcPr>
          <w:p w:rsidR="00716343" w:rsidRPr="00224E9F" w:rsidRDefault="00716343" w:rsidP="00564781">
            <w:pPr>
              <w:tabs>
                <w:tab w:val="left" w:pos="890"/>
              </w:tabs>
              <w:rPr>
                <w:ins w:id="12617" w:author="蔚滢璐" w:date="2017-01-02T06:04:00Z"/>
                <w:rFonts w:asciiTheme="minorEastAsia" w:hAnsiTheme="minorEastAsia" w:cs="宋体"/>
                <w:sz w:val="21"/>
                <w:szCs w:val="21"/>
                <w:rPrChange w:id="12618" w:author="蔚滢璐" w:date="2017-01-02T12:59:00Z">
                  <w:rPr>
                    <w:ins w:id="12619" w:author="蔚滢璐" w:date="2017-01-02T06:0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620" w:author="蔚滢璐" w:date="2017-01-02T06:0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621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语法</w:t>
              </w:r>
            </w:ins>
          </w:p>
        </w:tc>
        <w:tc>
          <w:tcPr>
            <w:tcW w:w="4345" w:type="dxa"/>
          </w:tcPr>
          <w:p w:rsidR="00716343" w:rsidRPr="00224E9F" w:rsidRDefault="00716343" w:rsidP="00564781">
            <w:pPr>
              <w:tabs>
                <w:tab w:val="left" w:pos="890"/>
              </w:tabs>
              <w:rPr>
                <w:ins w:id="12622" w:author="蔚滢璐" w:date="2017-01-02T06:04:00Z"/>
                <w:rFonts w:asciiTheme="minorEastAsia" w:hAnsiTheme="minorEastAsia" w:cs="宋体"/>
                <w:sz w:val="21"/>
                <w:szCs w:val="21"/>
                <w:rPrChange w:id="12623" w:author="蔚滢璐" w:date="2017-01-02T12:59:00Z">
                  <w:rPr>
                    <w:ins w:id="12624" w:author="蔚滢璐" w:date="2017-01-02T06:0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625" w:author="蔚滢璐" w:date="2017-01-02T06:0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2626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public CommerceConditoin(int class)</w:t>
              </w:r>
            </w:ins>
          </w:p>
        </w:tc>
      </w:tr>
      <w:tr w:rsidR="00716343" w:rsidRPr="00224E9F" w:rsidTr="00564781">
        <w:trPr>
          <w:ins w:id="12627" w:author="蔚滢璐" w:date="2017-01-02T06:04:00Z"/>
        </w:trPr>
        <w:tc>
          <w:tcPr>
            <w:tcW w:w="2840" w:type="dxa"/>
            <w:vMerge/>
          </w:tcPr>
          <w:p w:rsidR="00716343" w:rsidRPr="00224E9F" w:rsidRDefault="00716343" w:rsidP="00564781">
            <w:pPr>
              <w:tabs>
                <w:tab w:val="left" w:pos="890"/>
              </w:tabs>
              <w:rPr>
                <w:ins w:id="12628" w:author="蔚滢璐" w:date="2017-01-02T06:04:00Z"/>
                <w:rFonts w:asciiTheme="minorEastAsia" w:hAnsiTheme="minorEastAsia" w:cs="宋体"/>
                <w:sz w:val="21"/>
                <w:szCs w:val="21"/>
                <w:rPrChange w:id="12629" w:author="蔚滢璐" w:date="2017-01-02T12:59:00Z">
                  <w:rPr>
                    <w:ins w:id="12630" w:author="蔚滢璐" w:date="2017-01-02T06:0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37" w:type="dxa"/>
          </w:tcPr>
          <w:p w:rsidR="00716343" w:rsidRPr="00224E9F" w:rsidRDefault="00716343" w:rsidP="00564781">
            <w:pPr>
              <w:tabs>
                <w:tab w:val="left" w:pos="890"/>
              </w:tabs>
              <w:rPr>
                <w:ins w:id="12631" w:author="蔚滢璐" w:date="2017-01-02T06:04:00Z"/>
                <w:rFonts w:asciiTheme="minorEastAsia" w:hAnsiTheme="minorEastAsia" w:cs="宋体"/>
                <w:sz w:val="21"/>
                <w:szCs w:val="21"/>
                <w:rPrChange w:id="12632" w:author="蔚滢璐" w:date="2017-01-02T12:59:00Z">
                  <w:rPr>
                    <w:ins w:id="12633" w:author="蔚滢璐" w:date="2017-01-02T06:0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634" w:author="蔚滢璐" w:date="2017-01-02T06:0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635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前置条件</w:t>
              </w:r>
            </w:ins>
          </w:p>
        </w:tc>
        <w:tc>
          <w:tcPr>
            <w:tcW w:w="4345" w:type="dxa"/>
          </w:tcPr>
          <w:p w:rsidR="00716343" w:rsidRPr="00224E9F" w:rsidRDefault="00716343" w:rsidP="00564781">
            <w:pPr>
              <w:tabs>
                <w:tab w:val="left" w:pos="890"/>
              </w:tabs>
              <w:rPr>
                <w:ins w:id="12636" w:author="蔚滢璐" w:date="2017-01-02T06:04:00Z"/>
                <w:rFonts w:asciiTheme="minorEastAsia" w:hAnsiTheme="minorEastAsia" w:cs="宋体"/>
                <w:sz w:val="21"/>
                <w:szCs w:val="21"/>
                <w:rPrChange w:id="12637" w:author="蔚滢璐" w:date="2017-01-02T12:59:00Z">
                  <w:rPr>
                    <w:ins w:id="12638" w:author="蔚滢璐" w:date="2017-01-02T06:0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639" w:author="蔚滢璐" w:date="2017-01-02T06:0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640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无</w:t>
              </w:r>
            </w:ins>
          </w:p>
        </w:tc>
      </w:tr>
      <w:tr w:rsidR="00716343" w:rsidRPr="00224E9F" w:rsidTr="00564781">
        <w:trPr>
          <w:ins w:id="12641" w:author="蔚滢璐" w:date="2017-01-02T06:04:00Z"/>
        </w:trPr>
        <w:tc>
          <w:tcPr>
            <w:tcW w:w="2840" w:type="dxa"/>
            <w:vMerge/>
          </w:tcPr>
          <w:p w:rsidR="00716343" w:rsidRPr="00224E9F" w:rsidRDefault="00716343" w:rsidP="00564781">
            <w:pPr>
              <w:tabs>
                <w:tab w:val="left" w:pos="890"/>
              </w:tabs>
              <w:rPr>
                <w:ins w:id="12642" w:author="蔚滢璐" w:date="2017-01-02T06:04:00Z"/>
                <w:rFonts w:asciiTheme="minorEastAsia" w:hAnsiTheme="minorEastAsia" w:cs="宋体"/>
                <w:sz w:val="21"/>
                <w:szCs w:val="21"/>
                <w:rPrChange w:id="12643" w:author="蔚滢璐" w:date="2017-01-02T12:59:00Z">
                  <w:rPr>
                    <w:ins w:id="12644" w:author="蔚滢璐" w:date="2017-01-02T06:0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37" w:type="dxa"/>
          </w:tcPr>
          <w:p w:rsidR="00716343" w:rsidRPr="00224E9F" w:rsidRDefault="00716343" w:rsidP="00564781">
            <w:pPr>
              <w:tabs>
                <w:tab w:val="left" w:pos="890"/>
              </w:tabs>
              <w:rPr>
                <w:ins w:id="12645" w:author="蔚滢璐" w:date="2017-01-02T06:04:00Z"/>
                <w:rFonts w:asciiTheme="minorEastAsia" w:hAnsiTheme="minorEastAsia" w:cs="宋体"/>
                <w:sz w:val="21"/>
                <w:szCs w:val="21"/>
                <w:rPrChange w:id="12646" w:author="蔚滢璐" w:date="2017-01-02T12:59:00Z">
                  <w:rPr>
                    <w:ins w:id="12647" w:author="蔚滢璐" w:date="2017-01-02T06:0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648" w:author="蔚滢璐" w:date="2017-01-02T06:0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649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后置条件</w:t>
              </w:r>
            </w:ins>
          </w:p>
        </w:tc>
        <w:tc>
          <w:tcPr>
            <w:tcW w:w="4345" w:type="dxa"/>
          </w:tcPr>
          <w:p w:rsidR="00716343" w:rsidRPr="00224E9F" w:rsidRDefault="00716343" w:rsidP="00564781">
            <w:pPr>
              <w:tabs>
                <w:tab w:val="left" w:pos="890"/>
              </w:tabs>
              <w:rPr>
                <w:ins w:id="12650" w:author="蔚滢璐" w:date="2017-01-02T06:04:00Z"/>
                <w:rFonts w:asciiTheme="minorEastAsia" w:hAnsiTheme="minorEastAsia" w:cs="宋体"/>
                <w:sz w:val="21"/>
                <w:szCs w:val="21"/>
                <w:rPrChange w:id="12651" w:author="蔚滢璐" w:date="2017-01-02T12:59:00Z">
                  <w:rPr>
                    <w:ins w:id="12652" w:author="蔚滢璐" w:date="2017-01-02T06:0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653" w:author="蔚滢璐" w:date="2017-01-02T06:0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654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创建一个领域实体对象</w:t>
              </w:r>
            </w:ins>
          </w:p>
        </w:tc>
      </w:tr>
      <w:tr w:rsidR="00716343" w:rsidRPr="00224E9F" w:rsidTr="00564781">
        <w:trPr>
          <w:ins w:id="12655" w:author="蔚滢璐" w:date="2017-01-02T06:04:00Z"/>
        </w:trPr>
        <w:tc>
          <w:tcPr>
            <w:tcW w:w="2840" w:type="dxa"/>
            <w:vMerge w:val="restart"/>
          </w:tcPr>
          <w:p w:rsidR="00716343" w:rsidRPr="00224E9F" w:rsidRDefault="00716343" w:rsidP="00564781">
            <w:pPr>
              <w:tabs>
                <w:tab w:val="left" w:pos="890"/>
              </w:tabs>
              <w:rPr>
                <w:ins w:id="12656" w:author="蔚滢璐" w:date="2017-01-02T06:04:00Z"/>
                <w:rFonts w:asciiTheme="minorEastAsia" w:hAnsiTheme="minorEastAsia" w:cs="宋体"/>
                <w:sz w:val="21"/>
                <w:szCs w:val="21"/>
                <w:rPrChange w:id="12657" w:author="蔚滢璐" w:date="2017-01-02T12:59:00Z">
                  <w:rPr>
                    <w:ins w:id="12658" w:author="蔚滢璐" w:date="2017-01-02T06:0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659" w:author="蔚滢璐" w:date="2017-01-02T06:0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2660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CommerceCondition.check</w:t>
              </w:r>
            </w:ins>
          </w:p>
        </w:tc>
        <w:tc>
          <w:tcPr>
            <w:tcW w:w="1337" w:type="dxa"/>
          </w:tcPr>
          <w:p w:rsidR="00716343" w:rsidRPr="00224E9F" w:rsidRDefault="00716343" w:rsidP="00564781">
            <w:pPr>
              <w:tabs>
                <w:tab w:val="left" w:pos="890"/>
              </w:tabs>
              <w:rPr>
                <w:ins w:id="12661" w:author="蔚滢璐" w:date="2017-01-02T06:04:00Z"/>
                <w:rFonts w:asciiTheme="minorEastAsia" w:hAnsiTheme="minorEastAsia" w:cs="宋体"/>
                <w:sz w:val="21"/>
                <w:szCs w:val="21"/>
                <w:rPrChange w:id="12662" w:author="蔚滢璐" w:date="2017-01-02T12:59:00Z">
                  <w:rPr>
                    <w:ins w:id="12663" w:author="蔚滢璐" w:date="2017-01-02T06:0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664" w:author="蔚滢璐" w:date="2017-01-02T06:0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665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语法</w:t>
              </w:r>
            </w:ins>
          </w:p>
        </w:tc>
        <w:tc>
          <w:tcPr>
            <w:tcW w:w="4345" w:type="dxa"/>
          </w:tcPr>
          <w:p w:rsidR="00716343" w:rsidRPr="00224E9F" w:rsidRDefault="00716343" w:rsidP="00564781">
            <w:pPr>
              <w:tabs>
                <w:tab w:val="left" w:pos="890"/>
              </w:tabs>
              <w:rPr>
                <w:ins w:id="12666" w:author="蔚滢璐" w:date="2017-01-02T06:04:00Z"/>
                <w:rFonts w:asciiTheme="minorEastAsia" w:hAnsiTheme="minorEastAsia" w:cs="宋体"/>
                <w:sz w:val="21"/>
                <w:szCs w:val="21"/>
                <w:rPrChange w:id="12667" w:author="蔚滢璐" w:date="2017-01-02T12:59:00Z">
                  <w:rPr>
                    <w:ins w:id="12668" w:author="蔚滢璐" w:date="2017-01-02T06:0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669" w:author="蔚滢璐" w:date="2017-01-02T06:0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2670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public boolean check(OrderInfo orderInfo)</w:t>
              </w:r>
            </w:ins>
          </w:p>
        </w:tc>
      </w:tr>
      <w:tr w:rsidR="00716343" w:rsidRPr="00224E9F" w:rsidTr="00564781">
        <w:trPr>
          <w:ins w:id="12671" w:author="蔚滢璐" w:date="2017-01-02T06:04:00Z"/>
        </w:trPr>
        <w:tc>
          <w:tcPr>
            <w:tcW w:w="2840" w:type="dxa"/>
            <w:vMerge/>
          </w:tcPr>
          <w:p w:rsidR="00716343" w:rsidRPr="00224E9F" w:rsidRDefault="00716343" w:rsidP="00564781">
            <w:pPr>
              <w:tabs>
                <w:tab w:val="left" w:pos="890"/>
              </w:tabs>
              <w:rPr>
                <w:ins w:id="12672" w:author="蔚滢璐" w:date="2017-01-02T06:04:00Z"/>
                <w:rFonts w:asciiTheme="minorEastAsia" w:hAnsiTheme="minorEastAsia" w:cs="宋体"/>
                <w:sz w:val="21"/>
                <w:szCs w:val="21"/>
                <w:rPrChange w:id="12673" w:author="蔚滢璐" w:date="2017-01-02T12:59:00Z">
                  <w:rPr>
                    <w:ins w:id="12674" w:author="蔚滢璐" w:date="2017-01-02T06:0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37" w:type="dxa"/>
          </w:tcPr>
          <w:p w:rsidR="00716343" w:rsidRPr="00224E9F" w:rsidRDefault="00716343" w:rsidP="00564781">
            <w:pPr>
              <w:tabs>
                <w:tab w:val="left" w:pos="890"/>
              </w:tabs>
              <w:rPr>
                <w:ins w:id="12675" w:author="蔚滢璐" w:date="2017-01-02T06:04:00Z"/>
                <w:rFonts w:asciiTheme="minorEastAsia" w:hAnsiTheme="minorEastAsia" w:cs="宋体"/>
                <w:sz w:val="21"/>
                <w:szCs w:val="21"/>
                <w:rPrChange w:id="12676" w:author="蔚滢璐" w:date="2017-01-02T12:59:00Z">
                  <w:rPr>
                    <w:ins w:id="12677" w:author="蔚滢璐" w:date="2017-01-02T06:0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678" w:author="蔚滢璐" w:date="2017-01-02T06:0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679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前置条件</w:t>
              </w:r>
            </w:ins>
          </w:p>
        </w:tc>
        <w:tc>
          <w:tcPr>
            <w:tcW w:w="4345" w:type="dxa"/>
          </w:tcPr>
          <w:p w:rsidR="00716343" w:rsidRPr="00224E9F" w:rsidRDefault="00716343" w:rsidP="00564781">
            <w:pPr>
              <w:tabs>
                <w:tab w:val="left" w:pos="890"/>
              </w:tabs>
              <w:rPr>
                <w:ins w:id="12680" w:author="蔚滢璐" w:date="2017-01-02T06:04:00Z"/>
                <w:rFonts w:asciiTheme="minorEastAsia" w:hAnsiTheme="minorEastAsia" w:cs="宋体"/>
                <w:sz w:val="21"/>
                <w:szCs w:val="21"/>
                <w:rPrChange w:id="12681" w:author="蔚滢璐" w:date="2017-01-02T12:59:00Z">
                  <w:rPr>
                    <w:ins w:id="12682" w:author="蔚滢璐" w:date="2017-01-02T06:0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683" w:author="蔚滢璐" w:date="2017-01-02T06:0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684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该领域实体对象已存在</w:t>
              </w:r>
            </w:ins>
          </w:p>
        </w:tc>
      </w:tr>
      <w:tr w:rsidR="00716343" w:rsidRPr="00224E9F" w:rsidTr="00564781">
        <w:trPr>
          <w:ins w:id="12685" w:author="蔚滢璐" w:date="2017-01-02T06:04:00Z"/>
        </w:trPr>
        <w:tc>
          <w:tcPr>
            <w:tcW w:w="2840" w:type="dxa"/>
            <w:vMerge/>
          </w:tcPr>
          <w:p w:rsidR="00716343" w:rsidRPr="00224E9F" w:rsidRDefault="00716343" w:rsidP="00564781">
            <w:pPr>
              <w:tabs>
                <w:tab w:val="left" w:pos="890"/>
              </w:tabs>
              <w:rPr>
                <w:ins w:id="12686" w:author="蔚滢璐" w:date="2017-01-02T06:04:00Z"/>
                <w:rFonts w:asciiTheme="minorEastAsia" w:hAnsiTheme="minorEastAsia" w:cs="宋体"/>
                <w:sz w:val="21"/>
                <w:szCs w:val="21"/>
                <w:rPrChange w:id="12687" w:author="蔚滢璐" w:date="2017-01-02T12:59:00Z">
                  <w:rPr>
                    <w:ins w:id="12688" w:author="蔚滢璐" w:date="2017-01-02T06:0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37" w:type="dxa"/>
          </w:tcPr>
          <w:p w:rsidR="00716343" w:rsidRPr="00224E9F" w:rsidRDefault="00716343" w:rsidP="00564781">
            <w:pPr>
              <w:tabs>
                <w:tab w:val="left" w:pos="890"/>
              </w:tabs>
              <w:rPr>
                <w:ins w:id="12689" w:author="蔚滢璐" w:date="2017-01-02T06:04:00Z"/>
                <w:rFonts w:asciiTheme="minorEastAsia" w:hAnsiTheme="minorEastAsia" w:cs="宋体"/>
                <w:sz w:val="21"/>
                <w:szCs w:val="21"/>
                <w:rPrChange w:id="12690" w:author="蔚滢璐" w:date="2017-01-02T12:59:00Z">
                  <w:rPr>
                    <w:ins w:id="12691" w:author="蔚滢璐" w:date="2017-01-02T06:0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692" w:author="蔚滢璐" w:date="2017-01-02T06:0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693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后置条件</w:t>
              </w:r>
            </w:ins>
          </w:p>
        </w:tc>
        <w:tc>
          <w:tcPr>
            <w:tcW w:w="4345" w:type="dxa"/>
          </w:tcPr>
          <w:p w:rsidR="00716343" w:rsidRPr="00224E9F" w:rsidRDefault="00716343" w:rsidP="00564781">
            <w:pPr>
              <w:tabs>
                <w:tab w:val="left" w:pos="890"/>
              </w:tabs>
              <w:rPr>
                <w:ins w:id="12694" w:author="蔚滢璐" w:date="2017-01-02T06:04:00Z"/>
                <w:rFonts w:asciiTheme="minorEastAsia" w:hAnsiTheme="minorEastAsia" w:cs="宋体"/>
                <w:sz w:val="21"/>
                <w:szCs w:val="21"/>
                <w:rPrChange w:id="12695" w:author="蔚滢璐" w:date="2017-01-02T12:59:00Z">
                  <w:rPr>
                    <w:ins w:id="12696" w:author="蔚滢璐" w:date="2017-01-02T06:0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697" w:author="蔚滢璐" w:date="2017-01-02T06:0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698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返回是否符合条件</w:t>
              </w:r>
            </w:ins>
          </w:p>
        </w:tc>
      </w:tr>
    </w:tbl>
    <w:p w:rsidR="00716343" w:rsidRPr="00224E9F" w:rsidRDefault="00716343" w:rsidP="00F53573">
      <w:pPr>
        <w:tabs>
          <w:tab w:val="left" w:pos="890"/>
        </w:tabs>
        <w:rPr>
          <w:ins w:id="12699" w:author="蔚滢璐" w:date="2017-01-02T06:05:00Z"/>
          <w:rFonts w:asciiTheme="minorEastAsia" w:hAnsiTheme="minorEastAsia" w:cs="宋体"/>
          <w:sz w:val="21"/>
          <w:szCs w:val="21"/>
          <w:rPrChange w:id="12700" w:author="蔚滢璐" w:date="2017-01-02T12:59:00Z">
            <w:rPr>
              <w:ins w:id="12701" w:author="蔚滢璐" w:date="2017-01-02T06:05:00Z"/>
              <w:rFonts w:asciiTheme="majorEastAsia" w:eastAsiaTheme="majorEastAsia" w:hAnsiTheme="majorEastAsia" w:cs="宋体"/>
              <w:sz w:val="21"/>
            </w:rPr>
          </w:rPrChange>
        </w:rPr>
      </w:pPr>
      <w:ins w:id="12702" w:author="蔚滢璐" w:date="2017-01-02T06:05:00Z">
        <w:r w:rsidRPr="00224E9F">
          <w:rPr>
            <w:rFonts w:asciiTheme="minorEastAsia" w:hAnsiTheme="minorEastAsia" w:cs="宋体"/>
            <w:sz w:val="21"/>
            <w:szCs w:val="21"/>
            <w:rPrChange w:id="12703" w:author="蔚滢璐" w:date="2017-01-02T12:59:00Z">
              <w:rPr>
                <w:rFonts w:asciiTheme="majorEastAsia" w:eastAsiaTheme="majorEastAsia" w:hAnsiTheme="majorEastAsia" w:cs="宋体"/>
                <w:sz w:val="21"/>
              </w:rPr>
            </w:rPrChange>
          </w:rPr>
          <w:t xml:space="preserve">SpecialPeriod </w:t>
        </w:r>
        <w:r w:rsidRPr="00224E9F">
          <w:rPr>
            <w:rFonts w:asciiTheme="minorEastAsia" w:hAnsiTheme="minorEastAsia" w:cs="宋体" w:hint="eastAsia"/>
            <w:sz w:val="21"/>
            <w:szCs w:val="21"/>
            <w:rPrChange w:id="12704" w:author="蔚滢璐" w:date="2017-01-02T12:59:00Z">
              <w:rPr>
                <w:rFonts w:asciiTheme="majorEastAsia" w:eastAsiaTheme="majorEastAsia" w:hAnsiTheme="majorEastAsia" w:cs="宋体" w:hint="eastAsia"/>
                <w:sz w:val="21"/>
              </w:rPr>
            </w:rPrChange>
          </w:rPr>
          <w:t>类的接口规范如下表所示：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37"/>
        <w:gridCol w:w="4345"/>
      </w:tblGrid>
      <w:tr w:rsidR="00224E9F" w:rsidRPr="00224E9F" w:rsidTr="00564781">
        <w:trPr>
          <w:ins w:id="12705" w:author="蔚滢璐" w:date="2017-01-02T06:05:00Z"/>
        </w:trPr>
        <w:tc>
          <w:tcPr>
            <w:tcW w:w="8522" w:type="dxa"/>
            <w:gridSpan w:val="3"/>
          </w:tcPr>
          <w:p w:rsidR="00716343" w:rsidRPr="00224E9F" w:rsidRDefault="00716343" w:rsidP="00564781">
            <w:pPr>
              <w:tabs>
                <w:tab w:val="left" w:pos="890"/>
              </w:tabs>
              <w:rPr>
                <w:ins w:id="12706" w:author="蔚滢璐" w:date="2017-01-02T06:05:00Z"/>
                <w:rFonts w:asciiTheme="minorEastAsia" w:hAnsiTheme="minorEastAsia" w:cs="宋体"/>
                <w:sz w:val="21"/>
                <w:szCs w:val="21"/>
                <w:rPrChange w:id="12707" w:author="蔚滢璐" w:date="2017-01-02T12:59:00Z">
                  <w:rPr>
                    <w:ins w:id="12708" w:author="蔚滢璐" w:date="2017-01-02T06:05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709" w:author="蔚滢璐" w:date="2017-01-02T06:05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710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提供的服务（供接口）</w:t>
              </w:r>
            </w:ins>
          </w:p>
        </w:tc>
      </w:tr>
      <w:tr w:rsidR="00716343" w:rsidRPr="00224E9F" w:rsidTr="00564781">
        <w:trPr>
          <w:ins w:id="12711" w:author="蔚滢璐" w:date="2017-01-02T06:05:00Z"/>
        </w:trPr>
        <w:tc>
          <w:tcPr>
            <w:tcW w:w="2840" w:type="dxa"/>
            <w:vMerge w:val="restart"/>
          </w:tcPr>
          <w:p w:rsidR="00716343" w:rsidRPr="00224E9F" w:rsidRDefault="00716343" w:rsidP="00564781">
            <w:pPr>
              <w:tabs>
                <w:tab w:val="left" w:pos="890"/>
              </w:tabs>
              <w:rPr>
                <w:ins w:id="12712" w:author="蔚滢璐" w:date="2017-01-02T06:05:00Z"/>
                <w:rFonts w:asciiTheme="minorEastAsia" w:hAnsiTheme="minorEastAsia" w:cs="宋体"/>
                <w:sz w:val="21"/>
                <w:szCs w:val="21"/>
                <w:rPrChange w:id="12713" w:author="蔚滢璐" w:date="2017-01-02T12:59:00Z">
                  <w:rPr>
                    <w:ins w:id="12714" w:author="蔚滢璐" w:date="2017-01-02T06:05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715" w:author="蔚滢璐" w:date="2017-01-02T06:05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2716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SpecialPeriiodCondition. SpecialPerionCondition</w:t>
              </w:r>
            </w:ins>
          </w:p>
        </w:tc>
        <w:tc>
          <w:tcPr>
            <w:tcW w:w="1337" w:type="dxa"/>
          </w:tcPr>
          <w:p w:rsidR="00716343" w:rsidRPr="00224E9F" w:rsidRDefault="00716343" w:rsidP="00564781">
            <w:pPr>
              <w:tabs>
                <w:tab w:val="left" w:pos="890"/>
              </w:tabs>
              <w:rPr>
                <w:ins w:id="12717" w:author="蔚滢璐" w:date="2017-01-02T06:05:00Z"/>
                <w:rFonts w:asciiTheme="minorEastAsia" w:hAnsiTheme="minorEastAsia" w:cs="宋体"/>
                <w:sz w:val="21"/>
                <w:szCs w:val="21"/>
                <w:rPrChange w:id="12718" w:author="蔚滢璐" w:date="2017-01-02T12:59:00Z">
                  <w:rPr>
                    <w:ins w:id="12719" w:author="蔚滢璐" w:date="2017-01-02T06:05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720" w:author="蔚滢璐" w:date="2017-01-02T06:05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721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语法</w:t>
              </w:r>
            </w:ins>
          </w:p>
        </w:tc>
        <w:tc>
          <w:tcPr>
            <w:tcW w:w="4345" w:type="dxa"/>
          </w:tcPr>
          <w:p w:rsidR="00716343" w:rsidRPr="00224E9F" w:rsidRDefault="00716343">
            <w:pPr>
              <w:tabs>
                <w:tab w:val="left" w:pos="890"/>
              </w:tabs>
              <w:rPr>
                <w:ins w:id="12722" w:author="蔚滢璐" w:date="2017-01-02T06:05:00Z"/>
                <w:rFonts w:asciiTheme="minorEastAsia" w:hAnsiTheme="minorEastAsia" w:cs="宋体"/>
                <w:sz w:val="21"/>
                <w:szCs w:val="21"/>
                <w:rPrChange w:id="12723" w:author="蔚滢璐" w:date="2017-01-02T12:59:00Z">
                  <w:rPr>
                    <w:ins w:id="12724" w:author="蔚滢璐" w:date="2017-01-02T06:05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725" w:author="蔚滢璐" w:date="2017-01-02T06:05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2726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 xml:space="preserve">public </w:t>
              </w:r>
            </w:ins>
            <w:ins w:id="12727" w:author="蔚滢璐" w:date="2017-01-02T06:06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2728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SpecialPerionCondition()</w:t>
              </w:r>
            </w:ins>
          </w:p>
        </w:tc>
      </w:tr>
      <w:tr w:rsidR="00716343" w:rsidRPr="00224E9F" w:rsidTr="00564781">
        <w:trPr>
          <w:ins w:id="12729" w:author="蔚滢璐" w:date="2017-01-02T06:05:00Z"/>
        </w:trPr>
        <w:tc>
          <w:tcPr>
            <w:tcW w:w="2840" w:type="dxa"/>
            <w:vMerge/>
          </w:tcPr>
          <w:p w:rsidR="00716343" w:rsidRPr="00224E9F" w:rsidRDefault="00716343" w:rsidP="00564781">
            <w:pPr>
              <w:tabs>
                <w:tab w:val="left" w:pos="890"/>
              </w:tabs>
              <w:rPr>
                <w:ins w:id="12730" w:author="蔚滢璐" w:date="2017-01-02T06:05:00Z"/>
                <w:rFonts w:asciiTheme="minorEastAsia" w:hAnsiTheme="minorEastAsia" w:cs="宋体"/>
                <w:sz w:val="21"/>
                <w:szCs w:val="21"/>
                <w:rPrChange w:id="12731" w:author="蔚滢璐" w:date="2017-01-02T12:59:00Z">
                  <w:rPr>
                    <w:ins w:id="12732" w:author="蔚滢璐" w:date="2017-01-02T06:05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37" w:type="dxa"/>
          </w:tcPr>
          <w:p w:rsidR="00716343" w:rsidRPr="00224E9F" w:rsidRDefault="00716343" w:rsidP="00564781">
            <w:pPr>
              <w:tabs>
                <w:tab w:val="left" w:pos="890"/>
              </w:tabs>
              <w:rPr>
                <w:ins w:id="12733" w:author="蔚滢璐" w:date="2017-01-02T06:05:00Z"/>
                <w:rFonts w:asciiTheme="minorEastAsia" w:hAnsiTheme="minorEastAsia" w:cs="宋体"/>
                <w:sz w:val="21"/>
                <w:szCs w:val="21"/>
                <w:rPrChange w:id="12734" w:author="蔚滢璐" w:date="2017-01-02T12:59:00Z">
                  <w:rPr>
                    <w:ins w:id="12735" w:author="蔚滢璐" w:date="2017-01-02T06:05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736" w:author="蔚滢璐" w:date="2017-01-02T06:05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737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前置条件</w:t>
              </w:r>
            </w:ins>
          </w:p>
        </w:tc>
        <w:tc>
          <w:tcPr>
            <w:tcW w:w="4345" w:type="dxa"/>
          </w:tcPr>
          <w:p w:rsidR="00716343" w:rsidRPr="00224E9F" w:rsidRDefault="00716343" w:rsidP="00564781">
            <w:pPr>
              <w:tabs>
                <w:tab w:val="left" w:pos="890"/>
              </w:tabs>
              <w:rPr>
                <w:ins w:id="12738" w:author="蔚滢璐" w:date="2017-01-02T06:05:00Z"/>
                <w:rFonts w:asciiTheme="minorEastAsia" w:hAnsiTheme="minorEastAsia" w:cs="宋体"/>
                <w:sz w:val="21"/>
                <w:szCs w:val="21"/>
                <w:rPrChange w:id="12739" w:author="蔚滢璐" w:date="2017-01-02T12:59:00Z">
                  <w:rPr>
                    <w:ins w:id="12740" w:author="蔚滢璐" w:date="2017-01-02T06:05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741" w:author="蔚滢璐" w:date="2017-01-02T06:05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742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无</w:t>
              </w:r>
            </w:ins>
          </w:p>
        </w:tc>
      </w:tr>
      <w:tr w:rsidR="00716343" w:rsidRPr="00224E9F" w:rsidTr="00564781">
        <w:trPr>
          <w:ins w:id="12743" w:author="蔚滢璐" w:date="2017-01-02T06:05:00Z"/>
        </w:trPr>
        <w:tc>
          <w:tcPr>
            <w:tcW w:w="2840" w:type="dxa"/>
            <w:vMerge/>
          </w:tcPr>
          <w:p w:rsidR="00716343" w:rsidRPr="00224E9F" w:rsidRDefault="00716343" w:rsidP="00564781">
            <w:pPr>
              <w:tabs>
                <w:tab w:val="left" w:pos="890"/>
              </w:tabs>
              <w:rPr>
                <w:ins w:id="12744" w:author="蔚滢璐" w:date="2017-01-02T06:05:00Z"/>
                <w:rFonts w:asciiTheme="minorEastAsia" w:hAnsiTheme="minorEastAsia" w:cs="宋体"/>
                <w:sz w:val="21"/>
                <w:szCs w:val="21"/>
                <w:rPrChange w:id="12745" w:author="蔚滢璐" w:date="2017-01-02T12:59:00Z">
                  <w:rPr>
                    <w:ins w:id="12746" w:author="蔚滢璐" w:date="2017-01-02T06:05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37" w:type="dxa"/>
          </w:tcPr>
          <w:p w:rsidR="00716343" w:rsidRPr="00224E9F" w:rsidRDefault="00716343" w:rsidP="00564781">
            <w:pPr>
              <w:tabs>
                <w:tab w:val="left" w:pos="890"/>
              </w:tabs>
              <w:rPr>
                <w:ins w:id="12747" w:author="蔚滢璐" w:date="2017-01-02T06:05:00Z"/>
                <w:rFonts w:asciiTheme="minorEastAsia" w:hAnsiTheme="minorEastAsia" w:cs="宋体"/>
                <w:sz w:val="21"/>
                <w:szCs w:val="21"/>
                <w:rPrChange w:id="12748" w:author="蔚滢璐" w:date="2017-01-02T12:59:00Z">
                  <w:rPr>
                    <w:ins w:id="12749" w:author="蔚滢璐" w:date="2017-01-02T06:05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750" w:author="蔚滢璐" w:date="2017-01-02T06:05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751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后置条件</w:t>
              </w:r>
            </w:ins>
          </w:p>
        </w:tc>
        <w:tc>
          <w:tcPr>
            <w:tcW w:w="4345" w:type="dxa"/>
          </w:tcPr>
          <w:p w:rsidR="00716343" w:rsidRPr="00224E9F" w:rsidRDefault="00716343" w:rsidP="00564781">
            <w:pPr>
              <w:tabs>
                <w:tab w:val="left" w:pos="890"/>
              </w:tabs>
              <w:rPr>
                <w:ins w:id="12752" w:author="蔚滢璐" w:date="2017-01-02T06:05:00Z"/>
                <w:rFonts w:asciiTheme="minorEastAsia" w:hAnsiTheme="minorEastAsia" w:cs="宋体"/>
                <w:sz w:val="21"/>
                <w:szCs w:val="21"/>
                <w:rPrChange w:id="12753" w:author="蔚滢璐" w:date="2017-01-02T12:59:00Z">
                  <w:rPr>
                    <w:ins w:id="12754" w:author="蔚滢璐" w:date="2017-01-02T06:05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755" w:author="蔚滢璐" w:date="2017-01-02T06:05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756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创建一个领域实体对象</w:t>
              </w:r>
            </w:ins>
          </w:p>
        </w:tc>
      </w:tr>
      <w:tr w:rsidR="00716343" w:rsidRPr="00224E9F" w:rsidTr="00564781">
        <w:trPr>
          <w:ins w:id="12757" w:author="蔚滢璐" w:date="2017-01-02T06:05:00Z"/>
        </w:trPr>
        <w:tc>
          <w:tcPr>
            <w:tcW w:w="2840" w:type="dxa"/>
            <w:vMerge w:val="restart"/>
          </w:tcPr>
          <w:p w:rsidR="00716343" w:rsidRPr="00224E9F" w:rsidRDefault="00BC1E18" w:rsidP="00564781">
            <w:pPr>
              <w:tabs>
                <w:tab w:val="left" w:pos="890"/>
              </w:tabs>
              <w:rPr>
                <w:ins w:id="12758" w:author="蔚滢璐" w:date="2017-01-02T06:05:00Z"/>
                <w:rFonts w:asciiTheme="minorEastAsia" w:hAnsiTheme="minorEastAsia" w:cs="宋体"/>
                <w:sz w:val="21"/>
                <w:szCs w:val="21"/>
                <w:rPrChange w:id="12759" w:author="蔚滢璐" w:date="2017-01-02T12:59:00Z">
                  <w:rPr>
                    <w:ins w:id="12760" w:author="蔚滢璐" w:date="2017-01-02T06:05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761" w:author="蔚滢璐" w:date="2017-01-02T06:06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2762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SpecialPerion</w:t>
              </w:r>
            </w:ins>
            <w:ins w:id="12763" w:author="蔚滢璐" w:date="2017-01-02T06:05:00Z">
              <w:r w:rsidR="00716343" w:rsidRPr="00224E9F">
                <w:rPr>
                  <w:rFonts w:asciiTheme="minorEastAsia" w:hAnsiTheme="minorEastAsia" w:cs="宋体"/>
                  <w:sz w:val="21"/>
                  <w:szCs w:val="21"/>
                  <w:rPrChange w:id="12764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Condition.check</w:t>
              </w:r>
            </w:ins>
          </w:p>
        </w:tc>
        <w:tc>
          <w:tcPr>
            <w:tcW w:w="1337" w:type="dxa"/>
          </w:tcPr>
          <w:p w:rsidR="00716343" w:rsidRPr="00224E9F" w:rsidRDefault="00716343" w:rsidP="00564781">
            <w:pPr>
              <w:tabs>
                <w:tab w:val="left" w:pos="890"/>
              </w:tabs>
              <w:rPr>
                <w:ins w:id="12765" w:author="蔚滢璐" w:date="2017-01-02T06:05:00Z"/>
                <w:rFonts w:asciiTheme="minorEastAsia" w:hAnsiTheme="minorEastAsia" w:cs="宋体"/>
                <w:sz w:val="21"/>
                <w:szCs w:val="21"/>
                <w:rPrChange w:id="12766" w:author="蔚滢璐" w:date="2017-01-02T12:59:00Z">
                  <w:rPr>
                    <w:ins w:id="12767" w:author="蔚滢璐" w:date="2017-01-02T06:05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768" w:author="蔚滢璐" w:date="2017-01-02T06:05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769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语法</w:t>
              </w:r>
            </w:ins>
          </w:p>
        </w:tc>
        <w:tc>
          <w:tcPr>
            <w:tcW w:w="4345" w:type="dxa"/>
          </w:tcPr>
          <w:p w:rsidR="00716343" w:rsidRPr="00224E9F" w:rsidRDefault="00716343" w:rsidP="00564781">
            <w:pPr>
              <w:tabs>
                <w:tab w:val="left" w:pos="890"/>
              </w:tabs>
              <w:rPr>
                <w:ins w:id="12770" w:author="蔚滢璐" w:date="2017-01-02T06:05:00Z"/>
                <w:rFonts w:asciiTheme="minorEastAsia" w:hAnsiTheme="minorEastAsia" w:cs="宋体"/>
                <w:sz w:val="21"/>
                <w:szCs w:val="21"/>
                <w:rPrChange w:id="12771" w:author="蔚滢璐" w:date="2017-01-02T12:59:00Z">
                  <w:rPr>
                    <w:ins w:id="12772" w:author="蔚滢璐" w:date="2017-01-02T06:05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773" w:author="蔚滢璐" w:date="2017-01-02T06:05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2774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public boolean check(OrderInfo orderInfo)</w:t>
              </w:r>
            </w:ins>
          </w:p>
        </w:tc>
      </w:tr>
      <w:tr w:rsidR="00716343" w:rsidRPr="00224E9F" w:rsidTr="00564781">
        <w:trPr>
          <w:ins w:id="12775" w:author="蔚滢璐" w:date="2017-01-02T06:05:00Z"/>
        </w:trPr>
        <w:tc>
          <w:tcPr>
            <w:tcW w:w="2840" w:type="dxa"/>
            <w:vMerge/>
          </w:tcPr>
          <w:p w:rsidR="00716343" w:rsidRPr="00224E9F" w:rsidRDefault="00716343" w:rsidP="00564781">
            <w:pPr>
              <w:tabs>
                <w:tab w:val="left" w:pos="890"/>
              </w:tabs>
              <w:rPr>
                <w:ins w:id="12776" w:author="蔚滢璐" w:date="2017-01-02T06:05:00Z"/>
                <w:rFonts w:asciiTheme="minorEastAsia" w:hAnsiTheme="minorEastAsia" w:cs="宋体"/>
                <w:sz w:val="21"/>
                <w:szCs w:val="21"/>
                <w:rPrChange w:id="12777" w:author="蔚滢璐" w:date="2017-01-02T12:59:00Z">
                  <w:rPr>
                    <w:ins w:id="12778" w:author="蔚滢璐" w:date="2017-01-02T06:05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37" w:type="dxa"/>
          </w:tcPr>
          <w:p w:rsidR="00716343" w:rsidRPr="00224E9F" w:rsidRDefault="00716343" w:rsidP="00564781">
            <w:pPr>
              <w:tabs>
                <w:tab w:val="left" w:pos="890"/>
              </w:tabs>
              <w:rPr>
                <w:ins w:id="12779" w:author="蔚滢璐" w:date="2017-01-02T06:05:00Z"/>
                <w:rFonts w:asciiTheme="minorEastAsia" w:hAnsiTheme="minorEastAsia" w:cs="宋体"/>
                <w:sz w:val="21"/>
                <w:szCs w:val="21"/>
                <w:rPrChange w:id="12780" w:author="蔚滢璐" w:date="2017-01-02T12:59:00Z">
                  <w:rPr>
                    <w:ins w:id="12781" w:author="蔚滢璐" w:date="2017-01-02T06:05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782" w:author="蔚滢璐" w:date="2017-01-02T06:05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783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前置条件</w:t>
              </w:r>
            </w:ins>
          </w:p>
        </w:tc>
        <w:tc>
          <w:tcPr>
            <w:tcW w:w="4345" w:type="dxa"/>
          </w:tcPr>
          <w:p w:rsidR="00716343" w:rsidRPr="00224E9F" w:rsidRDefault="00716343" w:rsidP="00564781">
            <w:pPr>
              <w:tabs>
                <w:tab w:val="left" w:pos="890"/>
              </w:tabs>
              <w:rPr>
                <w:ins w:id="12784" w:author="蔚滢璐" w:date="2017-01-02T06:05:00Z"/>
                <w:rFonts w:asciiTheme="minorEastAsia" w:hAnsiTheme="minorEastAsia" w:cs="宋体"/>
                <w:sz w:val="21"/>
                <w:szCs w:val="21"/>
                <w:rPrChange w:id="12785" w:author="蔚滢璐" w:date="2017-01-02T12:59:00Z">
                  <w:rPr>
                    <w:ins w:id="12786" w:author="蔚滢璐" w:date="2017-01-02T06:05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787" w:author="蔚滢璐" w:date="2017-01-02T06:05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788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该领域实体对象已存在</w:t>
              </w:r>
            </w:ins>
          </w:p>
        </w:tc>
      </w:tr>
      <w:tr w:rsidR="00716343" w:rsidRPr="00224E9F" w:rsidTr="00564781">
        <w:trPr>
          <w:ins w:id="12789" w:author="蔚滢璐" w:date="2017-01-02T06:05:00Z"/>
        </w:trPr>
        <w:tc>
          <w:tcPr>
            <w:tcW w:w="2840" w:type="dxa"/>
            <w:vMerge/>
          </w:tcPr>
          <w:p w:rsidR="00716343" w:rsidRPr="00224E9F" w:rsidRDefault="00716343" w:rsidP="00564781">
            <w:pPr>
              <w:tabs>
                <w:tab w:val="left" w:pos="890"/>
              </w:tabs>
              <w:rPr>
                <w:ins w:id="12790" w:author="蔚滢璐" w:date="2017-01-02T06:05:00Z"/>
                <w:rFonts w:asciiTheme="minorEastAsia" w:hAnsiTheme="minorEastAsia" w:cs="宋体"/>
                <w:sz w:val="21"/>
                <w:szCs w:val="21"/>
                <w:rPrChange w:id="12791" w:author="蔚滢璐" w:date="2017-01-02T12:59:00Z">
                  <w:rPr>
                    <w:ins w:id="12792" w:author="蔚滢璐" w:date="2017-01-02T06:05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37" w:type="dxa"/>
          </w:tcPr>
          <w:p w:rsidR="00716343" w:rsidRPr="00224E9F" w:rsidRDefault="00716343" w:rsidP="00564781">
            <w:pPr>
              <w:tabs>
                <w:tab w:val="left" w:pos="890"/>
              </w:tabs>
              <w:rPr>
                <w:ins w:id="12793" w:author="蔚滢璐" w:date="2017-01-02T06:05:00Z"/>
                <w:rFonts w:asciiTheme="minorEastAsia" w:hAnsiTheme="minorEastAsia" w:cs="宋体"/>
                <w:sz w:val="21"/>
                <w:szCs w:val="21"/>
                <w:rPrChange w:id="12794" w:author="蔚滢璐" w:date="2017-01-02T12:59:00Z">
                  <w:rPr>
                    <w:ins w:id="12795" w:author="蔚滢璐" w:date="2017-01-02T06:05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796" w:author="蔚滢璐" w:date="2017-01-02T06:05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797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后置条件</w:t>
              </w:r>
            </w:ins>
          </w:p>
        </w:tc>
        <w:tc>
          <w:tcPr>
            <w:tcW w:w="4345" w:type="dxa"/>
          </w:tcPr>
          <w:p w:rsidR="00716343" w:rsidRPr="00224E9F" w:rsidRDefault="00716343" w:rsidP="00564781">
            <w:pPr>
              <w:tabs>
                <w:tab w:val="left" w:pos="890"/>
              </w:tabs>
              <w:rPr>
                <w:ins w:id="12798" w:author="蔚滢璐" w:date="2017-01-02T06:05:00Z"/>
                <w:rFonts w:asciiTheme="minorEastAsia" w:hAnsiTheme="minorEastAsia" w:cs="宋体"/>
                <w:sz w:val="21"/>
                <w:szCs w:val="21"/>
                <w:rPrChange w:id="12799" w:author="蔚滢璐" w:date="2017-01-02T12:59:00Z">
                  <w:rPr>
                    <w:ins w:id="12800" w:author="蔚滢璐" w:date="2017-01-02T06:05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801" w:author="蔚滢璐" w:date="2017-01-02T06:06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802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返回</w:t>
              </w:r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2803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true</w:t>
              </w:r>
            </w:ins>
          </w:p>
        </w:tc>
      </w:tr>
    </w:tbl>
    <w:p w:rsidR="00716343" w:rsidRPr="00224E9F" w:rsidRDefault="00716343" w:rsidP="00F53573">
      <w:pPr>
        <w:tabs>
          <w:tab w:val="left" w:pos="890"/>
        </w:tabs>
        <w:rPr>
          <w:ins w:id="12804" w:author="蔚滢璐" w:date="2017-01-01T22:44:00Z"/>
          <w:rFonts w:asciiTheme="minorEastAsia" w:hAnsiTheme="minorEastAsia" w:cs="宋体"/>
          <w:sz w:val="21"/>
          <w:szCs w:val="21"/>
          <w:rPrChange w:id="12805" w:author="蔚滢璐" w:date="2017-01-02T12:59:00Z">
            <w:rPr>
              <w:ins w:id="12806" w:author="蔚滢璐" w:date="2017-01-01T22:44:00Z"/>
              <w:rFonts w:asciiTheme="majorEastAsia" w:eastAsiaTheme="majorEastAsia" w:hAnsiTheme="majorEastAsia" w:cs="宋体"/>
              <w:sz w:val="21"/>
            </w:rPr>
          </w:rPrChange>
        </w:rPr>
      </w:pPr>
    </w:p>
    <w:p w:rsidR="00F53573" w:rsidRPr="00224E9F" w:rsidRDefault="00BC1E18" w:rsidP="00F53573">
      <w:pPr>
        <w:tabs>
          <w:tab w:val="left" w:pos="890"/>
        </w:tabs>
        <w:rPr>
          <w:ins w:id="12807" w:author="蔚滢璐" w:date="2017-01-01T22:44:00Z"/>
          <w:rFonts w:asciiTheme="minorEastAsia" w:hAnsiTheme="minorEastAsia" w:cs="宋体"/>
          <w:sz w:val="21"/>
          <w:szCs w:val="21"/>
          <w:rPrChange w:id="12808" w:author="蔚滢璐" w:date="2017-01-02T12:59:00Z">
            <w:rPr>
              <w:ins w:id="12809" w:author="蔚滢璐" w:date="2017-01-01T22:44:00Z"/>
              <w:rFonts w:asciiTheme="majorEastAsia" w:eastAsiaTheme="majorEastAsia" w:hAnsiTheme="majorEastAsia" w:cs="宋体"/>
              <w:sz w:val="21"/>
            </w:rPr>
          </w:rPrChange>
        </w:rPr>
      </w:pPr>
      <w:ins w:id="12810" w:author="蔚滢璐" w:date="2017-01-02T06:07:00Z">
        <w:r w:rsidRPr="00224E9F">
          <w:rPr>
            <w:rFonts w:asciiTheme="minorEastAsia" w:hAnsiTheme="minorEastAsia" w:cs="宋体"/>
            <w:sz w:val="21"/>
            <w:szCs w:val="21"/>
            <w:rPrChange w:id="12811" w:author="蔚滢璐" w:date="2017-01-02T12:59:00Z">
              <w:rPr>
                <w:rFonts w:asciiTheme="majorEastAsia" w:eastAsiaTheme="majorEastAsia" w:hAnsiTheme="majorEastAsia" w:cs="宋体"/>
                <w:sz w:val="21"/>
              </w:rPr>
            </w:rPrChange>
          </w:rPr>
          <w:t>Deduction</w:t>
        </w:r>
        <w:r w:rsidRPr="00224E9F">
          <w:rPr>
            <w:rFonts w:asciiTheme="minorEastAsia" w:hAnsiTheme="minorEastAsia" w:cs="宋体" w:hint="eastAsia"/>
            <w:sz w:val="21"/>
            <w:szCs w:val="21"/>
            <w:rPrChange w:id="12812" w:author="蔚滢璐" w:date="2017-01-02T12:59:00Z">
              <w:rPr>
                <w:rFonts w:asciiTheme="majorEastAsia" w:eastAsiaTheme="majorEastAsia" w:hAnsiTheme="majorEastAsia" w:cs="宋体" w:hint="eastAsia"/>
                <w:sz w:val="21"/>
              </w:rPr>
            </w:rPrChange>
          </w:rPr>
          <w:t>类的接口规范如下表所示：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27"/>
        <w:gridCol w:w="4355"/>
      </w:tblGrid>
      <w:tr w:rsidR="00224E9F" w:rsidRPr="00224E9F" w:rsidTr="00F53573">
        <w:trPr>
          <w:ins w:id="12813" w:author="蔚滢璐" w:date="2017-01-01T22:44:00Z"/>
        </w:trPr>
        <w:tc>
          <w:tcPr>
            <w:tcW w:w="8522" w:type="dxa"/>
            <w:gridSpan w:val="3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814" w:author="蔚滢璐" w:date="2017-01-01T22:44:00Z"/>
                <w:rFonts w:asciiTheme="minorEastAsia" w:hAnsiTheme="minorEastAsia" w:cs="宋体"/>
                <w:sz w:val="21"/>
                <w:szCs w:val="21"/>
                <w:rPrChange w:id="12815" w:author="蔚滢璐" w:date="2017-01-02T12:59:00Z">
                  <w:rPr>
                    <w:ins w:id="12816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bookmarkStart w:id="12817" w:name="OLE_LINK73" w:colFirst="0" w:colLast="0"/>
            <w:ins w:id="12818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819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提供的服务（供接口）</w:t>
              </w:r>
            </w:ins>
          </w:p>
        </w:tc>
      </w:tr>
      <w:tr w:rsidR="00F53573" w:rsidRPr="00224E9F" w:rsidTr="00F53573">
        <w:trPr>
          <w:ins w:id="12820" w:author="蔚滢璐" w:date="2017-01-01T22:44:00Z"/>
        </w:trPr>
        <w:tc>
          <w:tcPr>
            <w:tcW w:w="2840" w:type="dxa"/>
            <w:vMerge w:val="restart"/>
          </w:tcPr>
          <w:p w:rsidR="00F53573" w:rsidRPr="00224E9F" w:rsidRDefault="00BC1E18" w:rsidP="00F53573">
            <w:pPr>
              <w:tabs>
                <w:tab w:val="left" w:pos="890"/>
              </w:tabs>
              <w:rPr>
                <w:ins w:id="12821" w:author="蔚滢璐" w:date="2017-01-01T22:44:00Z"/>
                <w:rFonts w:asciiTheme="minorEastAsia" w:hAnsiTheme="minorEastAsia" w:cs="宋体"/>
                <w:sz w:val="21"/>
                <w:szCs w:val="21"/>
                <w:rPrChange w:id="12822" w:author="蔚滢璐" w:date="2017-01-02T12:59:00Z">
                  <w:rPr>
                    <w:ins w:id="12823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bookmarkStart w:id="12824" w:name="OLE_LINK60" w:colFirst="0" w:colLast="2"/>
            <w:bookmarkEnd w:id="12817"/>
            <w:ins w:id="12825" w:author="蔚滢璐" w:date="2017-01-02T06:07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2826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Deduction.getDeduction</w:t>
              </w:r>
            </w:ins>
          </w:p>
        </w:tc>
        <w:tc>
          <w:tcPr>
            <w:tcW w:w="132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827" w:author="蔚滢璐" w:date="2017-01-01T22:44:00Z"/>
                <w:rFonts w:asciiTheme="minorEastAsia" w:hAnsiTheme="minorEastAsia" w:cs="宋体"/>
                <w:sz w:val="21"/>
                <w:szCs w:val="21"/>
                <w:rPrChange w:id="12828" w:author="蔚滢璐" w:date="2017-01-02T12:59:00Z">
                  <w:rPr>
                    <w:ins w:id="12829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830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831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语法</w:t>
              </w:r>
            </w:ins>
          </w:p>
        </w:tc>
        <w:tc>
          <w:tcPr>
            <w:tcW w:w="4355" w:type="dxa"/>
          </w:tcPr>
          <w:p w:rsidR="00F53573" w:rsidRPr="00224E9F" w:rsidRDefault="00F53573">
            <w:pPr>
              <w:tabs>
                <w:tab w:val="left" w:pos="890"/>
              </w:tabs>
              <w:rPr>
                <w:ins w:id="12832" w:author="蔚滢璐" w:date="2017-01-01T22:44:00Z"/>
                <w:rFonts w:asciiTheme="minorEastAsia" w:hAnsiTheme="minorEastAsia" w:cs="宋体"/>
                <w:sz w:val="21"/>
                <w:szCs w:val="21"/>
                <w:rPrChange w:id="12833" w:author="蔚滢璐" w:date="2017-01-02T12:59:00Z">
                  <w:rPr>
                    <w:ins w:id="12834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835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2836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public</w:t>
              </w:r>
            </w:ins>
            <w:ins w:id="12837" w:author="蔚滢璐" w:date="2017-01-02T06:07:00Z">
              <w:r w:rsidR="00BC1E18" w:rsidRPr="00224E9F">
                <w:rPr>
                  <w:rFonts w:asciiTheme="minorEastAsia" w:hAnsiTheme="minorEastAsia" w:cs="宋体"/>
                  <w:sz w:val="21"/>
                  <w:szCs w:val="21"/>
                  <w:rPrChange w:id="12838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 xml:space="preserve"> </w:t>
              </w:r>
            </w:ins>
            <w:ins w:id="12839" w:author="蔚滢璐" w:date="2017-01-02T06:08:00Z">
              <w:r w:rsidR="00BC1E18" w:rsidRPr="00224E9F">
                <w:rPr>
                  <w:rFonts w:asciiTheme="minorEastAsia" w:hAnsiTheme="minorEastAsia" w:cs="宋体"/>
                  <w:sz w:val="21"/>
                  <w:szCs w:val="21"/>
                  <w:rPrChange w:id="12840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abstract</w:t>
              </w:r>
            </w:ins>
            <w:ins w:id="12841" w:author="蔚滢璐" w:date="2017-01-02T06:07:00Z">
              <w:r w:rsidR="00BC1E18" w:rsidRPr="00224E9F">
                <w:rPr>
                  <w:rFonts w:asciiTheme="minorEastAsia" w:hAnsiTheme="minorEastAsia" w:cs="宋体"/>
                  <w:sz w:val="21"/>
                  <w:szCs w:val="21"/>
                  <w:rPrChange w:id="12842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 xml:space="preserve"> </w:t>
              </w:r>
            </w:ins>
            <w:ins w:id="12843" w:author="蔚滢璐" w:date="2017-01-02T06:08:00Z">
              <w:r w:rsidR="00BC1E18" w:rsidRPr="00224E9F">
                <w:rPr>
                  <w:rFonts w:asciiTheme="minorEastAsia" w:hAnsiTheme="minorEastAsia" w:cs="宋体"/>
                  <w:sz w:val="21"/>
                  <w:szCs w:val="21"/>
                  <w:rPrChange w:id="12844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double getDeduction(double total)</w:t>
              </w:r>
            </w:ins>
          </w:p>
        </w:tc>
      </w:tr>
      <w:tr w:rsidR="00F53573" w:rsidRPr="00224E9F" w:rsidTr="00F53573">
        <w:trPr>
          <w:ins w:id="12845" w:author="蔚滢璐" w:date="2017-01-01T22:44:00Z"/>
        </w:trPr>
        <w:tc>
          <w:tcPr>
            <w:tcW w:w="2840" w:type="dxa"/>
            <w:vMerge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846" w:author="蔚滢璐" w:date="2017-01-01T22:44:00Z"/>
                <w:rFonts w:asciiTheme="minorEastAsia" w:hAnsiTheme="minorEastAsia" w:cs="宋体"/>
                <w:sz w:val="21"/>
                <w:szCs w:val="21"/>
                <w:rPrChange w:id="12847" w:author="蔚滢璐" w:date="2017-01-02T12:59:00Z">
                  <w:rPr>
                    <w:ins w:id="12848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2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849" w:author="蔚滢璐" w:date="2017-01-01T22:44:00Z"/>
                <w:rFonts w:asciiTheme="minorEastAsia" w:hAnsiTheme="minorEastAsia" w:cs="宋体"/>
                <w:sz w:val="21"/>
                <w:szCs w:val="21"/>
                <w:rPrChange w:id="12850" w:author="蔚滢璐" w:date="2017-01-02T12:59:00Z">
                  <w:rPr>
                    <w:ins w:id="12851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852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853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前置条件</w:t>
              </w:r>
            </w:ins>
          </w:p>
        </w:tc>
        <w:tc>
          <w:tcPr>
            <w:tcW w:w="4355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854" w:author="蔚滢璐" w:date="2017-01-01T22:44:00Z"/>
                <w:rFonts w:asciiTheme="minorEastAsia" w:hAnsiTheme="minorEastAsia" w:cs="宋体"/>
                <w:sz w:val="21"/>
                <w:szCs w:val="21"/>
                <w:rPrChange w:id="12855" w:author="蔚滢璐" w:date="2017-01-02T12:59:00Z">
                  <w:rPr>
                    <w:ins w:id="12856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857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858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该领域实体对象已存在</w:t>
              </w:r>
            </w:ins>
          </w:p>
        </w:tc>
      </w:tr>
      <w:tr w:rsidR="00F53573" w:rsidRPr="00224E9F" w:rsidTr="00F53573">
        <w:trPr>
          <w:ins w:id="12859" w:author="蔚滢璐" w:date="2017-01-01T22:44:00Z"/>
        </w:trPr>
        <w:tc>
          <w:tcPr>
            <w:tcW w:w="2840" w:type="dxa"/>
            <w:vMerge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860" w:author="蔚滢璐" w:date="2017-01-01T22:44:00Z"/>
                <w:rFonts w:asciiTheme="minorEastAsia" w:hAnsiTheme="minorEastAsia" w:cs="宋体"/>
                <w:sz w:val="21"/>
                <w:szCs w:val="21"/>
                <w:rPrChange w:id="12861" w:author="蔚滢璐" w:date="2017-01-02T12:59:00Z">
                  <w:rPr>
                    <w:ins w:id="12862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2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863" w:author="蔚滢璐" w:date="2017-01-01T22:44:00Z"/>
                <w:rFonts w:asciiTheme="minorEastAsia" w:hAnsiTheme="minorEastAsia" w:cs="宋体"/>
                <w:sz w:val="21"/>
                <w:szCs w:val="21"/>
                <w:rPrChange w:id="12864" w:author="蔚滢璐" w:date="2017-01-02T12:59:00Z">
                  <w:rPr>
                    <w:ins w:id="12865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866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867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后置条件</w:t>
              </w:r>
            </w:ins>
          </w:p>
        </w:tc>
        <w:tc>
          <w:tcPr>
            <w:tcW w:w="4355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868" w:author="蔚滢璐" w:date="2017-01-01T22:44:00Z"/>
                <w:rFonts w:asciiTheme="minorEastAsia" w:hAnsiTheme="minorEastAsia" w:cs="宋体"/>
                <w:sz w:val="21"/>
                <w:szCs w:val="21"/>
                <w:rPrChange w:id="12869" w:author="蔚滢璐" w:date="2017-01-02T12:59:00Z">
                  <w:rPr>
                    <w:ins w:id="12870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871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872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返回优惠的价格</w:t>
              </w:r>
            </w:ins>
          </w:p>
        </w:tc>
      </w:tr>
      <w:tr w:rsidR="00BC1E18" w:rsidRPr="00224E9F" w:rsidTr="00F53573">
        <w:trPr>
          <w:ins w:id="12873" w:author="蔚滢璐" w:date="2017-01-02T06:08:00Z"/>
        </w:trPr>
        <w:tc>
          <w:tcPr>
            <w:tcW w:w="2840" w:type="dxa"/>
            <w:vMerge w:val="restart"/>
          </w:tcPr>
          <w:p w:rsidR="00BC1E18" w:rsidRPr="00224E9F" w:rsidRDefault="00BC1E18" w:rsidP="00BC1E18">
            <w:pPr>
              <w:tabs>
                <w:tab w:val="left" w:pos="890"/>
              </w:tabs>
              <w:rPr>
                <w:ins w:id="12874" w:author="蔚滢璐" w:date="2017-01-02T06:08:00Z"/>
                <w:rFonts w:asciiTheme="minorEastAsia" w:hAnsiTheme="minorEastAsia" w:cs="宋体"/>
                <w:sz w:val="21"/>
                <w:szCs w:val="21"/>
                <w:rPrChange w:id="12875" w:author="蔚滢璐" w:date="2017-01-02T12:59:00Z">
                  <w:rPr>
                    <w:ins w:id="12876" w:author="蔚滢璐" w:date="2017-01-02T06:08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877" w:author="蔚滢璐" w:date="2017-01-02T06:09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2878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Deduction.getType</w:t>
              </w:r>
            </w:ins>
          </w:p>
        </w:tc>
        <w:tc>
          <w:tcPr>
            <w:tcW w:w="1327" w:type="dxa"/>
          </w:tcPr>
          <w:p w:rsidR="00BC1E18" w:rsidRPr="00224E9F" w:rsidRDefault="00BC1E18" w:rsidP="00BC1E18">
            <w:pPr>
              <w:tabs>
                <w:tab w:val="left" w:pos="890"/>
              </w:tabs>
              <w:rPr>
                <w:ins w:id="12879" w:author="蔚滢璐" w:date="2017-01-02T06:08:00Z"/>
                <w:rFonts w:asciiTheme="minorEastAsia" w:hAnsiTheme="minorEastAsia" w:cs="宋体"/>
                <w:sz w:val="21"/>
                <w:szCs w:val="21"/>
                <w:rPrChange w:id="12880" w:author="蔚滢璐" w:date="2017-01-02T12:59:00Z">
                  <w:rPr>
                    <w:ins w:id="12881" w:author="蔚滢璐" w:date="2017-01-02T06:08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882" w:author="蔚滢璐" w:date="2017-01-02T06:09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883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语法</w:t>
              </w:r>
            </w:ins>
          </w:p>
        </w:tc>
        <w:tc>
          <w:tcPr>
            <w:tcW w:w="4355" w:type="dxa"/>
          </w:tcPr>
          <w:p w:rsidR="00BC1E18" w:rsidRPr="00224E9F" w:rsidRDefault="00BC1E18" w:rsidP="00BC1E18">
            <w:pPr>
              <w:tabs>
                <w:tab w:val="left" w:pos="890"/>
              </w:tabs>
              <w:rPr>
                <w:ins w:id="12884" w:author="蔚滢璐" w:date="2017-01-02T06:08:00Z"/>
                <w:rFonts w:asciiTheme="minorEastAsia" w:hAnsiTheme="minorEastAsia" w:cs="宋体"/>
                <w:sz w:val="21"/>
                <w:szCs w:val="21"/>
                <w:rPrChange w:id="12885" w:author="蔚滢璐" w:date="2017-01-02T12:59:00Z">
                  <w:rPr>
                    <w:ins w:id="12886" w:author="蔚滢璐" w:date="2017-01-02T06:08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887" w:author="蔚滢璐" w:date="2017-01-02T06:09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2888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public abstract DeductionType getType()</w:t>
              </w:r>
            </w:ins>
          </w:p>
        </w:tc>
      </w:tr>
      <w:tr w:rsidR="00BC1E18" w:rsidRPr="00224E9F" w:rsidTr="00F53573">
        <w:trPr>
          <w:ins w:id="12889" w:author="蔚滢璐" w:date="2017-01-02T06:08:00Z"/>
        </w:trPr>
        <w:tc>
          <w:tcPr>
            <w:tcW w:w="2840" w:type="dxa"/>
            <w:vMerge/>
          </w:tcPr>
          <w:p w:rsidR="00BC1E18" w:rsidRPr="00224E9F" w:rsidRDefault="00BC1E18" w:rsidP="00BC1E18">
            <w:pPr>
              <w:tabs>
                <w:tab w:val="left" w:pos="890"/>
              </w:tabs>
              <w:rPr>
                <w:ins w:id="12890" w:author="蔚滢璐" w:date="2017-01-02T06:08:00Z"/>
                <w:rFonts w:asciiTheme="minorEastAsia" w:hAnsiTheme="minorEastAsia" w:cs="宋体"/>
                <w:sz w:val="21"/>
                <w:szCs w:val="21"/>
                <w:rPrChange w:id="12891" w:author="蔚滢璐" w:date="2017-01-02T12:59:00Z">
                  <w:rPr>
                    <w:ins w:id="12892" w:author="蔚滢璐" w:date="2017-01-02T06:08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27" w:type="dxa"/>
          </w:tcPr>
          <w:p w:rsidR="00BC1E18" w:rsidRPr="00224E9F" w:rsidRDefault="00BC1E18" w:rsidP="00BC1E18">
            <w:pPr>
              <w:tabs>
                <w:tab w:val="left" w:pos="890"/>
              </w:tabs>
              <w:rPr>
                <w:ins w:id="12893" w:author="蔚滢璐" w:date="2017-01-02T06:08:00Z"/>
                <w:rFonts w:asciiTheme="minorEastAsia" w:hAnsiTheme="minorEastAsia" w:cs="宋体"/>
                <w:sz w:val="21"/>
                <w:szCs w:val="21"/>
                <w:rPrChange w:id="12894" w:author="蔚滢璐" w:date="2017-01-02T12:59:00Z">
                  <w:rPr>
                    <w:ins w:id="12895" w:author="蔚滢璐" w:date="2017-01-02T06:08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896" w:author="蔚滢璐" w:date="2017-01-02T06:09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897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前置条件</w:t>
              </w:r>
            </w:ins>
          </w:p>
        </w:tc>
        <w:tc>
          <w:tcPr>
            <w:tcW w:w="4355" w:type="dxa"/>
          </w:tcPr>
          <w:p w:rsidR="00BC1E18" w:rsidRPr="00224E9F" w:rsidRDefault="00BC1E18" w:rsidP="00BC1E18">
            <w:pPr>
              <w:tabs>
                <w:tab w:val="left" w:pos="890"/>
              </w:tabs>
              <w:rPr>
                <w:ins w:id="12898" w:author="蔚滢璐" w:date="2017-01-02T06:08:00Z"/>
                <w:rFonts w:asciiTheme="minorEastAsia" w:hAnsiTheme="minorEastAsia" w:cs="宋体"/>
                <w:sz w:val="21"/>
                <w:szCs w:val="21"/>
                <w:rPrChange w:id="12899" w:author="蔚滢璐" w:date="2017-01-02T12:59:00Z">
                  <w:rPr>
                    <w:ins w:id="12900" w:author="蔚滢璐" w:date="2017-01-02T06:08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901" w:author="蔚滢璐" w:date="2017-01-02T06:10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902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无</w:t>
              </w:r>
            </w:ins>
          </w:p>
        </w:tc>
      </w:tr>
      <w:tr w:rsidR="00BC1E18" w:rsidRPr="00224E9F" w:rsidTr="00F53573">
        <w:trPr>
          <w:ins w:id="12903" w:author="蔚滢璐" w:date="2017-01-02T06:08:00Z"/>
        </w:trPr>
        <w:tc>
          <w:tcPr>
            <w:tcW w:w="2840" w:type="dxa"/>
            <w:vMerge/>
          </w:tcPr>
          <w:p w:rsidR="00BC1E18" w:rsidRPr="00224E9F" w:rsidRDefault="00BC1E18" w:rsidP="00BC1E18">
            <w:pPr>
              <w:tabs>
                <w:tab w:val="left" w:pos="890"/>
              </w:tabs>
              <w:rPr>
                <w:ins w:id="12904" w:author="蔚滢璐" w:date="2017-01-02T06:08:00Z"/>
                <w:rFonts w:asciiTheme="minorEastAsia" w:hAnsiTheme="minorEastAsia" w:cs="宋体"/>
                <w:sz w:val="21"/>
                <w:szCs w:val="21"/>
                <w:rPrChange w:id="12905" w:author="蔚滢璐" w:date="2017-01-02T12:59:00Z">
                  <w:rPr>
                    <w:ins w:id="12906" w:author="蔚滢璐" w:date="2017-01-02T06:08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27" w:type="dxa"/>
          </w:tcPr>
          <w:p w:rsidR="00BC1E18" w:rsidRPr="00224E9F" w:rsidRDefault="00BC1E18" w:rsidP="00BC1E18">
            <w:pPr>
              <w:tabs>
                <w:tab w:val="left" w:pos="890"/>
              </w:tabs>
              <w:rPr>
                <w:ins w:id="12907" w:author="蔚滢璐" w:date="2017-01-02T06:08:00Z"/>
                <w:rFonts w:asciiTheme="minorEastAsia" w:hAnsiTheme="minorEastAsia" w:cs="宋体"/>
                <w:sz w:val="21"/>
                <w:szCs w:val="21"/>
                <w:rPrChange w:id="12908" w:author="蔚滢璐" w:date="2017-01-02T12:59:00Z">
                  <w:rPr>
                    <w:ins w:id="12909" w:author="蔚滢璐" w:date="2017-01-02T06:08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910" w:author="蔚滢璐" w:date="2017-01-02T06:09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911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后置条件</w:t>
              </w:r>
            </w:ins>
          </w:p>
        </w:tc>
        <w:tc>
          <w:tcPr>
            <w:tcW w:w="4355" w:type="dxa"/>
          </w:tcPr>
          <w:p w:rsidR="00BC1E18" w:rsidRPr="00224E9F" w:rsidRDefault="00BC1E18" w:rsidP="00BC1E18">
            <w:pPr>
              <w:tabs>
                <w:tab w:val="left" w:pos="890"/>
              </w:tabs>
              <w:rPr>
                <w:ins w:id="12912" w:author="蔚滢璐" w:date="2017-01-02T06:08:00Z"/>
                <w:rFonts w:asciiTheme="minorEastAsia" w:hAnsiTheme="minorEastAsia" w:cs="宋体"/>
                <w:sz w:val="21"/>
                <w:szCs w:val="21"/>
                <w:rPrChange w:id="12913" w:author="蔚滢璐" w:date="2017-01-02T12:59:00Z">
                  <w:rPr>
                    <w:ins w:id="12914" w:author="蔚滢璐" w:date="2017-01-02T06:08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915" w:author="蔚滢璐" w:date="2017-01-02T06:10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916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返回促销策略的优惠方式</w:t>
              </w:r>
            </w:ins>
          </w:p>
        </w:tc>
      </w:tr>
      <w:tr w:rsidR="00BC1E18" w:rsidRPr="00224E9F" w:rsidTr="00F53573">
        <w:trPr>
          <w:ins w:id="12917" w:author="蔚滢璐" w:date="2017-01-02T06:08:00Z"/>
        </w:trPr>
        <w:tc>
          <w:tcPr>
            <w:tcW w:w="2840" w:type="dxa"/>
            <w:vMerge w:val="restart"/>
          </w:tcPr>
          <w:p w:rsidR="00BC1E18" w:rsidRPr="00224E9F" w:rsidRDefault="00BC1E18" w:rsidP="00BC1E18">
            <w:pPr>
              <w:tabs>
                <w:tab w:val="left" w:pos="890"/>
              </w:tabs>
              <w:rPr>
                <w:ins w:id="12918" w:author="蔚滢璐" w:date="2017-01-02T06:08:00Z"/>
                <w:rFonts w:asciiTheme="minorEastAsia" w:hAnsiTheme="minorEastAsia" w:cs="宋体"/>
                <w:sz w:val="21"/>
                <w:szCs w:val="21"/>
                <w:rPrChange w:id="12919" w:author="蔚滢璐" w:date="2017-01-02T12:59:00Z">
                  <w:rPr>
                    <w:ins w:id="12920" w:author="蔚滢璐" w:date="2017-01-02T06:08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921" w:author="蔚滢璐" w:date="2017-01-02T06:09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2922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Deduction.getNum</w:t>
              </w:r>
            </w:ins>
          </w:p>
        </w:tc>
        <w:tc>
          <w:tcPr>
            <w:tcW w:w="1327" w:type="dxa"/>
          </w:tcPr>
          <w:p w:rsidR="00BC1E18" w:rsidRPr="00224E9F" w:rsidRDefault="00BC1E18" w:rsidP="00BC1E18">
            <w:pPr>
              <w:tabs>
                <w:tab w:val="left" w:pos="890"/>
              </w:tabs>
              <w:rPr>
                <w:ins w:id="12923" w:author="蔚滢璐" w:date="2017-01-02T06:08:00Z"/>
                <w:rFonts w:asciiTheme="minorEastAsia" w:hAnsiTheme="minorEastAsia" w:cs="宋体"/>
                <w:sz w:val="21"/>
                <w:szCs w:val="21"/>
                <w:rPrChange w:id="12924" w:author="蔚滢璐" w:date="2017-01-02T12:59:00Z">
                  <w:rPr>
                    <w:ins w:id="12925" w:author="蔚滢璐" w:date="2017-01-02T06:08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926" w:author="蔚滢璐" w:date="2017-01-02T06:09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927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语法</w:t>
              </w:r>
            </w:ins>
          </w:p>
        </w:tc>
        <w:tc>
          <w:tcPr>
            <w:tcW w:w="4355" w:type="dxa"/>
          </w:tcPr>
          <w:p w:rsidR="00BC1E18" w:rsidRPr="00224E9F" w:rsidRDefault="00BC1E18" w:rsidP="00BC1E18">
            <w:pPr>
              <w:tabs>
                <w:tab w:val="left" w:pos="890"/>
              </w:tabs>
              <w:rPr>
                <w:ins w:id="12928" w:author="蔚滢璐" w:date="2017-01-02T06:08:00Z"/>
                <w:rFonts w:asciiTheme="minorEastAsia" w:hAnsiTheme="minorEastAsia" w:cs="宋体"/>
                <w:sz w:val="21"/>
                <w:szCs w:val="21"/>
                <w:rPrChange w:id="12929" w:author="蔚滢璐" w:date="2017-01-02T12:59:00Z">
                  <w:rPr>
                    <w:ins w:id="12930" w:author="蔚滢璐" w:date="2017-01-02T06:08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931" w:author="蔚滢璐" w:date="2017-01-02T06:10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2932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public abstract double getNum()</w:t>
              </w:r>
            </w:ins>
          </w:p>
        </w:tc>
      </w:tr>
      <w:tr w:rsidR="00BC1E18" w:rsidRPr="00224E9F" w:rsidTr="00F53573">
        <w:trPr>
          <w:ins w:id="12933" w:author="蔚滢璐" w:date="2017-01-02T06:08:00Z"/>
        </w:trPr>
        <w:tc>
          <w:tcPr>
            <w:tcW w:w="2840" w:type="dxa"/>
            <w:vMerge/>
          </w:tcPr>
          <w:p w:rsidR="00BC1E18" w:rsidRPr="00224E9F" w:rsidRDefault="00BC1E18" w:rsidP="00BC1E18">
            <w:pPr>
              <w:tabs>
                <w:tab w:val="left" w:pos="890"/>
              </w:tabs>
              <w:rPr>
                <w:ins w:id="12934" w:author="蔚滢璐" w:date="2017-01-02T06:08:00Z"/>
                <w:rFonts w:asciiTheme="minorEastAsia" w:hAnsiTheme="minorEastAsia" w:cs="宋体"/>
                <w:sz w:val="21"/>
                <w:szCs w:val="21"/>
                <w:rPrChange w:id="12935" w:author="蔚滢璐" w:date="2017-01-02T12:59:00Z">
                  <w:rPr>
                    <w:ins w:id="12936" w:author="蔚滢璐" w:date="2017-01-02T06:08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27" w:type="dxa"/>
          </w:tcPr>
          <w:p w:rsidR="00BC1E18" w:rsidRPr="00224E9F" w:rsidRDefault="00BC1E18" w:rsidP="00BC1E18">
            <w:pPr>
              <w:tabs>
                <w:tab w:val="left" w:pos="890"/>
              </w:tabs>
              <w:rPr>
                <w:ins w:id="12937" w:author="蔚滢璐" w:date="2017-01-02T06:08:00Z"/>
                <w:rFonts w:asciiTheme="minorEastAsia" w:hAnsiTheme="minorEastAsia" w:cs="宋体"/>
                <w:sz w:val="21"/>
                <w:szCs w:val="21"/>
                <w:rPrChange w:id="12938" w:author="蔚滢璐" w:date="2017-01-02T12:59:00Z">
                  <w:rPr>
                    <w:ins w:id="12939" w:author="蔚滢璐" w:date="2017-01-02T06:08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940" w:author="蔚滢璐" w:date="2017-01-02T06:09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941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前置条件</w:t>
              </w:r>
            </w:ins>
          </w:p>
        </w:tc>
        <w:tc>
          <w:tcPr>
            <w:tcW w:w="4355" w:type="dxa"/>
          </w:tcPr>
          <w:p w:rsidR="00BC1E18" w:rsidRPr="00224E9F" w:rsidRDefault="00BC1E18" w:rsidP="00BC1E18">
            <w:pPr>
              <w:tabs>
                <w:tab w:val="left" w:pos="890"/>
              </w:tabs>
              <w:rPr>
                <w:ins w:id="12942" w:author="蔚滢璐" w:date="2017-01-02T06:08:00Z"/>
                <w:rFonts w:asciiTheme="minorEastAsia" w:hAnsiTheme="minorEastAsia" w:cs="宋体"/>
                <w:sz w:val="21"/>
                <w:szCs w:val="21"/>
                <w:rPrChange w:id="12943" w:author="蔚滢璐" w:date="2017-01-02T12:59:00Z">
                  <w:rPr>
                    <w:ins w:id="12944" w:author="蔚滢璐" w:date="2017-01-02T06:08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945" w:author="蔚滢璐" w:date="2017-01-02T06:10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946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无</w:t>
              </w:r>
            </w:ins>
          </w:p>
        </w:tc>
      </w:tr>
      <w:tr w:rsidR="00BC1E18" w:rsidRPr="00224E9F" w:rsidTr="00F53573">
        <w:trPr>
          <w:ins w:id="12947" w:author="蔚滢璐" w:date="2017-01-02T06:08:00Z"/>
        </w:trPr>
        <w:tc>
          <w:tcPr>
            <w:tcW w:w="2840" w:type="dxa"/>
            <w:vMerge/>
          </w:tcPr>
          <w:p w:rsidR="00BC1E18" w:rsidRPr="00224E9F" w:rsidRDefault="00BC1E18" w:rsidP="00BC1E18">
            <w:pPr>
              <w:tabs>
                <w:tab w:val="left" w:pos="890"/>
              </w:tabs>
              <w:rPr>
                <w:ins w:id="12948" w:author="蔚滢璐" w:date="2017-01-02T06:08:00Z"/>
                <w:rFonts w:asciiTheme="minorEastAsia" w:hAnsiTheme="minorEastAsia" w:cs="宋体"/>
                <w:sz w:val="21"/>
                <w:szCs w:val="21"/>
                <w:rPrChange w:id="12949" w:author="蔚滢璐" w:date="2017-01-02T12:59:00Z">
                  <w:rPr>
                    <w:ins w:id="12950" w:author="蔚滢璐" w:date="2017-01-02T06:08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27" w:type="dxa"/>
          </w:tcPr>
          <w:p w:rsidR="00BC1E18" w:rsidRPr="00224E9F" w:rsidRDefault="00BC1E18" w:rsidP="00BC1E18">
            <w:pPr>
              <w:tabs>
                <w:tab w:val="left" w:pos="890"/>
              </w:tabs>
              <w:rPr>
                <w:ins w:id="12951" w:author="蔚滢璐" w:date="2017-01-02T06:08:00Z"/>
                <w:rFonts w:asciiTheme="minorEastAsia" w:hAnsiTheme="minorEastAsia" w:cs="宋体"/>
                <w:sz w:val="21"/>
                <w:szCs w:val="21"/>
                <w:rPrChange w:id="12952" w:author="蔚滢璐" w:date="2017-01-02T12:59:00Z">
                  <w:rPr>
                    <w:ins w:id="12953" w:author="蔚滢璐" w:date="2017-01-02T06:08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954" w:author="蔚滢璐" w:date="2017-01-02T06:09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955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后置条件</w:t>
              </w:r>
            </w:ins>
          </w:p>
        </w:tc>
        <w:tc>
          <w:tcPr>
            <w:tcW w:w="4355" w:type="dxa"/>
          </w:tcPr>
          <w:p w:rsidR="00BC1E18" w:rsidRPr="00224E9F" w:rsidRDefault="00BC1E18" w:rsidP="00BC1E18">
            <w:pPr>
              <w:tabs>
                <w:tab w:val="left" w:pos="890"/>
              </w:tabs>
              <w:rPr>
                <w:ins w:id="12956" w:author="蔚滢璐" w:date="2017-01-02T06:08:00Z"/>
                <w:rFonts w:asciiTheme="minorEastAsia" w:hAnsiTheme="minorEastAsia" w:cs="宋体"/>
                <w:sz w:val="21"/>
                <w:szCs w:val="21"/>
                <w:rPrChange w:id="12957" w:author="蔚滢璐" w:date="2017-01-02T12:59:00Z">
                  <w:rPr>
                    <w:ins w:id="12958" w:author="蔚滢璐" w:date="2017-01-02T06:08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959" w:author="蔚滢璐" w:date="2017-01-02T06:10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960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返回促销策略的优惠</w:t>
              </w:r>
            </w:ins>
            <w:ins w:id="12961" w:author="蔚滢璐" w:date="2017-01-02T06:11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962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力度</w:t>
              </w:r>
            </w:ins>
          </w:p>
        </w:tc>
      </w:tr>
      <w:bookmarkEnd w:id="12824"/>
    </w:tbl>
    <w:p w:rsidR="00F53573" w:rsidRPr="00224E9F" w:rsidRDefault="00F53573" w:rsidP="00F53573">
      <w:pPr>
        <w:tabs>
          <w:tab w:val="left" w:pos="890"/>
        </w:tabs>
        <w:rPr>
          <w:ins w:id="12963" w:author="蔚滢璐" w:date="2017-01-01T22:44:00Z"/>
          <w:rFonts w:asciiTheme="minorEastAsia" w:hAnsiTheme="minorEastAsia" w:cs="宋体"/>
          <w:sz w:val="21"/>
          <w:szCs w:val="21"/>
          <w:rPrChange w:id="12964" w:author="蔚滢璐" w:date="2017-01-02T12:59:00Z">
            <w:rPr>
              <w:ins w:id="12965" w:author="蔚滢璐" w:date="2017-01-01T22:44:00Z"/>
              <w:rFonts w:asciiTheme="majorEastAsia" w:eastAsiaTheme="majorEastAsia" w:hAnsiTheme="majorEastAsia" w:cs="宋体"/>
              <w:sz w:val="21"/>
            </w:rPr>
          </w:rPrChange>
        </w:rPr>
      </w:pPr>
    </w:p>
    <w:p w:rsidR="00F53573" w:rsidRPr="00224E9F" w:rsidRDefault="00F53573" w:rsidP="00F53573">
      <w:pPr>
        <w:tabs>
          <w:tab w:val="left" w:pos="890"/>
        </w:tabs>
        <w:rPr>
          <w:ins w:id="12966" w:author="蔚滢璐" w:date="2017-01-01T22:44:00Z"/>
          <w:rFonts w:asciiTheme="minorEastAsia" w:hAnsiTheme="minorEastAsia" w:cs="宋体"/>
          <w:sz w:val="21"/>
          <w:szCs w:val="21"/>
          <w:rPrChange w:id="12967" w:author="蔚滢璐" w:date="2017-01-02T12:59:00Z">
            <w:rPr>
              <w:ins w:id="12968" w:author="蔚滢璐" w:date="2017-01-01T22:44:00Z"/>
              <w:rFonts w:asciiTheme="majorEastAsia" w:eastAsiaTheme="majorEastAsia" w:hAnsiTheme="majorEastAsia" w:cs="宋体"/>
              <w:sz w:val="21"/>
            </w:rPr>
          </w:rPrChange>
        </w:rPr>
      </w:pPr>
      <w:ins w:id="12969" w:author="蔚滢璐" w:date="2017-01-01T22:44:00Z">
        <w:r w:rsidRPr="00224E9F">
          <w:rPr>
            <w:rFonts w:asciiTheme="minorEastAsia" w:hAnsiTheme="minorEastAsia" w:cs="宋体"/>
            <w:sz w:val="21"/>
            <w:szCs w:val="21"/>
            <w:rPrChange w:id="12970" w:author="蔚滢璐" w:date="2017-01-02T12:59:00Z">
              <w:rPr>
                <w:rFonts w:asciiTheme="majorEastAsia" w:eastAsiaTheme="majorEastAsia" w:hAnsiTheme="majorEastAsia" w:cs="宋体"/>
                <w:sz w:val="21"/>
              </w:rPr>
            </w:rPrChange>
          </w:rPr>
          <w:t>Redu</w:t>
        </w:r>
        <w:r w:rsidR="00BC1E18" w:rsidRPr="00224E9F">
          <w:rPr>
            <w:rFonts w:asciiTheme="minorEastAsia" w:hAnsiTheme="minorEastAsia" w:cs="宋体"/>
            <w:sz w:val="21"/>
            <w:szCs w:val="21"/>
            <w:rPrChange w:id="12971" w:author="蔚滢璐" w:date="2017-01-02T12:59:00Z">
              <w:rPr>
                <w:rFonts w:asciiTheme="majorEastAsia" w:eastAsiaTheme="majorEastAsia" w:hAnsiTheme="majorEastAsia" w:cs="宋体"/>
                <w:sz w:val="21"/>
              </w:rPr>
            </w:rPrChange>
          </w:rPr>
          <w:t>ce</w:t>
        </w:r>
      </w:ins>
      <w:ins w:id="12972" w:author="蔚滢璐" w:date="2017-01-02T06:11:00Z">
        <w:r w:rsidR="00BC1E18" w:rsidRPr="00224E9F">
          <w:rPr>
            <w:rFonts w:asciiTheme="minorEastAsia" w:hAnsiTheme="minorEastAsia" w:cs="宋体"/>
            <w:sz w:val="21"/>
            <w:szCs w:val="21"/>
            <w:rPrChange w:id="12973" w:author="蔚滢璐" w:date="2017-01-02T12:59:00Z">
              <w:rPr>
                <w:rFonts w:asciiTheme="majorEastAsia" w:eastAsiaTheme="majorEastAsia" w:hAnsiTheme="majorEastAsia" w:cs="宋体"/>
                <w:sz w:val="21"/>
              </w:rPr>
            </w:rPrChange>
          </w:rPr>
          <w:t>Deduction</w:t>
        </w:r>
      </w:ins>
    </w:p>
    <w:p w:rsidR="00F53573" w:rsidRPr="00224E9F" w:rsidRDefault="00F53573" w:rsidP="00F53573">
      <w:pPr>
        <w:tabs>
          <w:tab w:val="left" w:pos="890"/>
        </w:tabs>
        <w:rPr>
          <w:ins w:id="12974" w:author="蔚滢璐" w:date="2017-01-01T22:44:00Z"/>
          <w:rFonts w:asciiTheme="minorEastAsia" w:hAnsiTheme="minorEastAsia" w:cs="宋体"/>
          <w:sz w:val="21"/>
          <w:szCs w:val="21"/>
          <w:rPrChange w:id="12975" w:author="蔚滢璐" w:date="2017-01-02T12:59:00Z">
            <w:rPr>
              <w:ins w:id="12976" w:author="蔚滢璐" w:date="2017-01-01T22:44:00Z"/>
              <w:rFonts w:asciiTheme="majorEastAsia" w:eastAsiaTheme="majorEastAsia" w:hAnsiTheme="majorEastAsia" w:cs="宋体"/>
              <w:sz w:val="21"/>
            </w:rPr>
          </w:rPrChange>
        </w:rPr>
      </w:pP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77"/>
        <w:gridCol w:w="4305"/>
      </w:tblGrid>
      <w:tr w:rsidR="00224E9F" w:rsidRPr="00224E9F" w:rsidTr="00F53573">
        <w:trPr>
          <w:ins w:id="12977" w:author="蔚滢璐" w:date="2017-01-01T22:44:00Z"/>
        </w:trPr>
        <w:tc>
          <w:tcPr>
            <w:tcW w:w="8522" w:type="dxa"/>
            <w:gridSpan w:val="3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978" w:author="蔚滢璐" w:date="2017-01-01T22:44:00Z"/>
                <w:rFonts w:asciiTheme="minorEastAsia" w:hAnsiTheme="minorEastAsia" w:cs="宋体"/>
                <w:sz w:val="21"/>
                <w:szCs w:val="21"/>
                <w:rPrChange w:id="12979" w:author="蔚滢璐" w:date="2017-01-02T12:59:00Z">
                  <w:rPr>
                    <w:ins w:id="12980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981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982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提供的服务（供接口）</w:t>
              </w:r>
            </w:ins>
          </w:p>
        </w:tc>
      </w:tr>
      <w:tr w:rsidR="00F53573" w:rsidRPr="00224E9F" w:rsidTr="00F53573">
        <w:trPr>
          <w:ins w:id="12983" w:author="蔚滢璐" w:date="2017-01-01T22:44:00Z"/>
        </w:trPr>
        <w:tc>
          <w:tcPr>
            <w:tcW w:w="2840" w:type="dxa"/>
            <w:vMerge w:val="restart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984" w:author="蔚滢璐" w:date="2017-01-01T22:44:00Z"/>
                <w:rFonts w:asciiTheme="minorEastAsia" w:hAnsiTheme="minorEastAsia" w:cs="宋体"/>
                <w:sz w:val="21"/>
                <w:szCs w:val="21"/>
                <w:rPrChange w:id="12985" w:author="蔚滢璐" w:date="2017-01-02T12:59:00Z">
                  <w:rPr>
                    <w:ins w:id="12986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987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2988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Reduce</w:t>
              </w:r>
            </w:ins>
            <w:ins w:id="12989" w:author="蔚滢璐" w:date="2017-01-02T06:11:00Z">
              <w:r w:rsidR="00BC1E18" w:rsidRPr="00224E9F">
                <w:rPr>
                  <w:rFonts w:asciiTheme="minorEastAsia" w:hAnsiTheme="minorEastAsia" w:cs="宋体"/>
                  <w:sz w:val="21"/>
                  <w:szCs w:val="21"/>
                  <w:rPrChange w:id="12990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Deduction</w:t>
              </w:r>
            </w:ins>
            <w:ins w:id="12991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2992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.Reduce</w:t>
              </w:r>
            </w:ins>
            <w:ins w:id="12993" w:author="蔚滢璐" w:date="2017-01-02T06:11:00Z">
              <w:r w:rsidR="00BC1E18" w:rsidRPr="00224E9F">
                <w:rPr>
                  <w:rFonts w:asciiTheme="minorEastAsia" w:hAnsiTheme="minorEastAsia" w:cs="宋体"/>
                  <w:sz w:val="21"/>
                  <w:szCs w:val="21"/>
                  <w:rPrChange w:id="12994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Deduction</w:t>
              </w:r>
            </w:ins>
          </w:p>
        </w:tc>
        <w:tc>
          <w:tcPr>
            <w:tcW w:w="137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2995" w:author="蔚滢璐" w:date="2017-01-01T22:44:00Z"/>
                <w:rFonts w:asciiTheme="minorEastAsia" w:hAnsiTheme="minorEastAsia" w:cs="宋体"/>
                <w:sz w:val="21"/>
                <w:szCs w:val="21"/>
                <w:rPrChange w:id="12996" w:author="蔚滢璐" w:date="2017-01-02T12:59:00Z">
                  <w:rPr>
                    <w:ins w:id="12997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2998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2999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语法</w:t>
              </w:r>
            </w:ins>
          </w:p>
        </w:tc>
        <w:tc>
          <w:tcPr>
            <w:tcW w:w="4305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000" w:author="蔚滢璐" w:date="2017-01-01T22:44:00Z"/>
                <w:rFonts w:asciiTheme="minorEastAsia" w:hAnsiTheme="minorEastAsia" w:cs="宋体"/>
                <w:sz w:val="21"/>
                <w:szCs w:val="21"/>
                <w:rPrChange w:id="13001" w:author="蔚滢璐" w:date="2017-01-02T12:59:00Z">
                  <w:rPr>
                    <w:ins w:id="13002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003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004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public Reduce</w:t>
              </w:r>
            </w:ins>
            <w:ins w:id="13005" w:author="蔚滢璐" w:date="2017-01-02T06:12:00Z">
              <w:r w:rsidR="00BC1E18" w:rsidRPr="00224E9F">
                <w:rPr>
                  <w:rFonts w:asciiTheme="minorEastAsia" w:hAnsiTheme="minorEastAsia" w:cs="宋体"/>
                  <w:sz w:val="21"/>
                  <w:szCs w:val="21"/>
                  <w:rPrChange w:id="13006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Deduction</w:t>
              </w:r>
            </w:ins>
            <w:ins w:id="13007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008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(int reduce)</w:t>
              </w:r>
            </w:ins>
          </w:p>
        </w:tc>
      </w:tr>
      <w:tr w:rsidR="00F53573" w:rsidRPr="00224E9F" w:rsidTr="00F53573">
        <w:trPr>
          <w:ins w:id="13009" w:author="蔚滢璐" w:date="2017-01-01T22:44:00Z"/>
        </w:trPr>
        <w:tc>
          <w:tcPr>
            <w:tcW w:w="2840" w:type="dxa"/>
            <w:vMerge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010" w:author="蔚滢璐" w:date="2017-01-01T22:44:00Z"/>
                <w:rFonts w:asciiTheme="minorEastAsia" w:hAnsiTheme="minorEastAsia" w:cs="宋体"/>
                <w:sz w:val="21"/>
                <w:szCs w:val="21"/>
                <w:rPrChange w:id="13011" w:author="蔚滢璐" w:date="2017-01-02T12:59:00Z">
                  <w:rPr>
                    <w:ins w:id="13012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7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013" w:author="蔚滢璐" w:date="2017-01-01T22:44:00Z"/>
                <w:rFonts w:asciiTheme="minorEastAsia" w:hAnsiTheme="minorEastAsia" w:cs="宋体"/>
                <w:sz w:val="21"/>
                <w:szCs w:val="21"/>
                <w:rPrChange w:id="13014" w:author="蔚滢璐" w:date="2017-01-02T12:59:00Z">
                  <w:rPr>
                    <w:ins w:id="13015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016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017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前置条件</w:t>
              </w:r>
            </w:ins>
          </w:p>
        </w:tc>
        <w:tc>
          <w:tcPr>
            <w:tcW w:w="4305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018" w:author="蔚滢璐" w:date="2017-01-01T22:44:00Z"/>
                <w:rFonts w:asciiTheme="minorEastAsia" w:hAnsiTheme="minorEastAsia" w:cs="宋体"/>
                <w:sz w:val="21"/>
                <w:szCs w:val="21"/>
                <w:rPrChange w:id="13019" w:author="蔚滢璐" w:date="2017-01-02T12:59:00Z">
                  <w:rPr>
                    <w:ins w:id="13020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021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022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无</w:t>
              </w:r>
            </w:ins>
          </w:p>
        </w:tc>
      </w:tr>
      <w:tr w:rsidR="00F53573" w:rsidRPr="00224E9F" w:rsidTr="00F53573">
        <w:trPr>
          <w:ins w:id="13023" w:author="蔚滢璐" w:date="2017-01-01T22:44:00Z"/>
        </w:trPr>
        <w:tc>
          <w:tcPr>
            <w:tcW w:w="2840" w:type="dxa"/>
            <w:vMerge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024" w:author="蔚滢璐" w:date="2017-01-01T22:44:00Z"/>
                <w:rFonts w:asciiTheme="minorEastAsia" w:hAnsiTheme="minorEastAsia" w:cs="宋体"/>
                <w:sz w:val="21"/>
                <w:szCs w:val="21"/>
                <w:rPrChange w:id="13025" w:author="蔚滢璐" w:date="2017-01-02T12:59:00Z">
                  <w:rPr>
                    <w:ins w:id="13026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  <w:p w:rsidR="00F53573" w:rsidRPr="00224E9F" w:rsidRDefault="00F53573" w:rsidP="00F53573">
            <w:pPr>
              <w:tabs>
                <w:tab w:val="left" w:pos="890"/>
              </w:tabs>
              <w:rPr>
                <w:ins w:id="13027" w:author="蔚滢璐" w:date="2017-01-01T22:44:00Z"/>
                <w:rFonts w:asciiTheme="minorEastAsia" w:hAnsiTheme="minorEastAsia" w:cs="宋体"/>
                <w:sz w:val="21"/>
                <w:szCs w:val="21"/>
                <w:rPrChange w:id="13028" w:author="蔚滢璐" w:date="2017-01-02T12:59:00Z">
                  <w:rPr>
                    <w:ins w:id="13029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7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030" w:author="蔚滢璐" w:date="2017-01-01T22:44:00Z"/>
                <w:rFonts w:asciiTheme="minorEastAsia" w:hAnsiTheme="minorEastAsia" w:cs="宋体"/>
                <w:sz w:val="21"/>
                <w:szCs w:val="21"/>
                <w:rPrChange w:id="13031" w:author="蔚滢璐" w:date="2017-01-02T12:59:00Z">
                  <w:rPr>
                    <w:ins w:id="13032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033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034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后置条件</w:t>
              </w:r>
            </w:ins>
          </w:p>
        </w:tc>
        <w:tc>
          <w:tcPr>
            <w:tcW w:w="4305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035" w:author="蔚滢璐" w:date="2017-01-01T22:44:00Z"/>
                <w:rFonts w:asciiTheme="minorEastAsia" w:hAnsiTheme="minorEastAsia" w:cs="宋体"/>
                <w:sz w:val="21"/>
                <w:szCs w:val="21"/>
                <w:rPrChange w:id="13036" w:author="蔚滢璐" w:date="2017-01-02T12:59:00Z">
                  <w:rPr>
                    <w:ins w:id="13037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038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039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生成该领域实体对象</w:t>
              </w:r>
            </w:ins>
          </w:p>
        </w:tc>
      </w:tr>
      <w:tr w:rsidR="00F53573" w:rsidRPr="00224E9F" w:rsidTr="00F53573">
        <w:trPr>
          <w:ins w:id="13040" w:author="蔚滢璐" w:date="2017-01-01T22:44:00Z"/>
        </w:trPr>
        <w:tc>
          <w:tcPr>
            <w:tcW w:w="2840" w:type="dxa"/>
            <w:vMerge w:val="restart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041" w:author="蔚滢璐" w:date="2017-01-01T22:44:00Z"/>
                <w:rFonts w:asciiTheme="minorEastAsia" w:hAnsiTheme="minorEastAsia" w:cs="宋体"/>
                <w:sz w:val="21"/>
                <w:szCs w:val="21"/>
                <w:rPrChange w:id="13042" w:author="蔚滢璐" w:date="2017-01-02T12:59:00Z">
                  <w:rPr>
                    <w:ins w:id="13043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044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045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Reduce</w:t>
              </w:r>
            </w:ins>
            <w:ins w:id="13046" w:author="蔚滢璐" w:date="2017-01-02T06:12:00Z">
              <w:r w:rsidR="00BC1E18" w:rsidRPr="00224E9F">
                <w:rPr>
                  <w:rFonts w:asciiTheme="minorEastAsia" w:hAnsiTheme="minorEastAsia" w:cs="宋体"/>
                  <w:sz w:val="21"/>
                  <w:szCs w:val="21"/>
                  <w:rPrChange w:id="13047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Deduction</w:t>
              </w:r>
            </w:ins>
            <w:ins w:id="13048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049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.get</w:t>
              </w:r>
            </w:ins>
            <w:ins w:id="13050" w:author="蔚滢璐" w:date="2017-01-02T06:12:00Z">
              <w:r w:rsidR="00BC1E18" w:rsidRPr="00224E9F">
                <w:rPr>
                  <w:rFonts w:asciiTheme="minorEastAsia" w:hAnsiTheme="minorEastAsia" w:cs="宋体"/>
                  <w:sz w:val="21"/>
                  <w:szCs w:val="21"/>
                  <w:rPrChange w:id="13051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Deduction</w:t>
              </w:r>
            </w:ins>
          </w:p>
        </w:tc>
        <w:tc>
          <w:tcPr>
            <w:tcW w:w="137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052" w:author="蔚滢璐" w:date="2017-01-01T22:44:00Z"/>
                <w:rFonts w:asciiTheme="minorEastAsia" w:hAnsiTheme="minorEastAsia" w:cs="宋体"/>
                <w:sz w:val="21"/>
                <w:szCs w:val="21"/>
                <w:rPrChange w:id="13053" w:author="蔚滢璐" w:date="2017-01-02T12:59:00Z">
                  <w:rPr>
                    <w:ins w:id="13054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055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056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语法</w:t>
              </w:r>
            </w:ins>
          </w:p>
        </w:tc>
        <w:tc>
          <w:tcPr>
            <w:tcW w:w="4305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057" w:author="蔚滢璐" w:date="2017-01-01T22:44:00Z"/>
                <w:rFonts w:asciiTheme="minorEastAsia" w:hAnsiTheme="minorEastAsia" w:cs="宋体"/>
                <w:sz w:val="21"/>
                <w:szCs w:val="21"/>
                <w:rPrChange w:id="13058" w:author="蔚滢璐" w:date="2017-01-02T12:59:00Z">
                  <w:rPr>
                    <w:ins w:id="13059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060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061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public int get</w:t>
              </w:r>
            </w:ins>
            <w:ins w:id="13062" w:author="蔚滢璐" w:date="2017-01-02T06:12:00Z">
              <w:r w:rsidR="00BC1E18" w:rsidRPr="00224E9F">
                <w:rPr>
                  <w:rFonts w:asciiTheme="minorEastAsia" w:hAnsiTheme="minorEastAsia" w:cs="宋体"/>
                  <w:sz w:val="21"/>
                  <w:szCs w:val="21"/>
                  <w:rPrChange w:id="13063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Deduction</w:t>
              </w:r>
            </w:ins>
            <w:ins w:id="13064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065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(int total)</w:t>
              </w:r>
            </w:ins>
          </w:p>
        </w:tc>
      </w:tr>
      <w:tr w:rsidR="00F53573" w:rsidRPr="00224E9F" w:rsidTr="00F53573">
        <w:trPr>
          <w:ins w:id="13066" w:author="蔚滢璐" w:date="2017-01-01T22:44:00Z"/>
        </w:trPr>
        <w:tc>
          <w:tcPr>
            <w:tcW w:w="2840" w:type="dxa"/>
            <w:vMerge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067" w:author="蔚滢璐" w:date="2017-01-01T22:44:00Z"/>
                <w:rFonts w:asciiTheme="minorEastAsia" w:hAnsiTheme="minorEastAsia" w:cs="宋体"/>
                <w:sz w:val="21"/>
                <w:szCs w:val="21"/>
                <w:rPrChange w:id="13068" w:author="蔚滢璐" w:date="2017-01-02T12:59:00Z">
                  <w:rPr>
                    <w:ins w:id="13069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7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070" w:author="蔚滢璐" w:date="2017-01-01T22:44:00Z"/>
                <w:rFonts w:asciiTheme="minorEastAsia" w:hAnsiTheme="minorEastAsia" w:cs="宋体"/>
                <w:sz w:val="21"/>
                <w:szCs w:val="21"/>
                <w:rPrChange w:id="13071" w:author="蔚滢璐" w:date="2017-01-02T12:59:00Z">
                  <w:rPr>
                    <w:ins w:id="13072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073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074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前置条件</w:t>
              </w:r>
            </w:ins>
          </w:p>
        </w:tc>
        <w:tc>
          <w:tcPr>
            <w:tcW w:w="4305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075" w:author="蔚滢璐" w:date="2017-01-01T22:44:00Z"/>
                <w:rFonts w:asciiTheme="minorEastAsia" w:hAnsiTheme="minorEastAsia" w:cs="宋体"/>
                <w:sz w:val="21"/>
                <w:szCs w:val="21"/>
                <w:rPrChange w:id="13076" w:author="蔚滢璐" w:date="2017-01-02T12:59:00Z">
                  <w:rPr>
                    <w:ins w:id="13077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078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079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该领域实体对象已存在</w:t>
              </w:r>
            </w:ins>
          </w:p>
        </w:tc>
      </w:tr>
      <w:tr w:rsidR="00F53573" w:rsidRPr="00224E9F" w:rsidTr="00F53573">
        <w:trPr>
          <w:ins w:id="13080" w:author="蔚滢璐" w:date="2017-01-01T22:44:00Z"/>
        </w:trPr>
        <w:tc>
          <w:tcPr>
            <w:tcW w:w="2840" w:type="dxa"/>
            <w:vMerge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081" w:author="蔚滢璐" w:date="2017-01-01T22:44:00Z"/>
                <w:rFonts w:asciiTheme="minorEastAsia" w:hAnsiTheme="minorEastAsia" w:cs="宋体"/>
                <w:sz w:val="21"/>
                <w:szCs w:val="21"/>
                <w:rPrChange w:id="13082" w:author="蔚滢璐" w:date="2017-01-02T12:59:00Z">
                  <w:rPr>
                    <w:ins w:id="13083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7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084" w:author="蔚滢璐" w:date="2017-01-01T22:44:00Z"/>
                <w:rFonts w:asciiTheme="minorEastAsia" w:hAnsiTheme="minorEastAsia" w:cs="宋体"/>
                <w:sz w:val="21"/>
                <w:szCs w:val="21"/>
                <w:rPrChange w:id="13085" w:author="蔚滢璐" w:date="2017-01-02T12:59:00Z">
                  <w:rPr>
                    <w:ins w:id="13086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087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088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后置条件</w:t>
              </w:r>
            </w:ins>
          </w:p>
        </w:tc>
        <w:tc>
          <w:tcPr>
            <w:tcW w:w="4305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089" w:author="蔚滢璐" w:date="2017-01-01T22:44:00Z"/>
                <w:rFonts w:asciiTheme="minorEastAsia" w:hAnsiTheme="minorEastAsia" w:cs="宋体"/>
                <w:sz w:val="21"/>
                <w:szCs w:val="21"/>
                <w:rPrChange w:id="13090" w:author="蔚滢璐" w:date="2017-01-02T12:59:00Z">
                  <w:rPr>
                    <w:ins w:id="13091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092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093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返回优惠后实际价格</w:t>
              </w:r>
            </w:ins>
          </w:p>
        </w:tc>
      </w:tr>
    </w:tbl>
    <w:p w:rsidR="00F53573" w:rsidRPr="00224E9F" w:rsidRDefault="00F53573" w:rsidP="00F53573">
      <w:pPr>
        <w:tabs>
          <w:tab w:val="left" w:pos="890"/>
        </w:tabs>
        <w:rPr>
          <w:ins w:id="13094" w:author="蔚滢璐" w:date="2017-01-01T22:44:00Z"/>
          <w:rFonts w:asciiTheme="minorEastAsia" w:hAnsiTheme="minorEastAsia" w:cs="宋体"/>
          <w:sz w:val="21"/>
          <w:szCs w:val="21"/>
          <w:rPrChange w:id="13095" w:author="蔚滢璐" w:date="2017-01-02T12:59:00Z">
            <w:rPr>
              <w:ins w:id="13096" w:author="蔚滢璐" w:date="2017-01-01T22:44:00Z"/>
              <w:rFonts w:asciiTheme="majorEastAsia" w:eastAsiaTheme="majorEastAsia" w:hAnsiTheme="majorEastAsia" w:cs="宋体"/>
              <w:sz w:val="21"/>
            </w:rPr>
          </w:rPrChange>
        </w:rPr>
      </w:pPr>
    </w:p>
    <w:p w:rsidR="00F53573" w:rsidRPr="00224E9F" w:rsidRDefault="00F53573" w:rsidP="00F53573">
      <w:pPr>
        <w:tabs>
          <w:tab w:val="left" w:pos="890"/>
        </w:tabs>
        <w:rPr>
          <w:ins w:id="13097" w:author="蔚滢璐" w:date="2017-01-01T22:44:00Z"/>
          <w:rFonts w:asciiTheme="minorEastAsia" w:hAnsiTheme="minorEastAsia" w:cs="宋体"/>
          <w:sz w:val="21"/>
          <w:szCs w:val="21"/>
          <w:rPrChange w:id="13098" w:author="蔚滢璐" w:date="2017-01-02T12:59:00Z">
            <w:rPr>
              <w:ins w:id="13099" w:author="蔚滢璐" w:date="2017-01-01T22:44:00Z"/>
              <w:rFonts w:asciiTheme="majorEastAsia" w:eastAsiaTheme="majorEastAsia" w:hAnsiTheme="majorEastAsia" w:cs="宋体"/>
              <w:sz w:val="21"/>
            </w:rPr>
          </w:rPrChange>
        </w:rPr>
      </w:pPr>
      <w:ins w:id="13100" w:author="蔚滢璐" w:date="2017-01-01T22:44:00Z">
        <w:r w:rsidRPr="00224E9F">
          <w:rPr>
            <w:rFonts w:asciiTheme="minorEastAsia" w:hAnsiTheme="minorEastAsia" w:cs="宋体"/>
            <w:sz w:val="21"/>
            <w:szCs w:val="21"/>
            <w:rPrChange w:id="13101" w:author="蔚滢璐" w:date="2017-01-02T12:59:00Z">
              <w:rPr>
                <w:rFonts w:asciiTheme="majorEastAsia" w:eastAsiaTheme="majorEastAsia" w:hAnsiTheme="majorEastAsia" w:cs="宋体"/>
                <w:sz w:val="21"/>
              </w:rPr>
            </w:rPrChange>
          </w:rPr>
          <w:t>Discount</w:t>
        </w:r>
      </w:ins>
      <w:ins w:id="13102" w:author="蔚滢璐" w:date="2017-01-02T06:12:00Z">
        <w:r w:rsidR="00BC1E18" w:rsidRPr="00224E9F">
          <w:rPr>
            <w:rFonts w:asciiTheme="minorEastAsia" w:hAnsiTheme="minorEastAsia" w:cs="宋体"/>
            <w:sz w:val="21"/>
            <w:szCs w:val="21"/>
            <w:rPrChange w:id="13103" w:author="蔚滢璐" w:date="2017-01-02T12:59:00Z">
              <w:rPr>
                <w:rFonts w:asciiTheme="majorEastAsia" w:eastAsiaTheme="majorEastAsia" w:hAnsiTheme="majorEastAsia" w:cs="宋体"/>
                <w:sz w:val="21"/>
              </w:rPr>
            </w:rPrChange>
          </w:rPr>
          <w:t>Deduction</w:t>
        </w:r>
      </w:ins>
    </w:p>
    <w:p w:rsidR="00F53573" w:rsidRPr="00224E9F" w:rsidRDefault="00F53573" w:rsidP="00F53573">
      <w:pPr>
        <w:tabs>
          <w:tab w:val="left" w:pos="890"/>
        </w:tabs>
        <w:rPr>
          <w:ins w:id="13104" w:author="蔚滢璐" w:date="2017-01-01T22:44:00Z"/>
          <w:rFonts w:asciiTheme="minorEastAsia" w:hAnsiTheme="minorEastAsia" w:cs="宋体"/>
          <w:sz w:val="21"/>
          <w:szCs w:val="21"/>
          <w:rPrChange w:id="13105" w:author="蔚滢璐" w:date="2017-01-02T12:59:00Z">
            <w:rPr>
              <w:ins w:id="13106" w:author="蔚滢璐" w:date="2017-01-01T22:44:00Z"/>
              <w:rFonts w:asciiTheme="majorEastAsia" w:eastAsiaTheme="majorEastAsia" w:hAnsiTheme="majorEastAsia" w:cs="宋体"/>
              <w:sz w:val="21"/>
            </w:rPr>
          </w:rPrChange>
        </w:rPr>
      </w:pP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67"/>
        <w:gridCol w:w="4315"/>
      </w:tblGrid>
      <w:tr w:rsidR="00224E9F" w:rsidRPr="00224E9F" w:rsidTr="00F53573">
        <w:trPr>
          <w:ins w:id="13107" w:author="蔚滢璐" w:date="2017-01-01T22:44:00Z"/>
        </w:trPr>
        <w:tc>
          <w:tcPr>
            <w:tcW w:w="8522" w:type="dxa"/>
            <w:gridSpan w:val="3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108" w:author="蔚滢璐" w:date="2017-01-01T22:44:00Z"/>
                <w:rFonts w:asciiTheme="minorEastAsia" w:hAnsiTheme="minorEastAsia" w:cs="宋体"/>
                <w:sz w:val="21"/>
                <w:szCs w:val="21"/>
                <w:rPrChange w:id="13109" w:author="蔚滢璐" w:date="2017-01-02T12:59:00Z">
                  <w:rPr>
                    <w:ins w:id="13110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111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112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提供的服务（供接口）</w:t>
              </w:r>
            </w:ins>
          </w:p>
        </w:tc>
      </w:tr>
      <w:tr w:rsidR="00F53573" w:rsidRPr="00224E9F" w:rsidTr="00F53573">
        <w:trPr>
          <w:ins w:id="13113" w:author="蔚滢璐" w:date="2017-01-01T22:44:00Z"/>
        </w:trPr>
        <w:tc>
          <w:tcPr>
            <w:tcW w:w="2840" w:type="dxa"/>
            <w:vMerge w:val="restart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114" w:author="蔚滢璐" w:date="2017-01-01T22:44:00Z"/>
                <w:rFonts w:asciiTheme="minorEastAsia" w:hAnsiTheme="minorEastAsia" w:cs="宋体"/>
                <w:sz w:val="21"/>
                <w:szCs w:val="21"/>
                <w:rPrChange w:id="13115" w:author="蔚滢璐" w:date="2017-01-02T12:59:00Z">
                  <w:rPr>
                    <w:ins w:id="13116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117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118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Discount</w:t>
              </w:r>
            </w:ins>
            <w:ins w:id="13119" w:author="蔚滢璐" w:date="2017-01-02T06:12:00Z">
              <w:r w:rsidR="00BC1E18" w:rsidRPr="00224E9F">
                <w:rPr>
                  <w:rFonts w:asciiTheme="minorEastAsia" w:hAnsiTheme="minorEastAsia" w:cs="宋体"/>
                  <w:sz w:val="21"/>
                  <w:szCs w:val="21"/>
                  <w:rPrChange w:id="13120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Deduction</w:t>
              </w:r>
            </w:ins>
            <w:ins w:id="13121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122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.Discount</w:t>
              </w:r>
            </w:ins>
            <w:ins w:id="13123" w:author="蔚滢璐" w:date="2017-01-02T06:12:00Z">
              <w:r w:rsidR="00BC1E18" w:rsidRPr="00224E9F">
                <w:rPr>
                  <w:rFonts w:asciiTheme="minorEastAsia" w:hAnsiTheme="minorEastAsia" w:cs="宋体"/>
                  <w:sz w:val="21"/>
                  <w:szCs w:val="21"/>
                  <w:rPrChange w:id="13124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Deduction</w:t>
              </w:r>
            </w:ins>
          </w:p>
        </w:tc>
        <w:tc>
          <w:tcPr>
            <w:tcW w:w="136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125" w:author="蔚滢璐" w:date="2017-01-01T22:44:00Z"/>
                <w:rFonts w:asciiTheme="minorEastAsia" w:hAnsiTheme="minorEastAsia" w:cs="宋体"/>
                <w:sz w:val="21"/>
                <w:szCs w:val="21"/>
                <w:rPrChange w:id="13126" w:author="蔚滢璐" w:date="2017-01-02T12:59:00Z">
                  <w:rPr>
                    <w:ins w:id="13127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128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129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语法</w:t>
              </w:r>
            </w:ins>
          </w:p>
        </w:tc>
        <w:tc>
          <w:tcPr>
            <w:tcW w:w="4315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130" w:author="蔚滢璐" w:date="2017-01-01T22:44:00Z"/>
                <w:rFonts w:asciiTheme="minorEastAsia" w:hAnsiTheme="minorEastAsia" w:cs="宋体"/>
                <w:sz w:val="21"/>
                <w:szCs w:val="21"/>
                <w:rPrChange w:id="13131" w:author="蔚滢璐" w:date="2017-01-02T12:59:00Z">
                  <w:rPr>
                    <w:ins w:id="13132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133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134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public Discount</w:t>
              </w:r>
            </w:ins>
            <w:ins w:id="13135" w:author="蔚滢璐" w:date="2017-01-02T06:12:00Z">
              <w:r w:rsidR="00BC1E18" w:rsidRPr="00224E9F">
                <w:rPr>
                  <w:rFonts w:asciiTheme="minorEastAsia" w:hAnsiTheme="minorEastAsia" w:cs="宋体"/>
                  <w:sz w:val="21"/>
                  <w:szCs w:val="21"/>
                  <w:rPrChange w:id="13136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Deduction</w:t>
              </w:r>
            </w:ins>
            <w:ins w:id="13137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138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(int discount)</w:t>
              </w:r>
            </w:ins>
          </w:p>
        </w:tc>
      </w:tr>
      <w:tr w:rsidR="00F53573" w:rsidRPr="00224E9F" w:rsidTr="00F53573">
        <w:trPr>
          <w:ins w:id="13139" w:author="蔚滢璐" w:date="2017-01-01T22:44:00Z"/>
        </w:trPr>
        <w:tc>
          <w:tcPr>
            <w:tcW w:w="2840" w:type="dxa"/>
            <w:vMerge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140" w:author="蔚滢璐" w:date="2017-01-01T22:44:00Z"/>
                <w:rFonts w:asciiTheme="minorEastAsia" w:hAnsiTheme="minorEastAsia" w:cs="宋体"/>
                <w:sz w:val="21"/>
                <w:szCs w:val="21"/>
                <w:rPrChange w:id="13141" w:author="蔚滢璐" w:date="2017-01-02T12:59:00Z">
                  <w:rPr>
                    <w:ins w:id="13142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6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143" w:author="蔚滢璐" w:date="2017-01-01T22:44:00Z"/>
                <w:rFonts w:asciiTheme="minorEastAsia" w:hAnsiTheme="minorEastAsia" w:cs="宋体"/>
                <w:sz w:val="21"/>
                <w:szCs w:val="21"/>
                <w:rPrChange w:id="13144" w:author="蔚滢璐" w:date="2017-01-02T12:59:00Z">
                  <w:rPr>
                    <w:ins w:id="13145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146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147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前置条件</w:t>
              </w:r>
            </w:ins>
          </w:p>
        </w:tc>
        <w:tc>
          <w:tcPr>
            <w:tcW w:w="4315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148" w:author="蔚滢璐" w:date="2017-01-01T22:44:00Z"/>
                <w:rFonts w:asciiTheme="minorEastAsia" w:hAnsiTheme="minorEastAsia" w:cs="宋体"/>
                <w:sz w:val="21"/>
                <w:szCs w:val="21"/>
                <w:rPrChange w:id="13149" w:author="蔚滢璐" w:date="2017-01-02T12:59:00Z">
                  <w:rPr>
                    <w:ins w:id="13150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151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152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无</w:t>
              </w:r>
            </w:ins>
          </w:p>
        </w:tc>
      </w:tr>
      <w:tr w:rsidR="00F53573" w:rsidRPr="00224E9F" w:rsidTr="00F53573">
        <w:trPr>
          <w:ins w:id="13153" w:author="蔚滢璐" w:date="2017-01-01T22:44:00Z"/>
        </w:trPr>
        <w:tc>
          <w:tcPr>
            <w:tcW w:w="2840" w:type="dxa"/>
            <w:vMerge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154" w:author="蔚滢璐" w:date="2017-01-01T22:44:00Z"/>
                <w:rFonts w:asciiTheme="minorEastAsia" w:hAnsiTheme="minorEastAsia" w:cs="宋体"/>
                <w:sz w:val="21"/>
                <w:szCs w:val="21"/>
                <w:rPrChange w:id="13155" w:author="蔚滢璐" w:date="2017-01-02T12:59:00Z">
                  <w:rPr>
                    <w:ins w:id="13156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6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157" w:author="蔚滢璐" w:date="2017-01-01T22:44:00Z"/>
                <w:rFonts w:asciiTheme="minorEastAsia" w:hAnsiTheme="minorEastAsia" w:cs="宋体"/>
                <w:sz w:val="21"/>
                <w:szCs w:val="21"/>
                <w:rPrChange w:id="13158" w:author="蔚滢璐" w:date="2017-01-02T12:59:00Z">
                  <w:rPr>
                    <w:ins w:id="13159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160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161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后置条件</w:t>
              </w:r>
            </w:ins>
          </w:p>
        </w:tc>
        <w:tc>
          <w:tcPr>
            <w:tcW w:w="4315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162" w:author="蔚滢璐" w:date="2017-01-01T22:44:00Z"/>
                <w:rFonts w:asciiTheme="minorEastAsia" w:hAnsiTheme="minorEastAsia" w:cs="宋体"/>
                <w:sz w:val="21"/>
                <w:szCs w:val="21"/>
                <w:rPrChange w:id="13163" w:author="蔚滢璐" w:date="2017-01-02T12:59:00Z">
                  <w:rPr>
                    <w:ins w:id="13164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165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166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生成一个领域实体对象</w:t>
              </w:r>
            </w:ins>
          </w:p>
        </w:tc>
      </w:tr>
      <w:tr w:rsidR="00F53573" w:rsidRPr="00224E9F" w:rsidTr="00F53573">
        <w:trPr>
          <w:ins w:id="13167" w:author="蔚滢璐" w:date="2017-01-01T22:44:00Z"/>
        </w:trPr>
        <w:tc>
          <w:tcPr>
            <w:tcW w:w="2840" w:type="dxa"/>
            <w:vMerge w:val="restart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168" w:author="蔚滢璐" w:date="2017-01-01T22:44:00Z"/>
                <w:rFonts w:asciiTheme="minorEastAsia" w:hAnsiTheme="minorEastAsia" w:cs="宋体"/>
                <w:sz w:val="21"/>
                <w:szCs w:val="21"/>
                <w:rPrChange w:id="13169" w:author="蔚滢璐" w:date="2017-01-02T12:59:00Z">
                  <w:rPr>
                    <w:ins w:id="13170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171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172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Discount</w:t>
              </w:r>
            </w:ins>
            <w:ins w:id="13173" w:author="蔚滢璐" w:date="2017-01-02T06:12:00Z">
              <w:r w:rsidR="00BC1E18" w:rsidRPr="00224E9F">
                <w:rPr>
                  <w:rFonts w:asciiTheme="minorEastAsia" w:hAnsiTheme="minorEastAsia" w:cs="宋体"/>
                  <w:sz w:val="21"/>
                  <w:szCs w:val="21"/>
                  <w:rPrChange w:id="13174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Deduction</w:t>
              </w:r>
            </w:ins>
            <w:ins w:id="13175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176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.get</w:t>
              </w:r>
            </w:ins>
            <w:ins w:id="13177" w:author="蔚滢璐" w:date="2017-01-02T06:12:00Z">
              <w:r w:rsidR="00BC1E18" w:rsidRPr="00224E9F">
                <w:rPr>
                  <w:rFonts w:asciiTheme="minorEastAsia" w:hAnsiTheme="minorEastAsia" w:cs="宋体"/>
                  <w:sz w:val="21"/>
                  <w:szCs w:val="21"/>
                  <w:rPrChange w:id="13178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Deduction</w:t>
              </w:r>
            </w:ins>
          </w:p>
        </w:tc>
        <w:tc>
          <w:tcPr>
            <w:tcW w:w="136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179" w:author="蔚滢璐" w:date="2017-01-01T22:44:00Z"/>
                <w:rFonts w:asciiTheme="minorEastAsia" w:hAnsiTheme="minorEastAsia" w:cs="宋体"/>
                <w:sz w:val="21"/>
                <w:szCs w:val="21"/>
                <w:rPrChange w:id="13180" w:author="蔚滢璐" w:date="2017-01-02T12:59:00Z">
                  <w:rPr>
                    <w:ins w:id="13181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182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183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语法</w:t>
              </w:r>
            </w:ins>
          </w:p>
        </w:tc>
        <w:tc>
          <w:tcPr>
            <w:tcW w:w="4315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184" w:author="蔚滢璐" w:date="2017-01-01T22:44:00Z"/>
                <w:rFonts w:asciiTheme="minorEastAsia" w:hAnsiTheme="minorEastAsia" w:cs="宋体"/>
                <w:sz w:val="21"/>
                <w:szCs w:val="21"/>
                <w:rPrChange w:id="13185" w:author="蔚滢璐" w:date="2017-01-02T12:59:00Z">
                  <w:rPr>
                    <w:ins w:id="13186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187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188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public int get</w:t>
              </w:r>
            </w:ins>
            <w:ins w:id="13189" w:author="蔚滢璐" w:date="2017-01-02T06:12:00Z">
              <w:r w:rsidR="00BC1E18" w:rsidRPr="00224E9F">
                <w:rPr>
                  <w:rFonts w:asciiTheme="minorEastAsia" w:hAnsiTheme="minorEastAsia" w:cs="宋体"/>
                  <w:sz w:val="21"/>
                  <w:szCs w:val="21"/>
                  <w:rPrChange w:id="13190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Deduction</w:t>
              </w:r>
            </w:ins>
            <w:ins w:id="13191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192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(int total)</w:t>
              </w:r>
            </w:ins>
          </w:p>
        </w:tc>
      </w:tr>
      <w:tr w:rsidR="00F53573" w:rsidRPr="00224E9F" w:rsidTr="00F53573">
        <w:trPr>
          <w:ins w:id="13193" w:author="蔚滢璐" w:date="2017-01-01T22:44:00Z"/>
        </w:trPr>
        <w:tc>
          <w:tcPr>
            <w:tcW w:w="2840" w:type="dxa"/>
            <w:vMerge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194" w:author="蔚滢璐" w:date="2017-01-01T22:44:00Z"/>
                <w:rFonts w:asciiTheme="minorEastAsia" w:hAnsiTheme="minorEastAsia" w:cs="宋体"/>
                <w:sz w:val="21"/>
                <w:szCs w:val="21"/>
                <w:rPrChange w:id="13195" w:author="蔚滢璐" w:date="2017-01-02T12:59:00Z">
                  <w:rPr>
                    <w:ins w:id="13196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6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197" w:author="蔚滢璐" w:date="2017-01-01T22:44:00Z"/>
                <w:rFonts w:asciiTheme="minorEastAsia" w:hAnsiTheme="minorEastAsia" w:cs="宋体"/>
                <w:sz w:val="21"/>
                <w:szCs w:val="21"/>
                <w:rPrChange w:id="13198" w:author="蔚滢璐" w:date="2017-01-02T12:59:00Z">
                  <w:rPr>
                    <w:ins w:id="13199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200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201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前置条件</w:t>
              </w:r>
            </w:ins>
          </w:p>
        </w:tc>
        <w:tc>
          <w:tcPr>
            <w:tcW w:w="4315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202" w:author="蔚滢璐" w:date="2017-01-01T22:44:00Z"/>
                <w:rFonts w:asciiTheme="minorEastAsia" w:hAnsiTheme="minorEastAsia" w:cs="宋体"/>
                <w:sz w:val="21"/>
                <w:szCs w:val="21"/>
                <w:rPrChange w:id="13203" w:author="蔚滢璐" w:date="2017-01-02T12:59:00Z">
                  <w:rPr>
                    <w:ins w:id="13204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205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206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该领域实体对象已存在</w:t>
              </w:r>
            </w:ins>
          </w:p>
        </w:tc>
      </w:tr>
      <w:tr w:rsidR="00F53573" w:rsidRPr="00224E9F" w:rsidTr="00F53573">
        <w:trPr>
          <w:ins w:id="13207" w:author="蔚滢璐" w:date="2017-01-01T22:44:00Z"/>
        </w:trPr>
        <w:tc>
          <w:tcPr>
            <w:tcW w:w="2840" w:type="dxa"/>
            <w:vMerge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208" w:author="蔚滢璐" w:date="2017-01-01T22:44:00Z"/>
                <w:rFonts w:asciiTheme="minorEastAsia" w:hAnsiTheme="minorEastAsia" w:cs="宋体"/>
                <w:sz w:val="21"/>
                <w:szCs w:val="21"/>
                <w:rPrChange w:id="13209" w:author="蔚滢璐" w:date="2017-01-02T12:59:00Z">
                  <w:rPr>
                    <w:ins w:id="13210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6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211" w:author="蔚滢璐" w:date="2017-01-01T22:44:00Z"/>
                <w:rFonts w:asciiTheme="minorEastAsia" w:hAnsiTheme="minorEastAsia" w:cs="宋体"/>
                <w:sz w:val="21"/>
                <w:szCs w:val="21"/>
                <w:rPrChange w:id="13212" w:author="蔚滢璐" w:date="2017-01-02T12:59:00Z">
                  <w:rPr>
                    <w:ins w:id="13213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214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215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后置条件</w:t>
              </w:r>
            </w:ins>
          </w:p>
        </w:tc>
        <w:tc>
          <w:tcPr>
            <w:tcW w:w="4315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216" w:author="蔚滢璐" w:date="2017-01-01T22:44:00Z"/>
                <w:rFonts w:asciiTheme="minorEastAsia" w:hAnsiTheme="minorEastAsia" w:cs="宋体"/>
                <w:sz w:val="21"/>
                <w:szCs w:val="21"/>
                <w:rPrChange w:id="13217" w:author="蔚滢璐" w:date="2017-01-02T12:59:00Z">
                  <w:rPr>
                    <w:ins w:id="13218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219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220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返回优惠后的实际价格</w:t>
              </w:r>
            </w:ins>
          </w:p>
        </w:tc>
      </w:tr>
    </w:tbl>
    <w:p w:rsidR="00F53573" w:rsidRPr="00224E9F" w:rsidRDefault="00F53573" w:rsidP="00F53573">
      <w:pPr>
        <w:tabs>
          <w:tab w:val="left" w:pos="890"/>
        </w:tabs>
        <w:rPr>
          <w:ins w:id="13221" w:author="蔚滢璐" w:date="2017-01-01T22:44:00Z"/>
          <w:rFonts w:asciiTheme="minorEastAsia" w:hAnsiTheme="minorEastAsia" w:cs="宋体"/>
          <w:sz w:val="21"/>
          <w:szCs w:val="21"/>
          <w:rPrChange w:id="13222" w:author="蔚滢璐" w:date="2017-01-02T12:59:00Z">
            <w:rPr>
              <w:ins w:id="13223" w:author="蔚滢璐" w:date="2017-01-01T22:44:00Z"/>
              <w:rFonts w:asciiTheme="majorEastAsia" w:eastAsiaTheme="majorEastAsia" w:hAnsiTheme="majorEastAsia" w:cs="宋体"/>
              <w:sz w:val="21"/>
            </w:rPr>
          </w:rPrChange>
        </w:rPr>
      </w:pPr>
    </w:p>
    <w:p w:rsidR="00F53573" w:rsidRPr="00224E9F" w:rsidRDefault="00F53573" w:rsidP="00F53573">
      <w:pPr>
        <w:tabs>
          <w:tab w:val="left" w:pos="890"/>
        </w:tabs>
        <w:rPr>
          <w:ins w:id="13224" w:author="蔚滢璐" w:date="2017-01-01T22:44:00Z"/>
          <w:rFonts w:asciiTheme="minorEastAsia" w:hAnsiTheme="minorEastAsia" w:cs="宋体"/>
          <w:sz w:val="21"/>
          <w:szCs w:val="21"/>
          <w:rPrChange w:id="13225" w:author="蔚滢璐" w:date="2017-01-02T12:59:00Z">
            <w:rPr>
              <w:ins w:id="13226" w:author="蔚滢璐" w:date="2017-01-01T22:44:00Z"/>
              <w:rFonts w:asciiTheme="majorEastAsia" w:eastAsiaTheme="majorEastAsia" w:hAnsiTheme="majorEastAsia" w:cs="宋体"/>
              <w:sz w:val="21"/>
            </w:rPr>
          </w:rPrChange>
        </w:rPr>
      </w:pPr>
    </w:p>
    <w:p w:rsidR="00F53573" w:rsidRPr="00224E9F" w:rsidRDefault="00F53573" w:rsidP="00F53573">
      <w:pPr>
        <w:tabs>
          <w:tab w:val="left" w:pos="890"/>
        </w:tabs>
        <w:rPr>
          <w:ins w:id="13227" w:author="蔚滢璐" w:date="2017-01-01T22:44:00Z"/>
          <w:rFonts w:asciiTheme="minorEastAsia" w:hAnsiTheme="minorEastAsia" w:cs="宋体"/>
          <w:sz w:val="21"/>
          <w:szCs w:val="21"/>
          <w:rPrChange w:id="13228" w:author="蔚滢璐" w:date="2017-01-02T12:59:00Z">
            <w:rPr>
              <w:ins w:id="13229" w:author="蔚滢璐" w:date="2017-01-01T22:44:00Z"/>
              <w:rFonts w:asciiTheme="majorEastAsia" w:eastAsiaTheme="majorEastAsia" w:hAnsiTheme="majorEastAsia" w:cs="宋体"/>
              <w:sz w:val="21"/>
            </w:rPr>
          </w:rPrChange>
        </w:rPr>
      </w:pPr>
      <w:ins w:id="13230" w:author="蔚滢璐" w:date="2017-01-01T22:44:00Z">
        <w:r w:rsidRPr="00224E9F">
          <w:rPr>
            <w:rFonts w:asciiTheme="minorEastAsia" w:hAnsiTheme="minorEastAsia" w:cs="宋体"/>
            <w:sz w:val="21"/>
            <w:szCs w:val="21"/>
            <w:rPrChange w:id="13231" w:author="蔚滢璐" w:date="2017-01-02T12:59:00Z">
              <w:rPr>
                <w:rFonts w:asciiTheme="majorEastAsia" w:eastAsiaTheme="majorEastAsia" w:hAnsiTheme="majorEastAsia" w:cs="宋体"/>
                <w:sz w:val="21"/>
              </w:rPr>
            </w:rPrChange>
          </w:rPr>
          <w:t xml:space="preserve">Count </w:t>
        </w:r>
        <w:r w:rsidRPr="00224E9F">
          <w:rPr>
            <w:rFonts w:asciiTheme="minorEastAsia" w:hAnsiTheme="minorEastAsia" w:cs="宋体" w:hint="eastAsia"/>
            <w:sz w:val="21"/>
            <w:szCs w:val="21"/>
            <w:rPrChange w:id="13232" w:author="蔚滢璐" w:date="2017-01-02T12:59:00Z">
              <w:rPr>
                <w:rFonts w:asciiTheme="majorEastAsia" w:eastAsiaTheme="majorEastAsia" w:hAnsiTheme="majorEastAsia" w:cs="宋体" w:hint="eastAsia"/>
                <w:sz w:val="21"/>
              </w:rPr>
            </w:rPrChange>
          </w:rPr>
          <w:t>的接口规范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77"/>
        <w:gridCol w:w="4305"/>
      </w:tblGrid>
      <w:tr w:rsidR="00224E9F" w:rsidRPr="00224E9F" w:rsidTr="00F53573">
        <w:trPr>
          <w:ins w:id="13233" w:author="蔚滢璐" w:date="2017-01-01T22:44:00Z"/>
        </w:trPr>
        <w:tc>
          <w:tcPr>
            <w:tcW w:w="8522" w:type="dxa"/>
            <w:gridSpan w:val="3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234" w:author="蔚滢璐" w:date="2017-01-01T22:44:00Z"/>
                <w:rFonts w:asciiTheme="minorEastAsia" w:hAnsiTheme="minorEastAsia" w:cs="宋体"/>
                <w:sz w:val="21"/>
                <w:szCs w:val="21"/>
                <w:rPrChange w:id="13235" w:author="蔚滢璐" w:date="2017-01-02T12:59:00Z">
                  <w:rPr>
                    <w:ins w:id="13236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237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238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提供的服务（供接口</w:t>
              </w:r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239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)</w:t>
              </w:r>
            </w:ins>
          </w:p>
        </w:tc>
      </w:tr>
      <w:tr w:rsidR="00F53573" w:rsidRPr="00224E9F" w:rsidTr="00F53573">
        <w:trPr>
          <w:ins w:id="13240" w:author="蔚滢璐" w:date="2017-01-01T22:44:00Z"/>
        </w:trPr>
        <w:tc>
          <w:tcPr>
            <w:tcW w:w="2840" w:type="dxa"/>
            <w:vMerge w:val="restart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241" w:author="蔚滢璐" w:date="2017-01-01T22:44:00Z"/>
                <w:rFonts w:asciiTheme="minorEastAsia" w:hAnsiTheme="minorEastAsia" w:cs="宋体"/>
                <w:sz w:val="21"/>
                <w:szCs w:val="21"/>
                <w:rPrChange w:id="13242" w:author="蔚滢璐" w:date="2017-01-02T12:59:00Z">
                  <w:rPr>
                    <w:ins w:id="13243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244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245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Count.countPromotionOfRoom</w:t>
              </w:r>
            </w:ins>
          </w:p>
        </w:tc>
        <w:tc>
          <w:tcPr>
            <w:tcW w:w="137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246" w:author="蔚滢璐" w:date="2017-01-01T22:44:00Z"/>
                <w:rFonts w:asciiTheme="minorEastAsia" w:hAnsiTheme="minorEastAsia" w:cs="宋体"/>
                <w:sz w:val="21"/>
                <w:szCs w:val="21"/>
                <w:rPrChange w:id="13247" w:author="蔚滢璐" w:date="2017-01-02T12:59:00Z">
                  <w:rPr>
                    <w:ins w:id="13248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249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250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语法</w:t>
              </w:r>
            </w:ins>
          </w:p>
        </w:tc>
        <w:tc>
          <w:tcPr>
            <w:tcW w:w="4305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251" w:author="蔚滢璐" w:date="2017-01-01T22:44:00Z"/>
                <w:rFonts w:asciiTheme="minorEastAsia" w:hAnsiTheme="minorEastAsia" w:cs="宋体"/>
                <w:sz w:val="21"/>
                <w:szCs w:val="21"/>
                <w:rPrChange w:id="13252" w:author="蔚滢璐" w:date="2017-01-02T12:59:00Z">
                  <w:rPr>
                    <w:ins w:id="13253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254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255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public StringcountPromotionOfRoom(String hotelID, RoomType type,int num)</w:t>
              </w:r>
            </w:ins>
          </w:p>
        </w:tc>
      </w:tr>
      <w:tr w:rsidR="00F53573" w:rsidRPr="00224E9F" w:rsidTr="00F53573">
        <w:trPr>
          <w:ins w:id="13256" w:author="蔚滢璐" w:date="2017-01-01T22:44:00Z"/>
        </w:trPr>
        <w:tc>
          <w:tcPr>
            <w:tcW w:w="2840" w:type="dxa"/>
            <w:vMerge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257" w:author="蔚滢璐" w:date="2017-01-01T22:44:00Z"/>
                <w:rFonts w:asciiTheme="minorEastAsia" w:hAnsiTheme="minorEastAsia" w:cs="宋体"/>
                <w:sz w:val="21"/>
                <w:szCs w:val="21"/>
                <w:rPrChange w:id="13258" w:author="蔚滢璐" w:date="2017-01-02T12:59:00Z">
                  <w:rPr>
                    <w:ins w:id="13259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7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260" w:author="蔚滢璐" w:date="2017-01-01T22:44:00Z"/>
                <w:rFonts w:asciiTheme="minorEastAsia" w:hAnsiTheme="minorEastAsia" w:cs="宋体"/>
                <w:sz w:val="21"/>
                <w:szCs w:val="21"/>
                <w:rPrChange w:id="13261" w:author="蔚滢璐" w:date="2017-01-02T12:59:00Z">
                  <w:rPr>
                    <w:ins w:id="13262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263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264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前置条件</w:t>
              </w:r>
            </w:ins>
          </w:p>
        </w:tc>
        <w:tc>
          <w:tcPr>
            <w:tcW w:w="4305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265" w:author="蔚滢璐" w:date="2017-01-01T22:44:00Z"/>
                <w:rFonts w:asciiTheme="minorEastAsia" w:hAnsiTheme="minorEastAsia" w:cs="宋体"/>
                <w:sz w:val="21"/>
                <w:szCs w:val="21"/>
                <w:rPrChange w:id="13266" w:author="蔚滢璐" w:date="2017-01-02T12:59:00Z">
                  <w:rPr>
                    <w:ins w:id="13267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268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269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无</w:t>
              </w:r>
            </w:ins>
          </w:p>
        </w:tc>
      </w:tr>
      <w:tr w:rsidR="00F53573" w:rsidRPr="00224E9F" w:rsidTr="00F53573">
        <w:trPr>
          <w:ins w:id="13270" w:author="蔚滢璐" w:date="2017-01-01T22:44:00Z"/>
        </w:trPr>
        <w:tc>
          <w:tcPr>
            <w:tcW w:w="2840" w:type="dxa"/>
            <w:vMerge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271" w:author="蔚滢璐" w:date="2017-01-01T22:44:00Z"/>
                <w:rFonts w:asciiTheme="minorEastAsia" w:hAnsiTheme="minorEastAsia" w:cs="宋体"/>
                <w:sz w:val="21"/>
                <w:szCs w:val="21"/>
                <w:rPrChange w:id="13272" w:author="蔚滢璐" w:date="2017-01-02T12:59:00Z">
                  <w:rPr>
                    <w:ins w:id="13273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7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274" w:author="蔚滢璐" w:date="2017-01-01T22:44:00Z"/>
                <w:rFonts w:asciiTheme="minorEastAsia" w:hAnsiTheme="minorEastAsia" w:cs="宋体"/>
                <w:sz w:val="21"/>
                <w:szCs w:val="21"/>
                <w:rPrChange w:id="13275" w:author="蔚滢璐" w:date="2017-01-02T12:59:00Z">
                  <w:rPr>
                    <w:ins w:id="13276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277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278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后置条件</w:t>
              </w:r>
            </w:ins>
          </w:p>
        </w:tc>
        <w:tc>
          <w:tcPr>
            <w:tcW w:w="4305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279" w:author="蔚滢璐" w:date="2017-01-01T22:44:00Z"/>
                <w:rFonts w:asciiTheme="minorEastAsia" w:hAnsiTheme="minorEastAsia" w:cs="宋体"/>
                <w:sz w:val="21"/>
                <w:szCs w:val="21"/>
                <w:rPrChange w:id="13280" w:author="蔚滢璐" w:date="2017-01-02T12:59:00Z">
                  <w:rPr>
                    <w:ins w:id="13281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282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283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返回最优方案</w:t>
              </w:r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284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(reason#price)</w:t>
              </w:r>
            </w:ins>
          </w:p>
        </w:tc>
      </w:tr>
      <w:tr w:rsidR="00F53573" w:rsidRPr="00224E9F" w:rsidTr="00F53573">
        <w:trPr>
          <w:ins w:id="13285" w:author="蔚滢璐" w:date="2017-01-01T22:44:00Z"/>
        </w:trPr>
        <w:tc>
          <w:tcPr>
            <w:tcW w:w="8522" w:type="dxa"/>
            <w:gridSpan w:val="3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286" w:author="蔚滢璐" w:date="2017-01-01T22:44:00Z"/>
                <w:rFonts w:asciiTheme="minorEastAsia" w:hAnsiTheme="minorEastAsia" w:cs="宋体"/>
                <w:sz w:val="21"/>
                <w:szCs w:val="21"/>
                <w:rPrChange w:id="13287" w:author="蔚滢璐" w:date="2017-01-02T12:59:00Z">
                  <w:rPr>
                    <w:ins w:id="13288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289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290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需要的服务（需接口）</w:t>
              </w:r>
            </w:ins>
          </w:p>
        </w:tc>
      </w:tr>
      <w:tr w:rsidR="00F53573" w:rsidRPr="00224E9F" w:rsidTr="00F53573">
        <w:trPr>
          <w:ins w:id="13291" w:author="蔚滢璐" w:date="2017-01-01T22:44:00Z"/>
        </w:trPr>
        <w:tc>
          <w:tcPr>
            <w:tcW w:w="2840" w:type="dxa"/>
          </w:tcPr>
          <w:p w:rsidR="00F53573" w:rsidRPr="00224E9F" w:rsidRDefault="00BC1E18" w:rsidP="00F53573">
            <w:pPr>
              <w:tabs>
                <w:tab w:val="left" w:pos="890"/>
              </w:tabs>
              <w:rPr>
                <w:ins w:id="13292" w:author="蔚滢璐" w:date="2017-01-01T22:44:00Z"/>
                <w:rFonts w:asciiTheme="minorEastAsia" w:hAnsiTheme="minorEastAsia" w:cs="宋体"/>
                <w:sz w:val="21"/>
                <w:szCs w:val="21"/>
                <w:rPrChange w:id="13293" w:author="蔚滢璐" w:date="2017-01-02T12:59:00Z">
                  <w:rPr>
                    <w:ins w:id="13294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295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296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Scope.check</w:t>
              </w:r>
            </w:ins>
          </w:p>
        </w:tc>
        <w:tc>
          <w:tcPr>
            <w:tcW w:w="5682" w:type="dxa"/>
            <w:gridSpan w:val="2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297" w:author="蔚滢璐" w:date="2017-01-01T22:44:00Z"/>
                <w:rFonts w:asciiTheme="minorEastAsia" w:hAnsiTheme="minorEastAsia" w:cs="宋体"/>
                <w:sz w:val="21"/>
                <w:szCs w:val="21"/>
                <w:rPrChange w:id="13298" w:author="蔚滢璐" w:date="2017-01-02T12:59:00Z">
                  <w:rPr>
                    <w:ins w:id="13299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300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301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检查是否符合范围条件</w:t>
              </w:r>
            </w:ins>
          </w:p>
        </w:tc>
      </w:tr>
      <w:tr w:rsidR="00F53573" w:rsidRPr="00224E9F" w:rsidTr="00F53573">
        <w:trPr>
          <w:ins w:id="13302" w:author="蔚滢璐" w:date="2017-01-01T22:44:00Z"/>
        </w:trPr>
        <w:tc>
          <w:tcPr>
            <w:tcW w:w="2840" w:type="dxa"/>
          </w:tcPr>
          <w:p w:rsidR="00F53573" w:rsidRPr="00224E9F" w:rsidRDefault="00BC1E18" w:rsidP="00F53573">
            <w:pPr>
              <w:tabs>
                <w:tab w:val="left" w:pos="890"/>
              </w:tabs>
              <w:rPr>
                <w:ins w:id="13303" w:author="蔚滢璐" w:date="2017-01-01T22:44:00Z"/>
                <w:rFonts w:asciiTheme="minorEastAsia" w:hAnsiTheme="minorEastAsia" w:cs="宋体"/>
                <w:sz w:val="21"/>
                <w:szCs w:val="21"/>
                <w:rPrChange w:id="13304" w:author="蔚滢璐" w:date="2017-01-02T12:59:00Z">
                  <w:rPr>
                    <w:ins w:id="13305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306" w:author="蔚滢璐" w:date="2017-01-01T22:4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307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Condition</w:t>
              </w:r>
              <w:r w:rsidR="00F53573" w:rsidRPr="00224E9F">
                <w:rPr>
                  <w:rFonts w:asciiTheme="minorEastAsia" w:hAnsiTheme="minorEastAsia" w:cs="宋体"/>
                  <w:sz w:val="21"/>
                  <w:szCs w:val="21"/>
                  <w:rPrChange w:id="13308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.check</w:t>
              </w:r>
            </w:ins>
          </w:p>
        </w:tc>
        <w:tc>
          <w:tcPr>
            <w:tcW w:w="5682" w:type="dxa"/>
            <w:gridSpan w:val="2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309" w:author="蔚滢璐" w:date="2017-01-01T22:44:00Z"/>
                <w:rFonts w:asciiTheme="minorEastAsia" w:hAnsiTheme="minorEastAsia" w:cs="宋体"/>
                <w:sz w:val="21"/>
                <w:szCs w:val="21"/>
                <w:rPrChange w:id="13310" w:author="蔚滢璐" w:date="2017-01-02T12:59:00Z">
                  <w:rPr>
                    <w:ins w:id="13311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312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313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检查是否符合范围</w:t>
              </w:r>
            </w:ins>
          </w:p>
        </w:tc>
      </w:tr>
      <w:tr w:rsidR="00F53573" w:rsidRPr="00224E9F" w:rsidTr="00F53573">
        <w:trPr>
          <w:ins w:id="13314" w:author="蔚滢璐" w:date="2017-01-01T22:44:00Z"/>
        </w:trPr>
        <w:tc>
          <w:tcPr>
            <w:tcW w:w="2840" w:type="dxa"/>
          </w:tcPr>
          <w:p w:rsidR="00F53573" w:rsidRPr="00224E9F" w:rsidRDefault="00BC1E18" w:rsidP="00F53573">
            <w:pPr>
              <w:tabs>
                <w:tab w:val="left" w:pos="890"/>
              </w:tabs>
              <w:rPr>
                <w:ins w:id="13315" w:author="蔚滢璐" w:date="2017-01-01T22:44:00Z"/>
                <w:rFonts w:asciiTheme="minorEastAsia" w:hAnsiTheme="minorEastAsia" w:cs="宋体"/>
                <w:sz w:val="21"/>
                <w:szCs w:val="21"/>
                <w:rPrChange w:id="13316" w:author="蔚滢璐" w:date="2017-01-02T12:59:00Z">
                  <w:rPr>
                    <w:ins w:id="13317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318" w:author="蔚滢璐" w:date="2017-01-02T06:17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319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Deduction</w:t>
              </w:r>
            </w:ins>
            <w:ins w:id="13320" w:author="蔚滢璐" w:date="2017-01-01T22:44:00Z">
              <w:r w:rsidR="00F53573" w:rsidRPr="00224E9F">
                <w:rPr>
                  <w:rFonts w:asciiTheme="minorEastAsia" w:hAnsiTheme="minorEastAsia" w:cs="宋体"/>
                  <w:sz w:val="21"/>
                  <w:szCs w:val="21"/>
                  <w:rPrChange w:id="13321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.get</w:t>
              </w:r>
            </w:ins>
          </w:p>
        </w:tc>
        <w:tc>
          <w:tcPr>
            <w:tcW w:w="5682" w:type="dxa"/>
            <w:gridSpan w:val="2"/>
          </w:tcPr>
          <w:p w:rsidR="00F53573" w:rsidRPr="00224E9F" w:rsidRDefault="00ED58BA" w:rsidP="00F53573">
            <w:pPr>
              <w:tabs>
                <w:tab w:val="left" w:pos="890"/>
              </w:tabs>
              <w:rPr>
                <w:ins w:id="13322" w:author="蔚滢璐" w:date="2017-01-01T22:44:00Z"/>
                <w:rFonts w:asciiTheme="minorEastAsia" w:hAnsiTheme="minorEastAsia" w:cs="宋体"/>
                <w:sz w:val="21"/>
                <w:szCs w:val="21"/>
                <w:rPrChange w:id="13323" w:author="蔚滢璐" w:date="2017-01-02T12:59:00Z">
                  <w:rPr>
                    <w:ins w:id="13324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325" w:author="蔚滢璐" w:date="2017-01-01T22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326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得到优惠</w:t>
              </w:r>
            </w:ins>
            <w:ins w:id="13327" w:author="蔚滢璐" w:date="2017-01-02T06:17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328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价格</w:t>
              </w:r>
            </w:ins>
          </w:p>
        </w:tc>
      </w:tr>
      <w:tr w:rsidR="00F53573" w:rsidRPr="00224E9F" w:rsidTr="00F53573">
        <w:trPr>
          <w:ins w:id="13329" w:author="蔚滢璐" w:date="2017-01-01T22:44:00Z"/>
        </w:trPr>
        <w:tc>
          <w:tcPr>
            <w:tcW w:w="2840" w:type="dxa"/>
          </w:tcPr>
          <w:p w:rsidR="00F53573" w:rsidRPr="00224E9F" w:rsidRDefault="00BC1E18" w:rsidP="00F53573">
            <w:pPr>
              <w:tabs>
                <w:tab w:val="left" w:pos="890"/>
              </w:tabs>
              <w:rPr>
                <w:ins w:id="13330" w:author="蔚滢璐" w:date="2017-01-01T22:44:00Z"/>
                <w:rFonts w:asciiTheme="minorEastAsia" w:hAnsiTheme="minorEastAsia" w:cs="宋体"/>
                <w:sz w:val="21"/>
                <w:szCs w:val="21"/>
                <w:rPrChange w:id="13331" w:author="蔚滢璐" w:date="2017-01-02T12:59:00Z">
                  <w:rPr>
                    <w:ins w:id="13332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333" w:author="蔚滢璐" w:date="2017-01-02T06:15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334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promotionDao.finds</w:t>
              </w:r>
            </w:ins>
          </w:p>
        </w:tc>
        <w:tc>
          <w:tcPr>
            <w:tcW w:w="5682" w:type="dxa"/>
            <w:gridSpan w:val="2"/>
          </w:tcPr>
          <w:p w:rsidR="00F53573" w:rsidRPr="00224E9F" w:rsidRDefault="00BC1E18" w:rsidP="00F53573">
            <w:pPr>
              <w:tabs>
                <w:tab w:val="left" w:pos="890"/>
              </w:tabs>
              <w:rPr>
                <w:ins w:id="13335" w:author="蔚滢璐" w:date="2017-01-01T22:44:00Z"/>
                <w:rFonts w:asciiTheme="minorEastAsia" w:hAnsiTheme="minorEastAsia" w:cs="宋体"/>
                <w:sz w:val="21"/>
                <w:szCs w:val="21"/>
                <w:rPrChange w:id="13336" w:author="蔚滢璐" w:date="2017-01-02T12:59:00Z">
                  <w:rPr>
                    <w:ins w:id="13337" w:author="蔚滢璐" w:date="2017-01-01T22:44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338" w:author="蔚滢璐" w:date="2017-01-02T06:16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339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查看符合条件的促销策略</w:t>
              </w:r>
            </w:ins>
          </w:p>
        </w:tc>
      </w:tr>
    </w:tbl>
    <w:p w:rsidR="00F53573" w:rsidRPr="00224E9F" w:rsidRDefault="00F53573">
      <w:pPr>
        <w:pStyle w:val="a3"/>
        <w:ind w:left="2138" w:firstLineChars="0" w:firstLine="0"/>
        <w:rPr>
          <w:ins w:id="13340" w:author="蔚滢璐" w:date="2017-01-01T17:53:00Z"/>
          <w:rFonts w:asciiTheme="minorEastAsia" w:hAnsiTheme="minorEastAsia"/>
          <w:sz w:val="21"/>
          <w:szCs w:val="21"/>
          <w:rPrChange w:id="13341" w:author="蔚滢璐" w:date="2017-01-02T12:59:00Z">
            <w:rPr>
              <w:ins w:id="13342" w:author="蔚滢璐" w:date="2017-01-01T17:53:00Z"/>
              <w:sz w:val="21"/>
              <w:szCs w:val="21"/>
            </w:rPr>
          </w:rPrChange>
        </w:rPr>
        <w:pPrChange w:id="13343" w:author="蔚滢璐" w:date="2017-01-01T22:43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405B33" w:rsidRPr="00224E9F" w:rsidRDefault="00405B33">
      <w:pPr>
        <w:pStyle w:val="a3"/>
        <w:numPr>
          <w:ilvl w:val="0"/>
          <w:numId w:val="24"/>
        </w:numPr>
        <w:ind w:firstLineChars="0"/>
        <w:rPr>
          <w:ins w:id="13344" w:author="蔚滢璐" w:date="2017-01-01T22:45:00Z"/>
          <w:rFonts w:asciiTheme="minorEastAsia" w:hAnsiTheme="minorEastAsia"/>
          <w:sz w:val="21"/>
          <w:szCs w:val="21"/>
          <w:rPrChange w:id="13345" w:author="蔚滢璐" w:date="2017-01-02T12:59:00Z">
            <w:rPr>
              <w:ins w:id="13346" w:author="蔚滢璐" w:date="2017-01-01T22:45:00Z"/>
              <w:sz w:val="21"/>
              <w:szCs w:val="21"/>
            </w:rPr>
          </w:rPrChange>
        </w:rPr>
        <w:pPrChange w:id="13347" w:author="蔚滢璐" w:date="2017-01-01T20:5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3348" w:author="蔚滢璐" w:date="2017-01-01T17:53:00Z">
        <w:r w:rsidRPr="00224E9F">
          <w:rPr>
            <w:rFonts w:asciiTheme="minorEastAsia" w:hAnsiTheme="minorEastAsia" w:hint="eastAsia"/>
            <w:sz w:val="21"/>
            <w:szCs w:val="21"/>
            <w:rPrChange w:id="13349" w:author="蔚滢璐" w:date="2017-01-02T12:59:00Z">
              <w:rPr>
                <w:rFonts w:hint="eastAsia"/>
                <w:sz w:val="21"/>
                <w:szCs w:val="21"/>
              </w:rPr>
            </w:rPrChange>
          </w:rPr>
          <w:t>业务逻辑层的动态</w:t>
        </w:r>
      </w:ins>
      <w:ins w:id="13350" w:author="蔚滢璐" w:date="2017-01-01T17:54:00Z">
        <w:r w:rsidRPr="00224E9F">
          <w:rPr>
            <w:rFonts w:asciiTheme="minorEastAsia" w:hAnsiTheme="minorEastAsia" w:hint="eastAsia"/>
            <w:sz w:val="21"/>
            <w:szCs w:val="21"/>
            <w:rPrChange w:id="13351" w:author="蔚滢璐" w:date="2017-01-02T12:59:00Z">
              <w:rPr>
                <w:rFonts w:hint="eastAsia"/>
                <w:sz w:val="21"/>
                <w:szCs w:val="21"/>
              </w:rPr>
            </w:rPrChange>
          </w:rPr>
          <w:t>模型</w:t>
        </w:r>
      </w:ins>
    </w:p>
    <w:p w:rsidR="00F53573" w:rsidRPr="00224E9F" w:rsidRDefault="00F53573">
      <w:pPr>
        <w:pStyle w:val="a3"/>
        <w:ind w:left="2138" w:firstLineChars="0" w:firstLine="0"/>
        <w:rPr>
          <w:rFonts w:asciiTheme="minorEastAsia" w:hAnsiTheme="minorEastAsia"/>
          <w:sz w:val="21"/>
          <w:szCs w:val="21"/>
          <w:rPrChange w:id="13352" w:author="蔚滢璐" w:date="2017-01-02T12:59:00Z">
            <w:rPr>
              <w:sz w:val="21"/>
              <w:szCs w:val="21"/>
            </w:rPr>
          </w:rPrChange>
        </w:rPr>
        <w:pPrChange w:id="13353" w:author="蔚滢璐" w:date="2017-01-01T22:45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3354" w:author="蔚滢璐" w:date="2017-01-01T22:45:00Z">
        <w:r w:rsidRPr="00224E9F">
          <w:rPr>
            <w:rFonts w:asciiTheme="minorEastAsia" w:hAnsiTheme="minorEastAsia" w:cs="宋体"/>
            <w:noProof/>
            <w:sz w:val="21"/>
            <w:szCs w:val="21"/>
            <w:rPrChange w:id="13355" w:author="蔚滢璐" w:date="2017-01-02T12:59:00Z">
              <w:rPr>
                <w:noProof/>
              </w:rPr>
            </w:rPrChange>
          </w:rPr>
          <w:drawing>
            <wp:anchor distT="0" distB="0" distL="114300" distR="114300" simplePos="0" relativeHeight="251661312" behindDoc="0" locked="0" layoutInCell="1" allowOverlap="1" wp14:anchorId="54D9A602" wp14:editId="3CC2807B">
              <wp:simplePos x="0" y="0"/>
              <wp:positionH relativeFrom="column">
                <wp:posOffset>0</wp:posOffset>
              </wp:positionH>
              <wp:positionV relativeFrom="paragraph">
                <wp:posOffset>316230</wp:posOffset>
              </wp:positionV>
              <wp:extent cx="5267325" cy="4301490"/>
              <wp:effectExtent l="0" t="0" r="5715" b="11430"/>
              <wp:wrapTopAndBottom/>
              <wp:docPr id="3" name="图片 2" descr="addPromotion顺序图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图片 2" descr="addPromotion顺序图"/>
                      <pic:cNvPicPr>
                        <a:picLocks noChangeAspect="1"/>
                      </pic:cNvPicPr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67325" cy="43014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anchor>
          </w:drawing>
        </w:r>
      </w:ins>
    </w:p>
    <w:p w:rsidR="004930B2" w:rsidRPr="00224E9F" w:rsidRDefault="004930B2" w:rsidP="004930B2">
      <w:pPr>
        <w:pStyle w:val="a3"/>
        <w:numPr>
          <w:ilvl w:val="2"/>
          <w:numId w:val="10"/>
        </w:numPr>
        <w:ind w:firstLineChars="0"/>
        <w:outlineLvl w:val="2"/>
        <w:rPr>
          <w:ins w:id="13356" w:author="蔚滢璐" w:date="2017-01-01T17:54:00Z"/>
          <w:rFonts w:asciiTheme="minorEastAsia" w:hAnsiTheme="minorEastAsia"/>
          <w:sz w:val="21"/>
          <w:szCs w:val="21"/>
          <w:rPrChange w:id="13357" w:author="蔚滢璐" w:date="2017-01-02T12:59:00Z">
            <w:rPr>
              <w:ins w:id="13358" w:author="蔚滢璐" w:date="2017-01-01T17:54:00Z"/>
              <w:sz w:val="21"/>
              <w:szCs w:val="21"/>
            </w:rPr>
          </w:rPrChange>
        </w:rPr>
      </w:pPr>
      <w:bookmarkStart w:id="13359" w:name="_Toc471124383"/>
      <w:bookmarkStart w:id="13360" w:name="_Toc471124729"/>
      <w:r w:rsidRPr="00224E9F">
        <w:rPr>
          <w:rFonts w:asciiTheme="minorEastAsia" w:hAnsiTheme="minorEastAsia"/>
          <w:sz w:val="21"/>
          <w:szCs w:val="21"/>
          <w:rPrChange w:id="13361" w:author="蔚滢璐" w:date="2017-01-02T12:59:00Z">
            <w:rPr>
              <w:sz w:val="21"/>
              <w:szCs w:val="21"/>
            </w:rPr>
          </w:rPrChange>
        </w:rPr>
        <w:t xml:space="preserve">WebStaff </w:t>
      </w:r>
      <w:r w:rsidRPr="00224E9F">
        <w:rPr>
          <w:rFonts w:asciiTheme="minorEastAsia" w:hAnsiTheme="minorEastAsia" w:hint="eastAsia"/>
          <w:sz w:val="21"/>
          <w:szCs w:val="21"/>
          <w:rPrChange w:id="13362" w:author="蔚滢璐" w:date="2017-01-02T12:59:00Z">
            <w:rPr>
              <w:rFonts w:hint="eastAsia"/>
              <w:sz w:val="21"/>
              <w:szCs w:val="21"/>
            </w:rPr>
          </w:rPrChange>
        </w:rPr>
        <w:t>模块</w:t>
      </w:r>
      <w:bookmarkEnd w:id="13359"/>
      <w:bookmarkEnd w:id="13360"/>
    </w:p>
    <w:p w:rsidR="00405B33" w:rsidRPr="00224E9F" w:rsidRDefault="00405B33">
      <w:pPr>
        <w:pStyle w:val="a3"/>
        <w:numPr>
          <w:ilvl w:val="0"/>
          <w:numId w:val="25"/>
        </w:numPr>
        <w:ind w:firstLineChars="0"/>
        <w:rPr>
          <w:ins w:id="13363" w:author="蔚滢璐" w:date="2017-01-01T22:45:00Z"/>
          <w:rFonts w:asciiTheme="minorEastAsia" w:hAnsiTheme="minorEastAsia"/>
          <w:sz w:val="21"/>
          <w:szCs w:val="21"/>
          <w:rPrChange w:id="13364" w:author="蔚滢璐" w:date="2017-01-02T12:59:00Z">
            <w:rPr>
              <w:ins w:id="13365" w:author="蔚滢璐" w:date="2017-01-01T22:45:00Z"/>
              <w:sz w:val="21"/>
              <w:szCs w:val="21"/>
            </w:rPr>
          </w:rPrChange>
        </w:rPr>
        <w:pPrChange w:id="13366" w:author="蔚滢璐" w:date="2017-01-01T20:5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3367" w:author="蔚滢璐" w:date="2017-01-01T17:54:00Z">
        <w:r w:rsidRPr="00224E9F">
          <w:rPr>
            <w:rFonts w:asciiTheme="minorEastAsia" w:hAnsiTheme="minorEastAsia" w:hint="eastAsia"/>
            <w:sz w:val="21"/>
            <w:szCs w:val="21"/>
            <w:rPrChange w:id="13368" w:author="蔚滢璐" w:date="2017-01-02T12:59:00Z">
              <w:rPr>
                <w:rFonts w:hint="eastAsia"/>
                <w:sz w:val="21"/>
                <w:szCs w:val="21"/>
              </w:rPr>
            </w:rPrChange>
          </w:rPr>
          <w:t>模块概述</w:t>
        </w:r>
      </w:ins>
    </w:p>
    <w:p w:rsidR="00F53573" w:rsidRPr="00224E9F" w:rsidRDefault="00F53573">
      <w:pPr>
        <w:pStyle w:val="a3"/>
        <w:ind w:left="2138" w:firstLineChars="0" w:firstLine="0"/>
        <w:rPr>
          <w:ins w:id="13369" w:author="蔚滢璐" w:date="2017-01-01T17:54:00Z"/>
          <w:rFonts w:asciiTheme="minorEastAsia" w:hAnsiTheme="minorEastAsia"/>
          <w:sz w:val="21"/>
          <w:szCs w:val="21"/>
          <w:rPrChange w:id="13370" w:author="蔚滢璐" w:date="2017-01-02T12:59:00Z">
            <w:rPr>
              <w:ins w:id="13371" w:author="蔚滢璐" w:date="2017-01-01T17:54:00Z"/>
              <w:sz w:val="21"/>
              <w:szCs w:val="21"/>
            </w:rPr>
          </w:rPrChange>
        </w:rPr>
        <w:pPrChange w:id="13372" w:author="蔚滢璐" w:date="2017-01-01T22:45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F53573" w:rsidRPr="00224E9F" w:rsidRDefault="00405B33">
      <w:pPr>
        <w:pStyle w:val="a3"/>
        <w:numPr>
          <w:ilvl w:val="0"/>
          <w:numId w:val="25"/>
        </w:numPr>
        <w:ind w:firstLineChars="0"/>
        <w:rPr>
          <w:ins w:id="13373" w:author="蔚滢璐" w:date="2017-01-01T22:46:00Z"/>
          <w:rFonts w:asciiTheme="minorEastAsia" w:hAnsiTheme="minorEastAsia"/>
          <w:sz w:val="21"/>
          <w:szCs w:val="21"/>
          <w:rPrChange w:id="13374" w:author="蔚滢璐" w:date="2017-01-02T12:59:00Z">
            <w:rPr>
              <w:ins w:id="13375" w:author="蔚滢璐" w:date="2017-01-01T22:46:00Z"/>
            </w:rPr>
          </w:rPrChange>
        </w:rPr>
      </w:pPr>
      <w:ins w:id="13376" w:author="蔚滢璐" w:date="2017-01-01T17:54:00Z">
        <w:r w:rsidRPr="00224E9F">
          <w:rPr>
            <w:rFonts w:asciiTheme="minorEastAsia" w:hAnsiTheme="minorEastAsia" w:hint="eastAsia"/>
            <w:sz w:val="21"/>
            <w:szCs w:val="21"/>
            <w:rPrChange w:id="13377" w:author="蔚滢璐" w:date="2017-01-02T12:59:00Z">
              <w:rPr>
                <w:rFonts w:hint="eastAsia"/>
                <w:sz w:val="21"/>
                <w:szCs w:val="21"/>
              </w:rPr>
            </w:rPrChange>
          </w:rPr>
          <w:t>整体结构</w:t>
        </w:r>
      </w:ins>
    </w:p>
    <w:p w:rsidR="00F53573" w:rsidRPr="00224E9F" w:rsidRDefault="00F53573">
      <w:pPr>
        <w:pStyle w:val="a3"/>
        <w:ind w:left="2138" w:firstLineChars="0" w:firstLine="0"/>
        <w:rPr>
          <w:ins w:id="13378" w:author="蔚滢璐" w:date="2017-01-01T22:46:00Z"/>
          <w:rFonts w:asciiTheme="minorEastAsia" w:hAnsiTheme="minorEastAsia" w:cs="宋体"/>
          <w:sz w:val="21"/>
          <w:szCs w:val="21"/>
          <w:rPrChange w:id="13379" w:author="蔚滢璐" w:date="2017-01-02T12:59:00Z">
            <w:rPr>
              <w:ins w:id="13380" w:author="蔚滢璐" w:date="2017-01-01T22:46:00Z"/>
              <w:rFonts w:asciiTheme="majorEastAsia" w:eastAsiaTheme="majorEastAsia" w:hAnsiTheme="majorEastAsia" w:cs="宋体"/>
              <w:sz w:val="21"/>
            </w:rPr>
          </w:rPrChange>
        </w:rPr>
        <w:pPrChange w:id="13381" w:author="蔚滢璐" w:date="2017-01-01T22:48:00Z">
          <w:pPr>
            <w:pStyle w:val="a3"/>
            <w:numPr>
              <w:numId w:val="25"/>
            </w:numPr>
            <w:ind w:left="2138" w:firstLineChars="0" w:hanging="720"/>
          </w:pPr>
        </w:pPrChange>
      </w:pPr>
      <w:ins w:id="13382" w:author="蔚滢璐" w:date="2017-01-01T22:46:00Z">
        <w:r w:rsidRPr="00224E9F">
          <w:rPr>
            <w:rFonts w:asciiTheme="minorEastAsia" w:hAnsiTheme="minorEastAsia" w:cs="宋体"/>
            <w:sz w:val="21"/>
            <w:szCs w:val="21"/>
            <w:rPrChange w:id="13383" w:author="蔚滢璐" w:date="2017-01-02T12:59:00Z">
              <w:rPr>
                <w:rFonts w:asciiTheme="majorEastAsia" w:eastAsiaTheme="majorEastAsia" w:hAnsiTheme="majorEastAsia" w:cs="宋体"/>
                <w:sz w:val="21"/>
              </w:rPr>
            </w:rPrChange>
          </w:rPr>
          <w:t>Web staff模块各个类的职责如下表所示：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448"/>
        <w:gridCol w:w="6074"/>
      </w:tblGrid>
      <w:tr w:rsidR="00224E9F" w:rsidRPr="00224E9F" w:rsidTr="00F53573">
        <w:trPr>
          <w:ins w:id="13384" w:author="蔚滢璐" w:date="2017-01-01T22:46:00Z"/>
        </w:trPr>
        <w:tc>
          <w:tcPr>
            <w:tcW w:w="2448" w:type="dxa"/>
          </w:tcPr>
          <w:p w:rsidR="00F53573" w:rsidRPr="00224E9F" w:rsidRDefault="00F53573" w:rsidP="00F53573">
            <w:pPr>
              <w:rPr>
                <w:ins w:id="13385" w:author="蔚滢璐" w:date="2017-01-01T22:46:00Z"/>
                <w:rFonts w:asciiTheme="minorEastAsia" w:hAnsiTheme="minorEastAsia" w:cs="宋体"/>
                <w:sz w:val="21"/>
                <w:szCs w:val="21"/>
                <w:rPrChange w:id="13386" w:author="蔚滢璐" w:date="2017-01-02T12:59:00Z">
                  <w:rPr>
                    <w:ins w:id="13387" w:author="蔚滢璐" w:date="2017-01-01T22:46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388" w:author="蔚滢璐" w:date="2017-01-01T22:46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389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模块</w:t>
              </w:r>
            </w:ins>
          </w:p>
        </w:tc>
        <w:tc>
          <w:tcPr>
            <w:tcW w:w="6074" w:type="dxa"/>
          </w:tcPr>
          <w:p w:rsidR="00F53573" w:rsidRPr="00224E9F" w:rsidRDefault="00F53573" w:rsidP="00F53573">
            <w:pPr>
              <w:rPr>
                <w:ins w:id="13390" w:author="蔚滢璐" w:date="2017-01-01T22:46:00Z"/>
                <w:rFonts w:asciiTheme="minorEastAsia" w:hAnsiTheme="minorEastAsia" w:cs="宋体"/>
                <w:sz w:val="21"/>
                <w:szCs w:val="21"/>
                <w:rPrChange w:id="13391" w:author="蔚滢璐" w:date="2017-01-02T12:59:00Z">
                  <w:rPr>
                    <w:ins w:id="13392" w:author="蔚滢璐" w:date="2017-01-01T22:46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393" w:author="蔚滢璐" w:date="2017-01-01T22:46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394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职责</w:t>
              </w:r>
            </w:ins>
          </w:p>
        </w:tc>
      </w:tr>
      <w:tr w:rsidR="00F53573" w:rsidRPr="00224E9F" w:rsidTr="00F53573">
        <w:trPr>
          <w:ins w:id="13395" w:author="蔚滢璐" w:date="2017-01-01T22:46:00Z"/>
        </w:trPr>
        <w:tc>
          <w:tcPr>
            <w:tcW w:w="2448" w:type="dxa"/>
          </w:tcPr>
          <w:p w:rsidR="00F53573" w:rsidRPr="00224E9F" w:rsidRDefault="00F53573" w:rsidP="00F53573">
            <w:pPr>
              <w:rPr>
                <w:ins w:id="13396" w:author="蔚滢璐" w:date="2017-01-01T22:46:00Z"/>
                <w:rFonts w:asciiTheme="minorEastAsia" w:hAnsiTheme="minorEastAsia" w:cs="宋体"/>
                <w:sz w:val="21"/>
                <w:szCs w:val="21"/>
                <w:rPrChange w:id="13397" w:author="蔚滢璐" w:date="2017-01-02T12:59:00Z">
                  <w:rPr>
                    <w:ins w:id="13398" w:author="蔚滢璐" w:date="2017-01-01T22:46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399" w:author="蔚滢璐" w:date="2017-01-01T22:46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400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WebstaffController</w:t>
              </w:r>
            </w:ins>
          </w:p>
        </w:tc>
        <w:tc>
          <w:tcPr>
            <w:tcW w:w="6074" w:type="dxa"/>
          </w:tcPr>
          <w:p w:rsidR="00F53573" w:rsidRPr="00224E9F" w:rsidRDefault="00F53573" w:rsidP="00F53573">
            <w:pPr>
              <w:rPr>
                <w:ins w:id="13401" w:author="蔚滢璐" w:date="2017-01-01T22:46:00Z"/>
                <w:rFonts w:asciiTheme="minorEastAsia" w:hAnsiTheme="minorEastAsia" w:cs="宋体"/>
                <w:sz w:val="21"/>
                <w:szCs w:val="21"/>
                <w:rPrChange w:id="13402" w:author="蔚滢璐" w:date="2017-01-02T12:59:00Z">
                  <w:rPr>
                    <w:ins w:id="13403" w:author="蔚滢璐" w:date="2017-01-01T22:46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404" w:author="蔚滢璐" w:date="2017-01-01T22:46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405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负责实现网站工作人员所需要的服务</w:t>
              </w:r>
            </w:ins>
          </w:p>
        </w:tc>
      </w:tr>
      <w:tr w:rsidR="00F53573" w:rsidRPr="00224E9F" w:rsidTr="00F53573">
        <w:trPr>
          <w:ins w:id="13406" w:author="蔚滢璐" w:date="2017-01-01T22:46:00Z"/>
        </w:trPr>
        <w:tc>
          <w:tcPr>
            <w:tcW w:w="2448" w:type="dxa"/>
          </w:tcPr>
          <w:p w:rsidR="00F53573" w:rsidRPr="00224E9F" w:rsidRDefault="00F53573" w:rsidP="00F53573">
            <w:pPr>
              <w:rPr>
                <w:ins w:id="13407" w:author="蔚滢璐" w:date="2017-01-01T22:46:00Z"/>
                <w:rFonts w:asciiTheme="minorEastAsia" w:hAnsiTheme="minorEastAsia" w:cs="宋体"/>
                <w:sz w:val="21"/>
                <w:szCs w:val="21"/>
                <w:rPrChange w:id="13408" w:author="蔚滢璐" w:date="2017-01-02T12:59:00Z">
                  <w:rPr>
                    <w:ins w:id="13409" w:author="蔚滢璐" w:date="2017-01-01T22:46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410" w:author="蔚滢璐" w:date="2017-01-01T22:46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411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lastRenderedPageBreak/>
                <w:t>WebSalesman</w:t>
              </w:r>
            </w:ins>
          </w:p>
        </w:tc>
        <w:tc>
          <w:tcPr>
            <w:tcW w:w="6074" w:type="dxa"/>
          </w:tcPr>
          <w:p w:rsidR="00F53573" w:rsidRPr="00224E9F" w:rsidRDefault="00F53573" w:rsidP="00F53573">
            <w:pPr>
              <w:rPr>
                <w:ins w:id="13412" w:author="蔚滢璐" w:date="2017-01-01T22:46:00Z"/>
                <w:rFonts w:asciiTheme="minorEastAsia" w:hAnsiTheme="minorEastAsia" w:cs="宋体"/>
                <w:sz w:val="21"/>
                <w:szCs w:val="21"/>
                <w:rPrChange w:id="13413" w:author="蔚滢璐" w:date="2017-01-02T12:59:00Z">
                  <w:rPr>
                    <w:ins w:id="13414" w:author="蔚滢璐" w:date="2017-01-01T22:46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415" w:author="蔚滢璐" w:date="2017-01-01T22:46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416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网站营销人员的领域模型对象，拥有每个网站营销人员的账号、密码、姓名、联系方式等信息，可以帮助完成网站工作人员界面所需要的服务</w:t>
              </w:r>
            </w:ins>
          </w:p>
        </w:tc>
      </w:tr>
      <w:tr w:rsidR="00F53573" w:rsidRPr="00224E9F" w:rsidTr="00F53573">
        <w:trPr>
          <w:ins w:id="13417" w:author="蔚滢璐" w:date="2017-01-01T22:46:00Z"/>
        </w:trPr>
        <w:tc>
          <w:tcPr>
            <w:tcW w:w="2448" w:type="dxa"/>
          </w:tcPr>
          <w:p w:rsidR="00F53573" w:rsidRPr="00224E9F" w:rsidRDefault="00F53573" w:rsidP="00F53573">
            <w:pPr>
              <w:rPr>
                <w:ins w:id="13418" w:author="蔚滢璐" w:date="2017-01-01T22:46:00Z"/>
                <w:rFonts w:asciiTheme="minorEastAsia" w:hAnsiTheme="minorEastAsia" w:cs="宋体"/>
                <w:sz w:val="21"/>
                <w:szCs w:val="21"/>
                <w:rPrChange w:id="13419" w:author="蔚滢璐" w:date="2017-01-02T12:59:00Z">
                  <w:rPr>
                    <w:ins w:id="13420" w:author="蔚滢璐" w:date="2017-01-01T22:46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421" w:author="蔚滢璐" w:date="2017-01-01T22:46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422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WebManager</w:t>
              </w:r>
            </w:ins>
          </w:p>
        </w:tc>
        <w:tc>
          <w:tcPr>
            <w:tcW w:w="6074" w:type="dxa"/>
          </w:tcPr>
          <w:p w:rsidR="00F53573" w:rsidRPr="00224E9F" w:rsidRDefault="00F53573" w:rsidP="00F53573">
            <w:pPr>
              <w:rPr>
                <w:ins w:id="13423" w:author="蔚滢璐" w:date="2017-01-01T22:46:00Z"/>
                <w:rFonts w:asciiTheme="minorEastAsia" w:hAnsiTheme="minorEastAsia" w:cs="宋体"/>
                <w:sz w:val="21"/>
                <w:szCs w:val="21"/>
                <w:rPrChange w:id="13424" w:author="蔚滢璐" w:date="2017-01-02T12:59:00Z">
                  <w:rPr>
                    <w:ins w:id="13425" w:author="蔚滢璐" w:date="2017-01-01T22:46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426" w:author="蔚滢璐" w:date="2017-01-01T22:46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427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网站管理人员的领域模型对象，拥有每个网站管理人员的账号、密码等信息，可以帮助完成网站工作人员界面所需要的服务</w:t>
              </w:r>
            </w:ins>
          </w:p>
        </w:tc>
      </w:tr>
    </w:tbl>
    <w:p w:rsidR="00F53573" w:rsidRPr="00224E9F" w:rsidRDefault="00F53573">
      <w:pPr>
        <w:pStyle w:val="a3"/>
        <w:ind w:left="2138" w:firstLineChars="0" w:firstLine="0"/>
        <w:rPr>
          <w:ins w:id="13428" w:author="蔚滢璐" w:date="2017-01-01T17:54:00Z"/>
          <w:rFonts w:asciiTheme="minorEastAsia" w:hAnsiTheme="minorEastAsia"/>
          <w:sz w:val="21"/>
          <w:szCs w:val="21"/>
          <w:rPrChange w:id="13429" w:author="蔚滢璐" w:date="2017-01-02T12:59:00Z">
            <w:rPr>
              <w:ins w:id="13430" w:author="蔚滢璐" w:date="2017-01-01T17:54:00Z"/>
            </w:rPr>
          </w:rPrChange>
        </w:rPr>
        <w:pPrChange w:id="13431" w:author="蔚滢璐" w:date="2017-01-01T22:4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405B33" w:rsidRPr="00224E9F" w:rsidRDefault="00405B33">
      <w:pPr>
        <w:pStyle w:val="a3"/>
        <w:numPr>
          <w:ilvl w:val="0"/>
          <w:numId w:val="25"/>
        </w:numPr>
        <w:ind w:firstLineChars="0"/>
        <w:rPr>
          <w:ins w:id="13432" w:author="蔚滢璐" w:date="2017-01-01T22:46:00Z"/>
          <w:rFonts w:asciiTheme="minorEastAsia" w:hAnsiTheme="minorEastAsia"/>
          <w:sz w:val="21"/>
          <w:szCs w:val="21"/>
          <w:rPrChange w:id="13433" w:author="蔚滢璐" w:date="2017-01-02T12:59:00Z">
            <w:rPr>
              <w:ins w:id="13434" w:author="蔚滢璐" w:date="2017-01-01T22:46:00Z"/>
              <w:sz w:val="21"/>
              <w:szCs w:val="21"/>
            </w:rPr>
          </w:rPrChange>
        </w:rPr>
        <w:pPrChange w:id="13435" w:author="蔚滢璐" w:date="2017-01-01T20:5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3436" w:author="蔚滢璐" w:date="2017-01-01T17:54:00Z">
        <w:r w:rsidRPr="00224E9F">
          <w:rPr>
            <w:rFonts w:asciiTheme="minorEastAsia" w:hAnsiTheme="minorEastAsia" w:hint="eastAsia"/>
            <w:sz w:val="21"/>
            <w:szCs w:val="21"/>
            <w:rPrChange w:id="13437" w:author="蔚滢璐" w:date="2017-01-02T12:59:00Z">
              <w:rPr>
                <w:rFonts w:hint="eastAsia"/>
                <w:sz w:val="21"/>
                <w:szCs w:val="21"/>
              </w:rPr>
            </w:rPrChange>
          </w:rPr>
          <w:t>模块内部类的接口规范</w:t>
        </w:r>
      </w:ins>
    </w:p>
    <w:p w:rsidR="00F53573" w:rsidRPr="00224E9F" w:rsidRDefault="00F53573">
      <w:pPr>
        <w:pStyle w:val="a3"/>
        <w:ind w:left="2138" w:firstLineChars="0" w:firstLine="0"/>
        <w:rPr>
          <w:ins w:id="13438" w:author="蔚滢璐" w:date="2017-01-01T22:47:00Z"/>
          <w:rFonts w:asciiTheme="minorEastAsia" w:hAnsiTheme="minorEastAsia" w:cs="宋体"/>
          <w:sz w:val="21"/>
          <w:szCs w:val="21"/>
          <w:rPrChange w:id="13439" w:author="蔚滢璐" w:date="2017-01-02T12:59:00Z">
            <w:rPr>
              <w:ins w:id="13440" w:author="蔚滢璐" w:date="2017-01-01T22:47:00Z"/>
              <w:rFonts w:asciiTheme="majorEastAsia" w:eastAsiaTheme="majorEastAsia" w:hAnsiTheme="majorEastAsia" w:cs="宋体"/>
              <w:sz w:val="21"/>
            </w:rPr>
          </w:rPrChange>
        </w:rPr>
        <w:pPrChange w:id="13441" w:author="蔚滢璐" w:date="2017-01-01T22:47:00Z">
          <w:pPr>
            <w:pStyle w:val="a3"/>
            <w:numPr>
              <w:numId w:val="25"/>
            </w:numPr>
            <w:ind w:left="2138" w:firstLineChars="0" w:hanging="720"/>
          </w:pPr>
        </w:pPrChange>
      </w:pPr>
      <w:ins w:id="13442" w:author="蔚滢璐" w:date="2017-01-01T22:47:00Z">
        <w:r w:rsidRPr="00224E9F">
          <w:rPr>
            <w:rFonts w:asciiTheme="minorEastAsia" w:hAnsiTheme="minorEastAsia" w:cs="宋体"/>
            <w:sz w:val="21"/>
            <w:szCs w:val="21"/>
            <w:rPrChange w:id="13443" w:author="蔚滢璐" w:date="2017-01-02T12:59:00Z">
              <w:rPr>
                <w:rFonts w:asciiTheme="majorEastAsia" w:eastAsiaTheme="majorEastAsia" w:hAnsiTheme="majorEastAsia" w:cs="宋体"/>
                <w:sz w:val="21"/>
              </w:rPr>
            </w:rPrChange>
          </w:rPr>
          <w:t xml:space="preserve">webstaffController </w:t>
        </w:r>
        <w:r w:rsidRPr="00224E9F">
          <w:rPr>
            <w:rFonts w:asciiTheme="minorEastAsia" w:hAnsiTheme="minorEastAsia" w:cs="宋体" w:hint="eastAsia"/>
            <w:sz w:val="21"/>
            <w:szCs w:val="21"/>
            <w:rPrChange w:id="13444" w:author="蔚滢璐" w:date="2017-01-02T12:59:00Z">
              <w:rPr>
                <w:rFonts w:asciiTheme="majorEastAsia" w:eastAsiaTheme="majorEastAsia" w:hAnsiTheme="majorEastAsia" w:cs="宋体" w:hint="eastAsia"/>
                <w:sz w:val="21"/>
              </w:rPr>
            </w:rPrChange>
          </w:rPr>
          <w:t>的接口规范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37"/>
        <w:gridCol w:w="4345"/>
      </w:tblGrid>
      <w:tr w:rsidR="00224E9F" w:rsidRPr="00224E9F" w:rsidTr="00F53573">
        <w:trPr>
          <w:ins w:id="13445" w:author="蔚滢璐" w:date="2017-01-01T22:47:00Z"/>
        </w:trPr>
        <w:tc>
          <w:tcPr>
            <w:tcW w:w="8522" w:type="dxa"/>
            <w:gridSpan w:val="3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446" w:author="蔚滢璐" w:date="2017-01-01T22:47:00Z"/>
                <w:rFonts w:asciiTheme="minorEastAsia" w:hAnsiTheme="minorEastAsia" w:cs="宋体"/>
                <w:sz w:val="21"/>
                <w:szCs w:val="21"/>
                <w:rPrChange w:id="13447" w:author="蔚滢璐" w:date="2017-01-02T12:59:00Z">
                  <w:rPr>
                    <w:ins w:id="13448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449" w:author="蔚滢璐" w:date="2017-01-01T22:47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450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提供的服务（供接口）</w:t>
              </w:r>
            </w:ins>
          </w:p>
        </w:tc>
      </w:tr>
      <w:tr w:rsidR="00F53573" w:rsidRPr="00224E9F" w:rsidTr="00F53573">
        <w:trPr>
          <w:ins w:id="13451" w:author="蔚滢璐" w:date="2017-01-01T22:47:00Z"/>
        </w:trPr>
        <w:tc>
          <w:tcPr>
            <w:tcW w:w="2840" w:type="dxa"/>
            <w:vMerge w:val="restart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452" w:author="蔚滢璐" w:date="2017-01-01T22:47:00Z"/>
                <w:rFonts w:asciiTheme="minorEastAsia" w:hAnsiTheme="minorEastAsia" w:cs="宋体"/>
                <w:sz w:val="21"/>
                <w:szCs w:val="21"/>
                <w:rPrChange w:id="13453" w:author="蔚滢璐" w:date="2017-01-02T12:59:00Z">
                  <w:rPr>
                    <w:ins w:id="13454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bookmarkStart w:id="13455" w:name="OLE_LINK61"/>
            <w:bookmarkStart w:id="13456" w:name="OLE_LINK69" w:colFirst="2" w:colLast="2"/>
            <w:bookmarkStart w:id="13457" w:name="OLE_LINK6" w:colFirst="0" w:colLast="0"/>
            <w:bookmarkStart w:id="13458" w:name="OLE_LINK5" w:colFirst="0" w:colLast="0"/>
            <w:bookmarkStart w:id="13459" w:name="_Hlk465362081"/>
            <w:ins w:id="13460" w:author="蔚滢璐" w:date="2017-01-01T22:47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461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WebStaff</w:t>
              </w:r>
              <w:bookmarkEnd w:id="13455"/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462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.add</w:t>
              </w:r>
            </w:ins>
            <w:ins w:id="13463" w:author="蔚滢璐" w:date="2017-01-02T06:22:00Z">
              <w:r w:rsidR="00ED58BA" w:rsidRPr="00224E9F">
                <w:rPr>
                  <w:rFonts w:asciiTheme="minorEastAsia" w:hAnsiTheme="minorEastAsia" w:cs="宋体"/>
                  <w:sz w:val="21"/>
                  <w:szCs w:val="21"/>
                  <w:rPrChange w:id="13464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Web</w:t>
              </w:r>
            </w:ins>
            <w:ins w:id="13465" w:author="蔚滢璐" w:date="2017-01-01T22:47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466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Salesman</w:t>
              </w:r>
            </w:ins>
          </w:p>
        </w:tc>
        <w:tc>
          <w:tcPr>
            <w:tcW w:w="133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467" w:author="蔚滢璐" w:date="2017-01-01T22:47:00Z"/>
                <w:rFonts w:asciiTheme="minorEastAsia" w:hAnsiTheme="minorEastAsia" w:cs="宋体"/>
                <w:sz w:val="21"/>
                <w:szCs w:val="21"/>
                <w:rPrChange w:id="13468" w:author="蔚滢璐" w:date="2017-01-02T12:59:00Z">
                  <w:rPr>
                    <w:ins w:id="13469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470" w:author="蔚滢璐" w:date="2017-01-01T22:47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471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语法</w:t>
              </w:r>
            </w:ins>
          </w:p>
        </w:tc>
        <w:tc>
          <w:tcPr>
            <w:tcW w:w="4345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472" w:author="蔚滢璐" w:date="2017-01-01T22:47:00Z"/>
                <w:rFonts w:asciiTheme="minorEastAsia" w:hAnsiTheme="minorEastAsia" w:cs="宋体"/>
                <w:sz w:val="21"/>
                <w:szCs w:val="21"/>
                <w:rPrChange w:id="13473" w:author="蔚滢璐" w:date="2017-01-02T12:59:00Z">
                  <w:rPr>
                    <w:ins w:id="13474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475" w:author="蔚滢璐" w:date="2017-01-01T22:47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476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public ResultMessage add</w:t>
              </w:r>
            </w:ins>
            <w:ins w:id="13477" w:author="蔚滢璐" w:date="2017-01-02T06:22:00Z">
              <w:r w:rsidR="00ED58BA" w:rsidRPr="00224E9F">
                <w:rPr>
                  <w:rFonts w:asciiTheme="minorEastAsia" w:hAnsiTheme="minorEastAsia" w:cs="宋体"/>
                  <w:sz w:val="21"/>
                  <w:szCs w:val="21"/>
                  <w:rPrChange w:id="13478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Web</w:t>
              </w:r>
            </w:ins>
            <w:ins w:id="13479" w:author="蔚滢璐" w:date="2017-01-01T22:47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480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Salesman(String id , String password)</w:t>
              </w:r>
            </w:ins>
          </w:p>
        </w:tc>
      </w:tr>
      <w:tr w:rsidR="00F53573" w:rsidRPr="00224E9F" w:rsidTr="00F53573">
        <w:trPr>
          <w:ins w:id="13481" w:author="蔚滢璐" w:date="2017-01-01T22:47:00Z"/>
        </w:trPr>
        <w:tc>
          <w:tcPr>
            <w:tcW w:w="2840" w:type="dxa"/>
            <w:vMerge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482" w:author="蔚滢璐" w:date="2017-01-01T22:47:00Z"/>
                <w:rFonts w:asciiTheme="minorEastAsia" w:hAnsiTheme="minorEastAsia" w:cs="宋体"/>
                <w:sz w:val="21"/>
                <w:szCs w:val="21"/>
                <w:rPrChange w:id="13483" w:author="蔚滢璐" w:date="2017-01-02T12:59:00Z">
                  <w:rPr>
                    <w:ins w:id="13484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3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485" w:author="蔚滢璐" w:date="2017-01-01T22:47:00Z"/>
                <w:rFonts w:asciiTheme="minorEastAsia" w:hAnsiTheme="minorEastAsia" w:cs="宋体"/>
                <w:sz w:val="21"/>
                <w:szCs w:val="21"/>
                <w:rPrChange w:id="13486" w:author="蔚滢璐" w:date="2017-01-02T12:59:00Z">
                  <w:rPr>
                    <w:ins w:id="13487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488" w:author="蔚滢璐" w:date="2017-01-01T22:47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489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前置条件</w:t>
              </w:r>
            </w:ins>
          </w:p>
        </w:tc>
        <w:tc>
          <w:tcPr>
            <w:tcW w:w="4345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490" w:author="蔚滢璐" w:date="2017-01-01T22:47:00Z"/>
                <w:rFonts w:asciiTheme="minorEastAsia" w:hAnsiTheme="minorEastAsia" w:cs="宋体"/>
                <w:sz w:val="21"/>
                <w:szCs w:val="21"/>
                <w:rPrChange w:id="13491" w:author="蔚滢璐" w:date="2017-01-02T12:59:00Z">
                  <w:rPr>
                    <w:ins w:id="13492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493" w:author="蔚滢璐" w:date="2017-01-01T22:47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494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没有相同</w:t>
              </w:r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495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id的持久化数据对象</w:t>
              </w:r>
            </w:ins>
          </w:p>
        </w:tc>
      </w:tr>
      <w:tr w:rsidR="00F53573" w:rsidRPr="00224E9F" w:rsidTr="00F53573">
        <w:trPr>
          <w:ins w:id="13496" w:author="蔚滢璐" w:date="2017-01-01T22:47:00Z"/>
        </w:trPr>
        <w:tc>
          <w:tcPr>
            <w:tcW w:w="2840" w:type="dxa"/>
            <w:vMerge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497" w:author="蔚滢璐" w:date="2017-01-01T22:47:00Z"/>
                <w:rFonts w:asciiTheme="minorEastAsia" w:hAnsiTheme="minorEastAsia" w:cs="宋体"/>
                <w:sz w:val="21"/>
                <w:szCs w:val="21"/>
                <w:rPrChange w:id="13498" w:author="蔚滢璐" w:date="2017-01-02T12:59:00Z">
                  <w:rPr>
                    <w:ins w:id="13499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3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500" w:author="蔚滢璐" w:date="2017-01-01T22:47:00Z"/>
                <w:rFonts w:asciiTheme="minorEastAsia" w:hAnsiTheme="minorEastAsia" w:cs="宋体"/>
                <w:sz w:val="21"/>
                <w:szCs w:val="21"/>
                <w:rPrChange w:id="13501" w:author="蔚滢璐" w:date="2017-01-02T12:59:00Z">
                  <w:rPr>
                    <w:ins w:id="13502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503" w:author="蔚滢璐" w:date="2017-01-01T22:47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504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后置条件</w:t>
              </w:r>
            </w:ins>
          </w:p>
        </w:tc>
        <w:tc>
          <w:tcPr>
            <w:tcW w:w="4345" w:type="dxa"/>
          </w:tcPr>
          <w:p w:rsidR="00ED58BA" w:rsidRPr="00224E9F" w:rsidRDefault="00F53573">
            <w:pPr>
              <w:tabs>
                <w:tab w:val="left" w:pos="890"/>
              </w:tabs>
              <w:rPr>
                <w:ins w:id="13505" w:author="蔚滢璐" w:date="2017-01-01T22:47:00Z"/>
                <w:rFonts w:asciiTheme="minorEastAsia" w:hAnsiTheme="minorEastAsia" w:cs="宋体"/>
                <w:sz w:val="21"/>
                <w:szCs w:val="21"/>
                <w:rPrChange w:id="13506" w:author="蔚滢璐" w:date="2017-01-02T12:59:00Z">
                  <w:rPr>
                    <w:ins w:id="13507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508" w:author="蔚滢璐" w:date="2017-01-01T22:47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509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调用</w:t>
              </w:r>
            </w:ins>
            <w:ins w:id="13510" w:author="蔚滢璐" w:date="2017-01-02T06:22:00Z">
              <w:r w:rsidR="00ED58BA" w:rsidRPr="00224E9F">
                <w:rPr>
                  <w:rFonts w:asciiTheme="minorEastAsia" w:hAnsiTheme="minorEastAsia" w:cs="宋体"/>
                  <w:sz w:val="21"/>
                  <w:szCs w:val="21"/>
                  <w:rPrChange w:id="13511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webSalesmanDao.</w:t>
              </w:r>
            </w:ins>
            <w:ins w:id="13512" w:author="蔚滢璐" w:date="2017-01-02T06:23:00Z">
              <w:r w:rsidR="00ED58BA" w:rsidRPr="00224E9F">
                <w:rPr>
                  <w:rFonts w:asciiTheme="minorEastAsia" w:hAnsiTheme="minorEastAsia" w:cs="宋体"/>
                  <w:sz w:val="21"/>
                  <w:szCs w:val="21"/>
                  <w:rPrChange w:id="13513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insert</w:t>
              </w:r>
            </w:ins>
          </w:p>
        </w:tc>
      </w:tr>
      <w:tr w:rsidR="00F53573" w:rsidRPr="00224E9F" w:rsidTr="00F53573">
        <w:trPr>
          <w:ins w:id="13514" w:author="蔚滢璐" w:date="2017-01-01T22:47:00Z"/>
        </w:trPr>
        <w:tc>
          <w:tcPr>
            <w:tcW w:w="2840" w:type="dxa"/>
            <w:vMerge w:val="restart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515" w:author="蔚滢璐" w:date="2017-01-01T22:47:00Z"/>
                <w:rFonts w:asciiTheme="minorEastAsia" w:hAnsiTheme="minorEastAsia" w:cs="宋体"/>
                <w:sz w:val="21"/>
                <w:szCs w:val="21"/>
                <w:rPrChange w:id="13516" w:author="蔚滢璐" w:date="2017-01-02T12:59:00Z">
                  <w:rPr>
                    <w:ins w:id="13517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518" w:author="蔚滢璐" w:date="2017-01-01T22:47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519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WebStaff.del</w:t>
              </w:r>
            </w:ins>
            <w:ins w:id="13520" w:author="蔚滢璐" w:date="2017-01-02T06:31:00Z">
              <w:r w:rsidR="00C5098A" w:rsidRPr="00224E9F">
                <w:rPr>
                  <w:rFonts w:asciiTheme="minorEastAsia" w:hAnsiTheme="minorEastAsia" w:cs="宋体"/>
                  <w:sz w:val="21"/>
                  <w:szCs w:val="21"/>
                  <w:rPrChange w:id="13521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WebSalesman</w:t>
              </w:r>
            </w:ins>
          </w:p>
        </w:tc>
        <w:tc>
          <w:tcPr>
            <w:tcW w:w="133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522" w:author="蔚滢璐" w:date="2017-01-01T22:47:00Z"/>
                <w:rFonts w:asciiTheme="minorEastAsia" w:hAnsiTheme="minorEastAsia" w:cs="宋体"/>
                <w:sz w:val="21"/>
                <w:szCs w:val="21"/>
                <w:rPrChange w:id="13523" w:author="蔚滢璐" w:date="2017-01-02T12:59:00Z">
                  <w:rPr>
                    <w:ins w:id="13524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525" w:author="蔚滢璐" w:date="2017-01-01T22:47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526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语法</w:t>
              </w:r>
            </w:ins>
          </w:p>
        </w:tc>
        <w:tc>
          <w:tcPr>
            <w:tcW w:w="4345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527" w:author="蔚滢璐" w:date="2017-01-01T22:47:00Z"/>
                <w:rFonts w:asciiTheme="minorEastAsia" w:hAnsiTheme="minorEastAsia" w:cs="宋体"/>
                <w:sz w:val="21"/>
                <w:szCs w:val="21"/>
                <w:rPrChange w:id="13528" w:author="蔚滢璐" w:date="2017-01-02T12:59:00Z">
                  <w:rPr>
                    <w:ins w:id="13529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530" w:author="蔚滢璐" w:date="2017-01-01T22:47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531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public ResultMessage del</w:t>
              </w:r>
            </w:ins>
            <w:ins w:id="13532" w:author="蔚滢璐" w:date="2017-01-02T06:32:00Z">
              <w:r w:rsidR="00C5098A" w:rsidRPr="00224E9F">
                <w:rPr>
                  <w:rFonts w:asciiTheme="minorEastAsia" w:hAnsiTheme="minorEastAsia" w:cs="宋体"/>
                  <w:sz w:val="21"/>
                  <w:szCs w:val="21"/>
                  <w:rPrChange w:id="13533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WebSalesman</w:t>
              </w:r>
            </w:ins>
            <w:ins w:id="13534" w:author="蔚滢璐" w:date="2017-01-01T22:47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535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(String id)</w:t>
              </w:r>
            </w:ins>
          </w:p>
        </w:tc>
      </w:tr>
      <w:tr w:rsidR="00F53573" w:rsidRPr="00224E9F" w:rsidTr="00F53573">
        <w:trPr>
          <w:ins w:id="13536" w:author="蔚滢璐" w:date="2017-01-01T22:47:00Z"/>
        </w:trPr>
        <w:tc>
          <w:tcPr>
            <w:tcW w:w="2840" w:type="dxa"/>
            <w:vMerge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537" w:author="蔚滢璐" w:date="2017-01-01T22:47:00Z"/>
                <w:rFonts w:asciiTheme="minorEastAsia" w:hAnsiTheme="minorEastAsia" w:cs="宋体"/>
                <w:sz w:val="21"/>
                <w:szCs w:val="21"/>
                <w:rPrChange w:id="13538" w:author="蔚滢璐" w:date="2017-01-02T12:59:00Z">
                  <w:rPr>
                    <w:ins w:id="13539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3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540" w:author="蔚滢璐" w:date="2017-01-01T22:47:00Z"/>
                <w:rFonts w:asciiTheme="minorEastAsia" w:hAnsiTheme="minorEastAsia" w:cs="宋体"/>
                <w:sz w:val="21"/>
                <w:szCs w:val="21"/>
                <w:rPrChange w:id="13541" w:author="蔚滢璐" w:date="2017-01-02T12:59:00Z">
                  <w:rPr>
                    <w:ins w:id="13542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543" w:author="蔚滢璐" w:date="2017-01-01T22:47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544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前置条件</w:t>
              </w:r>
            </w:ins>
          </w:p>
        </w:tc>
        <w:tc>
          <w:tcPr>
            <w:tcW w:w="4345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545" w:author="蔚滢璐" w:date="2017-01-01T22:47:00Z"/>
                <w:rFonts w:asciiTheme="minorEastAsia" w:hAnsiTheme="minorEastAsia" w:cs="宋体"/>
                <w:sz w:val="21"/>
                <w:szCs w:val="21"/>
                <w:rPrChange w:id="13546" w:author="蔚滢璐" w:date="2017-01-02T12:59:00Z">
                  <w:rPr>
                    <w:ins w:id="13547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548" w:author="蔚滢璐" w:date="2017-01-01T22:47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549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已存在相应的持久化数据对象</w:t>
              </w:r>
            </w:ins>
          </w:p>
        </w:tc>
      </w:tr>
      <w:tr w:rsidR="00F53573" w:rsidRPr="00224E9F" w:rsidTr="00F53573">
        <w:trPr>
          <w:ins w:id="13550" w:author="蔚滢璐" w:date="2017-01-01T22:47:00Z"/>
        </w:trPr>
        <w:tc>
          <w:tcPr>
            <w:tcW w:w="2840" w:type="dxa"/>
            <w:vMerge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551" w:author="蔚滢璐" w:date="2017-01-01T22:47:00Z"/>
                <w:rFonts w:asciiTheme="minorEastAsia" w:hAnsiTheme="minorEastAsia" w:cs="宋体"/>
                <w:sz w:val="21"/>
                <w:szCs w:val="21"/>
                <w:rPrChange w:id="13552" w:author="蔚滢璐" w:date="2017-01-02T12:59:00Z">
                  <w:rPr>
                    <w:ins w:id="13553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3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554" w:author="蔚滢璐" w:date="2017-01-01T22:47:00Z"/>
                <w:rFonts w:asciiTheme="minorEastAsia" w:hAnsiTheme="minorEastAsia" w:cs="宋体"/>
                <w:sz w:val="21"/>
                <w:szCs w:val="21"/>
                <w:rPrChange w:id="13555" w:author="蔚滢璐" w:date="2017-01-02T12:59:00Z">
                  <w:rPr>
                    <w:ins w:id="13556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557" w:author="蔚滢璐" w:date="2017-01-01T22:47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558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后置条件</w:t>
              </w:r>
            </w:ins>
          </w:p>
        </w:tc>
        <w:tc>
          <w:tcPr>
            <w:tcW w:w="4345" w:type="dxa"/>
          </w:tcPr>
          <w:p w:rsidR="00F53573" w:rsidRPr="00224E9F" w:rsidRDefault="00F53573">
            <w:pPr>
              <w:tabs>
                <w:tab w:val="left" w:pos="890"/>
              </w:tabs>
              <w:rPr>
                <w:ins w:id="13559" w:author="蔚滢璐" w:date="2017-01-01T22:47:00Z"/>
                <w:rFonts w:asciiTheme="minorEastAsia" w:hAnsiTheme="minorEastAsia" w:cs="宋体"/>
                <w:sz w:val="21"/>
                <w:szCs w:val="21"/>
                <w:rPrChange w:id="13560" w:author="蔚滢璐" w:date="2017-01-02T12:59:00Z">
                  <w:rPr>
                    <w:ins w:id="13561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562" w:author="蔚滢璐" w:date="2017-01-01T22:47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563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调用</w:t>
              </w:r>
            </w:ins>
            <w:ins w:id="13564" w:author="蔚滢璐" w:date="2017-01-02T06:23:00Z">
              <w:r w:rsidR="00ED58BA" w:rsidRPr="00224E9F">
                <w:rPr>
                  <w:rFonts w:asciiTheme="minorEastAsia" w:hAnsiTheme="minorEastAsia" w:cs="宋体"/>
                  <w:sz w:val="21"/>
                  <w:szCs w:val="21"/>
                  <w:rPrChange w:id="13565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WebSalesmanDao.</w:t>
              </w:r>
            </w:ins>
            <w:ins w:id="13566" w:author="蔚滢璐" w:date="2017-01-01T22:47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567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del</w:t>
              </w:r>
            </w:ins>
            <w:ins w:id="13568" w:author="蔚滢璐" w:date="2017-01-02T06:32:00Z">
              <w:r w:rsidR="00C5098A" w:rsidRPr="00224E9F">
                <w:rPr>
                  <w:rFonts w:asciiTheme="minorEastAsia" w:hAnsiTheme="minorEastAsia" w:cs="宋体"/>
                  <w:sz w:val="21"/>
                  <w:szCs w:val="21"/>
                  <w:rPrChange w:id="13569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WebSalesman</w:t>
              </w:r>
            </w:ins>
            <w:ins w:id="13570" w:author="蔚滢璐" w:date="2017-01-01T22:47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571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方法</w:t>
              </w:r>
            </w:ins>
          </w:p>
        </w:tc>
      </w:tr>
      <w:bookmarkEnd w:id="13456"/>
      <w:bookmarkEnd w:id="13457"/>
      <w:bookmarkEnd w:id="13458"/>
      <w:bookmarkEnd w:id="13459"/>
      <w:tr w:rsidR="00ED58BA" w:rsidRPr="00224E9F" w:rsidTr="00F53573">
        <w:trPr>
          <w:ins w:id="13572" w:author="蔚滢璐" w:date="2017-01-02T06:25:00Z"/>
        </w:trPr>
        <w:tc>
          <w:tcPr>
            <w:tcW w:w="2840" w:type="dxa"/>
            <w:vMerge w:val="restart"/>
          </w:tcPr>
          <w:p w:rsidR="00ED58BA" w:rsidRPr="00224E9F" w:rsidRDefault="00ED58BA" w:rsidP="00ED58BA">
            <w:pPr>
              <w:tabs>
                <w:tab w:val="left" w:pos="890"/>
              </w:tabs>
              <w:rPr>
                <w:ins w:id="13573" w:author="蔚滢璐" w:date="2017-01-02T06:25:00Z"/>
                <w:rFonts w:asciiTheme="minorEastAsia" w:hAnsiTheme="minorEastAsia" w:cs="宋体"/>
                <w:sz w:val="21"/>
                <w:szCs w:val="21"/>
                <w:rPrChange w:id="13574" w:author="蔚滢璐" w:date="2017-01-02T12:59:00Z">
                  <w:rPr>
                    <w:ins w:id="13575" w:author="蔚滢璐" w:date="2017-01-02T06:25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576" w:author="蔚滢璐" w:date="2017-01-02T06:25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577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WebStaff.getWebSalesman</w:t>
              </w:r>
            </w:ins>
          </w:p>
        </w:tc>
        <w:tc>
          <w:tcPr>
            <w:tcW w:w="1337" w:type="dxa"/>
          </w:tcPr>
          <w:p w:rsidR="00ED58BA" w:rsidRPr="00224E9F" w:rsidRDefault="00ED58BA" w:rsidP="00ED58BA">
            <w:pPr>
              <w:tabs>
                <w:tab w:val="left" w:pos="890"/>
              </w:tabs>
              <w:rPr>
                <w:ins w:id="13578" w:author="蔚滢璐" w:date="2017-01-02T06:25:00Z"/>
                <w:rFonts w:asciiTheme="minorEastAsia" w:hAnsiTheme="minorEastAsia" w:cs="宋体"/>
                <w:sz w:val="21"/>
                <w:szCs w:val="21"/>
                <w:rPrChange w:id="13579" w:author="蔚滢璐" w:date="2017-01-02T12:59:00Z">
                  <w:rPr>
                    <w:ins w:id="13580" w:author="蔚滢璐" w:date="2017-01-02T06:25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581" w:author="蔚滢璐" w:date="2017-01-02T06:25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582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语法</w:t>
              </w:r>
            </w:ins>
          </w:p>
        </w:tc>
        <w:tc>
          <w:tcPr>
            <w:tcW w:w="4345" w:type="dxa"/>
          </w:tcPr>
          <w:p w:rsidR="00ED58BA" w:rsidRPr="00224E9F" w:rsidRDefault="00ED58BA" w:rsidP="00ED58BA">
            <w:pPr>
              <w:tabs>
                <w:tab w:val="left" w:pos="890"/>
              </w:tabs>
              <w:rPr>
                <w:ins w:id="13583" w:author="蔚滢璐" w:date="2017-01-02T06:25:00Z"/>
                <w:rFonts w:asciiTheme="minorEastAsia" w:hAnsiTheme="minorEastAsia" w:cs="宋体"/>
                <w:sz w:val="21"/>
                <w:szCs w:val="21"/>
                <w:rPrChange w:id="13584" w:author="蔚滢璐" w:date="2017-01-02T12:59:00Z">
                  <w:rPr>
                    <w:ins w:id="13585" w:author="蔚滢璐" w:date="2017-01-02T06:25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586" w:author="蔚滢璐" w:date="2017-01-02T06:25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587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public WebSalesmanVO getWebSalesman</w:t>
              </w:r>
            </w:ins>
            <w:ins w:id="13588" w:author="蔚滢璐" w:date="2017-01-02T06:26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589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 xml:space="preserve"> </w:t>
              </w:r>
            </w:ins>
            <w:ins w:id="13590" w:author="蔚滢璐" w:date="2017-01-02T06:25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591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(</w:t>
              </w:r>
            </w:ins>
            <w:ins w:id="13592" w:author="蔚滢璐" w:date="2017-01-02T06:26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593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 xml:space="preserve">String webSalesmanID </w:t>
              </w:r>
            </w:ins>
            <w:ins w:id="13594" w:author="蔚滢璐" w:date="2017-01-02T06:25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595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)</w:t>
              </w:r>
            </w:ins>
          </w:p>
        </w:tc>
      </w:tr>
      <w:tr w:rsidR="00ED58BA" w:rsidRPr="00224E9F" w:rsidTr="00F53573">
        <w:trPr>
          <w:ins w:id="13596" w:author="蔚滢璐" w:date="2017-01-02T06:25:00Z"/>
        </w:trPr>
        <w:tc>
          <w:tcPr>
            <w:tcW w:w="2840" w:type="dxa"/>
            <w:vMerge/>
          </w:tcPr>
          <w:p w:rsidR="00ED58BA" w:rsidRPr="00224E9F" w:rsidRDefault="00ED58BA" w:rsidP="00ED58BA">
            <w:pPr>
              <w:tabs>
                <w:tab w:val="left" w:pos="890"/>
              </w:tabs>
              <w:rPr>
                <w:ins w:id="13597" w:author="蔚滢璐" w:date="2017-01-02T06:25:00Z"/>
                <w:rFonts w:asciiTheme="minorEastAsia" w:hAnsiTheme="minorEastAsia" w:cs="宋体"/>
                <w:sz w:val="21"/>
                <w:szCs w:val="21"/>
                <w:rPrChange w:id="13598" w:author="蔚滢璐" w:date="2017-01-02T12:59:00Z">
                  <w:rPr>
                    <w:ins w:id="13599" w:author="蔚滢璐" w:date="2017-01-02T06:25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37" w:type="dxa"/>
          </w:tcPr>
          <w:p w:rsidR="00ED58BA" w:rsidRPr="00224E9F" w:rsidRDefault="00ED58BA" w:rsidP="00ED58BA">
            <w:pPr>
              <w:tabs>
                <w:tab w:val="left" w:pos="890"/>
              </w:tabs>
              <w:rPr>
                <w:ins w:id="13600" w:author="蔚滢璐" w:date="2017-01-02T06:25:00Z"/>
                <w:rFonts w:asciiTheme="minorEastAsia" w:hAnsiTheme="minorEastAsia" w:cs="宋体"/>
                <w:sz w:val="21"/>
                <w:szCs w:val="21"/>
                <w:rPrChange w:id="13601" w:author="蔚滢璐" w:date="2017-01-02T12:59:00Z">
                  <w:rPr>
                    <w:ins w:id="13602" w:author="蔚滢璐" w:date="2017-01-02T06:25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603" w:author="蔚滢璐" w:date="2017-01-02T06:25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604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前置条件</w:t>
              </w:r>
            </w:ins>
          </w:p>
        </w:tc>
        <w:tc>
          <w:tcPr>
            <w:tcW w:w="4345" w:type="dxa"/>
          </w:tcPr>
          <w:p w:rsidR="00ED58BA" w:rsidRPr="00224E9F" w:rsidRDefault="00ED58BA" w:rsidP="00ED58BA">
            <w:pPr>
              <w:tabs>
                <w:tab w:val="left" w:pos="890"/>
              </w:tabs>
              <w:rPr>
                <w:ins w:id="13605" w:author="蔚滢璐" w:date="2017-01-02T06:25:00Z"/>
                <w:rFonts w:asciiTheme="minorEastAsia" w:hAnsiTheme="minorEastAsia" w:cs="宋体"/>
                <w:sz w:val="21"/>
                <w:szCs w:val="21"/>
                <w:rPrChange w:id="13606" w:author="蔚滢璐" w:date="2017-01-02T12:59:00Z">
                  <w:rPr>
                    <w:ins w:id="13607" w:author="蔚滢璐" w:date="2017-01-02T06:25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608" w:author="蔚滢璐" w:date="2017-01-02T06:26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609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该账号存在</w:t>
              </w:r>
            </w:ins>
          </w:p>
        </w:tc>
      </w:tr>
      <w:tr w:rsidR="00ED58BA" w:rsidRPr="00224E9F" w:rsidTr="00F53573">
        <w:trPr>
          <w:ins w:id="13610" w:author="蔚滢璐" w:date="2017-01-02T06:25:00Z"/>
        </w:trPr>
        <w:tc>
          <w:tcPr>
            <w:tcW w:w="2840" w:type="dxa"/>
            <w:vMerge/>
          </w:tcPr>
          <w:p w:rsidR="00ED58BA" w:rsidRPr="00224E9F" w:rsidRDefault="00ED58BA" w:rsidP="00ED58BA">
            <w:pPr>
              <w:tabs>
                <w:tab w:val="left" w:pos="890"/>
              </w:tabs>
              <w:rPr>
                <w:ins w:id="13611" w:author="蔚滢璐" w:date="2017-01-02T06:25:00Z"/>
                <w:rFonts w:asciiTheme="minorEastAsia" w:hAnsiTheme="minorEastAsia" w:cs="宋体"/>
                <w:sz w:val="21"/>
                <w:szCs w:val="21"/>
                <w:rPrChange w:id="13612" w:author="蔚滢璐" w:date="2017-01-02T12:59:00Z">
                  <w:rPr>
                    <w:ins w:id="13613" w:author="蔚滢璐" w:date="2017-01-02T06:25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37" w:type="dxa"/>
          </w:tcPr>
          <w:p w:rsidR="00ED58BA" w:rsidRPr="00224E9F" w:rsidRDefault="00ED58BA" w:rsidP="00ED58BA">
            <w:pPr>
              <w:tabs>
                <w:tab w:val="left" w:pos="890"/>
              </w:tabs>
              <w:rPr>
                <w:ins w:id="13614" w:author="蔚滢璐" w:date="2017-01-02T06:25:00Z"/>
                <w:rFonts w:asciiTheme="minorEastAsia" w:hAnsiTheme="minorEastAsia" w:cs="宋体"/>
                <w:sz w:val="21"/>
                <w:szCs w:val="21"/>
                <w:rPrChange w:id="13615" w:author="蔚滢璐" w:date="2017-01-02T12:59:00Z">
                  <w:rPr>
                    <w:ins w:id="13616" w:author="蔚滢璐" w:date="2017-01-02T06:25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617" w:author="蔚滢璐" w:date="2017-01-02T06:25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618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后置条件</w:t>
              </w:r>
            </w:ins>
          </w:p>
        </w:tc>
        <w:tc>
          <w:tcPr>
            <w:tcW w:w="4345" w:type="dxa"/>
          </w:tcPr>
          <w:p w:rsidR="00ED58BA" w:rsidRPr="00224E9F" w:rsidRDefault="00ED58BA" w:rsidP="00ED58BA">
            <w:pPr>
              <w:tabs>
                <w:tab w:val="left" w:pos="890"/>
              </w:tabs>
              <w:rPr>
                <w:ins w:id="13619" w:author="蔚滢璐" w:date="2017-01-02T06:25:00Z"/>
                <w:rFonts w:asciiTheme="minorEastAsia" w:hAnsiTheme="minorEastAsia" w:cs="宋体"/>
                <w:sz w:val="21"/>
                <w:szCs w:val="21"/>
                <w:rPrChange w:id="13620" w:author="蔚滢璐" w:date="2017-01-02T12:59:00Z">
                  <w:rPr>
                    <w:ins w:id="13621" w:author="蔚滢璐" w:date="2017-01-02T06:25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622" w:author="蔚滢璐" w:date="2017-01-02T06:26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623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返回值对象</w:t>
              </w:r>
            </w:ins>
          </w:p>
        </w:tc>
      </w:tr>
      <w:tr w:rsidR="00ED58BA" w:rsidRPr="00224E9F" w:rsidTr="00F53573">
        <w:trPr>
          <w:ins w:id="13624" w:author="蔚滢璐" w:date="2017-01-01T22:47:00Z"/>
        </w:trPr>
        <w:tc>
          <w:tcPr>
            <w:tcW w:w="2840" w:type="dxa"/>
            <w:vMerge w:val="restart"/>
          </w:tcPr>
          <w:p w:rsidR="00ED58BA" w:rsidRPr="00224E9F" w:rsidRDefault="00ED58BA" w:rsidP="00ED58BA">
            <w:pPr>
              <w:tabs>
                <w:tab w:val="left" w:pos="890"/>
              </w:tabs>
              <w:rPr>
                <w:ins w:id="13625" w:author="蔚滢璐" w:date="2017-01-01T22:47:00Z"/>
                <w:rFonts w:asciiTheme="minorEastAsia" w:hAnsiTheme="minorEastAsia" w:cs="宋体"/>
                <w:sz w:val="21"/>
                <w:szCs w:val="21"/>
                <w:rPrChange w:id="13626" w:author="蔚滢璐" w:date="2017-01-02T12:59:00Z">
                  <w:rPr>
                    <w:ins w:id="13627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628" w:author="蔚滢璐" w:date="2017-01-01T22:47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629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WebStaff.get</w:t>
              </w:r>
            </w:ins>
            <w:ins w:id="13630" w:author="蔚滢璐" w:date="2017-01-02T06:23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631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Web</w:t>
              </w:r>
            </w:ins>
            <w:ins w:id="13632" w:author="蔚滢璐" w:date="2017-01-01T22:47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633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SalesmanList</w:t>
              </w:r>
            </w:ins>
          </w:p>
        </w:tc>
        <w:tc>
          <w:tcPr>
            <w:tcW w:w="1337" w:type="dxa"/>
          </w:tcPr>
          <w:p w:rsidR="00ED58BA" w:rsidRPr="00224E9F" w:rsidRDefault="00ED58BA" w:rsidP="00ED58BA">
            <w:pPr>
              <w:tabs>
                <w:tab w:val="left" w:pos="890"/>
              </w:tabs>
              <w:rPr>
                <w:ins w:id="13634" w:author="蔚滢璐" w:date="2017-01-01T22:47:00Z"/>
                <w:rFonts w:asciiTheme="minorEastAsia" w:hAnsiTheme="minorEastAsia" w:cs="宋体"/>
                <w:sz w:val="21"/>
                <w:szCs w:val="21"/>
                <w:rPrChange w:id="13635" w:author="蔚滢璐" w:date="2017-01-02T12:59:00Z">
                  <w:rPr>
                    <w:ins w:id="13636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637" w:author="蔚滢璐" w:date="2017-01-01T22:47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638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语法</w:t>
              </w:r>
            </w:ins>
          </w:p>
        </w:tc>
        <w:tc>
          <w:tcPr>
            <w:tcW w:w="4345" w:type="dxa"/>
          </w:tcPr>
          <w:p w:rsidR="00ED58BA" w:rsidRPr="00224E9F" w:rsidRDefault="00ED58BA" w:rsidP="00ED58BA">
            <w:pPr>
              <w:tabs>
                <w:tab w:val="left" w:pos="890"/>
              </w:tabs>
              <w:rPr>
                <w:ins w:id="13639" w:author="蔚滢璐" w:date="2017-01-01T22:47:00Z"/>
                <w:rFonts w:asciiTheme="minorEastAsia" w:hAnsiTheme="minorEastAsia" w:cs="宋体"/>
                <w:sz w:val="21"/>
                <w:szCs w:val="21"/>
                <w:rPrChange w:id="13640" w:author="蔚滢璐" w:date="2017-01-02T12:59:00Z">
                  <w:rPr>
                    <w:ins w:id="13641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642" w:author="蔚滢璐" w:date="2017-01-01T22:47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643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public ArrayList&lt;</w:t>
              </w:r>
            </w:ins>
            <w:ins w:id="13644" w:author="蔚滢璐" w:date="2017-01-02T06:23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645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Web</w:t>
              </w:r>
            </w:ins>
            <w:ins w:id="13646" w:author="蔚滢璐" w:date="2017-01-01T22:47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647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SalesmanPo&gt;  getSalesmanList()</w:t>
              </w:r>
            </w:ins>
          </w:p>
        </w:tc>
      </w:tr>
      <w:tr w:rsidR="00ED58BA" w:rsidRPr="00224E9F" w:rsidTr="00F53573">
        <w:trPr>
          <w:ins w:id="13648" w:author="蔚滢璐" w:date="2017-01-01T22:47:00Z"/>
        </w:trPr>
        <w:tc>
          <w:tcPr>
            <w:tcW w:w="2840" w:type="dxa"/>
            <w:vMerge/>
          </w:tcPr>
          <w:p w:rsidR="00ED58BA" w:rsidRPr="00224E9F" w:rsidRDefault="00ED58BA" w:rsidP="00ED58BA">
            <w:pPr>
              <w:tabs>
                <w:tab w:val="left" w:pos="890"/>
              </w:tabs>
              <w:rPr>
                <w:ins w:id="13649" w:author="蔚滢璐" w:date="2017-01-01T22:47:00Z"/>
                <w:rFonts w:asciiTheme="minorEastAsia" w:hAnsiTheme="minorEastAsia" w:cs="宋体"/>
                <w:sz w:val="21"/>
                <w:szCs w:val="21"/>
                <w:rPrChange w:id="13650" w:author="蔚滢璐" w:date="2017-01-02T12:59:00Z">
                  <w:rPr>
                    <w:ins w:id="13651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37" w:type="dxa"/>
          </w:tcPr>
          <w:p w:rsidR="00ED58BA" w:rsidRPr="00224E9F" w:rsidRDefault="00ED58BA" w:rsidP="00ED58BA">
            <w:pPr>
              <w:tabs>
                <w:tab w:val="left" w:pos="890"/>
              </w:tabs>
              <w:rPr>
                <w:ins w:id="13652" w:author="蔚滢璐" w:date="2017-01-01T22:47:00Z"/>
                <w:rFonts w:asciiTheme="minorEastAsia" w:hAnsiTheme="minorEastAsia" w:cs="宋体"/>
                <w:sz w:val="21"/>
                <w:szCs w:val="21"/>
                <w:rPrChange w:id="13653" w:author="蔚滢璐" w:date="2017-01-02T12:59:00Z">
                  <w:rPr>
                    <w:ins w:id="13654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655" w:author="蔚滢璐" w:date="2017-01-01T22:47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656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前置条件</w:t>
              </w:r>
            </w:ins>
          </w:p>
        </w:tc>
        <w:tc>
          <w:tcPr>
            <w:tcW w:w="4345" w:type="dxa"/>
          </w:tcPr>
          <w:p w:rsidR="00ED58BA" w:rsidRPr="00224E9F" w:rsidRDefault="00ED58BA" w:rsidP="00ED58BA">
            <w:pPr>
              <w:tabs>
                <w:tab w:val="left" w:pos="890"/>
              </w:tabs>
              <w:rPr>
                <w:ins w:id="13657" w:author="蔚滢璐" w:date="2017-01-01T22:47:00Z"/>
                <w:rFonts w:asciiTheme="minorEastAsia" w:hAnsiTheme="minorEastAsia" w:cs="宋体"/>
                <w:sz w:val="21"/>
                <w:szCs w:val="21"/>
                <w:rPrChange w:id="13658" w:author="蔚滢璐" w:date="2017-01-02T12:59:00Z">
                  <w:rPr>
                    <w:ins w:id="13659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660" w:author="蔚滢璐" w:date="2017-01-01T22:47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661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无</w:t>
              </w:r>
            </w:ins>
          </w:p>
        </w:tc>
      </w:tr>
      <w:tr w:rsidR="00ED58BA" w:rsidRPr="00224E9F" w:rsidTr="00F53573">
        <w:trPr>
          <w:ins w:id="13662" w:author="蔚滢璐" w:date="2017-01-01T22:47:00Z"/>
        </w:trPr>
        <w:tc>
          <w:tcPr>
            <w:tcW w:w="2840" w:type="dxa"/>
            <w:vMerge/>
          </w:tcPr>
          <w:p w:rsidR="00ED58BA" w:rsidRPr="00224E9F" w:rsidRDefault="00ED58BA" w:rsidP="00ED58BA">
            <w:pPr>
              <w:tabs>
                <w:tab w:val="left" w:pos="890"/>
              </w:tabs>
              <w:rPr>
                <w:ins w:id="13663" w:author="蔚滢璐" w:date="2017-01-01T22:47:00Z"/>
                <w:rFonts w:asciiTheme="minorEastAsia" w:hAnsiTheme="minorEastAsia" w:cs="宋体"/>
                <w:sz w:val="21"/>
                <w:szCs w:val="21"/>
                <w:rPrChange w:id="13664" w:author="蔚滢璐" w:date="2017-01-02T12:59:00Z">
                  <w:rPr>
                    <w:ins w:id="13665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37" w:type="dxa"/>
          </w:tcPr>
          <w:p w:rsidR="00ED58BA" w:rsidRPr="00224E9F" w:rsidRDefault="00ED58BA" w:rsidP="00ED58BA">
            <w:pPr>
              <w:tabs>
                <w:tab w:val="left" w:pos="890"/>
              </w:tabs>
              <w:rPr>
                <w:ins w:id="13666" w:author="蔚滢璐" w:date="2017-01-01T22:47:00Z"/>
                <w:rFonts w:asciiTheme="minorEastAsia" w:hAnsiTheme="minorEastAsia" w:cs="宋体"/>
                <w:sz w:val="21"/>
                <w:szCs w:val="21"/>
                <w:rPrChange w:id="13667" w:author="蔚滢璐" w:date="2017-01-02T12:59:00Z">
                  <w:rPr>
                    <w:ins w:id="13668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669" w:author="蔚滢璐" w:date="2017-01-01T22:47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670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后置条件</w:t>
              </w:r>
            </w:ins>
          </w:p>
        </w:tc>
        <w:tc>
          <w:tcPr>
            <w:tcW w:w="4345" w:type="dxa"/>
          </w:tcPr>
          <w:p w:rsidR="00ED58BA" w:rsidRPr="00224E9F" w:rsidRDefault="00ED58BA">
            <w:pPr>
              <w:tabs>
                <w:tab w:val="left" w:pos="890"/>
              </w:tabs>
              <w:rPr>
                <w:ins w:id="13671" w:author="蔚滢璐" w:date="2017-01-01T22:47:00Z"/>
                <w:rFonts w:asciiTheme="minorEastAsia" w:hAnsiTheme="minorEastAsia" w:cs="宋体"/>
                <w:sz w:val="21"/>
                <w:szCs w:val="21"/>
                <w:rPrChange w:id="13672" w:author="蔚滢璐" w:date="2017-01-02T12:59:00Z">
                  <w:rPr>
                    <w:ins w:id="13673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674" w:author="蔚滢璐" w:date="2017-01-01T22:47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675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调用</w:t>
              </w:r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676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WebSalesmanDao.getAll()</w:t>
              </w:r>
            </w:ins>
          </w:p>
        </w:tc>
      </w:tr>
      <w:tr w:rsidR="00ED58BA" w:rsidRPr="00224E9F" w:rsidTr="00F53573">
        <w:trPr>
          <w:ins w:id="13677" w:author="蔚滢璐" w:date="2017-01-02T06:27:00Z"/>
        </w:trPr>
        <w:tc>
          <w:tcPr>
            <w:tcW w:w="2840" w:type="dxa"/>
            <w:vMerge w:val="restart"/>
          </w:tcPr>
          <w:p w:rsidR="00ED58BA" w:rsidRPr="00224E9F" w:rsidRDefault="00ED58BA" w:rsidP="00ED58BA">
            <w:pPr>
              <w:tabs>
                <w:tab w:val="left" w:pos="890"/>
              </w:tabs>
              <w:rPr>
                <w:ins w:id="13678" w:author="蔚滢璐" w:date="2017-01-02T06:27:00Z"/>
                <w:rFonts w:asciiTheme="minorEastAsia" w:hAnsiTheme="minorEastAsia" w:cs="宋体"/>
                <w:sz w:val="21"/>
                <w:szCs w:val="21"/>
                <w:rPrChange w:id="13679" w:author="蔚滢璐" w:date="2017-01-02T12:59:00Z">
                  <w:rPr>
                    <w:ins w:id="13680" w:author="蔚滢璐" w:date="2017-01-02T06:2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681" w:author="蔚滢璐" w:date="2017-01-02T06:27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682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WebStaffCheckPassword</w:t>
              </w:r>
            </w:ins>
          </w:p>
        </w:tc>
        <w:tc>
          <w:tcPr>
            <w:tcW w:w="1337" w:type="dxa"/>
          </w:tcPr>
          <w:p w:rsidR="00ED58BA" w:rsidRPr="00224E9F" w:rsidRDefault="00ED58BA" w:rsidP="00ED58BA">
            <w:pPr>
              <w:tabs>
                <w:tab w:val="left" w:pos="890"/>
              </w:tabs>
              <w:rPr>
                <w:ins w:id="13683" w:author="蔚滢璐" w:date="2017-01-02T06:27:00Z"/>
                <w:rFonts w:asciiTheme="minorEastAsia" w:hAnsiTheme="minorEastAsia" w:cs="宋体"/>
                <w:sz w:val="21"/>
                <w:szCs w:val="21"/>
                <w:rPrChange w:id="13684" w:author="蔚滢璐" w:date="2017-01-02T12:59:00Z">
                  <w:rPr>
                    <w:ins w:id="13685" w:author="蔚滢璐" w:date="2017-01-02T06:2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686" w:author="蔚滢璐" w:date="2017-01-02T06:27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687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语法</w:t>
              </w:r>
            </w:ins>
          </w:p>
        </w:tc>
        <w:tc>
          <w:tcPr>
            <w:tcW w:w="4345" w:type="dxa"/>
          </w:tcPr>
          <w:p w:rsidR="00ED58BA" w:rsidRPr="00224E9F" w:rsidRDefault="00ED58BA">
            <w:pPr>
              <w:tabs>
                <w:tab w:val="left" w:pos="890"/>
              </w:tabs>
              <w:rPr>
                <w:ins w:id="13688" w:author="蔚滢璐" w:date="2017-01-02T06:27:00Z"/>
                <w:rFonts w:asciiTheme="minorEastAsia" w:hAnsiTheme="minorEastAsia" w:cs="宋体"/>
                <w:sz w:val="21"/>
                <w:szCs w:val="21"/>
                <w:rPrChange w:id="13689" w:author="蔚滢璐" w:date="2017-01-02T12:59:00Z">
                  <w:rPr>
                    <w:ins w:id="13690" w:author="蔚滢璐" w:date="2017-01-02T06:2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691" w:author="蔚滢璐" w:date="2017-01-02T06:27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692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public static ResultMessage checkPassword (String ID, String password)</w:t>
              </w:r>
            </w:ins>
          </w:p>
        </w:tc>
      </w:tr>
      <w:tr w:rsidR="00ED58BA" w:rsidRPr="00224E9F" w:rsidTr="00F53573">
        <w:trPr>
          <w:ins w:id="13693" w:author="蔚滢璐" w:date="2017-01-02T06:27:00Z"/>
        </w:trPr>
        <w:tc>
          <w:tcPr>
            <w:tcW w:w="2840" w:type="dxa"/>
            <w:vMerge/>
          </w:tcPr>
          <w:p w:rsidR="00ED58BA" w:rsidRPr="00224E9F" w:rsidRDefault="00ED58BA" w:rsidP="00ED58BA">
            <w:pPr>
              <w:tabs>
                <w:tab w:val="left" w:pos="890"/>
              </w:tabs>
              <w:rPr>
                <w:ins w:id="13694" w:author="蔚滢璐" w:date="2017-01-02T06:27:00Z"/>
                <w:rFonts w:asciiTheme="minorEastAsia" w:hAnsiTheme="minorEastAsia" w:cs="宋体"/>
                <w:sz w:val="21"/>
                <w:szCs w:val="21"/>
                <w:rPrChange w:id="13695" w:author="蔚滢璐" w:date="2017-01-02T12:59:00Z">
                  <w:rPr>
                    <w:ins w:id="13696" w:author="蔚滢璐" w:date="2017-01-02T06:2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37" w:type="dxa"/>
          </w:tcPr>
          <w:p w:rsidR="00ED58BA" w:rsidRPr="00224E9F" w:rsidRDefault="00ED58BA" w:rsidP="00ED58BA">
            <w:pPr>
              <w:tabs>
                <w:tab w:val="left" w:pos="890"/>
              </w:tabs>
              <w:rPr>
                <w:ins w:id="13697" w:author="蔚滢璐" w:date="2017-01-02T06:27:00Z"/>
                <w:rFonts w:asciiTheme="minorEastAsia" w:hAnsiTheme="minorEastAsia" w:cs="宋体"/>
                <w:sz w:val="21"/>
                <w:szCs w:val="21"/>
                <w:rPrChange w:id="13698" w:author="蔚滢璐" w:date="2017-01-02T12:59:00Z">
                  <w:rPr>
                    <w:ins w:id="13699" w:author="蔚滢璐" w:date="2017-01-02T06:2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700" w:author="蔚滢璐" w:date="2017-01-02T06:27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701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前置条件</w:t>
              </w:r>
            </w:ins>
          </w:p>
        </w:tc>
        <w:tc>
          <w:tcPr>
            <w:tcW w:w="4345" w:type="dxa"/>
          </w:tcPr>
          <w:p w:rsidR="00ED58BA" w:rsidRPr="00224E9F" w:rsidRDefault="00C5098A" w:rsidP="00ED58BA">
            <w:pPr>
              <w:tabs>
                <w:tab w:val="left" w:pos="890"/>
              </w:tabs>
              <w:rPr>
                <w:ins w:id="13702" w:author="蔚滢璐" w:date="2017-01-02T06:27:00Z"/>
                <w:rFonts w:asciiTheme="minorEastAsia" w:hAnsiTheme="minorEastAsia" w:cs="宋体"/>
                <w:sz w:val="21"/>
                <w:szCs w:val="21"/>
                <w:rPrChange w:id="13703" w:author="蔚滢璐" w:date="2017-01-02T12:59:00Z">
                  <w:rPr>
                    <w:ins w:id="13704" w:author="蔚滢璐" w:date="2017-01-02T06:2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705" w:author="蔚滢璐" w:date="2017-01-02T06:28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706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该账号存在</w:t>
              </w:r>
            </w:ins>
          </w:p>
        </w:tc>
      </w:tr>
      <w:tr w:rsidR="00ED58BA" w:rsidRPr="00224E9F" w:rsidTr="00F53573">
        <w:trPr>
          <w:ins w:id="13707" w:author="蔚滢璐" w:date="2017-01-02T06:27:00Z"/>
        </w:trPr>
        <w:tc>
          <w:tcPr>
            <w:tcW w:w="2840" w:type="dxa"/>
            <w:vMerge/>
          </w:tcPr>
          <w:p w:rsidR="00ED58BA" w:rsidRPr="00224E9F" w:rsidRDefault="00ED58BA" w:rsidP="00ED58BA">
            <w:pPr>
              <w:tabs>
                <w:tab w:val="left" w:pos="890"/>
              </w:tabs>
              <w:rPr>
                <w:ins w:id="13708" w:author="蔚滢璐" w:date="2017-01-02T06:27:00Z"/>
                <w:rFonts w:asciiTheme="minorEastAsia" w:hAnsiTheme="minorEastAsia" w:cs="宋体"/>
                <w:sz w:val="21"/>
                <w:szCs w:val="21"/>
                <w:rPrChange w:id="13709" w:author="蔚滢璐" w:date="2017-01-02T12:59:00Z">
                  <w:rPr>
                    <w:ins w:id="13710" w:author="蔚滢璐" w:date="2017-01-02T06:2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37" w:type="dxa"/>
          </w:tcPr>
          <w:p w:rsidR="00ED58BA" w:rsidRPr="00224E9F" w:rsidRDefault="00ED58BA" w:rsidP="00ED58BA">
            <w:pPr>
              <w:tabs>
                <w:tab w:val="left" w:pos="890"/>
              </w:tabs>
              <w:rPr>
                <w:ins w:id="13711" w:author="蔚滢璐" w:date="2017-01-02T06:27:00Z"/>
                <w:rFonts w:asciiTheme="minorEastAsia" w:hAnsiTheme="minorEastAsia" w:cs="宋体"/>
                <w:sz w:val="21"/>
                <w:szCs w:val="21"/>
                <w:rPrChange w:id="13712" w:author="蔚滢璐" w:date="2017-01-02T12:59:00Z">
                  <w:rPr>
                    <w:ins w:id="13713" w:author="蔚滢璐" w:date="2017-01-02T06:2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714" w:author="蔚滢璐" w:date="2017-01-02T06:27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715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后置条件</w:t>
              </w:r>
            </w:ins>
          </w:p>
        </w:tc>
        <w:tc>
          <w:tcPr>
            <w:tcW w:w="4345" w:type="dxa"/>
          </w:tcPr>
          <w:p w:rsidR="00ED58BA" w:rsidRPr="00224E9F" w:rsidRDefault="00C5098A" w:rsidP="00ED58BA">
            <w:pPr>
              <w:tabs>
                <w:tab w:val="left" w:pos="890"/>
              </w:tabs>
              <w:rPr>
                <w:ins w:id="13716" w:author="蔚滢璐" w:date="2017-01-02T06:27:00Z"/>
                <w:rFonts w:asciiTheme="minorEastAsia" w:hAnsiTheme="minorEastAsia" w:cs="宋体"/>
                <w:sz w:val="21"/>
                <w:szCs w:val="21"/>
                <w:rPrChange w:id="13717" w:author="蔚滢璐" w:date="2017-01-02T12:59:00Z">
                  <w:rPr>
                    <w:ins w:id="13718" w:author="蔚滢璐" w:date="2017-01-02T06:2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719" w:author="蔚滢璐" w:date="2017-01-02T06:28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720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调用</w:t>
              </w:r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721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checkPassword方法</w:t>
              </w:r>
            </w:ins>
          </w:p>
        </w:tc>
      </w:tr>
      <w:tr w:rsidR="00ED58BA" w:rsidRPr="00224E9F" w:rsidTr="00F53573">
        <w:trPr>
          <w:ins w:id="13722" w:author="蔚滢璐" w:date="2017-01-01T22:47:00Z"/>
        </w:trPr>
        <w:tc>
          <w:tcPr>
            <w:tcW w:w="2840" w:type="dxa"/>
            <w:vMerge w:val="restart"/>
          </w:tcPr>
          <w:p w:rsidR="00ED58BA" w:rsidRPr="00224E9F" w:rsidRDefault="00ED58BA" w:rsidP="00ED58BA">
            <w:pPr>
              <w:tabs>
                <w:tab w:val="left" w:pos="890"/>
              </w:tabs>
              <w:rPr>
                <w:ins w:id="13723" w:author="蔚滢璐" w:date="2017-01-01T22:47:00Z"/>
                <w:rFonts w:asciiTheme="minorEastAsia" w:hAnsiTheme="minorEastAsia" w:cs="宋体"/>
                <w:sz w:val="21"/>
                <w:szCs w:val="21"/>
                <w:rPrChange w:id="13724" w:author="蔚滢璐" w:date="2017-01-02T12:59:00Z">
                  <w:rPr>
                    <w:ins w:id="13725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726" w:author="蔚滢璐" w:date="2017-01-01T22:47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727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WebStaff.changePassword</w:t>
              </w:r>
            </w:ins>
          </w:p>
        </w:tc>
        <w:tc>
          <w:tcPr>
            <w:tcW w:w="1337" w:type="dxa"/>
          </w:tcPr>
          <w:p w:rsidR="00ED58BA" w:rsidRPr="00224E9F" w:rsidRDefault="00ED58BA" w:rsidP="00ED58BA">
            <w:pPr>
              <w:tabs>
                <w:tab w:val="left" w:pos="890"/>
              </w:tabs>
              <w:rPr>
                <w:ins w:id="13728" w:author="蔚滢璐" w:date="2017-01-01T22:47:00Z"/>
                <w:rFonts w:asciiTheme="minorEastAsia" w:hAnsiTheme="minorEastAsia" w:cs="宋体"/>
                <w:sz w:val="21"/>
                <w:szCs w:val="21"/>
                <w:rPrChange w:id="13729" w:author="蔚滢璐" w:date="2017-01-02T12:59:00Z">
                  <w:rPr>
                    <w:ins w:id="13730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731" w:author="蔚滢璐" w:date="2017-01-01T22:47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732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语法</w:t>
              </w:r>
            </w:ins>
          </w:p>
        </w:tc>
        <w:tc>
          <w:tcPr>
            <w:tcW w:w="4345" w:type="dxa"/>
          </w:tcPr>
          <w:p w:rsidR="00ED58BA" w:rsidRPr="00224E9F" w:rsidRDefault="00ED58BA" w:rsidP="00ED58BA">
            <w:pPr>
              <w:tabs>
                <w:tab w:val="left" w:pos="890"/>
              </w:tabs>
              <w:rPr>
                <w:ins w:id="13733" w:author="蔚滢璐" w:date="2017-01-01T22:47:00Z"/>
                <w:rFonts w:asciiTheme="minorEastAsia" w:hAnsiTheme="minorEastAsia" w:cs="宋体"/>
                <w:sz w:val="21"/>
                <w:szCs w:val="21"/>
                <w:rPrChange w:id="13734" w:author="蔚滢璐" w:date="2017-01-02T12:59:00Z">
                  <w:rPr>
                    <w:ins w:id="13735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736" w:author="蔚滢璐" w:date="2017-01-01T22:47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737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public static ResultMessage changePassword（String newPassword, String oldPassword，String id）</w:t>
              </w:r>
            </w:ins>
          </w:p>
        </w:tc>
      </w:tr>
      <w:tr w:rsidR="00ED58BA" w:rsidRPr="00224E9F" w:rsidTr="00F53573">
        <w:trPr>
          <w:ins w:id="13738" w:author="蔚滢璐" w:date="2017-01-01T22:47:00Z"/>
        </w:trPr>
        <w:tc>
          <w:tcPr>
            <w:tcW w:w="2840" w:type="dxa"/>
            <w:vMerge/>
          </w:tcPr>
          <w:p w:rsidR="00ED58BA" w:rsidRPr="00224E9F" w:rsidRDefault="00ED58BA" w:rsidP="00ED58BA">
            <w:pPr>
              <w:tabs>
                <w:tab w:val="left" w:pos="890"/>
              </w:tabs>
              <w:rPr>
                <w:ins w:id="13739" w:author="蔚滢璐" w:date="2017-01-01T22:47:00Z"/>
                <w:rFonts w:asciiTheme="minorEastAsia" w:hAnsiTheme="minorEastAsia" w:cs="宋体"/>
                <w:sz w:val="21"/>
                <w:szCs w:val="21"/>
                <w:rPrChange w:id="13740" w:author="蔚滢璐" w:date="2017-01-02T12:59:00Z">
                  <w:rPr>
                    <w:ins w:id="13741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37" w:type="dxa"/>
          </w:tcPr>
          <w:p w:rsidR="00ED58BA" w:rsidRPr="00224E9F" w:rsidRDefault="00ED58BA" w:rsidP="00ED58BA">
            <w:pPr>
              <w:tabs>
                <w:tab w:val="left" w:pos="890"/>
              </w:tabs>
              <w:rPr>
                <w:ins w:id="13742" w:author="蔚滢璐" w:date="2017-01-01T22:47:00Z"/>
                <w:rFonts w:asciiTheme="minorEastAsia" w:hAnsiTheme="minorEastAsia" w:cs="宋体"/>
                <w:sz w:val="21"/>
                <w:szCs w:val="21"/>
                <w:rPrChange w:id="13743" w:author="蔚滢璐" w:date="2017-01-02T12:59:00Z">
                  <w:rPr>
                    <w:ins w:id="13744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745" w:author="蔚滢璐" w:date="2017-01-01T22:47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746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前置条件</w:t>
              </w:r>
            </w:ins>
          </w:p>
        </w:tc>
        <w:tc>
          <w:tcPr>
            <w:tcW w:w="4345" w:type="dxa"/>
          </w:tcPr>
          <w:p w:rsidR="00ED58BA" w:rsidRPr="00224E9F" w:rsidRDefault="00ED58BA" w:rsidP="00ED58BA">
            <w:pPr>
              <w:tabs>
                <w:tab w:val="left" w:pos="890"/>
              </w:tabs>
              <w:rPr>
                <w:ins w:id="13747" w:author="蔚滢璐" w:date="2017-01-01T22:47:00Z"/>
                <w:rFonts w:asciiTheme="minorEastAsia" w:hAnsiTheme="minorEastAsia" w:cs="宋体"/>
                <w:sz w:val="21"/>
                <w:szCs w:val="21"/>
                <w:rPrChange w:id="13748" w:author="蔚滢璐" w:date="2017-01-02T12:59:00Z">
                  <w:rPr>
                    <w:ins w:id="13749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750" w:author="蔚滢璐" w:date="2017-01-01T22:47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751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已存在该领域实体对象</w:t>
              </w:r>
            </w:ins>
          </w:p>
        </w:tc>
      </w:tr>
      <w:tr w:rsidR="00ED58BA" w:rsidRPr="00224E9F" w:rsidTr="00F53573">
        <w:trPr>
          <w:ins w:id="13752" w:author="蔚滢璐" w:date="2017-01-01T22:47:00Z"/>
        </w:trPr>
        <w:tc>
          <w:tcPr>
            <w:tcW w:w="2840" w:type="dxa"/>
            <w:vMerge/>
          </w:tcPr>
          <w:p w:rsidR="00ED58BA" w:rsidRPr="00224E9F" w:rsidRDefault="00ED58BA" w:rsidP="00ED58BA">
            <w:pPr>
              <w:tabs>
                <w:tab w:val="left" w:pos="890"/>
              </w:tabs>
              <w:rPr>
                <w:ins w:id="13753" w:author="蔚滢璐" w:date="2017-01-01T22:47:00Z"/>
                <w:rFonts w:asciiTheme="minorEastAsia" w:hAnsiTheme="minorEastAsia" w:cs="宋体"/>
                <w:sz w:val="21"/>
                <w:szCs w:val="21"/>
                <w:rPrChange w:id="13754" w:author="蔚滢璐" w:date="2017-01-02T12:59:00Z">
                  <w:rPr>
                    <w:ins w:id="13755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37" w:type="dxa"/>
          </w:tcPr>
          <w:p w:rsidR="00ED58BA" w:rsidRPr="00224E9F" w:rsidRDefault="00ED58BA" w:rsidP="00ED58BA">
            <w:pPr>
              <w:tabs>
                <w:tab w:val="left" w:pos="890"/>
              </w:tabs>
              <w:rPr>
                <w:ins w:id="13756" w:author="蔚滢璐" w:date="2017-01-01T22:47:00Z"/>
                <w:rFonts w:asciiTheme="minorEastAsia" w:hAnsiTheme="minorEastAsia" w:cs="宋体"/>
                <w:sz w:val="21"/>
                <w:szCs w:val="21"/>
                <w:rPrChange w:id="13757" w:author="蔚滢璐" w:date="2017-01-02T12:59:00Z">
                  <w:rPr>
                    <w:ins w:id="13758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759" w:author="蔚滢璐" w:date="2017-01-01T22:47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760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后置条件</w:t>
              </w:r>
            </w:ins>
          </w:p>
        </w:tc>
        <w:tc>
          <w:tcPr>
            <w:tcW w:w="4345" w:type="dxa"/>
          </w:tcPr>
          <w:p w:rsidR="00ED58BA" w:rsidRPr="00224E9F" w:rsidRDefault="00ED58BA" w:rsidP="00ED58BA">
            <w:pPr>
              <w:tabs>
                <w:tab w:val="left" w:pos="890"/>
              </w:tabs>
              <w:rPr>
                <w:ins w:id="13761" w:author="蔚滢璐" w:date="2017-01-01T22:47:00Z"/>
                <w:rFonts w:asciiTheme="minorEastAsia" w:hAnsiTheme="minorEastAsia" w:cs="宋体"/>
                <w:sz w:val="21"/>
                <w:szCs w:val="21"/>
                <w:rPrChange w:id="13762" w:author="蔚滢璐" w:date="2017-01-02T12:59:00Z">
                  <w:rPr>
                    <w:ins w:id="13763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764" w:author="蔚滢璐" w:date="2017-01-01T22:47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765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调用</w:t>
              </w:r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766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Salesman与WebManager领域的changePassword方法</w:t>
              </w:r>
            </w:ins>
          </w:p>
        </w:tc>
      </w:tr>
      <w:tr w:rsidR="00ED58BA" w:rsidRPr="00224E9F" w:rsidTr="00F53573">
        <w:trPr>
          <w:ins w:id="13767" w:author="蔚滢璐" w:date="2017-01-01T22:47:00Z"/>
        </w:trPr>
        <w:tc>
          <w:tcPr>
            <w:tcW w:w="8522" w:type="dxa"/>
            <w:gridSpan w:val="3"/>
          </w:tcPr>
          <w:p w:rsidR="00ED58BA" w:rsidRPr="00224E9F" w:rsidRDefault="00ED58BA" w:rsidP="00ED58BA">
            <w:pPr>
              <w:tabs>
                <w:tab w:val="left" w:pos="890"/>
              </w:tabs>
              <w:rPr>
                <w:ins w:id="13768" w:author="蔚滢璐" w:date="2017-01-01T22:47:00Z"/>
                <w:rFonts w:asciiTheme="minorEastAsia" w:hAnsiTheme="minorEastAsia" w:cs="宋体"/>
                <w:sz w:val="21"/>
                <w:szCs w:val="21"/>
                <w:rPrChange w:id="13769" w:author="蔚滢璐" w:date="2017-01-02T12:59:00Z">
                  <w:rPr>
                    <w:ins w:id="13770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771" w:author="蔚滢璐" w:date="2017-01-01T22:47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772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需要的服务（需接口）</w:t>
              </w:r>
            </w:ins>
          </w:p>
        </w:tc>
      </w:tr>
      <w:tr w:rsidR="00ED58BA" w:rsidRPr="00224E9F" w:rsidTr="00F53573">
        <w:trPr>
          <w:ins w:id="13773" w:author="蔚滢璐" w:date="2017-01-01T22:47:00Z"/>
        </w:trPr>
        <w:tc>
          <w:tcPr>
            <w:tcW w:w="2840" w:type="dxa"/>
          </w:tcPr>
          <w:p w:rsidR="00ED58BA" w:rsidRPr="00224E9F" w:rsidRDefault="00C5098A" w:rsidP="00ED58BA">
            <w:pPr>
              <w:tabs>
                <w:tab w:val="left" w:pos="890"/>
              </w:tabs>
              <w:rPr>
                <w:ins w:id="13774" w:author="蔚滢璐" w:date="2017-01-01T22:47:00Z"/>
                <w:rFonts w:asciiTheme="minorEastAsia" w:hAnsiTheme="minorEastAsia" w:cs="宋体"/>
                <w:sz w:val="21"/>
                <w:szCs w:val="21"/>
                <w:rPrChange w:id="13775" w:author="蔚滢璐" w:date="2017-01-02T12:59:00Z">
                  <w:rPr>
                    <w:ins w:id="13776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777" w:author="蔚滢璐" w:date="2017-01-02T06:28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778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Web SalesmanDao</w:t>
              </w:r>
            </w:ins>
            <w:ins w:id="13779" w:author="蔚滢璐" w:date="2017-01-01T22:47:00Z">
              <w:r w:rsidR="00ED58BA" w:rsidRPr="00224E9F">
                <w:rPr>
                  <w:rFonts w:asciiTheme="minorEastAsia" w:hAnsiTheme="minorEastAsia" w:cs="宋体"/>
                  <w:sz w:val="21"/>
                  <w:szCs w:val="21"/>
                  <w:rPrChange w:id="13780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.</w:t>
              </w:r>
            </w:ins>
            <w:ins w:id="13781" w:author="蔚滢璐" w:date="2017-01-02T06:29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782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 xml:space="preserve"> </w:t>
              </w:r>
            </w:ins>
            <w:ins w:id="13783" w:author="蔚滢璐" w:date="2017-01-01T22:47:00Z">
              <w:r w:rsidR="00ED58BA" w:rsidRPr="00224E9F">
                <w:rPr>
                  <w:rFonts w:asciiTheme="minorEastAsia" w:hAnsiTheme="minorEastAsia" w:cs="宋体"/>
                  <w:sz w:val="21"/>
                  <w:szCs w:val="21"/>
                  <w:rPrChange w:id="13784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addSalesman</w:t>
              </w:r>
            </w:ins>
          </w:p>
        </w:tc>
        <w:tc>
          <w:tcPr>
            <w:tcW w:w="5682" w:type="dxa"/>
            <w:gridSpan w:val="2"/>
          </w:tcPr>
          <w:p w:rsidR="00ED58BA" w:rsidRPr="00224E9F" w:rsidRDefault="00ED58BA" w:rsidP="00ED58BA">
            <w:pPr>
              <w:tabs>
                <w:tab w:val="left" w:pos="890"/>
              </w:tabs>
              <w:rPr>
                <w:ins w:id="13785" w:author="蔚滢璐" w:date="2017-01-01T22:47:00Z"/>
                <w:rFonts w:asciiTheme="minorEastAsia" w:hAnsiTheme="minorEastAsia" w:cs="宋体"/>
                <w:sz w:val="21"/>
                <w:szCs w:val="21"/>
                <w:rPrChange w:id="13786" w:author="蔚滢璐" w:date="2017-01-02T12:59:00Z">
                  <w:rPr>
                    <w:ins w:id="13787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788" w:author="蔚滢璐" w:date="2017-01-01T22:47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789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增加一个持久化对象</w:t>
              </w:r>
            </w:ins>
          </w:p>
        </w:tc>
      </w:tr>
      <w:tr w:rsidR="00ED58BA" w:rsidRPr="00224E9F" w:rsidTr="00F53573">
        <w:trPr>
          <w:ins w:id="13790" w:author="蔚滢璐" w:date="2017-01-01T22:47:00Z"/>
        </w:trPr>
        <w:tc>
          <w:tcPr>
            <w:tcW w:w="2840" w:type="dxa"/>
          </w:tcPr>
          <w:p w:rsidR="00ED58BA" w:rsidRPr="00224E9F" w:rsidRDefault="00C5098A" w:rsidP="00ED58BA">
            <w:pPr>
              <w:tabs>
                <w:tab w:val="left" w:pos="890"/>
              </w:tabs>
              <w:rPr>
                <w:ins w:id="13791" w:author="蔚滢璐" w:date="2017-01-01T22:47:00Z"/>
                <w:rFonts w:asciiTheme="minorEastAsia" w:hAnsiTheme="minorEastAsia" w:cs="宋体"/>
                <w:sz w:val="21"/>
                <w:szCs w:val="21"/>
                <w:rPrChange w:id="13792" w:author="蔚滢璐" w:date="2017-01-02T12:59:00Z">
                  <w:rPr>
                    <w:ins w:id="13793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794" w:author="蔚滢璐" w:date="2017-01-02T06:29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795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lastRenderedPageBreak/>
                <w:t>Web</w:t>
              </w:r>
            </w:ins>
            <w:ins w:id="13796" w:author="蔚滢璐" w:date="2017-01-01T22:47:00Z">
              <w:r w:rsidR="00ED58BA" w:rsidRPr="00224E9F">
                <w:rPr>
                  <w:rFonts w:asciiTheme="minorEastAsia" w:hAnsiTheme="minorEastAsia" w:cs="宋体"/>
                  <w:sz w:val="21"/>
                  <w:szCs w:val="21"/>
                  <w:rPrChange w:id="13797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Salesman</w:t>
              </w:r>
            </w:ins>
            <w:ins w:id="13798" w:author="蔚滢璐" w:date="2017-01-02T06:29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799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Dao</w:t>
              </w:r>
            </w:ins>
            <w:ins w:id="13800" w:author="蔚滢璐" w:date="2017-01-01T22:47:00Z">
              <w:r w:rsidR="00ED58BA" w:rsidRPr="00224E9F">
                <w:rPr>
                  <w:rFonts w:asciiTheme="minorEastAsia" w:hAnsiTheme="minorEastAsia" w:cs="宋体"/>
                  <w:sz w:val="21"/>
                  <w:szCs w:val="21"/>
                  <w:rPrChange w:id="13801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.delSalesman</w:t>
              </w:r>
            </w:ins>
          </w:p>
        </w:tc>
        <w:tc>
          <w:tcPr>
            <w:tcW w:w="5682" w:type="dxa"/>
            <w:gridSpan w:val="2"/>
          </w:tcPr>
          <w:p w:rsidR="00ED58BA" w:rsidRPr="00224E9F" w:rsidRDefault="00ED58BA" w:rsidP="00ED58BA">
            <w:pPr>
              <w:tabs>
                <w:tab w:val="left" w:pos="890"/>
              </w:tabs>
              <w:rPr>
                <w:ins w:id="13802" w:author="蔚滢璐" w:date="2017-01-01T22:47:00Z"/>
                <w:rFonts w:asciiTheme="minorEastAsia" w:hAnsiTheme="minorEastAsia" w:cs="宋体"/>
                <w:sz w:val="21"/>
                <w:szCs w:val="21"/>
                <w:rPrChange w:id="13803" w:author="蔚滢璐" w:date="2017-01-02T12:59:00Z">
                  <w:rPr>
                    <w:ins w:id="13804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805" w:author="蔚滢璐" w:date="2017-01-01T22:47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806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删除一个持久化对象</w:t>
              </w:r>
            </w:ins>
          </w:p>
        </w:tc>
      </w:tr>
      <w:tr w:rsidR="00ED58BA" w:rsidRPr="00224E9F" w:rsidTr="00F53573">
        <w:trPr>
          <w:ins w:id="13807" w:author="蔚滢璐" w:date="2017-01-01T22:47:00Z"/>
        </w:trPr>
        <w:tc>
          <w:tcPr>
            <w:tcW w:w="2840" w:type="dxa"/>
          </w:tcPr>
          <w:p w:rsidR="00ED58BA" w:rsidRPr="00224E9F" w:rsidRDefault="00C5098A" w:rsidP="00ED58BA">
            <w:pPr>
              <w:tabs>
                <w:tab w:val="left" w:pos="890"/>
              </w:tabs>
              <w:rPr>
                <w:ins w:id="13808" w:author="蔚滢璐" w:date="2017-01-01T22:47:00Z"/>
                <w:rFonts w:asciiTheme="minorEastAsia" w:hAnsiTheme="minorEastAsia" w:cs="宋体"/>
                <w:sz w:val="21"/>
                <w:szCs w:val="21"/>
                <w:rPrChange w:id="13809" w:author="蔚滢璐" w:date="2017-01-02T12:59:00Z">
                  <w:rPr>
                    <w:ins w:id="13810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811" w:author="蔚滢璐" w:date="2017-01-02T06:29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812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Web SalesmanDao</w:t>
              </w:r>
            </w:ins>
            <w:ins w:id="13813" w:author="蔚滢璐" w:date="2017-01-01T22:47:00Z">
              <w:r w:rsidR="00ED58BA" w:rsidRPr="00224E9F">
                <w:rPr>
                  <w:rFonts w:asciiTheme="minorEastAsia" w:hAnsiTheme="minorEastAsia" w:cs="宋体"/>
                  <w:sz w:val="21"/>
                  <w:szCs w:val="21"/>
                  <w:rPrChange w:id="13814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.</w:t>
              </w:r>
            </w:ins>
            <w:ins w:id="13815" w:author="蔚滢璐" w:date="2017-01-02T06:29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816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 xml:space="preserve"> </w:t>
              </w:r>
            </w:ins>
            <w:ins w:id="13817" w:author="蔚滢璐" w:date="2017-01-01T22:47:00Z">
              <w:r w:rsidR="00ED58BA" w:rsidRPr="00224E9F">
                <w:rPr>
                  <w:rFonts w:asciiTheme="minorEastAsia" w:hAnsiTheme="minorEastAsia" w:cs="宋体"/>
                  <w:sz w:val="21"/>
                  <w:szCs w:val="21"/>
                  <w:rPrChange w:id="13818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get</w:t>
              </w:r>
            </w:ins>
            <w:ins w:id="13819" w:author="蔚滢璐" w:date="2017-01-02T06:29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820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All</w:t>
              </w:r>
            </w:ins>
          </w:p>
        </w:tc>
        <w:tc>
          <w:tcPr>
            <w:tcW w:w="5682" w:type="dxa"/>
            <w:gridSpan w:val="2"/>
          </w:tcPr>
          <w:p w:rsidR="00ED58BA" w:rsidRPr="00224E9F" w:rsidRDefault="00ED58BA" w:rsidP="00ED58BA">
            <w:pPr>
              <w:tabs>
                <w:tab w:val="left" w:pos="890"/>
              </w:tabs>
              <w:rPr>
                <w:ins w:id="13821" w:author="蔚滢璐" w:date="2017-01-01T22:47:00Z"/>
                <w:rFonts w:asciiTheme="minorEastAsia" w:hAnsiTheme="minorEastAsia" w:cs="宋体"/>
                <w:sz w:val="21"/>
                <w:szCs w:val="21"/>
                <w:rPrChange w:id="13822" w:author="蔚滢璐" w:date="2017-01-02T12:59:00Z">
                  <w:rPr>
                    <w:ins w:id="13823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824" w:author="蔚滢璐" w:date="2017-01-01T22:47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825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得到网站营销人员列表</w:t>
              </w:r>
            </w:ins>
          </w:p>
        </w:tc>
      </w:tr>
      <w:tr w:rsidR="00ED58BA" w:rsidRPr="00224E9F" w:rsidTr="00F53573">
        <w:trPr>
          <w:ins w:id="13826" w:author="蔚滢璐" w:date="2017-01-01T22:47:00Z"/>
        </w:trPr>
        <w:tc>
          <w:tcPr>
            <w:tcW w:w="2840" w:type="dxa"/>
          </w:tcPr>
          <w:p w:rsidR="00ED58BA" w:rsidRPr="00224E9F" w:rsidRDefault="00C5098A" w:rsidP="00ED58BA">
            <w:pPr>
              <w:tabs>
                <w:tab w:val="left" w:pos="890"/>
              </w:tabs>
              <w:rPr>
                <w:ins w:id="13827" w:author="蔚滢璐" w:date="2017-01-01T22:47:00Z"/>
                <w:rFonts w:asciiTheme="minorEastAsia" w:hAnsiTheme="minorEastAsia" w:cs="宋体"/>
                <w:sz w:val="21"/>
                <w:szCs w:val="21"/>
                <w:rPrChange w:id="13828" w:author="蔚滢璐" w:date="2017-01-02T12:59:00Z">
                  <w:rPr>
                    <w:ins w:id="13829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bookmarkStart w:id="13830" w:name="OLE_LINK63"/>
            <w:ins w:id="13831" w:author="蔚滢璐" w:date="2017-01-02T06:29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832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Web</w:t>
              </w:r>
            </w:ins>
            <w:ins w:id="13833" w:author="蔚滢璐" w:date="2017-01-01T22:47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834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Salesman.changePassword</w:t>
              </w:r>
              <w:bookmarkEnd w:id="13830"/>
            </w:ins>
          </w:p>
        </w:tc>
        <w:tc>
          <w:tcPr>
            <w:tcW w:w="5682" w:type="dxa"/>
            <w:gridSpan w:val="2"/>
          </w:tcPr>
          <w:p w:rsidR="00ED58BA" w:rsidRPr="00224E9F" w:rsidRDefault="00ED58BA" w:rsidP="00ED58BA">
            <w:pPr>
              <w:tabs>
                <w:tab w:val="left" w:pos="890"/>
              </w:tabs>
              <w:rPr>
                <w:ins w:id="13835" w:author="蔚滢璐" w:date="2017-01-01T22:47:00Z"/>
                <w:rFonts w:asciiTheme="minorEastAsia" w:hAnsiTheme="minorEastAsia" w:cs="宋体"/>
                <w:sz w:val="21"/>
                <w:szCs w:val="21"/>
                <w:rPrChange w:id="13836" w:author="蔚滢璐" w:date="2017-01-02T12:59:00Z">
                  <w:rPr>
                    <w:ins w:id="13837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838" w:author="蔚滢璐" w:date="2017-01-01T22:47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839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改变网站营销人员账号密码</w:t>
              </w:r>
            </w:ins>
          </w:p>
        </w:tc>
      </w:tr>
      <w:tr w:rsidR="00C5098A" w:rsidRPr="00224E9F" w:rsidTr="00F53573">
        <w:trPr>
          <w:ins w:id="13840" w:author="蔚滢璐" w:date="2017-01-02T06:29:00Z"/>
        </w:trPr>
        <w:tc>
          <w:tcPr>
            <w:tcW w:w="2840" w:type="dxa"/>
          </w:tcPr>
          <w:p w:rsidR="00C5098A" w:rsidRPr="00224E9F" w:rsidRDefault="00C5098A" w:rsidP="00ED58BA">
            <w:pPr>
              <w:tabs>
                <w:tab w:val="left" w:pos="890"/>
              </w:tabs>
              <w:rPr>
                <w:ins w:id="13841" w:author="蔚滢璐" w:date="2017-01-02T06:29:00Z"/>
                <w:rFonts w:asciiTheme="minorEastAsia" w:hAnsiTheme="minorEastAsia" w:cs="宋体"/>
                <w:sz w:val="21"/>
                <w:szCs w:val="21"/>
                <w:rPrChange w:id="13842" w:author="蔚滢璐" w:date="2017-01-02T12:59:00Z">
                  <w:rPr>
                    <w:ins w:id="13843" w:author="蔚滢璐" w:date="2017-01-02T06:29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844" w:author="蔚滢璐" w:date="2017-01-02T06:29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845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WebSalesman.checkPassword</w:t>
              </w:r>
            </w:ins>
          </w:p>
        </w:tc>
        <w:tc>
          <w:tcPr>
            <w:tcW w:w="5682" w:type="dxa"/>
            <w:gridSpan w:val="2"/>
          </w:tcPr>
          <w:p w:rsidR="00C5098A" w:rsidRPr="00224E9F" w:rsidRDefault="00C5098A" w:rsidP="00ED58BA">
            <w:pPr>
              <w:tabs>
                <w:tab w:val="left" w:pos="890"/>
              </w:tabs>
              <w:rPr>
                <w:ins w:id="13846" w:author="蔚滢璐" w:date="2017-01-02T06:29:00Z"/>
                <w:rFonts w:asciiTheme="minorEastAsia" w:hAnsiTheme="minorEastAsia" w:cs="宋体"/>
                <w:sz w:val="21"/>
                <w:szCs w:val="21"/>
                <w:rPrChange w:id="13847" w:author="蔚滢璐" w:date="2017-01-02T12:59:00Z">
                  <w:rPr>
                    <w:ins w:id="13848" w:author="蔚滢璐" w:date="2017-01-02T06:29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849" w:author="蔚滢璐" w:date="2017-01-02T06:30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850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判断密码是否匹配</w:t>
              </w:r>
            </w:ins>
          </w:p>
        </w:tc>
      </w:tr>
      <w:tr w:rsidR="00ED58BA" w:rsidRPr="00224E9F" w:rsidTr="00F53573">
        <w:trPr>
          <w:ins w:id="13851" w:author="蔚滢璐" w:date="2017-01-01T22:47:00Z"/>
        </w:trPr>
        <w:tc>
          <w:tcPr>
            <w:tcW w:w="2840" w:type="dxa"/>
          </w:tcPr>
          <w:p w:rsidR="00ED58BA" w:rsidRPr="00224E9F" w:rsidRDefault="00C5098A" w:rsidP="00ED58BA">
            <w:pPr>
              <w:tabs>
                <w:tab w:val="left" w:pos="890"/>
              </w:tabs>
              <w:rPr>
                <w:ins w:id="13852" w:author="蔚滢璐" w:date="2017-01-01T22:47:00Z"/>
                <w:rFonts w:asciiTheme="minorEastAsia" w:hAnsiTheme="minorEastAsia" w:cs="宋体"/>
                <w:sz w:val="21"/>
                <w:szCs w:val="21"/>
                <w:rPrChange w:id="13853" w:author="蔚滢璐" w:date="2017-01-02T12:59:00Z">
                  <w:rPr>
                    <w:ins w:id="13854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bookmarkStart w:id="13855" w:name="OLE_LINK65"/>
            <w:ins w:id="13856" w:author="蔚滢璐" w:date="2017-01-02T06:30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857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Web</w:t>
              </w:r>
            </w:ins>
            <w:ins w:id="13858" w:author="蔚滢璐" w:date="2017-01-01T22:47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859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Manager</w:t>
              </w:r>
              <w:bookmarkEnd w:id="13855"/>
              <w:r w:rsidR="00ED58BA" w:rsidRPr="00224E9F">
                <w:rPr>
                  <w:rFonts w:asciiTheme="minorEastAsia" w:hAnsiTheme="minorEastAsia" w:cs="宋体"/>
                  <w:sz w:val="21"/>
                  <w:szCs w:val="21"/>
                  <w:rPrChange w:id="13860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.changePassword</w:t>
              </w:r>
            </w:ins>
          </w:p>
        </w:tc>
        <w:tc>
          <w:tcPr>
            <w:tcW w:w="5682" w:type="dxa"/>
            <w:gridSpan w:val="2"/>
          </w:tcPr>
          <w:p w:rsidR="00ED58BA" w:rsidRPr="00224E9F" w:rsidRDefault="00ED58BA" w:rsidP="00ED58BA">
            <w:pPr>
              <w:tabs>
                <w:tab w:val="left" w:pos="890"/>
              </w:tabs>
              <w:rPr>
                <w:ins w:id="13861" w:author="蔚滢璐" w:date="2017-01-01T22:47:00Z"/>
                <w:rFonts w:asciiTheme="minorEastAsia" w:hAnsiTheme="minorEastAsia" w:cs="宋体"/>
                <w:sz w:val="21"/>
                <w:szCs w:val="21"/>
                <w:rPrChange w:id="13862" w:author="蔚滢璐" w:date="2017-01-02T12:59:00Z">
                  <w:rPr>
                    <w:ins w:id="13863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864" w:author="蔚滢璐" w:date="2017-01-01T22:47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865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改变网站管理人员密码</w:t>
              </w:r>
            </w:ins>
          </w:p>
        </w:tc>
      </w:tr>
    </w:tbl>
    <w:p w:rsidR="00F53573" w:rsidRPr="00224E9F" w:rsidRDefault="00C5098A">
      <w:pPr>
        <w:pStyle w:val="a3"/>
        <w:ind w:left="2138" w:firstLineChars="0" w:firstLine="0"/>
        <w:rPr>
          <w:ins w:id="13866" w:author="蔚滢璐" w:date="2017-01-01T22:47:00Z"/>
          <w:rFonts w:asciiTheme="minorEastAsia" w:hAnsiTheme="minorEastAsia" w:cs="宋体"/>
          <w:sz w:val="21"/>
          <w:szCs w:val="21"/>
          <w:rPrChange w:id="13867" w:author="蔚滢璐" w:date="2017-01-02T12:59:00Z">
            <w:rPr>
              <w:ins w:id="13868" w:author="蔚滢璐" w:date="2017-01-01T22:47:00Z"/>
              <w:rFonts w:asciiTheme="majorEastAsia" w:eastAsiaTheme="majorEastAsia" w:hAnsiTheme="majorEastAsia" w:cs="宋体"/>
              <w:sz w:val="21"/>
            </w:rPr>
          </w:rPrChange>
        </w:rPr>
        <w:pPrChange w:id="13869" w:author="蔚滢璐" w:date="2017-01-01T22:47:00Z">
          <w:pPr>
            <w:pStyle w:val="a3"/>
            <w:numPr>
              <w:numId w:val="25"/>
            </w:numPr>
            <w:ind w:left="2138" w:firstLineChars="0" w:hanging="720"/>
          </w:pPr>
        </w:pPrChange>
      </w:pPr>
      <w:ins w:id="13870" w:author="蔚滢璐" w:date="2017-01-02T06:33:00Z">
        <w:r w:rsidRPr="00224E9F">
          <w:rPr>
            <w:rFonts w:asciiTheme="minorEastAsia" w:hAnsiTheme="minorEastAsia" w:cs="宋体"/>
            <w:sz w:val="21"/>
            <w:szCs w:val="21"/>
            <w:rPrChange w:id="13871" w:author="蔚滢璐" w:date="2017-01-02T12:59:00Z">
              <w:rPr>
                <w:rFonts w:asciiTheme="majorEastAsia" w:eastAsiaTheme="majorEastAsia" w:hAnsiTheme="majorEastAsia" w:cs="宋体"/>
                <w:sz w:val="21"/>
              </w:rPr>
            </w:rPrChange>
          </w:rPr>
          <w:t>Web</w:t>
        </w:r>
      </w:ins>
      <w:ins w:id="13872" w:author="蔚滢璐" w:date="2017-01-01T22:47:00Z">
        <w:r w:rsidR="00F53573" w:rsidRPr="00224E9F">
          <w:rPr>
            <w:rFonts w:asciiTheme="minorEastAsia" w:hAnsiTheme="minorEastAsia" w:cs="宋体"/>
            <w:sz w:val="21"/>
            <w:szCs w:val="21"/>
            <w:rPrChange w:id="13873" w:author="蔚滢璐" w:date="2017-01-02T12:59:00Z">
              <w:rPr>
                <w:rFonts w:asciiTheme="majorEastAsia" w:eastAsiaTheme="majorEastAsia" w:hAnsiTheme="majorEastAsia" w:cs="宋体"/>
                <w:sz w:val="21"/>
              </w:rPr>
            </w:rPrChange>
          </w:rPr>
          <w:t xml:space="preserve">Salesman </w:t>
        </w:r>
        <w:r w:rsidR="00F53573" w:rsidRPr="00224E9F">
          <w:rPr>
            <w:rFonts w:asciiTheme="minorEastAsia" w:hAnsiTheme="minorEastAsia" w:cs="宋体" w:hint="eastAsia"/>
            <w:sz w:val="21"/>
            <w:szCs w:val="21"/>
            <w:rPrChange w:id="13874" w:author="蔚滢璐" w:date="2017-01-02T12:59:00Z">
              <w:rPr>
                <w:rFonts w:asciiTheme="majorEastAsia" w:eastAsiaTheme="majorEastAsia" w:hAnsiTheme="majorEastAsia" w:cs="宋体" w:hint="eastAsia"/>
                <w:sz w:val="21"/>
              </w:rPr>
            </w:rPrChange>
          </w:rPr>
          <w:t>的接口规范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57"/>
        <w:gridCol w:w="4325"/>
      </w:tblGrid>
      <w:tr w:rsidR="00224E9F" w:rsidRPr="00224E9F" w:rsidTr="00F53573">
        <w:trPr>
          <w:ins w:id="13875" w:author="蔚滢璐" w:date="2017-01-01T22:47:00Z"/>
        </w:trPr>
        <w:tc>
          <w:tcPr>
            <w:tcW w:w="8522" w:type="dxa"/>
            <w:gridSpan w:val="3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3876" w:author="蔚滢璐" w:date="2017-01-01T22:47:00Z"/>
                <w:rFonts w:asciiTheme="minorEastAsia" w:hAnsiTheme="minorEastAsia" w:cs="宋体"/>
                <w:sz w:val="21"/>
                <w:szCs w:val="21"/>
                <w:rPrChange w:id="13877" w:author="蔚滢璐" w:date="2017-01-02T12:59:00Z">
                  <w:rPr>
                    <w:ins w:id="13878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879" w:author="蔚滢璐" w:date="2017-01-01T22:47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880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提供的服务（供接口）</w:t>
              </w:r>
            </w:ins>
          </w:p>
        </w:tc>
      </w:tr>
      <w:tr w:rsidR="00C5098A" w:rsidRPr="00224E9F" w:rsidTr="00F53573">
        <w:trPr>
          <w:ins w:id="13881" w:author="蔚滢璐" w:date="2017-01-01T22:47:00Z"/>
        </w:trPr>
        <w:tc>
          <w:tcPr>
            <w:tcW w:w="2840" w:type="dxa"/>
            <w:vMerge w:val="restart"/>
          </w:tcPr>
          <w:p w:rsidR="00C5098A" w:rsidRPr="00224E9F" w:rsidRDefault="00C5098A" w:rsidP="00C5098A">
            <w:pPr>
              <w:tabs>
                <w:tab w:val="left" w:pos="890"/>
              </w:tabs>
              <w:rPr>
                <w:ins w:id="13882" w:author="蔚滢璐" w:date="2017-01-01T22:47:00Z"/>
                <w:rFonts w:asciiTheme="minorEastAsia" w:hAnsiTheme="minorEastAsia" w:cs="宋体"/>
                <w:sz w:val="21"/>
                <w:szCs w:val="21"/>
                <w:rPrChange w:id="13883" w:author="蔚滢璐" w:date="2017-01-02T12:59:00Z">
                  <w:rPr>
                    <w:ins w:id="13884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bookmarkStart w:id="13885" w:name="OLE_LINK67" w:colFirst="0" w:colLast="2"/>
            <w:ins w:id="13886" w:author="蔚滢璐" w:date="2017-01-02T06:33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887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WebSalesman.checkPassword</w:t>
              </w:r>
            </w:ins>
          </w:p>
        </w:tc>
        <w:tc>
          <w:tcPr>
            <w:tcW w:w="1357" w:type="dxa"/>
          </w:tcPr>
          <w:p w:rsidR="00C5098A" w:rsidRPr="00224E9F" w:rsidRDefault="00C5098A" w:rsidP="00C5098A">
            <w:pPr>
              <w:tabs>
                <w:tab w:val="left" w:pos="890"/>
              </w:tabs>
              <w:rPr>
                <w:ins w:id="13888" w:author="蔚滢璐" w:date="2017-01-01T22:47:00Z"/>
                <w:rFonts w:asciiTheme="minorEastAsia" w:hAnsiTheme="minorEastAsia" w:cs="宋体"/>
                <w:sz w:val="21"/>
                <w:szCs w:val="21"/>
                <w:rPrChange w:id="13889" w:author="蔚滢璐" w:date="2017-01-02T12:59:00Z">
                  <w:rPr>
                    <w:ins w:id="13890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891" w:author="蔚滢璐" w:date="2017-01-02T06:3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892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语法</w:t>
              </w:r>
            </w:ins>
          </w:p>
        </w:tc>
        <w:tc>
          <w:tcPr>
            <w:tcW w:w="4325" w:type="dxa"/>
          </w:tcPr>
          <w:p w:rsidR="00C5098A" w:rsidRPr="00224E9F" w:rsidRDefault="00C5098A">
            <w:pPr>
              <w:tabs>
                <w:tab w:val="left" w:pos="890"/>
              </w:tabs>
              <w:rPr>
                <w:ins w:id="13893" w:author="蔚滢璐" w:date="2017-01-01T22:47:00Z"/>
                <w:rFonts w:asciiTheme="minorEastAsia" w:hAnsiTheme="minorEastAsia" w:cs="宋体"/>
                <w:sz w:val="21"/>
                <w:szCs w:val="21"/>
                <w:rPrChange w:id="13894" w:author="蔚滢璐" w:date="2017-01-02T12:59:00Z">
                  <w:rPr>
                    <w:ins w:id="13895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896" w:author="蔚滢璐" w:date="2017-01-02T06:34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897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public ResultMessage checkPasword(String passaword)</w:t>
              </w:r>
            </w:ins>
          </w:p>
        </w:tc>
      </w:tr>
      <w:tr w:rsidR="00C5098A" w:rsidRPr="00224E9F" w:rsidTr="00F53573">
        <w:trPr>
          <w:ins w:id="13898" w:author="蔚滢璐" w:date="2017-01-01T22:47:00Z"/>
        </w:trPr>
        <w:tc>
          <w:tcPr>
            <w:tcW w:w="2840" w:type="dxa"/>
            <w:vMerge/>
          </w:tcPr>
          <w:p w:rsidR="00C5098A" w:rsidRPr="00224E9F" w:rsidRDefault="00C5098A" w:rsidP="00C5098A">
            <w:pPr>
              <w:tabs>
                <w:tab w:val="left" w:pos="890"/>
              </w:tabs>
              <w:rPr>
                <w:ins w:id="13899" w:author="蔚滢璐" w:date="2017-01-01T22:47:00Z"/>
                <w:rFonts w:asciiTheme="minorEastAsia" w:hAnsiTheme="minorEastAsia" w:cs="宋体"/>
                <w:sz w:val="21"/>
                <w:szCs w:val="21"/>
                <w:rPrChange w:id="13900" w:author="蔚滢璐" w:date="2017-01-02T12:59:00Z">
                  <w:rPr>
                    <w:ins w:id="13901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57" w:type="dxa"/>
          </w:tcPr>
          <w:p w:rsidR="00C5098A" w:rsidRPr="00224E9F" w:rsidRDefault="00C5098A" w:rsidP="00C5098A">
            <w:pPr>
              <w:tabs>
                <w:tab w:val="left" w:pos="890"/>
              </w:tabs>
              <w:rPr>
                <w:ins w:id="13902" w:author="蔚滢璐" w:date="2017-01-01T22:47:00Z"/>
                <w:rFonts w:asciiTheme="minorEastAsia" w:hAnsiTheme="minorEastAsia" w:cs="宋体"/>
                <w:sz w:val="21"/>
                <w:szCs w:val="21"/>
                <w:rPrChange w:id="13903" w:author="蔚滢璐" w:date="2017-01-02T12:59:00Z">
                  <w:rPr>
                    <w:ins w:id="13904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905" w:author="蔚滢璐" w:date="2017-01-02T06:3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906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前置条件</w:t>
              </w:r>
            </w:ins>
          </w:p>
        </w:tc>
        <w:tc>
          <w:tcPr>
            <w:tcW w:w="4325" w:type="dxa"/>
          </w:tcPr>
          <w:p w:rsidR="00C5098A" w:rsidRPr="00224E9F" w:rsidRDefault="00C5098A" w:rsidP="00C5098A">
            <w:pPr>
              <w:tabs>
                <w:tab w:val="left" w:pos="890"/>
              </w:tabs>
              <w:rPr>
                <w:ins w:id="13907" w:author="蔚滢璐" w:date="2017-01-01T22:47:00Z"/>
                <w:rFonts w:asciiTheme="minorEastAsia" w:hAnsiTheme="minorEastAsia" w:cs="宋体"/>
                <w:sz w:val="21"/>
                <w:szCs w:val="21"/>
                <w:rPrChange w:id="13908" w:author="蔚滢璐" w:date="2017-01-02T12:59:00Z">
                  <w:rPr>
                    <w:ins w:id="13909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910" w:author="蔚滢璐" w:date="2017-01-02T06:35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911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该账号已存在</w:t>
              </w:r>
            </w:ins>
          </w:p>
        </w:tc>
      </w:tr>
      <w:tr w:rsidR="00C5098A" w:rsidRPr="00224E9F" w:rsidTr="00F53573">
        <w:trPr>
          <w:ins w:id="13912" w:author="蔚滢璐" w:date="2017-01-01T22:47:00Z"/>
        </w:trPr>
        <w:tc>
          <w:tcPr>
            <w:tcW w:w="2840" w:type="dxa"/>
            <w:vMerge/>
          </w:tcPr>
          <w:p w:rsidR="00C5098A" w:rsidRPr="00224E9F" w:rsidRDefault="00C5098A" w:rsidP="00C5098A">
            <w:pPr>
              <w:tabs>
                <w:tab w:val="left" w:pos="890"/>
              </w:tabs>
              <w:rPr>
                <w:ins w:id="13913" w:author="蔚滢璐" w:date="2017-01-01T22:47:00Z"/>
                <w:rFonts w:asciiTheme="minorEastAsia" w:hAnsiTheme="minorEastAsia" w:cs="宋体"/>
                <w:sz w:val="21"/>
                <w:szCs w:val="21"/>
                <w:rPrChange w:id="13914" w:author="蔚滢璐" w:date="2017-01-02T12:59:00Z">
                  <w:rPr>
                    <w:ins w:id="13915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57" w:type="dxa"/>
          </w:tcPr>
          <w:p w:rsidR="00C5098A" w:rsidRPr="00224E9F" w:rsidRDefault="00C5098A" w:rsidP="00C5098A">
            <w:pPr>
              <w:tabs>
                <w:tab w:val="left" w:pos="890"/>
              </w:tabs>
              <w:rPr>
                <w:ins w:id="13916" w:author="蔚滢璐" w:date="2017-01-01T22:47:00Z"/>
                <w:rFonts w:asciiTheme="minorEastAsia" w:hAnsiTheme="minorEastAsia" w:cs="宋体"/>
                <w:sz w:val="21"/>
                <w:szCs w:val="21"/>
                <w:rPrChange w:id="13917" w:author="蔚滢璐" w:date="2017-01-02T12:59:00Z">
                  <w:rPr>
                    <w:ins w:id="13918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919" w:author="蔚滢璐" w:date="2017-01-02T06:3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920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后置条件</w:t>
              </w:r>
            </w:ins>
          </w:p>
        </w:tc>
        <w:tc>
          <w:tcPr>
            <w:tcW w:w="4325" w:type="dxa"/>
          </w:tcPr>
          <w:p w:rsidR="00C5098A" w:rsidRPr="00224E9F" w:rsidRDefault="00C5098A" w:rsidP="00C5098A">
            <w:pPr>
              <w:tabs>
                <w:tab w:val="left" w:pos="890"/>
              </w:tabs>
              <w:rPr>
                <w:ins w:id="13921" w:author="蔚滢璐" w:date="2017-01-01T22:47:00Z"/>
                <w:rFonts w:asciiTheme="minorEastAsia" w:hAnsiTheme="minorEastAsia" w:cs="宋体"/>
                <w:sz w:val="21"/>
                <w:szCs w:val="21"/>
                <w:rPrChange w:id="13922" w:author="蔚滢璐" w:date="2017-01-02T12:59:00Z">
                  <w:rPr>
                    <w:ins w:id="13923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924" w:author="蔚滢璐" w:date="2017-01-02T06:35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925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返回</w:t>
              </w:r>
            </w:ins>
            <w:ins w:id="13926" w:author="蔚滢璐" w:date="2017-01-02T06:36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927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检查结果</w:t>
              </w:r>
            </w:ins>
          </w:p>
        </w:tc>
      </w:tr>
      <w:tr w:rsidR="00C5098A" w:rsidRPr="00224E9F" w:rsidTr="00F53573">
        <w:trPr>
          <w:ins w:id="13928" w:author="蔚滢璐" w:date="2017-01-01T22:47:00Z"/>
        </w:trPr>
        <w:tc>
          <w:tcPr>
            <w:tcW w:w="2840" w:type="dxa"/>
            <w:vMerge w:val="restart"/>
          </w:tcPr>
          <w:p w:rsidR="00C5098A" w:rsidRPr="00224E9F" w:rsidRDefault="00C5098A" w:rsidP="00C5098A">
            <w:pPr>
              <w:tabs>
                <w:tab w:val="left" w:pos="890"/>
              </w:tabs>
              <w:rPr>
                <w:ins w:id="13929" w:author="蔚滢璐" w:date="2017-01-01T22:47:00Z"/>
                <w:rFonts w:asciiTheme="minorEastAsia" w:hAnsiTheme="minorEastAsia" w:cs="宋体"/>
                <w:sz w:val="21"/>
                <w:szCs w:val="21"/>
                <w:rPrChange w:id="13930" w:author="蔚滢璐" w:date="2017-01-02T12:59:00Z">
                  <w:rPr>
                    <w:ins w:id="13931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bookmarkStart w:id="13932" w:name="OLE_LINK68"/>
            <w:bookmarkStart w:id="13933" w:name="OLE_LINK71" w:colFirst="2" w:colLast="2"/>
            <w:ins w:id="13934" w:author="蔚滢璐" w:date="2017-01-02T06:31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935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WebSalesman</w:t>
              </w:r>
            </w:ins>
            <w:ins w:id="13936" w:author="蔚滢璐" w:date="2017-01-01T22:47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937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.changePassword</w:t>
              </w:r>
              <w:bookmarkEnd w:id="13932"/>
            </w:ins>
          </w:p>
        </w:tc>
        <w:tc>
          <w:tcPr>
            <w:tcW w:w="1357" w:type="dxa"/>
          </w:tcPr>
          <w:p w:rsidR="00C5098A" w:rsidRPr="00224E9F" w:rsidRDefault="00C5098A" w:rsidP="00C5098A">
            <w:pPr>
              <w:tabs>
                <w:tab w:val="left" w:pos="890"/>
              </w:tabs>
              <w:rPr>
                <w:ins w:id="13938" w:author="蔚滢璐" w:date="2017-01-01T22:47:00Z"/>
                <w:rFonts w:asciiTheme="minorEastAsia" w:hAnsiTheme="minorEastAsia" w:cs="宋体"/>
                <w:sz w:val="21"/>
                <w:szCs w:val="21"/>
                <w:rPrChange w:id="13939" w:author="蔚滢璐" w:date="2017-01-02T12:59:00Z">
                  <w:rPr>
                    <w:ins w:id="13940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941" w:author="蔚滢璐" w:date="2017-01-01T22:47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942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语法</w:t>
              </w:r>
            </w:ins>
          </w:p>
        </w:tc>
        <w:tc>
          <w:tcPr>
            <w:tcW w:w="4325" w:type="dxa"/>
          </w:tcPr>
          <w:p w:rsidR="00C5098A" w:rsidRPr="00224E9F" w:rsidRDefault="00C5098A" w:rsidP="00C5098A">
            <w:pPr>
              <w:tabs>
                <w:tab w:val="left" w:pos="890"/>
              </w:tabs>
              <w:rPr>
                <w:ins w:id="13943" w:author="蔚滢璐" w:date="2017-01-01T22:47:00Z"/>
                <w:rFonts w:asciiTheme="minorEastAsia" w:hAnsiTheme="minorEastAsia" w:cs="宋体"/>
                <w:sz w:val="21"/>
                <w:szCs w:val="21"/>
                <w:rPrChange w:id="13944" w:author="蔚滢璐" w:date="2017-01-02T12:59:00Z">
                  <w:rPr>
                    <w:ins w:id="13945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946" w:author="蔚滢璐" w:date="2017-01-01T22:47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947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public static ResultMessage changePassword（String newPassword, String oldPassword，String id）</w:t>
              </w:r>
            </w:ins>
          </w:p>
        </w:tc>
      </w:tr>
      <w:tr w:rsidR="00C5098A" w:rsidRPr="00224E9F" w:rsidTr="00F53573">
        <w:trPr>
          <w:ins w:id="13948" w:author="蔚滢璐" w:date="2017-01-01T22:47:00Z"/>
        </w:trPr>
        <w:tc>
          <w:tcPr>
            <w:tcW w:w="2840" w:type="dxa"/>
            <w:vMerge/>
          </w:tcPr>
          <w:p w:rsidR="00C5098A" w:rsidRPr="00224E9F" w:rsidRDefault="00C5098A" w:rsidP="00C5098A">
            <w:pPr>
              <w:tabs>
                <w:tab w:val="left" w:pos="890"/>
              </w:tabs>
              <w:rPr>
                <w:ins w:id="13949" w:author="蔚滢璐" w:date="2017-01-01T22:47:00Z"/>
                <w:rFonts w:asciiTheme="minorEastAsia" w:hAnsiTheme="minorEastAsia" w:cs="宋体"/>
                <w:sz w:val="21"/>
                <w:szCs w:val="21"/>
                <w:rPrChange w:id="13950" w:author="蔚滢璐" w:date="2017-01-02T12:59:00Z">
                  <w:rPr>
                    <w:ins w:id="13951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57" w:type="dxa"/>
          </w:tcPr>
          <w:p w:rsidR="00C5098A" w:rsidRPr="00224E9F" w:rsidRDefault="00C5098A" w:rsidP="00C5098A">
            <w:pPr>
              <w:tabs>
                <w:tab w:val="left" w:pos="890"/>
              </w:tabs>
              <w:rPr>
                <w:ins w:id="13952" w:author="蔚滢璐" w:date="2017-01-01T22:47:00Z"/>
                <w:rFonts w:asciiTheme="minorEastAsia" w:hAnsiTheme="minorEastAsia" w:cs="宋体"/>
                <w:sz w:val="21"/>
                <w:szCs w:val="21"/>
                <w:rPrChange w:id="13953" w:author="蔚滢璐" w:date="2017-01-02T12:59:00Z">
                  <w:rPr>
                    <w:ins w:id="13954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955" w:author="蔚滢璐" w:date="2017-01-01T22:47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956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前置条件</w:t>
              </w:r>
            </w:ins>
          </w:p>
        </w:tc>
        <w:tc>
          <w:tcPr>
            <w:tcW w:w="4325" w:type="dxa"/>
          </w:tcPr>
          <w:p w:rsidR="00C5098A" w:rsidRPr="00224E9F" w:rsidRDefault="00C5098A" w:rsidP="00C5098A">
            <w:pPr>
              <w:tabs>
                <w:tab w:val="left" w:pos="890"/>
              </w:tabs>
              <w:rPr>
                <w:ins w:id="13957" w:author="蔚滢璐" w:date="2017-01-01T22:47:00Z"/>
                <w:rFonts w:asciiTheme="minorEastAsia" w:hAnsiTheme="minorEastAsia" w:cs="宋体"/>
                <w:sz w:val="21"/>
                <w:szCs w:val="21"/>
                <w:rPrChange w:id="13958" w:author="蔚滢璐" w:date="2017-01-02T12:59:00Z">
                  <w:rPr>
                    <w:ins w:id="13959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960" w:author="蔚滢璐" w:date="2017-01-01T22:47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961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已存在相应领域对象</w:t>
              </w:r>
            </w:ins>
          </w:p>
        </w:tc>
      </w:tr>
      <w:tr w:rsidR="00C5098A" w:rsidRPr="00224E9F" w:rsidTr="00F53573">
        <w:trPr>
          <w:ins w:id="13962" w:author="蔚滢璐" w:date="2017-01-01T22:47:00Z"/>
        </w:trPr>
        <w:tc>
          <w:tcPr>
            <w:tcW w:w="2840" w:type="dxa"/>
            <w:vMerge/>
          </w:tcPr>
          <w:p w:rsidR="00C5098A" w:rsidRPr="00224E9F" w:rsidRDefault="00C5098A" w:rsidP="00C5098A">
            <w:pPr>
              <w:tabs>
                <w:tab w:val="left" w:pos="890"/>
              </w:tabs>
              <w:rPr>
                <w:ins w:id="13963" w:author="蔚滢璐" w:date="2017-01-01T22:47:00Z"/>
                <w:rFonts w:asciiTheme="minorEastAsia" w:hAnsiTheme="minorEastAsia" w:cs="宋体"/>
                <w:sz w:val="21"/>
                <w:szCs w:val="21"/>
                <w:rPrChange w:id="13964" w:author="蔚滢璐" w:date="2017-01-02T12:59:00Z">
                  <w:rPr>
                    <w:ins w:id="13965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57" w:type="dxa"/>
          </w:tcPr>
          <w:p w:rsidR="00C5098A" w:rsidRPr="00224E9F" w:rsidRDefault="00C5098A" w:rsidP="00C5098A">
            <w:pPr>
              <w:tabs>
                <w:tab w:val="left" w:pos="890"/>
              </w:tabs>
              <w:rPr>
                <w:ins w:id="13966" w:author="蔚滢璐" w:date="2017-01-01T22:47:00Z"/>
                <w:rFonts w:asciiTheme="minorEastAsia" w:hAnsiTheme="minorEastAsia" w:cs="宋体"/>
                <w:sz w:val="21"/>
                <w:szCs w:val="21"/>
                <w:rPrChange w:id="13967" w:author="蔚滢璐" w:date="2017-01-02T12:59:00Z">
                  <w:rPr>
                    <w:ins w:id="13968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969" w:author="蔚滢璐" w:date="2017-01-01T22:47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970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后置条件</w:t>
              </w:r>
            </w:ins>
          </w:p>
        </w:tc>
        <w:tc>
          <w:tcPr>
            <w:tcW w:w="4325" w:type="dxa"/>
          </w:tcPr>
          <w:p w:rsidR="00C5098A" w:rsidRPr="00224E9F" w:rsidRDefault="00C5098A" w:rsidP="00C5098A">
            <w:pPr>
              <w:tabs>
                <w:tab w:val="left" w:pos="890"/>
              </w:tabs>
              <w:rPr>
                <w:ins w:id="13971" w:author="蔚滢璐" w:date="2017-01-01T22:47:00Z"/>
                <w:rFonts w:asciiTheme="minorEastAsia" w:hAnsiTheme="minorEastAsia" w:cs="宋体"/>
                <w:sz w:val="21"/>
                <w:szCs w:val="21"/>
                <w:rPrChange w:id="13972" w:author="蔚滢璐" w:date="2017-01-02T12:59:00Z">
                  <w:rPr>
                    <w:ins w:id="13973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974" w:author="蔚滢璐" w:date="2017-01-01T22:47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975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修改领域对象、持久化对象数据</w:t>
              </w:r>
            </w:ins>
          </w:p>
        </w:tc>
      </w:tr>
      <w:bookmarkEnd w:id="13933"/>
      <w:tr w:rsidR="00C5098A" w:rsidRPr="00224E9F" w:rsidTr="00F53573">
        <w:trPr>
          <w:ins w:id="13976" w:author="蔚滢璐" w:date="2017-01-01T22:47:00Z"/>
        </w:trPr>
        <w:tc>
          <w:tcPr>
            <w:tcW w:w="8522" w:type="dxa"/>
            <w:gridSpan w:val="3"/>
          </w:tcPr>
          <w:p w:rsidR="00C5098A" w:rsidRPr="00224E9F" w:rsidRDefault="00C5098A" w:rsidP="00C5098A">
            <w:pPr>
              <w:tabs>
                <w:tab w:val="left" w:pos="890"/>
              </w:tabs>
              <w:rPr>
                <w:ins w:id="13977" w:author="蔚滢璐" w:date="2017-01-01T22:47:00Z"/>
                <w:rFonts w:asciiTheme="minorEastAsia" w:hAnsiTheme="minorEastAsia" w:cs="宋体"/>
                <w:sz w:val="21"/>
                <w:szCs w:val="21"/>
                <w:rPrChange w:id="13978" w:author="蔚滢璐" w:date="2017-01-02T12:59:00Z">
                  <w:rPr>
                    <w:ins w:id="13979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980" w:author="蔚滢璐" w:date="2017-01-01T22:47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981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需要的服务（需接口）</w:t>
              </w:r>
            </w:ins>
          </w:p>
        </w:tc>
      </w:tr>
      <w:tr w:rsidR="00C5098A" w:rsidRPr="00224E9F" w:rsidTr="00F53573">
        <w:trPr>
          <w:ins w:id="13982" w:author="蔚滢璐" w:date="2017-01-01T22:47:00Z"/>
        </w:trPr>
        <w:tc>
          <w:tcPr>
            <w:tcW w:w="2840" w:type="dxa"/>
          </w:tcPr>
          <w:p w:rsidR="00C5098A" w:rsidRPr="00224E9F" w:rsidRDefault="00C5098A" w:rsidP="00C5098A">
            <w:pPr>
              <w:tabs>
                <w:tab w:val="left" w:pos="890"/>
              </w:tabs>
              <w:rPr>
                <w:ins w:id="13983" w:author="蔚滢璐" w:date="2017-01-01T22:47:00Z"/>
                <w:rFonts w:asciiTheme="minorEastAsia" w:hAnsiTheme="minorEastAsia" w:cs="宋体"/>
                <w:sz w:val="21"/>
                <w:szCs w:val="21"/>
                <w:rPrChange w:id="13984" w:author="蔚滢璐" w:date="2017-01-02T12:59:00Z">
                  <w:rPr>
                    <w:ins w:id="13985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bookmarkStart w:id="13986" w:name="OLE_LINK70" w:colFirst="0" w:colLast="1"/>
            <w:ins w:id="13987" w:author="蔚滢璐" w:date="2017-01-02T06:37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988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WebSalesmanDao.update</w:t>
              </w:r>
            </w:ins>
          </w:p>
        </w:tc>
        <w:tc>
          <w:tcPr>
            <w:tcW w:w="5682" w:type="dxa"/>
            <w:gridSpan w:val="2"/>
          </w:tcPr>
          <w:p w:rsidR="00C5098A" w:rsidRPr="00224E9F" w:rsidRDefault="00C5098A" w:rsidP="00C5098A">
            <w:pPr>
              <w:tabs>
                <w:tab w:val="left" w:pos="890"/>
              </w:tabs>
              <w:rPr>
                <w:ins w:id="13989" w:author="蔚滢璐" w:date="2017-01-01T22:47:00Z"/>
                <w:rFonts w:asciiTheme="minorEastAsia" w:hAnsiTheme="minorEastAsia" w:cs="宋体"/>
                <w:sz w:val="21"/>
                <w:szCs w:val="21"/>
                <w:rPrChange w:id="13990" w:author="蔚滢璐" w:date="2017-01-02T12:59:00Z">
                  <w:rPr>
                    <w:ins w:id="13991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992" w:author="蔚滢璐" w:date="2017-01-01T22:47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3993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更新持久化对象</w:t>
              </w:r>
            </w:ins>
          </w:p>
        </w:tc>
      </w:tr>
      <w:tr w:rsidR="00C5098A" w:rsidRPr="00224E9F" w:rsidTr="00F53573">
        <w:trPr>
          <w:ins w:id="13994" w:author="蔚滢璐" w:date="2017-01-01T22:47:00Z"/>
        </w:trPr>
        <w:tc>
          <w:tcPr>
            <w:tcW w:w="2840" w:type="dxa"/>
          </w:tcPr>
          <w:p w:rsidR="00C5098A" w:rsidRPr="00224E9F" w:rsidRDefault="00B97751" w:rsidP="00C5098A">
            <w:pPr>
              <w:tabs>
                <w:tab w:val="left" w:pos="890"/>
              </w:tabs>
              <w:rPr>
                <w:ins w:id="13995" w:author="蔚滢璐" w:date="2017-01-01T22:47:00Z"/>
                <w:rFonts w:asciiTheme="minorEastAsia" w:hAnsiTheme="minorEastAsia" w:cs="宋体"/>
                <w:sz w:val="21"/>
                <w:szCs w:val="21"/>
                <w:rPrChange w:id="13996" w:author="蔚滢璐" w:date="2017-01-02T12:59:00Z">
                  <w:rPr>
                    <w:ins w:id="13997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3998" w:author="蔚滢璐" w:date="2017-01-02T06:38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3999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WebSalesmanDao.findByID</w:t>
              </w:r>
            </w:ins>
          </w:p>
        </w:tc>
        <w:tc>
          <w:tcPr>
            <w:tcW w:w="5682" w:type="dxa"/>
            <w:gridSpan w:val="2"/>
          </w:tcPr>
          <w:p w:rsidR="00C5098A" w:rsidRPr="00224E9F" w:rsidRDefault="00B97751">
            <w:pPr>
              <w:tabs>
                <w:tab w:val="left" w:pos="890"/>
              </w:tabs>
              <w:rPr>
                <w:ins w:id="14000" w:author="蔚滢璐" w:date="2017-01-01T22:47:00Z"/>
                <w:rFonts w:asciiTheme="minorEastAsia" w:hAnsiTheme="minorEastAsia" w:cs="宋体"/>
                <w:sz w:val="21"/>
                <w:szCs w:val="21"/>
                <w:rPrChange w:id="14001" w:author="蔚滢璐" w:date="2017-01-02T12:59:00Z">
                  <w:rPr>
                    <w:ins w:id="14002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4003" w:author="蔚滢璐" w:date="2017-01-01T22:47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4004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根据</w:t>
              </w:r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4005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ID</w:t>
              </w:r>
              <w:r w:rsidR="00C5098A"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4006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持久化数据对象</w:t>
              </w:r>
            </w:ins>
          </w:p>
        </w:tc>
      </w:tr>
    </w:tbl>
    <w:bookmarkEnd w:id="13885"/>
    <w:bookmarkEnd w:id="13986"/>
    <w:p w:rsidR="00F53573" w:rsidRPr="00224E9F" w:rsidRDefault="00F53573">
      <w:pPr>
        <w:pStyle w:val="a3"/>
        <w:ind w:left="2138" w:firstLineChars="0" w:firstLine="0"/>
        <w:rPr>
          <w:ins w:id="14007" w:author="蔚滢璐" w:date="2017-01-01T22:47:00Z"/>
          <w:rFonts w:asciiTheme="minorEastAsia" w:hAnsiTheme="minorEastAsia" w:cs="宋体"/>
          <w:sz w:val="21"/>
          <w:szCs w:val="21"/>
          <w:rPrChange w:id="14008" w:author="蔚滢璐" w:date="2017-01-02T12:59:00Z">
            <w:rPr>
              <w:ins w:id="14009" w:author="蔚滢璐" w:date="2017-01-01T22:47:00Z"/>
              <w:rFonts w:asciiTheme="majorEastAsia" w:eastAsiaTheme="majorEastAsia" w:hAnsiTheme="majorEastAsia" w:cs="宋体"/>
              <w:sz w:val="21"/>
            </w:rPr>
          </w:rPrChange>
        </w:rPr>
        <w:pPrChange w:id="14010" w:author="蔚滢璐" w:date="2017-01-01T22:48:00Z">
          <w:pPr>
            <w:pStyle w:val="a3"/>
            <w:numPr>
              <w:numId w:val="25"/>
            </w:numPr>
            <w:ind w:left="2138" w:firstLineChars="0" w:hanging="720"/>
          </w:pPr>
        </w:pPrChange>
      </w:pPr>
      <w:ins w:id="14011" w:author="蔚滢璐" w:date="2017-01-01T22:47:00Z">
        <w:r w:rsidRPr="00224E9F">
          <w:rPr>
            <w:rFonts w:asciiTheme="minorEastAsia" w:hAnsiTheme="minorEastAsia" w:cs="宋体"/>
            <w:sz w:val="21"/>
            <w:szCs w:val="21"/>
            <w:rPrChange w:id="14012" w:author="蔚滢璐" w:date="2017-01-02T12:59:00Z">
              <w:rPr>
                <w:rFonts w:asciiTheme="majorEastAsia" w:eastAsiaTheme="majorEastAsia" w:hAnsiTheme="majorEastAsia" w:cs="宋体"/>
                <w:sz w:val="21"/>
              </w:rPr>
            </w:rPrChange>
          </w:rPr>
          <w:t>Manager的接口规范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30"/>
        <w:gridCol w:w="10"/>
        <w:gridCol w:w="1377"/>
        <w:gridCol w:w="4305"/>
        <w:tblGridChange w:id="14013">
          <w:tblGrid>
            <w:gridCol w:w="113"/>
            <w:gridCol w:w="2840"/>
            <w:gridCol w:w="1308"/>
            <w:gridCol w:w="69"/>
            <w:gridCol w:w="4192"/>
            <w:gridCol w:w="113"/>
          </w:tblGrid>
        </w:tblGridChange>
      </w:tblGrid>
      <w:tr w:rsidR="00224E9F" w:rsidRPr="00224E9F" w:rsidTr="00F53573">
        <w:trPr>
          <w:ins w:id="14014" w:author="蔚滢璐" w:date="2017-01-01T22:47:00Z"/>
        </w:trPr>
        <w:tc>
          <w:tcPr>
            <w:tcW w:w="8522" w:type="dxa"/>
            <w:gridSpan w:val="4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4015" w:author="蔚滢璐" w:date="2017-01-01T22:47:00Z"/>
                <w:rFonts w:asciiTheme="minorEastAsia" w:hAnsiTheme="minorEastAsia" w:cs="宋体"/>
                <w:sz w:val="21"/>
                <w:szCs w:val="21"/>
                <w:rPrChange w:id="14016" w:author="蔚滢璐" w:date="2017-01-02T12:59:00Z">
                  <w:rPr>
                    <w:ins w:id="14017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4018" w:author="蔚滢璐" w:date="2017-01-01T22:47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4019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提供的服务（供接口）</w:t>
              </w:r>
            </w:ins>
          </w:p>
        </w:tc>
      </w:tr>
      <w:tr w:rsidR="00F53573" w:rsidRPr="00224E9F" w:rsidTr="00F53573">
        <w:trPr>
          <w:ins w:id="14020" w:author="蔚滢璐" w:date="2017-01-01T22:47:00Z"/>
        </w:trPr>
        <w:tc>
          <w:tcPr>
            <w:tcW w:w="2840" w:type="dxa"/>
            <w:gridSpan w:val="2"/>
            <w:vMerge w:val="restart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4021" w:author="蔚滢璐" w:date="2017-01-01T22:47:00Z"/>
                <w:rFonts w:asciiTheme="minorEastAsia" w:hAnsiTheme="minorEastAsia" w:cs="宋体"/>
                <w:sz w:val="21"/>
                <w:szCs w:val="21"/>
                <w:rPrChange w:id="14022" w:author="蔚滢璐" w:date="2017-01-02T12:59:00Z">
                  <w:rPr>
                    <w:ins w:id="14023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4024" w:author="蔚滢璐" w:date="2017-01-01T22:47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4025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Manager.changePassword</w:t>
              </w:r>
            </w:ins>
          </w:p>
        </w:tc>
        <w:tc>
          <w:tcPr>
            <w:tcW w:w="137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4026" w:author="蔚滢璐" w:date="2017-01-01T22:47:00Z"/>
                <w:rFonts w:asciiTheme="minorEastAsia" w:hAnsiTheme="minorEastAsia" w:cs="宋体"/>
                <w:sz w:val="21"/>
                <w:szCs w:val="21"/>
                <w:rPrChange w:id="14027" w:author="蔚滢璐" w:date="2017-01-02T12:59:00Z">
                  <w:rPr>
                    <w:ins w:id="14028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4029" w:author="蔚滢璐" w:date="2017-01-01T22:47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4030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语法</w:t>
              </w:r>
            </w:ins>
          </w:p>
        </w:tc>
        <w:tc>
          <w:tcPr>
            <w:tcW w:w="4305" w:type="dxa"/>
          </w:tcPr>
          <w:p w:rsidR="00F53573" w:rsidRPr="00224E9F" w:rsidRDefault="00F53573">
            <w:pPr>
              <w:tabs>
                <w:tab w:val="left" w:pos="890"/>
              </w:tabs>
              <w:rPr>
                <w:ins w:id="14031" w:author="蔚滢璐" w:date="2017-01-01T22:47:00Z"/>
                <w:rFonts w:asciiTheme="minorEastAsia" w:hAnsiTheme="minorEastAsia" w:cs="宋体"/>
                <w:sz w:val="21"/>
                <w:szCs w:val="21"/>
                <w:rPrChange w:id="14032" w:author="蔚滢璐" w:date="2017-01-02T12:59:00Z">
                  <w:rPr>
                    <w:ins w:id="14033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4034" w:author="蔚滢璐" w:date="2017-01-01T22:47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4035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public ResultMessage changePassword（String newPassword, String oldPassword）</w:t>
              </w:r>
            </w:ins>
          </w:p>
        </w:tc>
      </w:tr>
      <w:tr w:rsidR="00F53573" w:rsidRPr="00224E9F" w:rsidTr="00F53573">
        <w:trPr>
          <w:ins w:id="14036" w:author="蔚滢璐" w:date="2017-01-01T22:47:00Z"/>
        </w:trPr>
        <w:tc>
          <w:tcPr>
            <w:tcW w:w="2840" w:type="dxa"/>
            <w:gridSpan w:val="2"/>
            <w:vMerge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4037" w:author="蔚滢璐" w:date="2017-01-01T22:47:00Z"/>
                <w:rFonts w:asciiTheme="minorEastAsia" w:hAnsiTheme="minorEastAsia" w:cs="宋体"/>
                <w:sz w:val="21"/>
                <w:szCs w:val="21"/>
                <w:rPrChange w:id="14038" w:author="蔚滢璐" w:date="2017-01-02T12:59:00Z">
                  <w:rPr>
                    <w:ins w:id="14039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7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4040" w:author="蔚滢璐" w:date="2017-01-01T22:47:00Z"/>
                <w:rFonts w:asciiTheme="minorEastAsia" w:hAnsiTheme="minorEastAsia" w:cs="宋体"/>
                <w:sz w:val="21"/>
                <w:szCs w:val="21"/>
                <w:rPrChange w:id="14041" w:author="蔚滢璐" w:date="2017-01-02T12:59:00Z">
                  <w:rPr>
                    <w:ins w:id="14042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4043" w:author="蔚滢璐" w:date="2017-01-01T22:47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4044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前置条件</w:t>
              </w:r>
            </w:ins>
          </w:p>
        </w:tc>
        <w:tc>
          <w:tcPr>
            <w:tcW w:w="4305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4045" w:author="蔚滢璐" w:date="2017-01-01T22:47:00Z"/>
                <w:rFonts w:asciiTheme="minorEastAsia" w:hAnsiTheme="minorEastAsia" w:cs="宋体"/>
                <w:sz w:val="21"/>
                <w:szCs w:val="21"/>
                <w:rPrChange w:id="14046" w:author="蔚滢璐" w:date="2017-01-02T12:59:00Z">
                  <w:rPr>
                    <w:ins w:id="14047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4048" w:author="蔚滢璐" w:date="2017-01-01T22:47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4049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已存在相应领域对象</w:t>
              </w:r>
            </w:ins>
          </w:p>
        </w:tc>
      </w:tr>
      <w:tr w:rsidR="00F53573" w:rsidRPr="00224E9F" w:rsidTr="00F53573">
        <w:trPr>
          <w:ins w:id="14050" w:author="蔚滢璐" w:date="2017-01-01T22:47:00Z"/>
        </w:trPr>
        <w:tc>
          <w:tcPr>
            <w:tcW w:w="2840" w:type="dxa"/>
            <w:gridSpan w:val="2"/>
            <w:vMerge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4051" w:author="蔚滢璐" w:date="2017-01-01T22:47:00Z"/>
                <w:rFonts w:asciiTheme="minorEastAsia" w:hAnsiTheme="minorEastAsia" w:cs="宋体"/>
                <w:sz w:val="21"/>
                <w:szCs w:val="21"/>
                <w:rPrChange w:id="14052" w:author="蔚滢璐" w:date="2017-01-02T12:59:00Z">
                  <w:rPr>
                    <w:ins w:id="14053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77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4054" w:author="蔚滢璐" w:date="2017-01-01T22:47:00Z"/>
                <w:rFonts w:asciiTheme="minorEastAsia" w:hAnsiTheme="minorEastAsia" w:cs="宋体"/>
                <w:sz w:val="21"/>
                <w:szCs w:val="21"/>
                <w:rPrChange w:id="14055" w:author="蔚滢璐" w:date="2017-01-02T12:59:00Z">
                  <w:rPr>
                    <w:ins w:id="14056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4057" w:author="蔚滢璐" w:date="2017-01-01T22:47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4058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后置条件</w:t>
              </w:r>
            </w:ins>
          </w:p>
        </w:tc>
        <w:tc>
          <w:tcPr>
            <w:tcW w:w="4305" w:type="dxa"/>
          </w:tcPr>
          <w:p w:rsidR="00F53573" w:rsidRPr="00224E9F" w:rsidRDefault="00F53573" w:rsidP="00F53573">
            <w:pPr>
              <w:tabs>
                <w:tab w:val="left" w:pos="890"/>
              </w:tabs>
              <w:rPr>
                <w:ins w:id="14059" w:author="蔚滢璐" w:date="2017-01-01T22:47:00Z"/>
                <w:rFonts w:asciiTheme="minorEastAsia" w:hAnsiTheme="minorEastAsia" w:cs="宋体"/>
                <w:sz w:val="21"/>
                <w:szCs w:val="21"/>
                <w:rPrChange w:id="14060" w:author="蔚滢璐" w:date="2017-01-02T12:59:00Z">
                  <w:rPr>
                    <w:ins w:id="14061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4062" w:author="蔚滢璐" w:date="2017-01-01T22:47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4063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修改领域对象、持久化对象数据</w:t>
              </w:r>
            </w:ins>
          </w:p>
        </w:tc>
      </w:tr>
      <w:tr w:rsidR="00B97751" w:rsidRPr="00224E9F" w:rsidTr="00F53573">
        <w:trPr>
          <w:ins w:id="14064" w:author="蔚滢璐" w:date="2017-01-01T22:47:00Z"/>
        </w:trPr>
        <w:tc>
          <w:tcPr>
            <w:tcW w:w="2840" w:type="dxa"/>
            <w:gridSpan w:val="2"/>
            <w:vMerge w:val="restart"/>
          </w:tcPr>
          <w:p w:rsidR="00B97751" w:rsidRPr="00224E9F" w:rsidRDefault="00B97751" w:rsidP="00B97751">
            <w:pPr>
              <w:tabs>
                <w:tab w:val="left" w:pos="890"/>
              </w:tabs>
              <w:rPr>
                <w:ins w:id="14065" w:author="蔚滢璐" w:date="2017-01-01T22:47:00Z"/>
                <w:rFonts w:asciiTheme="minorEastAsia" w:hAnsiTheme="minorEastAsia" w:cs="宋体"/>
                <w:sz w:val="21"/>
                <w:szCs w:val="21"/>
                <w:rPrChange w:id="14066" w:author="蔚滢璐" w:date="2017-01-02T12:59:00Z">
                  <w:rPr>
                    <w:ins w:id="14067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4068" w:author="蔚滢璐" w:date="2017-01-02T06:39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4069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WebManager.checkPassword</w:t>
              </w:r>
            </w:ins>
          </w:p>
        </w:tc>
        <w:tc>
          <w:tcPr>
            <w:tcW w:w="1377" w:type="dxa"/>
          </w:tcPr>
          <w:p w:rsidR="00B97751" w:rsidRPr="00224E9F" w:rsidRDefault="00B97751" w:rsidP="00B97751">
            <w:pPr>
              <w:tabs>
                <w:tab w:val="left" w:pos="890"/>
              </w:tabs>
              <w:rPr>
                <w:ins w:id="14070" w:author="蔚滢璐" w:date="2017-01-01T22:47:00Z"/>
                <w:rFonts w:asciiTheme="minorEastAsia" w:hAnsiTheme="minorEastAsia" w:cs="宋体"/>
                <w:sz w:val="21"/>
                <w:szCs w:val="21"/>
                <w:rPrChange w:id="14071" w:author="蔚滢璐" w:date="2017-01-02T12:59:00Z">
                  <w:rPr>
                    <w:ins w:id="14072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4073" w:author="蔚滢璐" w:date="2017-01-02T06:39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4074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语法</w:t>
              </w:r>
            </w:ins>
          </w:p>
        </w:tc>
        <w:tc>
          <w:tcPr>
            <w:tcW w:w="4305" w:type="dxa"/>
          </w:tcPr>
          <w:p w:rsidR="00B97751" w:rsidRPr="00224E9F" w:rsidRDefault="00B97751" w:rsidP="00B97751">
            <w:pPr>
              <w:tabs>
                <w:tab w:val="left" w:pos="890"/>
              </w:tabs>
              <w:rPr>
                <w:ins w:id="14075" w:author="蔚滢璐" w:date="2017-01-01T22:47:00Z"/>
                <w:rFonts w:asciiTheme="minorEastAsia" w:hAnsiTheme="minorEastAsia" w:cs="宋体"/>
                <w:sz w:val="21"/>
                <w:szCs w:val="21"/>
                <w:rPrChange w:id="14076" w:author="蔚滢璐" w:date="2017-01-02T12:59:00Z">
                  <w:rPr>
                    <w:ins w:id="14077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4078" w:author="蔚滢璐" w:date="2017-01-02T06:39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4079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public ResultMessage checkPass</w:t>
              </w:r>
            </w:ins>
            <w:ins w:id="14080" w:author="蔚滢璐" w:date="2017-01-02T06:40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4081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word(String password)</w:t>
              </w:r>
            </w:ins>
          </w:p>
        </w:tc>
      </w:tr>
      <w:tr w:rsidR="00B97751" w:rsidRPr="00224E9F" w:rsidTr="00F53573">
        <w:trPr>
          <w:ins w:id="14082" w:author="蔚滢璐" w:date="2017-01-01T22:47:00Z"/>
        </w:trPr>
        <w:tc>
          <w:tcPr>
            <w:tcW w:w="2840" w:type="dxa"/>
            <w:gridSpan w:val="2"/>
            <w:vMerge/>
          </w:tcPr>
          <w:p w:rsidR="00B97751" w:rsidRPr="00224E9F" w:rsidRDefault="00B97751" w:rsidP="00B97751">
            <w:pPr>
              <w:tabs>
                <w:tab w:val="left" w:pos="890"/>
              </w:tabs>
              <w:rPr>
                <w:ins w:id="14083" w:author="蔚滢璐" w:date="2017-01-01T22:47:00Z"/>
                <w:rFonts w:asciiTheme="minorEastAsia" w:hAnsiTheme="minorEastAsia" w:cs="宋体"/>
                <w:sz w:val="21"/>
                <w:szCs w:val="21"/>
                <w:rPrChange w:id="14084" w:author="蔚滢璐" w:date="2017-01-02T12:59:00Z">
                  <w:rPr>
                    <w:ins w:id="14085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77" w:type="dxa"/>
          </w:tcPr>
          <w:p w:rsidR="00B97751" w:rsidRPr="00224E9F" w:rsidRDefault="00B97751" w:rsidP="00B97751">
            <w:pPr>
              <w:tabs>
                <w:tab w:val="left" w:pos="890"/>
              </w:tabs>
              <w:rPr>
                <w:ins w:id="14086" w:author="蔚滢璐" w:date="2017-01-01T22:47:00Z"/>
                <w:rFonts w:asciiTheme="minorEastAsia" w:hAnsiTheme="minorEastAsia" w:cs="宋体"/>
                <w:sz w:val="21"/>
                <w:szCs w:val="21"/>
                <w:rPrChange w:id="14087" w:author="蔚滢璐" w:date="2017-01-02T12:59:00Z">
                  <w:rPr>
                    <w:ins w:id="14088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4089" w:author="蔚滢璐" w:date="2017-01-02T06:39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4090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前置条件</w:t>
              </w:r>
            </w:ins>
          </w:p>
        </w:tc>
        <w:tc>
          <w:tcPr>
            <w:tcW w:w="4305" w:type="dxa"/>
          </w:tcPr>
          <w:p w:rsidR="00B97751" w:rsidRPr="00224E9F" w:rsidRDefault="00B97751" w:rsidP="00B97751">
            <w:pPr>
              <w:tabs>
                <w:tab w:val="left" w:pos="890"/>
              </w:tabs>
              <w:rPr>
                <w:ins w:id="14091" w:author="蔚滢璐" w:date="2017-01-01T22:47:00Z"/>
                <w:rFonts w:asciiTheme="minorEastAsia" w:hAnsiTheme="minorEastAsia" w:cs="宋体"/>
                <w:sz w:val="21"/>
                <w:szCs w:val="21"/>
                <w:rPrChange w:id="14092" w:author="蔚滢璐" w:date="2017-01-02T12:59:00Z">
                  <w:rPr>
                    <w:ins w:id="14093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4094" w:author="蔚滢璐" w:date="2017-01-02T06:40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4095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无</w:t>
              </w:r>
            </w:ins>
          </w:p>
        </w:tc>
      </w:tr>
      <w:tr w:rsidR="00B97751" w:rsidRPr="00224E9F" w:rsidTr="00F53573">
        <w:trPr>
          <w:ins w:id="14096" w:author="蔚滢璐" w:date="2017-01-01T22:47:00Z"/>
        </w:trPr>
        <w:tc>
          <w:tcPr>
            <w:tcW w:w="2840" w:type="dxa"/>
            <w:gridSpan w:val="2"/>
            <w:vMerge/>
          </w:tcPr>
          <w:p w:rsidR="00B97751" w:rsidRPr="00224E9F" w:rsidRDefault="00B97751" w:rsidP="00B97751">
            <w:pPr>
              <w:tabs>
                <w:tab w:val="left" w:pos="890"/>
              </w:tabs>
              <w:rPr>
                <w:ins w:id="14097" w:author="蔚滢璐" w:date="2017-01-01T22:47:00Z"/>
                <w:rFonts w:asciiTheme="minorEastAsia" w:hAnsiTheme="minorEastAsia" w:cs="宋体"/>
                <w:sz w:val="21"/>
                <w:szCs w:val="21"/>
                <w:rPrChange w:id="14098" w:author="蔚滢璐" w:date="2017-01-02T12:59:00Z">
                  <w:rPr>
                    <w:ins w:id="14099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</w:p>
        </w:tc>
        <w:tc>
          <w:tcPr>
            <w:tcW w:w="1377" w:type="dxa"/>
          </w:tcPr>
          <w:p w:rsidR="00B97751" w:rsidRPr="00224E9F" w:rsidRDefault="00B97751" w:rsidP="00B97751">
            <w:pPr>
              <w:tabs>
                <w:tab w:val="left" w:pos="890"/>
              </w:tabs>
              <w:rPr>
                <w:ins w:id="14100" w:author="蔚滢璐" w:date="2017-01-01T22:47:00Z"/>
                <w:rFonts w:asciiTheme="minorEastAsia" w:hAnsiTheme="minorEastAsia" w:cs="宋体"/>
                <w:sz w:val="21"/>
                <w:szCs w:val="21"/>
                <w:rPrChange w:id="14101" w:author="蔚滢璐" w:date="2017-01-02T12:59:00Z">
                  <w:rPr>
                    <w:ins w:id="14102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4103" w:author="蔚滢璐" w:date="2017-01-02T06:39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4104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后置条件</w:t>
              </w:r>
            </w:ins>
          </w:p>
        </w:tc>
        <w:tc>
          <w:tcPr>
            <w:tcW w:w="4305" w:type="dxa"/>
          </w:tcPr>
          <w:p w:rsidR="00B97751" w:rsidRPr="00224E9F" w:rsidRDefault="00B97751" w:rsidP="00B97751">
            <w:pPr>
              <w:tabs>
                <w:tab w:val="left" w:pos="890"/>
              </w:tabs>
              <w:rPr>
                <w:ins w:id="14105" w:author="蔚滢璐" w:date="2017-01-01T22:47:00Z"/>
                <w:rFonts w:asciiTheme="minorEastAsia" w:hAnsiTheme="minorEastAsia" w:cs="宋体"/>
                <w:sz w:val="21"/>
                <w:szCs w:val="21"/>
                <w:rPrChange w:id="14106" w:author="蔚滢璐" w:date="2017-01-02T12:59:00Z">
                  <w:rPr>
                    <w:ins w:id="14107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4108" w:author="蔚滢璐" w:date="2017-01-02T06:40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4109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检查密码是否匹配</w:t>
              </w:r>
            </w:ins>
          </w:p>
        </w:tc>
      </w:tr>
      <w:tr w:rsidR="00B97751" w:rsidRPr="00224E9F" w:rsidTr="00F53573">
        <w:trPr>
          <w:ins w:id="14110" w:author="蔚滢璐" w:date="2017-01-01T22:47:00Z"/>
        </w:trPr>
        <w:tc>
          <w:tcPr>
            <w:tcW w:w="8522" w:type="dxa"/>
            <w:gridSpan w:val="4"/>
          </w:tcPr>
          <w:p w:rsidR="00B97751" w:rsidRPr="00224E9F" w:rsidRDefault="00B97751" w:rsidP="00B97751">
            <w:pPr>
              <w:tabs>
                <w:tab w:val="left" w:pos="890"/>
              </w:tabs>
              <w:rPr>
                <w:ins w:id="14111" w:author="蔚滢璐" w:date="2017-01-01T22:47:00Z"/>
                <w:rFonts w:asciiTheme="minorEastAsia" w:hAnsiTheme="minorEastAsia" w:cs="宋体"/>
                <w:sz w:val="21"/>
                <w:szCs w:val="21"/>
                <w:rPrChange w:id="14112" w:author="蔚滢璐" w:date="2017-01-02T12:59:00Z">
                  <w:rPr>
                    <w:ins w:id="14113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4114" w:author="蔚滢璐" w:date="2017-01-01T22:47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4115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需要的服务（需接口）</w:t>
              </w:r>
            </w:ins>
          </w:p>
        </w:tc>
      </w:tr>
      <w:tr w:rsidR="00B97751" w:rsidRPr="00224E9F" w:rsidTr="00B97751">
        <w:tblPrEx>
          <w:tblW w:w="8522" w:type="dxa"/>
          <w:tblLayout w:type="fixed"/>
          <w:tblPrExChange w:id="14116" w:author="蔚滢璐" w:date="2017-01-02T06:42:00Z">
            <w:tblPrEx>
              <w:tblW w:w="8522" w:type="dxa"/>
              <w:tblLayout w:type="fixed"/>
            </w:tblPrEx>
          </w:tblPrExChange>
        </w:tblPrEx>
        <w:trPr>
          <w:ins w:id="14117" w:author="蔚滢璐" w:date="2017-01-01T22:49:00Z"/>
          <w:trPrChange w:id="14118" w:author="蔚滢璐" w:date="2017-01-02T06:42:00Z">
            <w:trPr>
              <w:gridAfter w:val="0"/>
            </w:trPr>
          </w:trPrChange>
        </w:trPr>
        <w:tc>
          <w:tcPr>
            <w:tcW w:w="2830" w:type="dxa"/>
            <w:tcPrChange w:id="14119" w:author="蔚滢璐" w:date="2017-01-02T06:42:00Z">
              <w:tcPr>
                <w:tcW w:w="4261" w:type="dxa"/>
                <w:gridSpan w:val="3"/>
              </w:tcPr>
            </w:tcPrChange>
          </w:tcPr>
          <w:p w:rsidR="00B97751" w:rsidRPr="00224E9F" w:rsidRDefault="00B97751">
            <w:pPr>
              <w:tabs>
                <w:tab w:val="left" w:pos="1348"/>
              </w:tabs>
              <w:rPr>
                <w:ins w:id="14120" w:author="蔚滢璐" w:date="2017-01-01T22:49:00Z"/>
                <w:rFonts w:asciiTheme="minorEastAsia" w:hAnsiTheme="minorEastAsia" w:cs="宋体"/>
                <w:sz w:val="21"/>
                <w:szCs w:val="21"/>
                <w:rPrChange w:id="14121" w:author="蔚滢璐" w:date="2017-01-02T12:59:00Z">
                  <w:rPr>
                    <w:ins w:id="14122" w:author="蔚滢璐" w:date="2017-01-01T22:49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4123" w:author="蔚滢璐" w:date="2017-01-02T06:42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4124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WebManagerDao.</w:t>
              </w:r>
            </w:ins>
            <w:ins w:id="14125" w:author="蔚滢璐" w:date="2017-01-02T06:43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4126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getManagerInstance</w:t>
              </w:r>
            </w:ins>
          </w:p>
        </w:tc>
        <w:tc>
          <w:tcPr>
            <w:tcW w:w="5692" w:type="dxa"/>
            <w:gridSpan w:val="3"/>
            <w:tcPrChange w:id="14127" w:author="蔚滢璐" w:date="2017-01-02T06:42:00Z">
              <w:tcPr>
                <w:tcW w:w="4261" w:type="dxa"/>
                <w:gridSpan w:val="2"/>
              </w:tcPr>
            </w:tcPrChange>
          </w:tcPr>
          <w:p w:rsidR="00B97751" w:rsidRPr="00224E9F" w:rsidRDefault="00B97751">
            <w:pPr>
              <w:tabs>
                <w:tab w:val="left" w:pos="1348"/>
              </w:tabs>
              <w:rPr>
                <w:ins w:id="14128" w:author="蔚滢璐" w:date="2017-01-01T22:49:00Z"/>
                <w:rFonts w:asciiTheme="minorEastAsia" w:hAnsiTheme="minorEastAsia" w:cs="宋体"/>
                <w:sz w:val="21"/>
                <w:szCs w:val="21"/>
                <w:rPrChange w:id="14129" w:author="蔚滢璐" w:date="2017-01-02T12:59:00Z">
                  <w:rPr>
                    <w:ins w:id="14130" w:author="蔚滢璐" w:date="2017-01-01T22:49:00Z"/>
                    <w:rFonts w:asciiTheme="majorEastAsia" w:eastAsiaTheme="majorEastAsia" w:hAnsiTheme="majorEastAsia" w:cs="宋体"/>
                    <w:sz w:val="21"/>
                  </w:rPr>
                </w:rPrChange>
              </w:rPr>
              <w:pPrChange w:id="14131" w:author="蔚滢璐" w:date="2017-01-02T06:42:00Z">
                <w:pPr>
                  <w:tabs>
                    <w:tab w:val="left" w:pos="890"/>
                  </w:tabs>
                </w:pPr>
              </w:pPrChange>
            </w:pPr>
            <w:ins w:id="14132" w:author="蔚滢璐" w:date="2017-01-02T06:43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4133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得到管理人员持久化数据对象</w:t>
              </w:r>
            </w:ins>
          </w:p>
        </w:tc>
      </w:tr>
      <w:tr w:rsidR="00B97751" w:rsidRPr="00224E9F" w:rsidTr="00F53573">
        <w:trPr>
          <w:ins w:id="14134" w:author="蔚滢璐" w:date="2017-01-01T22:47:00Z"/>
        </w:trPr>
        <w:tc>
          <w:tcPr>
            <w:tcW w:w="2840" w:type="dxa"/>
            <w:gridSpan w:val="2"/>
          </w:tcPr>
          <w:p w:rsidR="00B97751" w:rsidRPr="00224E9F" w:rsidRDefault="00B97751" w:rsidP="00B97751">
            <w:pPr>
              <w:tabs>
                <w:tab w:val="left" w:pos="890"/>
              </w:tabs>
              <w:rPr>
                <w:ins w:id="14135" w:author="蔚滢璐" w:date="2017-01-01T22:47:00Z"/>
                <w:rFonts w:asciiTheme="minorEastAsia" w:hAnsiTheme="minorEastAsia" w:cs="宋体"/>
                <w:sz w:val="21"/>
                <w:szCs w:val="21"/>
                <w:rPrChange w:id="14136" w:author="蔚滢璐" w:date="2017-01-02T12:59:00Z">
                  <w:rPr>
                    <w:ins w:id="14137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4138" w:author="蔚滢璐" w:date="2017-01-01T22:47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4139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Web</w:t>
              </w:r>
            </w:ins>
            <w:ins w:id="14140" w:author="蔚滢璐" w:date="2017-01-02T06:41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4141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ManagerDao</w:t>
              </w:r>
            </w:ins>
            <w:ins w:id="14142" w:author="蔚滢璐" w:date="2017-01-01T22:47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4143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.update</w:t>
              </w:r>
            </w:ins>
            <w:ins w:id="14144" w:author="蔚滢璐" w:date="2017-01-02T06:43:00Z">
              <w:r w:rsidRPr="00224E9F">
                <w:rPr>
                  <w:rFonts w:asciiTheme="minorEastAsia" w:hAnsiTheme="minorEastAsia" w:cs="宋体"/>
                  <w:sz w:val="21"/>
                  <w:szCs w:val="21"/>
                  <w:rPrChange w:id="14145" w:author="蔚滢璐" w:date="2017-01-02T12:59:00Z">
                    <w:rPr>
                      <w:rFonts w:asciiTheme="majorEastAsia" w:eastAsiaTheme="majorEastAsia" w:hAnsiTheme="majorEastAsia" w:cs="宋体"/>
                      <w:sz w:val="21"/>
                    </w:rPr>
                  </w:rPrChange>
                </w:rPr>
                <w:t>Manager</w:t>
              </w:r>
            </w:ins>
          </w:p>
        </w:tc>
        <w:tc>
          <w:tcPr>
            <w:tcW w:w="5682" w:type="dxa"/>
            <w:gridSpan w:val="2"/>
          </w:tcPr>
          <w:p w:rsidR="00B97751" w:rsidRPr="00224E9F" w:rsidRDefault="00B97751" w:rsidP="00B97751">
            <w:pPr>
              <w:tabs>
                <w:tab w:val="left" w:pos="890"/>
              </w:tabs>
              <w:rPr>
                <w:ins w:id="14146" w:author="蔚滢璐" w:date="2017-01-01T22:47:00Z"/>
                <w:rFonts w:asciiTheme="minorEastAsia" w:hAnsiTheme="minorEastAsia" w:cs="宋体"/>
                <w:sz w:val="21"/>
                <w:szCs w:val="21"/>
                <w:rPrChange w:id="14147" w:author="蔚滢璐" w:date="2017-01-02T12:59:00Z">
                  <w:rPr>
                    <w:ins w:id="14148" w:author="蔚滢璐" w:date="2017-01-01T22:47:00Z"/>
                    <w:rFonts w:asciiTheme="majorEastAsia" w:eastAsiaTheme="majorEastAsia" w:hAnsiTheme="majorEastAsia" w:cs="宋体"/>
                    <w:sz w:val="21"/>
                  </w:rPr>
                </w:rPrChange>
              </w:rPr>
            </w:pPr>
            <w:ins w:id="14149" w:author="蔚滢璐" w:date="2017-01-01T22:47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4150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更新</w:t>
              </w:r>
            </w:ins>
            <w:ins w:id="14151" w:author="蔚滢璐" w:date="2017-01-02T06:43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4152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网站管理人员</w:t>
              </w:r>
            </w:ins>
            <w:ins w:id="14153" w:author="蔚滢璐" w:date="2017-01-02T06:44:00Z">
              <w:r w:rsidRPr="00224E9F">
                <w:rPr>
                  <w:rFonts w:asciiTheme="minorEastAsia" w:hAnsiTheme="minorEastAsia" w:cs="宋体" w:hint="eastAsia"/>
                  <w:sz w:val="21"/>
                  <w:szCs w:val="21"/>
                  <w:rPrChange w:id="14154" w:author="蔚滢璐" w:date="2017-01-02T12:59:00Z">
                    <w:rPr>
                      <w:rFonts w:asciiTheme="majorEastAsia" w:eastAsiaTheme="majorEastAsia" w:hAnsiTheme="majorEastAsia" w:cs="宋体" w:hint="eastAsia"/>
                      <w:sz w:val="21"/>
                    </w:rPr>
                  </w:rPrChange>
                </w:rPr>
                <w:t>持久化数据对象</w:t>
              </w:r>
            </w:ins>
          </w:p>
        </w:tc>
      </w:tr>
    </w:tbl>
    <w:p w:rsidR="00F53573" w:rsidRPr="00224E9F" w:rsidRDefault="00F53573">
      <w:pPr>
        <w:pStyle w:val="a3"/>
        <w:ind w:left="2138" w:firstLineChars="0" w:firstLine="0"/>
        <w:rPr>
          <w:ins w:id="14155" w:author="蔚滢璐" w:date="2017-01-01T17:54:00Z"/>
          <w:rFonts w:asciiTheme="minorEastAsia" w:hAnsiTheme="minorEastAsia"/>
          <w:sz w:val="21"/>
          <w:szCs w:val="21"/>
          <w:rPrChange w:id="14156" w:author="蔚滢璐" w:date="2017-01-02T12:59:00Z">
            <w:rPr>
              <w:ins w:id="14157" w:author="蔚滢璐" w:date="2017-01-01T17:54:00Z"/>
              <w:sz w:val="21"/>
              <w:szCs w:val="21"/>
            </w:rPr>
          </w:rPrChange>
        </w:rPr>
        <w:pPrChange w:id="14158" w:author="蔚滢璐" w:date="2017-01-01T22:4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405B33" w:rsidRPr="00224E9F" w:rsidRDefault="00405B33">
      <w:pPr>
        <w:pStyle w:val="a3"/>
        <w:numPr>
          <w:ilvl w:val="0"/>
          <w:numId w:val="25"/>
        </w:numPr>
        <w:ind w:firstLineChars="0"/>
        <w:rPr>
          <w:ins w:id="14159" w:author="蔚滢璐" w:date="2017-01-01T22:48:00Z"/>
          <w:rFonts w:asciiTheme="minorEastAsia" w:hAnsiTheme="minorEastAsia"/>
          <w:sz w:val="21"/>
          <w:szCs w:val="21"/>
          <w:rPrChange w:id="14160" w:author="蔚滢璐" w:date="2017-01-02T12:59:00Z">
            <w:rPr>
              <w:ins w:id="14161" w:author="蔚滢璐" w:date="2017-01-01T22:48:00Z"/>
              <w:sz w:val="21"/>
              <w:szCs w:val="21"/>
            </w:rPr>
          </w:rPrChange>
        </w:rPr>
        <w:pPrChange w:id="14162" w:author="蔚滢璐" w:date="2017-01-01T20:5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4163" w:author="蔚滢璐" w:date="2017-01-01T17:54:00Z">
        <w:r w:rsidRPr="00224E9F">
          <w:rPr>
            <w:rFonts w:asciiTheme="minorEastAsia" w:hAnsiTheme="minorEastAsia" w:hint="eastAsia"/>
            <w:sz w:val="21"/>
            <w:szCs w:val="21"/>
            <w:rPrChange w:id="14164" w:author="蔚滢璐" w:date="2017-01-02T12:59:00Z">
              <w:rPr>
                <w:rFonts w:hint="eastAsia"/>
                <w:sz w:val="21"/>
                <w:szCs w:val="21"/>
              </w:rPr>
            </w:rPrChange>
          </w:rPr>
          <w:t>业务逻辑层的动态模型</w:t>
        </w:r>
      </w:ins>
    </w:p>
    <w:p w:rsidR="00EB3ACD" w:rsidRPr="00224E9F" w:rsidRDefault="00EB3ACD">
      <w:pPr>
        <w:pStyle w:val="a3"/>
        <w:ind w:left="2138" w:firstLineChars="0" w:firstLine="0"/>
        <w:rPr>
          <w:rFonts w:asciiTheme="minorEastAsia" w:hAnsiTheme="minorEastAsia"/>
          <w:sz w:val="21"/>
          <w:szCs w:val="21"/>
          <w:rPrChange w:id="14165" w:author="蔚滢璐" w:date="2017-01-02T12:59:00Z">
            <w:rPr>
              <w:sz w:val="21"/>
              <w:szCs w:val="21"/>
            </w:rPr>
          </w:rPrChange>
        </w:rPr>
        <w:pPrChange w:id="14166" w:author="蔚滢璐" w:date="2017-01-01T22:48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4930B2" w:rsidRPr="00224E9F" w:rsidRDefault="004930B2" w:rsidP="004930B2">
      <w:pPr>
        <w:pStyle w:val="a3"/>
        <w:numPr>
          <w:ilvl w:val="1"/>
          <w:numId w:val="10"/>
        </w:numPr>
        <w:ind w:firstLineChars="0"/>
        <w:outlineLvl w:val="1"/>
        <w:rPr>
          <w:rFonts w:asciiTheme="minorEastAsia" w:hAnsiTheme="minorEastAsia"/>
          <w:sz w:val="21"/>
          <w:szCs w:val="21"/>
          <w:rPrChange w:id="14167" w:author="蔚滢璐" w:date="2017-01-02T12:59:00Z">
            <w:rPr>
              <w:sz w:val="21"/>
              <w:szCs w:val="21"/>
            </w:rPr>
          </w:rPrChange>
        </w:rPr>
      </w:pPr>
      <w:bookmarkStart w:id="14168" w:name="_Toc471124384"/>
      <w:bookmarkStart w:id="14169" w:name="_Toc471124730"/>
      <w:r w:rsidRPr="00224E9F">
        <w:rPr>
          <w:rFonts w:asciiTheme="minorEastAsia" w:hAnsiTheme="minorEastAsia" w:hint="eastAsia"/>
          <w:sz w:val="21"/>
          <w:szCs w:val="21"/>
          <w:rPrChange w:id="14170" w:author="蔚滢璐" w:date="2017-01-02T12:59:00Z">
            <w:rPr>
              <w:rFonts w:hint="eastAsia"/>
              <w:sz w:val="21"/>
              <w:szCs w:val="21"/>
            </w:rPr>
          </w:rPrChange>
        </w:rPr>
        <w:t>数据层的分解</w:t>
      </w:r>
      <w:bookmarkEnd w:id="14168"/>
      <w:bookmarkEnd w:id="14169"/>
    </w:p>
    <w:p w:rsidR="00245DB9" w:rsidRPr="00224E9F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ins w:id="14171" w:author="蔚滢璐" w:date="2017-01-02T11:57:00Z"/>
          <w:rFonts w:asciiTheme="minorEastAsia" w:hAnsiTheme="minorEastAsia"/>
          <w:sz w:val="21"/>
          <w:szCs w:val="21"/>
          <w:rPrChange w:id="14172" w:author="蔚滢璐" w:date="2017-01-02T12:59:00Z">
            <w:rPr>
              <w:ins w:id="14173" w:author="蔚滢璐" w:date="2017-01-02T11:57:00Z"/>
              <w:sz w:val="21"/>
              <w:szCs w:val="21"/>
            </w:rPr>
          </w:rPrChange>
        </w:rPr>
      </w:pPr>
      <w:bookmarkStart w:id="14174" w:name="_Toc471124385"/>
      <w:bookmarkStart w:id="14175" w:name="_Toc471124731"/>
      <w:r w:rsidRPr="00224E9F">
        <w:rPr>
          <w:rFonts w:asciiTheme="minorEastAsia" w:hAnsiTheme="minorEastAsia" w:hint="eastAsia"/>
          <w:sz w:val="21"/>
          <w:szCs w:val="21"/>
          <w:rPrChange w:id="14176" w:author="蔚滢璐" w:date="2017-01-02T12:59:00Z">
            <w:rPr>
              <w:rFonts w:hint="eastAsia"/>
              <w:sz w:val="21"/>
              <w:szCs w:val="21"/>
            </w:rPr>
          </w:rPrChange>
        </w:rPr>
        <w:t>数据层设计思想</w:t>
      </w:r>
      <w:bookmarkEnd w:id="14174"/>
      <w:bookmarkEnd w:id="14175"/>
    </w:p>
    <w:p w:rsidR="00A53A60" w:rsidRPr="00224E9F" w:rsidRDefault="00A53A60">
      <w:pPr>
        <w:pStyle w:val="a3"/>
        <w:spacing w:after="0" w:line="240" w:lineRule="auto"/>
        <w:ind w:left="1260" w:firstLineChars="0"/>
        <w:rPr>
          <w:rFonts w:asciiTheme="minorEastAsia" w:hAnsiTheme="minorEastAsia"/>
          <w:sz w:val="21"/>
          <w:szCs w:val="21"/>
          <w:rPrChange w:id="14177" w:author="蔚滢璐" w:date="2017-01-02T12:59:00Z">
            <w:rPr>
              <w:sz w:val="21"/>
              <w:szCs w:val="21"/>
            </w:rPr>
          </w:rPrChange>
        </w:rPr>
        <w:pPrChange w:id="14178" w:author="蔚滢璐" w:date="2017-01-02T12:00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4179" w:author="蔚滢璐" w:date="2017-01-02T11:58:00Z">
        <w:r w:rsidRPr="00224E9F">
          <w:rPr>
            <w:rFonts w:asciiTheme="minorEastAsia" w:hAnsiTheme="minorEastAsia" w:cs="宋体" w:hint="eastAsia"/>
            <w:sz w:val="21"/>
            <w:szCs w:val="21"/>
            <w:rPrChange w:id="14180" w:author="蔚滢璐" w:date="2017-01-02T12:59:00Z">
              <w:rPr>
                <w:rFonts w:ascii="宋体" w:eastAsia="宋体" w:hAnsi="宋体" w:cs="宋体" w:hint="eastAsia"/>
                <w:sz w:val="24"/>
                <w:szCs w:val="24"/>
              </w:rPr>
            </w:rPrChange>
          </w:rPr>
          <w:t>根据分层结构思想，</w:t>
        </w:r>
      </w:ins>
      <w:ins w:id="14181" w:author="蔚滢璐" w:date="2017-01-02T11:59:00Z">
        <w:r w:rsidRPr="00224E9F">
          <w:rPr>
            <w:rFonts w:asciiTheme="minorEastAsia" w:hAnsiTheme="minorEastAsia" w:cs="宋体" w:hint="eastAsia"/>
            <w:sz w:val="21"/>
            <w:szCs w:val="21"/>
            <w:rPrChange w:id="14182" w:author="蔚滢璐" w:date="2017-01-02T12:59:00Z">
              <w:rPr>
                <w:rFonts w:ascii="宋体" w:eastAsia="宋体" w:hAnsi="宋体" w:cs="宋体" w:hint="eastAsia"/>
                <w:sz w:val="24"/>
                <w:szCs w:val="24"/>
              </w:rPr>
            </w:rPrChange>
          </w:rPr>
          <w:t>数据层封装为软件的服务器端。在运行时，</w:t>
        </w:r>
      </w:ins>
      <w:ins w:id="14183" w:author="蔚滢璐" w:date="2017-01-02T11:58:00Z">
        <w:r w:rsidRPr="00224E9F">
          <w:rPr>
            <w:rFonts w:asciiTheme="minorEastAsia" w:hAnsiTheme="minorEastAsia" w:cs="宋体" w:hint="eastAsia"/>
            <w:sz w:val="21"/>
            <w:szCs w:val="21"/>
            <w:rPrChange w:id="14184" w:author="蔚滢璐" w:date="2017-01-02T12:59:00Z">
              <w:rPr>
                <w:rFonts w:ascii="宋体" w:eastAsia="宋体" w:hAnsi="宋体" w:cs="宋体" w:hint="eastAsia"/>
                <w:sz w:val="24"/>
                <w:szCs w:val="24"/>
              </w:rPr>
            </w:rPrChange>
          </w:rPr>
          <w:t>服务器端</w:t>
        </w:r>
      </w:ins>
      <w:ins w:id="14185" w:author="蔚滢璐" w:date="2017-01-02T11:57:00Z">
        <w:r w:rsidRPr="00224E9F">
          <w:rPr>
            <w:rFonts w:asciiTheme="minorEastAsia" w:hAnsiTheme="minorEastAsia" w:cs="宋体"/>
            <w:sz w:val="21"/>
            <w:szCs w:val="21"/>
            <w:rPrChange w:id="14186" w:author="蔚滢璐" w:date="2017-01-02T12:59:00Z">
              <w:rPr>
                <w:rFonts w:ascii="宋体" w:eastAsia="宋体" w:hAnsi="宋体" w:cs="宋体"/>
                <w:sz w:val="24"/>
                <w:szCs w:val="24"/>
              </w:rPr>
            </w:rPrChange>
          </w:rPr>
          <w:t>runner 调用 remoteHelper 中的init方法，这个方法里注册了端口通过rmi传递了逻辑层的dao的实现类，注册生成实现类对象是通过实现类内部调用的daohelperfactory里的单例方法，得到daohelper的实现daohelperimpl的一个固定对象来实现自己的方法。 数据库的初始化调用daohelperimpl的init方法，删除数据库调用daohelperimpl的finish方法。</w:t>
        </w:r>
      </w:ins>
    </w:p>
    <w:p w:rsidR="00245DB9" w:rsidRPr="00224E9F" w:rsidRDefault="00564781" w:rsidP="00245DB9">
      <w:pPr>
        <w:pStyle w:val="a3"/>
        <w:numPr>
          <w:ilvl w:val="2"/>
          <w:numId w:val="10"/>
        </w:numPr>
        <w:ind w:firstLineChars="0"/>
        <w:outlineLvl w:val="2"/>
        <w:rPr>
          <w:ins w:id="14187" w:author="蔚滢璐" w:date="2017-01-02T09:56:00Z"/>
          <w:rFonts w:asciiTheme="minorEastAsia" w:hAnsiTheme="minorEastAsia"/>
          <w:sz w:val="21"/>
          <w:szCs w:val="21"/>
          <w:rPrChange w:id="14188" w:author="蔚滢璐" w:date="2017-01-02T12:59:00Z">
            <w:rPr>
              <w:ins w:id="14189" w:author="蔚滢璐" w:date="2017-01-02T09:56:00Z"/>
              <w:sz w:val="21"/>
              <w:szCs w:val="21"/>
            </w:rPr>
          </w:rPrChange>
        </w:rPr>
      </w:pPr>
      <w:bookmarkStart w:id="14190" w:name="_Toc471124386"/>
      <w:bookmarkStart w:id="14191" w:name="_Toc471124732"/>
      <w:ins w:id="14192" w:author="蔚滢璐" w:date="2017-01-02T09:59:00Z">
        <w:r w:rsidRPr="00224E9F">
          <w:rPr>
            <w:rFonts w:asciiTheme="minorEastAsia" w:hAnsiTheme="minorEastAsia"/>
            <w:sz w:val="21"/>
            <w:szCs w:val="21"/>
            <w:rPrChange w:id="14193" w:author="蔚滢璐" w:date="2017-01-02T12:59:00Z">
              <w:rPr>
                <w:sz w:val="21"/>
                <w:szCs w:val="21"/>
              </w:rPr>
            </w:rPrChange>
          </w:rPr>
          <w:t>l</w:t>
        </w:r>
      </w:ins>
      <w:del w:id="14194" w:author="蔚滢璐" w:date="2017-01-02T09:59:00Z">
        <w:r w:rsidRPr="00224E9F" w:rsidDel="00564781">
          <w:rPr>
            <w:rFonts w:asciiTheme="minorEastAsia" w:hAnsiTheme="minorEastAsia"/>
            <w:sz w:val="21"/>
            <w:szCs w:val="21"/>
            <w:rPrChange w:id="14195" w:author="蔚滢璐" w:date="2017-01-02T12:59:00Z">
              <w:rPr>
                <w:sz w:val="21"/>
                <w:szCs w:val="21"/>
              </w:rPr>
            </w:rPrChange>
          </w:rPr>
          <w:delText>L</w:delText>
        </w:r>
      </w:del>
      <w:r w:rsidRPr="00224E9F">
        <w:rPr>
          <w:rFonts w:asciiTheme="minorEastAsia" w:hAnsiTheme="minorEastAsia"/>
          <w:sz w:val="21"/>
          <w:szCs w:val="21"/>
          <w:rPrChange w:id="14196" w:author="蔚滢璐" w:date="2017-01-02T12:59:00Z">
            <w:rPr>
              <w:sz w:val="21"/>
              <w:szCs w:val="21"/>
            </w:rPr>
          </w:rPrChange>
        </w:rPr>
        <w:t xml:space="preserve">ogin </w:t>
      </w:r>
      <w:r w:rsidRPr="00224E9F">
        <w:rPr>
          <w:rFonts w:asciiTheme="minorEastAsia" w:hAnsiTheme="minorEastAsia" w:hint="eastAsia"/>
          <w:sz w:val="21"/>
          <w:szCs w:val="21"/>
          <w:rPrChange w:id="14197" w:author="蔚滢璐" w:date="2017-01-02T12:59:00Z">
            <w:rPr>
              <w:rFonts w:hint="eastAsia"/>
              <w:sz w:val="21"/>
              <w:szCs w:val="21"/>
            </w:rPr>
          </w:rPrChange>
        </w:rPr>
        <w:t>模块</w:t>
      </w:r>
      <w:bookmarkEnd w:id="14190"/>
      <w:bookmarkEnd w:id="14191"/>
    </w:p>
    <w:p w:rsidR="00564781" w:rsidRPr="00224E9F" w:rsidRDefault="00564781">
      <w:pPr>
        <w:pStyle w:val="a3"/>
        <w:numPr>
          <w:ilvl w:val="0"/>
          <w:numId w:val="28"/>
        </w:numPr>
        <w:ind w:firstLineChars="0"/>
        <w:rPr>
          <w:ins w:id="14198" w:author="蔚滢璐" w:date="2017-01-02T10:20:00Z"/>
          <w:rFonts w:asciiTheme="minorEastAsia" w:hAnsiTheme="minorEastAsia"/>
          <w:sz w:val="21"/>
          <w:szCs w:val="21"/>
          <w:rPrChange w:id="14199" w:author="蔚滢璐" w:date="2017-01-02T12:59:00Z">
            <w:rPr>
              <w:ins w:id="14200" w:author="蔚滢璐" w:date="2017-01-02T10:20:00Z"/>
              <w:sz w:val="21"/>
              <w:szCs w:val="21"/>
            </w:rPr>
          </w:rPrChange>
        </w:rPr>
        <w:pPrChange w:id="14201" w:author="蔚滢璐" w:date="2017-01-02T10:00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4202" w:author="蔚滢璐" w:date="2017-01-02T10:00:00Z">
        <w:r w:rsidRPr="00224E9F">
          <w:rPr>
            <w:rFonts w:asciiTheme="minorEastAsia" w:hAnsiTheme="minorEastAsia" w:hint="eastAsia"/>
            <w:sz w:val="21"/>
            <w:szCs w:val="21"/>
            <w:rPrChange w:id="14203" w:author="蔚滢璐" w:date="2017-01-02T12:59:00Z">
              <w:rPr>
                <w:rFonts w:hint="eastAsia"/>
                <w:sz w:val="21"/>
                <w:szCs w:val="21"/>
              </w:rPr>
            </w:rPrChange>
          </w:rPr>
          <w:t>模块概述</w:t>
        </w:r>
      </w:ins>
    </w:p>
    <w:p w:rsidR="00094196" w:rsidRPr="00224E9F" w:rsidRDefault="00094196">
      <w:pPr>
        <w:ind w:left="1680"/>
        <w:rPr>
          <w:ins w:id="14204" w:author="蔚滢璐" w:date="2017-01-02T10:22:00Z"/>
          <w:rFonts w:asciiTheme="minorEastAsia" w:hAnsiTheme="minorEastAsia"/>
          <w:sz w:val="21"/>
          <w:szCs w:val="21"/>
          <w:rPrChange w:id="14205" w:author="蔚滢璐" w:date="2017-01-02T12:59:00Z">
            <w:rPr>
              <w:ins w:id="14206" w:author="蔚滢璐" w:date="2017-01-02T10:22:00Z"/>
              <w:sz w:val="21"/>
              <w:szCs w:val="21"/>
            </w:rPr>
          </w:rPrChange>
        </w:rPr>
        <w:pPrChange w:id="14207" w:author="蔚滢璐" w:date="2017-01-02T10:20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4208" w:author="蔚滢璐" w:date="2017-01-02T10:20:00Z">
        <w:r w:rsidRPr="00224E9F">
          <w:rPr>
            <w:rFonts w:asciiTheme="minorEastAsia" w:hAnsiTheme="minorEastAsia" w:hint="eastAsia"/>
            <w:sz w:val="21"/>
            <w:szCs w:val="21"/>
            <w:rPrChange w:id="14209" w:author="蔚滢璐" w:date="2017-01-02T12:59:00Z">
              <w:rPr>
                <w:rFonts w:hint="eastAsia"/>
                <w:sz w:val="21"/>
                <w:szCs w:val="21"/>
              </w:rPr>
            </w:rPrChange>
          </w:rPr>
          <w:t>数据层login模块</w:t>
        </w:r>
      </w:ins>
      <w:ins w:id="14210" w:author="蔚滢璐" w:date="2017-01-02T10:21:00Z">
        <w:r w:rsidRPr="00224E9F">
          <w:rPr>
            <w:rFonts w:asciiTheme="minorEastAsia" w:hAnsiTheme="minorEastAsia" w:hint="eastAsia"/>
            <w:sz w:val="21"/>
            <w:szCs w:val="21"/>
            <w:rPrChange w:id="14211" w:author="蔚滢璐" w:date="2017-01-02T12:59:00Z">
              <w:rPr>
                <w:rFonts w:hint="eastAsia"/>
                <w:sz w:val="21"/>
                <w:szCs w:val="21"/>
              </w:rPr>
            </w:rPrChange>
          </w:rPr>
          <w:t>为逻辑层login模块提供服务</w:t>
        </w:r>
      </w:ins>
      <w:ins w:id="14212" w:author="蔚滢璐" w:date="2017-01-02T10:22:00Z">
        <w:r w:rsidRPr="00224E9F">
          <w:rPr>
            <w:rFonts w:asciiTheme="minorEastAsia" w:hAnsiTheme="minorEastAsia" w:hint="eastAsia"/>
            <w:sz w:val="21"/>
            <w:szCs w:val="21"/>
            <w:rPrChange w:id="14213" w:author="蔚滢璐" w:date="2017-01-02T12:59:00Z">
              <w:rPr>
                <w:rFonts w:hint="eastAsia"/>
                <w:sz w:val="21"/>
                <w:szCs w:val="21"/>
              </w:rPr>
            </w:rPrChange>
          </w:rPr>
          <w:t>，</w:t>
        </w:r>
      </w:ins>
    </w:p>
    <w:p w:rsidR="00094196" w:rsidRPr="00224E9F" w:rsidRDefault="00094196">
      <w:pPr>
        <w:ind w:left="1680"/>
        <w:rPr>
          <w:ins w:id="14214" w:author="蔚滢璐" w:date="2017-01-02T10:00:00Z"/>
          <w:rFonts w:asciiTheme="minorEastAsia" w:hAnsiTheme="minorEastAsia"/>
          <w:sz w:val="21"/>
          <w:szCs w:val="21"/>
          <w:rPrChange w:id="14215" w:author="蔚滢璐" w:date="2017-01-02T12:59:00Z">
            <w:rPr>
              <w:ins w:id="14216" w:author="蔚滢璐" w:date="2017-01-02T10:00:00Z"/>
            </w:rPr>
          </w:rPrChange>
        </w:rPr>
        <w:pPrChange w:id="14217" w:author="蔚滢璐" w:date="2017-01-02T10:20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4218" w:author="蔚滢璐" w:date="2017-01-02T10:22:00Z">
        <w:r w:rsidRPr="00224E9F">
          <w:rPr>
            <w:rFonts w:asciiTheme="minorEastAsia" w:hAnsiTheme="minorEastAsia" w:hint="eastAsia"/>
            <w:sz w:val="21"/>
            <w:szCs w:val="21"/>
            <w:rPrChange w:id="14219" w:author="蔚滢璐" w:date="2017-01-02T12:59:00Z">
              <w:rPr>
                <w:rFonts w:hint="eastAsia"/>
                <w:sz w:val="21"/>
                <w:szCs w:val="21"/>
              </w:rPr>
            </w:rPrChange>
          </w:rPr>
          <w:t>其职责及接口参见</w:t>
        </w:r>
      </w:ins>
      <w:ins w:id="14220" w:author="蔚滢璐" w:date="2017-01-02T10:23:00Z">
        <w:r w:rsidRPr="00224E9F">
          <w:rPr>
            <w:rFonts w:asciiTheme="minorEastAsia" w:hAnsiTheme="minorEastAsia" w:hint="eastAsia"/>
            <w:sz w:val="21"/>
            <w:szCs w:val="21"/>
            <w:rPrChange w:id="14221" w:author="蔚滢璐" w:date="2017-01-02T12:59:00Z">
              <w:rPr>
                <w:rFonts w:hint="eastAsia"/>
                <w:sz w:val="21"/>
                <w:szCs w:val="21"/>
              </w:rPr>
            </w:rPrChange>
          </w:rPr>
          <w:t>软件</w:t>
        </w:r>
      </w:ins>
      <w:ins w:id="14222" w:author="蔚滢璐" w:date="2017-01-02T10:24:00Z">
        <w:r w:rsidRPr="00224E9F">
          <w:rPr>
            <w:rFonts w:asciiTheme="minorEastAsia" w:hAnsiTheme="minorEastAsia" w:hint="eastAsia"/>
            <w:sz w:val="21"/>
            <w:szCs w:val="21"/>
            <w:rPrChange w:id="14223" w:author="蔚滢璐" w:date="2017-01-02T12:59:00Z">
              <w:rPr>
                <w:rFonts w:hint="eastAsia"/>
                <w:sz w:val="21"/>
                <w:szCs w:val="21"/>
              </w:rPr>
            </w:rPrChange>
          </w:rPr>
          <w:t>体系结构描述文档</w:t>
        </w:r>
      </w:ins>
      <w:ins w:id="14224" w:author="蔚滢璐" w:date="2017-01-02T10:26:00Z">
        <w:r w:rsidRPr="00224E9F">
          <w:rPr>
            <w:rFonts w:asciiTheme="minorEastAsia" w:hAnsiTheme="minorEastAsia" w:hint="eastAsia"/>
            <w:sz w:val="21"/>
            <w:szCs w:val="21"/>
            <w:rPrChange w:id="14225" w:author="蔚滢璐" w:date="2017-01-02T12:59:00Z">
              <w:rPr>
                <w:rFonts w:hint="eastAsia"/>
                <w:sz w:val="21"/>
                <w:szCs w:val="21"/>
              </w:rPr>
            </w:rPrChange>
          </w:rPr>
          <w:t>。</w:t>
        </w:r>
      </w:ins>
    </w:p>
    <w:p w:rsidR="00564781" w:rsidRPr="00224E9F" w:rsidRDefault="00564781">
      <w:pPr>
        <w:pStyle w:val="a3"/>
        <w:numPr>
          <w:ilvl w:val="0"/>
          <w:numId w:val="28"/>
        </w:numPr>
        <w:ind w:firstLineChars="0"/>
        <w:rPr>
          <w:ins w:id="14226" w:author="蔚滢璐" w:date="2017-01-02T10:00:00Z"/>
          <w:rFonts w:asciiTheme="minorEastAsia" w:hAnsiTheme="minorEastAsia"/>
          <w:sz w:val="21"/>
          <w:szCs w:val="21"/>
          <w:rPrChange w:id="14227" w:author="蔚滢璐" w:date="2017-01-02T12:59:00Z">
            <w:rPr>
              <w:ins w:id="14228" w:author="蔚滢璐" w:date="2017-01-02T10:00:00Z"/>
              <w:sz w:val="21"/>
              <w:szCs w:val="21"/>
            </w:rPr>
          </w:rPrChange>
        </w:rPr>
        <w:pPrChange w:id="14229" w:author="蔚滢璐" w:date="2017-01-02T10:00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4230" w:author="蔚滢璐" w:date="2017-01-02T10:00:00Z">
        <w:r w:rsidRPr="00224E9F">
          <w:rPr>
            <w:rFonts w:asciiTheme="minorEastAsia" w:hAnsiTheme="minorEastAsia" w:hint="eastAsia"/>
            <w:sz w:val="21"/>
            <w:szCs w:val="21"/>
            <w:rPrChange w:id="14231" w:author="蔚滢璐" w:date="2017-01-02T12:59:00Z">
              <w:rPr>
                <w:rFonts w:hint="eastAsia"/>
                <w:sz w:val="21"/>
                <w:szCs w:val="21"/>
              </w:rPr>
            </w:rPrChange>
          </w:rPr>
          <w:t>整体结构</w:t>
        </w:r>
      </w:ins>
    </w:p>
    <w:p w:rsidR="00564781" w:rsidRPr="00224E9F" w:rsidRDefault="00564781">
      <w:pPr>
        <w:pStyle w:val="a3"/>
        <w:ind w:left="1680" w:firstLineChars="0" w:firstLine="0"/>
        <w:rPr>
          <w:ins w:id="14232" w:author="蔚滢璐" w:date="2017-01-02T10:09:00Z"/>
          <w:rFonts w:asciiTheme="minorEastAsia" w:hAnsiTheme="minorEastAsia"/>
          <w:sz w:val="21"/>
          <w:szCs w:val="21"/>
          <w:rPrChange w:id="14233" w:author="蔚滢璐" w:date="2017-01-02T12:59:00Z">
            <w:rPr>
              <w:ins w:id="14234" w:author="蔚滢璐" w:date="2017-01-02T10:09:00Z"/>
              <w:sz w:val="21"/>
              <w:szCs w:val="21"/>
            </w:rPr>
          </w:rPrChange>
        </w:rPr>
        <w:pPrChange w:id="14235" w:author="蔚滢璐" w:date="2017-01-02T10:03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4236" w:author="蔚滢璐" w:date="2017-01-02T09:58:00Z">
        <w:r w:rsidRPr="00224E9F">
          <w:rPr>
            <w:rFonts w:asciiTheme="minorEastAsia" w:hAnsiTheme="minorEastAsia" w:hint="eastAsia"/>
            <w:sz w:val="21"/>
            <w:szCs w:val="21"/>
            <w:rPrChange w:id="14237" w:author="蔚滢璐" w:date="2017-01-02T12:59:00Z">
              <w:rPr>
                <w:rFonts w:hint="eastAsia"/>
                <w:sz w:val="21"/>
                <w:szCs w:val="21"/>
              </w:rPr>
            </w:rPrChange>
          </w:rPr>
          <w:t>Login模块存储当前在线人员的信息，在</w:t>
        </w:r>
      </w:ins>
      <w:ins w:id="14238" w:author="蔚滢璐" w:date="2017-01-02T09:59:00Z">
        <w:r w:rsidRPr="00224E9F">
          <w:rPr>
            <w:rFonts w:asciiTheme="minorEastAsia" w:hAnsiTheme="minorEastAsia" w:hint="eastAsia"/>
            <w:sz w:val="21"/>
            <w:szCs w:val="21"/>
            <w:rPrChange w:id="14239" w:author="蔚滢璐" w:date="2017-01-02T12:59:00Z">
              <w:rPr>
                <w:rFonts w:hint="eastAsia"/>
                <w:sz w:val="21"/>
                <w:szCs w:val="21"/>
              </w:rPr>
            </w:rPrChange>
          </w:rPr>
          <w:t>不同类型的使用者</w:t>
        </w:r>
      </w:ins>
      <w:ins w:id="14240" w:author="蔚滢璐" w:date="2017-01-02T10:03:00Z">
        <w:r w:rsidRPr="00224E9F">
          <w:rPr>
            <w:rFonts w:asciiTheme="minorEastAsia" w:hAnsiTheme="minorEastAsia" w:hint="eastAsia"/>
            <w:sz w:val="21"/>
            <w:szCs w:val="21"/>
            <w:rPrChange w:id="14241" w:author="蔚滢璐" w:date="2017-01-02T12:59:00Z">
              <w:rPr>
                <w:rFonts w:hint="eastAsia"/>
                <w:sz w:val="21"/>
                <w:szCs w:val="21"/>
              </w:rPr>
            </w:rPrChange>
          </w:rPr>
          <w:t>登陆</w:t>
        </w:r>
      </w:ins>
      <w:ins w:id="14242" w:author="蔚滢璐" w:date="2017-01-02T09:59:00Z">
        <w:r w:rsidRPr="00224E9F">
          <w:rPr>
            <w:rFonts w:asciiTheme="minorEastAsia" w:hAnsiTheme="minorEastAsia" w:hint="eastAsia"/>
            <w:sz w:val="21"/>
            <w:szCs w:val="21"/>
            <w:rPrChange w:id="14243" w:author="蔚滢璐" w:date="2017-01-02T12:59:00Z">
              <w:rPr>
                <w:rFonts w:hint="eastAsia"/>
                <w:sz w:val="21"/>
                <w:szCs w:val="21"/>
              </w:rPr>
            </w:rPrChange>
          </w:rPr>
          <w:t>通过验证密码后，会在数据层login</w:t>
        </w:r>
      </w:ins>
      <w:ins w:id="14244" w:author="蔚滢璐" w:date="2017-01-02T10:00:00Z">
        <w:r w:rsidRPr="00224E9F">
          <w:rPr>
            <w:rFonts w:asciiTheme="minorEastAsia" w:hAnsiTheme="minorEastAsia" w:hint="eastAsia"/>
            <w:sz w:val="21"/>
            <w:szCs w:val="21"/>
            <w:rPrChange w:id="14245" w:author="蔚滢璐" w:date="2017-01-02T12:59:00Z">
              <w:rPr>
                <w:rFonts w:hint="eastAsia"/>
                <w:sz w:val="21"/>
                <w:szCs w:val="21"/>
              </w:rPr>
            </w:rPrChange>
          </w:rPr>
          <w:t>存储的信息中查看是否已</w:t>
        </w:r>
      </w:ins>
      <w:ins w:id="14246" w:author="蔚滢璐" w:date="2017-01-02T10:03:00Z">
        <w:r w:rsidRPr="00224E9F">
          <w:rPr>
            <w:rFonts w:asciiTheme="minorEastAsia" w:hAnsiTheme="minorEastAsia" w:hint="eastAsia"/>
            <w:sz w:val="21"/>
            <w:szCs w:val="21"/>
            <w:rPrChange w:id="14247" w:author="蔚滢璐" w:date="2017-01-02T12:59:00Z">
              <w:rPr>
                <w:rFonts w:hint="eastAsia"/>
                <w:sz w:val="21"/>
                <w:szCs w:val="21"/>
              </w:rPr>
            </w:rPrChange>
          </w:rPr>
          <w:t>有在线记录</w:t>
        </w:r>
      </w:ins>
      <w:ins w:id="14248" w:author="蔚滢璐" w:date="2017-01-02T10:04:00Z">
        <w:r w:rsidRPr="00224E9F">
          <w:rPr>
            <w:rFonts w:asciiTheme="minorEastAsia" w:hAnsiTheme="minorEastAsia" w:hint="eastAsia"/>
            <w:sz w:val="21"/>
            <w:szCs w:val="21"/>
            <w:rPrChange w:id="14249" w:author="蔚滢璐" w:date="2017-01-02T12:59:00Z">
              <w:rPr>
                <w:rFonts w:hint="eastAsia"/>
                <w:sz w:val="21"/>
                <w:szCs w:val="21"/>
              </w:rPr>
            </w:rPrChange>
          </w:rPr>
          <w:t>，并添加其在线记录</w:t>
        </w:r>
      </w:ins>
      <w:ins w:id="14250" w:author="蔚滢璐" w:date="2017-01-02T10:03:00Z">
        <w:r w:rsidRPr="00224E9F">
          <w:rPr>
            <w:rFonts w:asciiTheme="minorEastAsia" w:hAnsiTheme="minorEastAsia" w:hint="eastAsia"/>
            <w:sz w:val="21"/>
            <w:szCs w:val="21"/>
            <w:rPrChange w:id="14251" w:author="蔚滢璐" w:date="2017-01-02T12:59:00Z">
              <w:rPr>
                <w:rFonts w:hint="eastAsia"/>
                <w:sz w:val="21"/>
                <w:szCs w:val="21"/>
              </w:rPr>
            </w:rPrChange>
          </w:rPr>
          <w:t>。离线</w:t>
        </w:r>
      </w:ins>
      <w:ins w:id="14252" w:author="蔚滢璐" w:date="2017-01-02T10:04:00Z">
        <w:r w:rsidRPr="00224E9F">
          <w:rPr>
            <w:rFonts w:asciiTheme="minorEastAsia" w:hAnsiTheme="minorEastAsia" w:hint="eastAsia"/>
            <w:sz w:val="21"/>
            <w:szCs w:val="21"/>
            <w:rPrChange w:id="14253" w:author="蔚滢璐" w:date="2017-01-02T12:59:00Z">
              <w:rPr>
                <w:rFonts w:hint="eastAsia"/>
                <w:sz w:val="21"/>
                <w:szCs w:val="21"/>
              </w:rPr>
            </w:rPrChange>
          </w:rPr>
          <w:t>时，会将该使用</w:t>
        </w:r>
      </w:ins>
      <w:ins w:id="14254" w:author="蔚滢璐" w:date="2017-01-02T10:05:00Z">
        <w:r w:rsidRPr="00224E9F">
          <w:rPr>
            <w:rFonts w:asciiTheme="minorEastAsia" w:hAnsiTheme="minorEastAsia" w:hint="eastAsia"/>
            <w:sz w:val="21"/>
            <w:szCs w:val="21"/>
            <w:rPrChange w:id="14255" w:author="蔚滢璐" w:date="2017-01-02T12:59:00Z">
              <w:rPr>
                <w:rFonts w:hint="eastAsia"/>
                <w:sz w:val="21"/>
                <w:szCs w:val="21"/>
              </w:rPr>
            </w:rPrChange>
          </w:rPr>
          <w:t>者的在线记录删除。</w:t>
        </w:r>
      </w:ins>
    </w:p>
    <w:p w:rsidR="00745152" w:rsidRPr="00224E9F" w:rsidRDefault="00745152">
      <w:pPr>
        <w:pStyle w:val="a3"/>
        <w:ind w:left="1680" w:firstLineChars="0" w:firstLine="0"/>
        <w:rPr>
          <w:ins w:id="14256" w:author="蔚滢璐" w:date="2017-01-02T10:05:00Z"/>
          <w:rFonts w:asciiTheme="minorEastAsia" w:hAnsiTheme="minorEastAsia"/>
          <w:sz w:val="21"/>
          <w:szCs w:val="21"/>
          <w:rPrChange w:id="14257" w:author="蔚滢璐" w:date="2017-01-02T12:59:00Z">
            <w:rPr>
              <w:ins w:id="14258" w:author="蔚滢璐" w:date="2017-01-02T10:05:00Z"/>
              <w:sz w:val="21"/>
              <w:szCs w:val="21"/>
            </w:rPr>
          </w:rPrChange>
        </w:rPr>
        <w:pPrChange w:id="14259" w:author="蔚滢璐" w:date="2017-01-02T10:03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4260" w:author="蔚滢璐" w:date="2017-01-02T10:09:00Z">
        <w:r w:rsidRPr="00224E9F">
          <w:rPr>
            <w:rFonts w:asciiTheme="minorEastAsia" w:hAnsiTheme="minorEastAsia" w:hint="eastAsia"/>
            <w:sz w:val="21"/>
            <w:szCs w:val="21"/>
            <w:rPrChange w:id="14261" w:author="蔚滢璐" w:date="2017-01-02T12:59:00Z">
              <w:rPr>
                <w:rFonts w:hint="eastAsia"/>
                <w:sz w:val="21"/>
                <w:szCs w:val="21"/>
              </w:rPr>
            </w:rPrChange>
          </w:rPr>
          <w:t>在线人员的持久化数据对象中包括</w:t>
        </w:r>
      </w:ins>
      <w:ins w:id="14262" w:author="蔚滢璐" w:date="2017-01-02T10:11:00Z">
        <w:r w:rsidRPr="00224E9F">
          <w:rPr>
            <w:rFonts w:asciiTheme="minorEastAsia" w:hAnsiTheme="minorEastAsia" w:hint="eastAsia"/>
            <w:sz w:val="21"/>
            <w:szCs w:val="21"/>
            <w:rPrChange w:id="14263" w:author="蔚滢璐" w:date="2017-01-02T12:59:00Z">
              <w:rPr>
                <w:rFonts w:hint="eastAsia"/>
                <w:sz w:val="21"/>
                <w:szCs w:val="21"/>
              </w:rPr>
            </w:rPrChange>
          </w:rPr>
          <w:t>使用者的类型（</w:t>
        </w:r>
      </w:ins>
      <w:ins w:id="14264" w:author="蔚滢璐" w:date="2017-01-02T10:12:00Z">
        <w:r w:rsidRPr="00224E9F">
          <w:rPr>
            <w:rFonts w:asciiTheme="minorEastAsia" w:hAnsiTheme="minorEastAsia" w:hint="eastAsia"/>
            <w:sz w:val="21"/>
            <w:szCs w:val="21"/>
            <w:rPrChange w:id="14265" w:author="蔚滢璐" w:date="2017-01-02T12:59:00Z">
              <w:rPr>
                <w:rFonts w:hint="eastAsia"/>
                <w:sz w:val="21"/>
                <w:szCs w:val="21"/>
              </w:rPr>
            </w:rPrChange>
          </w:rPr>
          <w:t>分为用户、酒店、网站营销人员和网站管理人员</w:t>
        </w:r>
      </w:ins>
      <w:ins w:id="14266" w:author="蔚滢璐" w:date="2017-01-02T10:11:00Z">
        <w:r w:rsidRPr="00224E9F">
          <w:rPr>
            <w:rFonts w:asciiTheme="minorEastAsia" w:hAnsiTheme="minorEastAsia" w:hint="eastAsia"/>
            <w:sz w:val="21"/>
            <w:szCs w:val="21"/>
            <w:rPrChange w:id="14267" w:author="蔚滢璐" w:date="2017-01-02T12:59:00Z">
              <w:rPr>
                <w:rFonts w:hint="eastAsia"/>
                <w:sz w:val="21"/>
                <w:szCs w:val="21"/>
              </w:rPr>
            </w:rPrChange>
          </w:rPr>
          <w:t>）和账号。</w:t>
        </w:r>
      </w:ins>
    </w:p>
    <w:p w:rsidR="00564781" w:rsidRPr="00224E9F" w:rsidRDefault="00564781">
      <w:pPr>
        <w:pStyle w:val="a3"/>
        <w:ind w:left="1680" w:firstLineChars="0" w:firstLine="0"/>
        <w:rPr>
          <w:rFonts w:asciiTheme="minorEastAsia" w:hAnsiTheme="minorEastAsia"/>
          <w:sz w:val="21"/>
          <w:szCs w:val="21"/>
          <w:rPrChange w:id="14268" w:author="蔚滢璐" w:date="2017-01-02T12:59:00Z">
            <w:rPr>
              <w:sz w:val="21"/>
              <w:szCs w:val="21"/>
            </w:rPr>
          </w:rPrChange>
        </w:rPr>
        <w:pPrChange w:id="14269" w:author="蔚滢璐" w:date="2017-01-02T10:03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4270" w:author="蔚滢璐" w:date="2017-01-02T10:05:00Z">
        <w:r w:rsidRPr="00224E9F">
          <w:rPr>
            <w:rFonts w:asciiTheme="minorEastAsia" w:hAnsiTheme="minorEastAsia" w:hint="eastAsia"/>
            <w:sz w:val="21"/>
            <w:szCs w:val="21"/>
            <w:rPrChange w:id="14271" w:author="蔚滢璐" w:date="2017-01-02T12:59:00Z">
              <w:rPr>
                <w:rFonts w:hint="eastAsia"/>
                <w:sz w:val="21"/>
                <w:szCs w:val="21"/>
              </w:rPr>
            </w:rPrChange>
          </w:rPr>
          <w:t>由于在线人员持久化对象的特殊性，将在线人员持久化对象的信息记录全部保存在</w:t>
        </w:r>
      </w:ins>
      <w:ins w:id="14272" w:author="蔚滢璐" w:date="2017-01-02T10:06:00Z">
        <w:r w:rsidRPr="00224E9F">
          <w:rPr>
            <w:rFonts w:asciiTheme="minorEastAsia" w:hAnsiTheme="minorEastAsia" w:hint="eastAsia"/>
            <w:sz w:val="21"/>
            <w:szCs w:val="21"/>
            <w:rPrChange w:id="14273" w:author="蔚滢璐" w:date="2017-01-02T12:59:00Z">
              <w:rPr>
                <w:rFonts w:hint="eastAsia"/>
                <w:sz w:val="21"/>
                <w:szCs w:val="21"/>
              </w:rPr>
            </w:rPrChange>
          </w:rPr>
          <w:t>服务器端的</w:t>
        </w:r>
        <w:r w:rsidR="00745152" w:rsidRPr="00224E9F">
          <w:rPr>
            <w:rFonts w:asciiTheme="minorEastAsia" w:hAnsiTheme="minorEastAsia" w:hint="eastAsia"/>
            <w:sz w:val="21"/>
            <w:szCs w:val="21"/>
            <w:rPrChange w:id="14274" w:author="蔚滢璐" w:date="2017-01-02T12:59:00Z">
              <w:rPr>
                <w:rFonts w:hint="eastAsia"/>
                <w:sz w:val="21"/>
                <w:szCs w:val="21"/>
              </w:rPr>
            </w:rPrChange>
          </w:rPr>
          <w:t>内存中，</w:t>
        </w:r>
      </w:ins>
      <w:ins w:id="14275" w:author="蔚滢璐" w:date="2017-01-02T10:07:00Z">
        <w:r w:rsidR="00745152" w:rsidRPr="00224E9F">
          <w:rPr>
            <w:rFonts w:asciiTheme="minorEastAsia" w:hAnsiTheme="minorEastAsia" w:hint="eastAsia"/>
            <w:sz w:val="21"/>
            <w:szCs w:val="21"/>
            <w:rPrChange w:id="14276" w:author="蔚滢璐" w:date="2017-01-02T12:59:00Z">
              <w:rPr>
                <w:rFonts w:hint="eastAsia"/>
                <w:sz w:val="21"/>
                <w:szCs w:val="21"/>
              </w:rPr>
            </w:rPrChange>
          </w:rPr>
          <w:t>通过</w:t>
        </w:r>
      </w:ins>
      <w:ins w:id="14277" w:author="蔚滢璐" w:date="2017-01-02T10:08:00Z">
        <w:r w:rsidR="00745152" w:rsidRPr="00224E9F">
          <w:rPr>
            <w:rFonts w:asciiTheme="minorEastAsia" w:hAnsiTheme="minorEastAsia" w:hint="eastAsia"/>
            <w:sz w:val="21"/>
            <w:szCs w:val="21"/>
            <w:rPrChange w:id="14278" w:author="蔚滢璐" w:date="2017-01-02T12:59:00Z">
              <w:rPr>
                <w:rFonts w:hint="eastAsia"/>
                <w:sz w:val="21"/>
                <w:szCs w:val="21"/>
              </w:rPr>
            </w:rPrChange>
          </w:rPr>
          <w:t>链表的形式存储。使用者的登陆离线表现为</w:t>
        </w:r>
      </w:ins>
      <w:ins w:id="14279" w:author="蔚滢璐" w:date="2017-01-02T10:09:00Z">
        <w:r w:rsidR="00745152" w:rsidRPr="00224E9F">
          <w:rPr>
            <w:rFonts w:asciiTheme="minorEastAsia" w:hAnsiTheme="minorEastAsia" w:hint="eastAsia"/>
            <w:sz w:val="21"/>
            <w:szCs w:val="21"/>
            <w:rPrChange w:id="14280" w:author="蔚滢璐" w:date="2017-01-02T12:59:00Z">
              <w:rPr>
                <w:rFonts w:hint="eastAsia"/>
                <w:sz w:val="21"/>
                <w:szCs w:val="21"/>
              </w:rPr>
            </w:rPrChange>
          </w:rPr>
          <w:t>链表中数据的增加和删除，同一条信息不可以重复增加两次</w:t>
        </w:r>
      </w:ins>
      <w:ins w:id="14281" w:author="蔚滢璐" w:date="2017-01-02T10:12:00Z">
        <w:r w:rsidR="00745152" w:rsidRPr="00224E9F">
          <w:rPr>
            <w:rFonts w:asciiTheme="minorEastAsia" w:hAnsiTheme="minorEastAsia" w:hint="eastAsia"/>
            <w:sz w:val="21"/>
            <w:szCs w:val="21"/>
            <w:rPrChange w:id="14282" w:author="蔚滢璐" w:date="2017-01-02T12:59:00Z">
              <w:rPr>
                <w:rFonts w:hint="eastAsia"/>
                <w:sz w:val="21"/>
                <w:szCs w:val="21"/>
              </w:rPr>
            </w:rPrChange>
          </w:rPr>
          <w:t>，已有的记录</w:t>
        </w:r>
      </w:ins>
      <w:ins w:id="14283" w:author="蔚滢璐" w:date="2017-01-02T10:13:00Z">
        <w:r w:rsidR="00745152" w:rsidRPr="00224E9F">
          <w:rPr>
            <w:rFonts w:asciiTheme="minorEastAsia" w:hAnsiTheme="minorEastAsia" w:hint="eastAsia"/>
            <w:sz w:val="21"/>
            <w:szCs w:val="21"/>
            <w:rPrChange w:id="14284" w:author="蔚滢璐" w:date="2017-01-02T12:59:00Z">
              <w:rPr>
                <w:rFonts w:hint="eastAsia"/>
                <w:sz w:val="21"/>
                <w:szCs w:val="21"/>
              </w:rPr>
            </w:rPrChange>
          </w:rPr>
          <w:t>才可以进行删除。在服务器端关闭时，所有在线人员的记录全部被清空</w:t>
        </w:r>
      </w:ins>
      <w:ins w:id="14285" w:author="蔚滢璐" w:date="2017-01-02T10:14:00Z">
        <w:r w:rsidR="00745152" w:rsidRPr="00224E9F">
          <w:rPr>
            <w:rFonts w:asciiTheme="minorEastAsia" w:hAnsiTheme="minorEastAsia" w:hint="eastAsia"/>
            <w:sz w:val="21"/>
            <w:szCs w:val="21"/>
            <w:rPrChange w:id="14286" w:author="蔚滢璐" w:date="2017-01-02T12:59:00Z">
              <w:rPr>
                <w:rFonts w:hint="eastAsia"/>
                <w:sz w:val="21"/>
                <w:szCs w:val="21"/>
              </w:rPr>
            </w:rPrChange>
          </w:rPr>
          <w:t>。</w:t>
        </w:r>
      </w:ins>
    </w:p>
    <w:p w:rsidR="00245DB9" w:rsidRPr="00224E9F" w:rsidRDefault="00DD2932" w:rsidP="00245DB9">
      <w:pPr>
        <w:pStyle w:val="a3"/>
        <w:numPr>
          <w:ilvl w:val="2"/>
          <w:numId w:val="10"/>
        </w:numPr>
        <w:ind w:firstLineChars="0"/>
        <w:outlineLvl w:val="2"/>
        <w:rPr>
          <w:ins w:id="14287" w:author="蔚滢璐" w:date="2017-01-02T11:47:00Z"/>
          <w:rFonts w:asciiTheme="minorEastAsia" w:hAnsiTheme="minorEastAsia"/>
          <w:sz w:val="21"/>
          <w:szCs w:val="21"/>
          <w:rPrChange w:id="14288" w:author="蔚滢璐" w:date="2017-01-02T12:59:00Z">
            <w:rPr>
              <w:ins w:id="14289" w:author="蔚滢璐" w:date="2017-01-02T11:47:00Z"/>
              <w:sz w:val="21"/>
              <w:szCs w:val="21"/>
            </w:rPr>
          </w:rPrChange>
        </w:rPr>
      </w:pPr>
      <w:bookmarkStart w:id="14290" w:name="_Toc471124387"/>
      <w:bookmarkStart w:id="14291" w:name="_Toc471124733"/>
      <w:ins w:id="14292" w:author="蔚滢璐" w:date="2017-01-02T11:31:00Z">
        <w:r w:rsidRPr="00224E9F">
          <w:rPr>
            <w:rFonts w:asciiTheme="minorEastAsia" w:hAnsiTheme="minorEastAsia"/>
            <w:sz w:val="21"/>
            <w:szCs w:val="21"/>
            <w:rPrChange w:id="14293" w:author="蔚滢璐" w:date="2017-01-02T12:59:00Z">
              <w:rPr>
                <w:sz w:val="21"/>
                <w:szCs w:val="21"/>
              </w:rPr>
            </w:rPrChange>
          </w:rPr>
          <w:t>user</w:t>
        </w:r>
      </w:ins>
      <w:del w:id="14294" w:author="蔚滢璐" w:date="2017-01-02T09:59:00Z">
        <w:r w:rsidRPr="00224E9F" w:rsidDel="00564781">
          <w:rPr>
            <w:rFonts w:asciiTheme="minorEastAsia" w:hAnsiTheme="minorEastAsia"/>
            <w:sz w:val="21"/>
            <w:szCs w:val="21"/>
            <w:rPrChange w:id="14295" w:author="蔚滢璐" w:date="2017-01-02T12:59:00Z">
              <w:rPr>
                <w:sz w:val="21"/>
                <w:szCs w:val="21"/>
              </w:rPr>
            </w:rPrChange>
          </w:rPr>
          <w:delText>H</w:delText>
        </w:r>
      </w:del>
      <w:del w:id="14296" w:author="蔚滢璐" w:date="2017-01-02T11:31:00Z">
        <w:r w:rsidRPr="00224E9F" w:rsidDel="00DD2932">
          <w:rPr>
            <w:rFonts w:asciiTheme="minorEastAsia" w:hAnsiTheme="minorEastAsia"/>
            <w:sz w:val="21"/>
            <w:szCs w:val="21"/>
            <w:rPrChange w:id="14297" w:author="蔚滢璐" w:date="2017-01-02T12:59:00Z">
              <w:rPr>
                <w:sz w:val="21"/>
                <w:szCs w:val="21"/>
              </w:rPr>
            </w:rPrChange>
          </w:rPr>
          <w:delText>otel</w:delText>
        </w:r>
      </w:del>
      <w:r w:rsidRPr="00224E9F">
        <w:rPr>
          <w:rFonts w:asciiTheme="minorEastAsia" w:hAnsiTheme="minorEastAsia"/>
          <w:sz w:val="21"/>
          <w:szCs w:val="21"/>
          <w:rPrChange w:id="14298" w:author="蔚滢璐" w:date="2017-01-02T12:59:00Z">
            <w:rPr>
              <w:sz w:val="21"/>
              <w:szCs w:val="21"/>
            </w:rPr>
          </w:rPrChange>
        </w:rPr>
        <w:t xml:space="preserve"> </w:t>
      </w:r>
      <w:r w:rsidRPr="00224E9F">
        <w:rPr>
          <w:rFonts w:asciiTheme="minorEastAsia" w:hAnsiTheme="minorEastAsia" w:hint="eastAsia"/>
          <w:sz w:val="21"/>
          <w:szCs w:val="21"/>
          <w:rPrChange w:id="14299" w:author="蔚滢璐" w:date="2017-01-02T12:59:00Z">
            <w:rPr>
              <w:rFonts w:hint="eastAsia"/>
              <w:sz w:val="21"/>
              <w:szCs w:val="21"/>
            </w:rPr>
          </w:rPrChange>
        </w:rPr>
        <w:t>模块</w:t>
      </w:r>
      <w:bookmarkEnd w:id="14290"/>
      <w:bookmarkEnd w:id="14291"/>
    </w:p>
    <w:p w:rsidR="006C2438" w:rsidRPr="00224E9F" w:rsidRDefault="006C2438">
      <w:pPr>
        <w:pStyle w:val="a3"/>
        <w:numPr>
          <w:ilvl w:val="0"/>
          <w:numId w:val="33"/>
        </w:numPr>
        <w:ind w:firstLineChars="0"/>
        <w:rPr>
          <w:ins w:id="14300" w:author="蔚滢璐" w:date="2017-01-02T11:47:00Z"/>
          <w:rFonts w:asciiTheme="minorEastAsia" w:hAnsiTheme="minorEastAsia"/>
          <w:sz w:val="21"/>
          <w:szCs w:val="21"/>
          <w:rPrChange w:id="14301" w:author="蔚滢璐" w:date="2017-01-02T12:59:00Z">
            <w:rPr>
              <w:ins w:id="14302" w:author="蔚滢璐" w:date="2017-01-02T11:47:00Z"/>
              <w:sz w:val="21"/>
              <w:szCs w:val="21"/>
            </w:rPr>
          </w:rPrChange>
        </w:rPr>
        <w:pPrChange w:id="14303" w:author="蔚滢璐" w:date="2017-01-02T11:4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4304" w:author="蔚滢璐" w:date="2017-01-02T11:47:00Z">
        <w:r w:rsidRPr="00224E9F">
          <w:rPr>
            <w:rFonts w:asciiTheme="minorEastAsia" w:hAnsiTheme="minorEastAsia" w:hint="eastAsia"/>
            <w:sz w:val="21"/>
            <w:szCs w:val="21"/>
            <w:rPrChange w:id="14305" w:author="蔚滢璐" w:date="2017-01-02T12:59:00Z">
              <w:rPr>
                <w:rFonts w:hint="eastAsia"/>
                <w:sz w:val="21"/>
                <w:szCs w:val="21"/>
              </w:rPr>
            </w:rPrChange>
          </w:rPr>
          <w:t>模块概述</w:t>
        </w:r>
      </w:ins>
    </w:p>
    <w:p w:rsidR="006C2438" w:rsidRPr="00224E9F" w:rsidRDefault="006C2438">
      <w:pPr>
        <w:ind w:left="1680"/>
        <w:rPr>
          <w:ins w:id="14306" w:author="蔚滢璐" w:date="2017-01-02T11:48:00Z"/>
          <w:rFonts w:asciiTheme="minorEastAsia" w:hAnsiTheme="minorEastAsia"/>
          <w:sz w:val="21"/>
          <w:szCs w:val="21"/>
          <w:rPrChange w:id="14307" w:author="蔚滢璐" w:date="2017-01-02T12:59:00Z">
            <w:rPr>
              <w:ins w:id="14308" w:author="蔚滢璐" w:date="2017-01-02T11:48:00Z"/>
              <w:sz w:val="21"/>
              <w:szCs w:val="21"/>
            </w:rPr>
          </w:rPrChange>
        </w:rPr>
        <w:pPrChange w:id="14309" w:author="蔚滢璐" w:date="2017-01-02T11:4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4310" w:author="蔚滢璐" w:date="2017-01-02T11:47:00Z">
        <w:r w:rsidRPr="00224E9F">
          <w:rPr>
            <w:rFonts w:asciiTheme="minorEastAsia" w:hAnsiTheme="minorEastAsia" w:hint="eastAsia"/>
            <w:sz w:val="21"/>
            <w:szCs w:val="21"/>
            <w:rPrChange w:id="14311" w:author="蔚滢璐" w:date="2017-01-02T12:59:00Z">
              <w:rPr>
                <w:rFonts w:hint="eastAsia"/>
                <w:sz w:val="21"/>
                <w:szCs w:val="21"/>
              </w:rPr>
            </w:rPrChange>
          </w:rPr>
          <w:t>数据层user模块为逻辑层user模块</w:t>
        </w:r>
      </w:ins>
      <w:ins w:id="14312" w:author="蔚滢璐" w:date="2017-01-02T11:48:00Z">
        <w:r w:rsidRPr="00224E9F">
          <w:rPr>
            <w:rFonts w:asciiTheme="minorEastAsia" w:hAnsiTheme="minorEastAsia" w:hint="eastAsia"/>
            <w:sz w:val="21"/>
            <w:szCs w:val="21"/>
            <w:rPrChange w:id="14313" w:author="蔚滢璐" w:date="2017-01-02T12:59:00Z">
              <w:rPr>
                <w:rFonts w:hint="eastAsia"/>
                <w:sz w:val="21"/>
                <w:szCs w:val="21"/>
              </w:rPr>
            </w:rPrChange>
          </w:rPr>
          <w:t>提供服务，</w:t>
        </w:r>
      </w:ins>
    </w:p>
    <w:p w:rsidR="006C2438" w:rsidRPr="00224E9F" w:rsidRDefault="006C2438">
      <w:pPr>
        <w:ind w:left="1680"/>
        <w:rPr>
          <w:ins w:id="14314" w:author="蔚滢璐" w:date="2017-01-02T11:47:00Z"/>
          <w:rFonts w:asciiTheme="minorEastAsia" w:hAnsiTheme="minorEastAsia"/>
          <w:sz w:val="21"/>
          <w:szCs w:val="21"/>
          <w:rPrChange w:id="14315" w:author="蔚滢璐" w:date="2017-01-02T12:59:00Z">
            <w:rPr>
              <w:ins w:id="14316" w:author="蔚滢璐" w:date="2017-01-02T11:47:00Z"/>
            </w:rPr>
          </w:rPrChange>
        </w:rPr>
        <w:pPrChange w:id="14317" w:author="蔚滢璐" w:date="2017-01-02T11:4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4318" w:author="蔚滢璐" w:date="2017-01-02T11:48:00Z">
        <w:r w:rsidRPr="00224E9F">
          <w:rPr>
            <w:rFonts w:asciiTheme="minorEastAsia" w:hAnsiTheme="minorEastAsia" w:hint="eastAsia"/>
            <w:sz w:val="21"/>
            <w:szCs w:val="21"/>
            <w:rPrChange w:id="14319" w:author="蔚滢璐" w:date="2017-01-02T12:59:00Z">
              <w:rPr>
                <w:rFonts w:hint="eastAsia"/>
                <w:sz w:val="21"/>
                <w:szCs w:val="21"/>
              </w:rPr>
            </w:rPrChange>
          </w:rPr>
          <w:t>其职责及接口参见软件体系结构文档。</w:t>
        </w:r>
      </w:ins>
    </w:p>
    <w:p w:rsidR="006C2438" w:rsidRPr="00224E9F" w:rsidRDefault="006C2438">
      <w:pPr>
        <w:pStyle w:val="a3"/>
        <w:numPr>
          <w:ilvl w:val="0"/>
          <w:numId w:val="33"/>
        </w:numPr>
        <w:ind w:firstLineChars="0"/>
        <w:rPr>
          <w:ins w:id="14320" w:author="蔚滢璐" w:date="2017-01-02T11:48:00Z"/>
          <w:rFonts w:asciiTheme="minorEastAsia" w:hAnsiTheme="minorEastAsia"/>
          <w:sz w:val="21"/>
          <w:szCs w:val="21"/>
          <w:rPrChange w:id="14321" w:author="蔚滢璐" w:date="2017-01-02T12:59:00Z">
            <w:rPr>
              <w:ins w:id="14322" w:author="蔚滢璐" w:date="2017-01-02T11:48:00Z"/>
              <w:sz w:val="21"/>
              <w:szCs w:val="21"/>
            </w:rPr>
          </w:rPrChange>
        </w:rPr>
        <w:pPrChange w:id="14323" w:author="蔚滢璐" w:date="2017-01-02T11:4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4324" w:author="蔚滢璐" w:date="2017-01-02T11:47:00Z">
        <w:r w:rsidRPr="00224E9F">
          <w:rPr>
            <w:rFonts w:asciiTheme="minorEastAsia" w:hAnsiTheme="minorEastAsia" w:hint="eastAsia"/>
            <w:sz w:val="21"/>
            <w:szCs w:val="21"/>
            <w:rPrChange w:id="14325" w:author="蔚滢璐" w:date="2017-01-02T12:59:00Z">
              <w:rPr>
                <w:rFonts w:hint="eastAsia"/>
                <w:sz w:val="21"/>
                <w:szCs w:val="21"/>
              </w:rPr>
            </w:rPrChange>
          </w:rPr>
          <w:t>整体结构</w:t>
        </w:r>
      </w:ins>
    </w:p>
    <w:p w:rsidR="006C2438" w:rsidRPr="00224E9F" w:rsidRDefault="00A53A60">
      <w:pPr>
        <w:ind w:left="1680"/>
        <w:rPr>
          <w:ins w:id="14326" w:author="蔚滢璐" w:date="2017-01-02T11:50:00Z"/>
          <w:rFonts w:asciiTheme="minorEastAsia" w:hAnsiTheme="minorEastAsia"/>
          <w:sz w:val="21"/>
          <w:szCs w:val="21"/>
          <w:rPrChange w:id="14327" w:author="蔚滢璐" w:date="2017-01-02T12:59:00Z">
            <w:rPr>
              <w:ins w:id="14328" w:author="蔚滢璐" w:date="2017-01-02T11:50:00Z"/>
              <w:sz w:val="21"/>
              <w:szCs w:val="21"/>
            </w:rPr>
          </w:rPrChange>
        </w:rPr>
        <w:pPrChange w:id="14329" w:author="蔚滢璐" w:date="2017-01-02T11:48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4330" w:author="蔚滢璐" w:date="2017-01-02T11:49:00Z">
        <w:r w:rsidRPr="00224E9F">
          <w:rPr>
            <w:rFonts w:asciiTheme="minorEastAsia" w:hAnsiTheme="minorEastAsia" w:hint="eastAsia"/>
            <w:sz w:val="21"/>
            <w:szCs w:val="21"/>
            <w:rPrChange w:id="14331" w:author="蔚滢璐" w:date="2017-01-02T12:59:00Z">
              <w:rPr>
                <w:rFonts w:hint="eastAsia"/>
                <w:sz w:val="21"/>
                <w:szCs w:val="21"/>
              </w:rPr>
            </w:rPrChange>
          </w:rPr>
          <w:lastRenderedPageBreak/>
          <w:t>数据层user模块的数据利用MySql数据库表和txt文件进行存储，包括两张数据库表分别存储用户基本信息，和用户信用记录</w:t>
        </w:r>
      </w:ins>
      <w:ins w:id="14332" w:author="蔚滢璐" w:date="2017-01-02T11:50:00Z">
        <w:r w:rsidRPr="00224E9F">
          <w:rPr>
            <w:rFonts w:asciiTheme="minorEastAsia" w:hAnsiTheme="minorEastAsia" w:hint="eastAsia"/>
            <w:sz w:val="21"/>
            <w:szCs w:val="21"/>
            <w:rPrChange w:id="14333" w:author="蔚滢璐" w:date="2017-01-02T12:59:00Z">
              <w:rPr>
                <w:rFonts w:hint="eastAsia"/>
                <w:sz w:val="21"/>
                <w:szCs w:val="21"/>
              </w:rPr>
            </w:rPrChange>
          </w:rPr>
          <w:t>变更的记录。txt文件存储会员升级所需的信用值。</w:t>
        </w:r>
      </w:ins>
    </w:p>
    <w:p w:rsidR="00A53A60" w:rsidRPr="00224E9F" w:rsidRDefault="00A53A60">
      <w:pPr>
        <w:ind w:left="1680"/>
        <w:rPr>
          <w:ins w:id="14334" w:author="蔚滢璐" w:date="2017-01-02T11:54:00Z"/>
          <w:rFonts w:asciiTheme="minorEastAsia" w:hAnsiTheme="minorEastAsia"/>
          <w:sz w:val="21"/>
          <w:szCs w:val="21"/>
          <w:rPrChange w:id="14335" w:author="蔚滢璐" w:date="2017-01-02T12:59:00Z">
            <w:rPr>
              <w:ins w:id="14336" w:author="蔚滢璐" w:date="2017-01-02T11:54:00Z"/>
              <w:sz w:val="21"/>
              <w:szCs w:val="21"/>
            </w:rPr>
          </w:rPrChange>
        </w:rPr>
        <w:pPrChange w:id="14337" w:author="蔚滢璐" w:date="2017-01-02T11:48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4338" w:author="蔚滢璐" w:date="2017-01-02T11:50:00Z">
        <w:r w:rsidRPr="00224E9F">
          <w:rPr>
            <w:rFonts w:asciiTheme="minorEastAsia" w:hAnsiTheme="minorEastAsia" w:hint="eastAsia"/>
            <w:sz w:val="21"/>
            <w:szCs w:val="21"/>
            <w:rPrChange w:id="14339" w:author="蔚滢璐" w:date="2017-01-02T12:59:00Z">
              <w:rPr>
                <w:rFonts w:hint="eastAsia"/>
                <w:sz w:val="21"/>
                <w:szCs w:val="21"/>
              </w:rPr>
            </w:rPrChange>
          </w:rPr>
          <w:t>存储用户基本信息的表中的数据</w:t>
        </w:r>
      </w:ins>
      <w:ins w:id="14340" w:author="蔚滢璐" w:date="2017-01-02T11:51:00Z">
        <w:r w:rsidRPr="00224E9F">
          <w:rPr>
            <w:rFonts w:asciiTheme="minorEastAsia" w:hAnsiTheme="minorEastAsia" w:hint="eastAsia"/>
            <w:sz w:val="21"/>
            <w:szCs w:val="21"/>
            <w:rPrChange w:id="14341" w:author="蔚滢璐" w:date="2017-01-02T12:59:00Z">
              <w:rPr>
                <w:rFonts w:hint="eastAsia"/>
                <w:sz w:val="21"/>
                <w:szCs w:val="21"/>
              </w:rPr>
            </w:rPrChange>
          </w:rPr>
          <w:t>为：用户账号（加密存储），密码（加密存储），昵称（10位字符），</w:t>
        </w:r>
      </w:ins>
      <w:ins w:id="14342" w:author="蔚滢璐" w:date="2017-01-02T11:52:00Z">
        <w:r w:rsidRPr="00224E9F">
          <w:rPr>
            <w:rFonts w:asciiTheme="minorEastAsia" w:hAnsiTheme="minorEastAsia" w:hint="eastAsia"/>
            <w:sz w:val="21"/>
            <w:szCs w:val="21"/>
            <w:rPrChange w:id="14343" w:author="蔚滢璐" w:date="2017-01-02T12:59:00Z">
              <w:rPr>
                <w:rFonts w:hint="eastAsia"/>
                <w:sz w:val="21"/>
                <w:szCs w:val="21"/>
              </w:rPr>
            </w:rPrChange>
          </w:rPr>
          <w:t>头像的图片地址（tinytext），生日（10位字符），会员等级（tinyint），</w:t>
        </w:r>
      </w:ins>
      <w:ins w:id="14344" w:author="蔚滢璐" w:date="2017-01-02T11:53:00Z">
        <w:r w:rsidRPr="00224E9F">
          <w:rPr>
            <w:rFonts w:asciiTheme="minorEastAsia" w:hAnsiTheme="minorEastAsia" w:hint="eastAsia"/>
            <w:sz w:val="21"/>
            <w:szCs w:val="21"/>
            <w:rPrChange w:id="14345" w:author="蔚滢璐" w:date="2017-01-02T12:59:00Z">
              <w:rPr>
                <w:rFonts w:hint="eastAsia"/>
                <w:sz w:val="21"/>
                <w:szCs w:val="21"/>
              </w:rPr>
            </w:rPrChange>
          </w:rPr>
          <w:t>会员种类（tinyint），企业名称（20位字符），信用值（int整数），真实姓名</w:t>
        </w:r>
      </w:ins>
      <w:ins w:id="14346" w:author="蔚滢璐" w:date="2017-01-02T11:54:00Z">
        <w:r w:rsidRPr="00224E9F">
          <w:rPr>
            <w:rFonts w:asciiTheme="minorEastAsia" w:hAnsiTheme="minorEastAsia" w:hint="eastAsia"/>
            <w:sz w:val="21"/>
            <w:szCs w:val="21"/>
            <w:rPrChange w:id="14347" w:author="蔚滢璐" w:date="2017-01-02T12:59:00Z">
              <w:rPr>
                <w:rFonts w:hint="eastAsia"/>
                <w:sz w:val="21"/>
                <w:szCs w:val="21"/>
              </w:rPr>
            </w:rPrChange>
          </w:rPr>
          <w:t>（加密存储），性别（tinyint），邮箱（30位字符），信用记录的数量（int）。</w:t>
        </w:r>
      </w:ins>
    </w:p>
    <w:p w:rsidR="00A53A60" w:rsidRPr="00224E9F" w:rsidRDefault="00A53A60">
      <w:pPr>
        <w:ind w:left="1680"/>
        <w:rPr>
          <w:ins w:id="14348" w:author="蔚滢璐" w:date="2017-01-02T11:31:00Z"/>
          <w:rFonts w:asciiTheme="minorEastAsia" w:hAnsiTheme="minorEastAsia"/>
          <w:sz w:val="21"/>
          <w:szCs w:val="21"/>
          <w:rPrChange w:id="14349" w:author="蔚滢璐" w:date="2017-01-02T12:59:00Z">
            <w:rPr>
              <w:ins w:id="14350" w:author="蔚滢璐" w:date="2017-01-02T11:31:00Z"/>
            </w:rPr>
          </w:rPrChange>
        </w:rPr>
        <w:pPrChange w:id="14351" w:author="蔚滢璐" w:date="2017-01-02T11:5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4352" w:author="蔚滢璐" w:date="2017-01-02T11:55:00Z">
        <w:r w:rsidRPr="00224E9F">
          <w:rPr>
            <w:rFonts w:asciiTheme="minorEastAsia" w:hAnsiTheme="minorEastAsia" w:hint="eastAsia"/>
            <w:sz w:val="21"/>
            <w:szCs w:val="21"/>
            <w:rPrChange w:id="14353" w:author="蔚滢璐" w:date="2017-01-02T12:59:00Z">
              <w:rPr>
                <w:rFonts w:hint="eastAsia"/>
                <w:sz w:val="21"/>
                <w:szCs w:val="21"/>
              </w:rPr>
            </w:rPrChange>
          </w:rPr>
          <w:t>信用记录的信息包括：用户的账号，变更日期，订单编号（26位字符）</w:t>
        </w:r>
      </w:ins>
      <w:ins w:id="14354" w:author="蔚滢璐" w:date="2017-01-02T11:56:00Z">
        <w:r w:rsidRPr="00224E9F">
          <w:rPr>
            <w:rFonts w:asciiTheme="minorEastAsia" w:hAnsiTheme="minorEastAsia" w:hint="eastAsia"/>
            <w:sz w:val="21"/>
            <w:szCs w:val="21"/>
            <w:rPrChange w:id="14355" w:author="蔚滢璐" w:date="2017-01-02T12:59:00Z">
              <w:rPr>
                <w:rFonts w:hint="eastAsia"/>
                <w:sz w:val="21"/>
                <w:szCs w:val="21"/>
              </w:rPr>
            </w:rPrChange>
          </w:rPr>
          <w:t>，信用变化原因种类（tinyint），改变的值（int），</w:t>
        </w:r>
      </w:ins>
      <w:ins w:id="14356" w:author="蔚滢璐" w:date="2017-01-02T11:57:00Z">
        <w:r w:rsidRPr="00224E9F">
          <w:rPr>
            <w:rFonts w:asciiTheme="minorEastAsia" w:hAnsiTheme="minorEastAsia" w:hint="eastAsia"/>
            <w:sz w:val="21"/>
            <w:szCs w:val="21"/>
            <w:rPrChange w:id="14357" w:author="蔚滢璐" w:date="2017-01-02T12:59:00Z">
              <w:rPr>
                <w:rFonts w:hint="eastAsia"/>
                <w:sz w:val="21"/>
                <w:szCs w:val="21"/>
              </w:rPr>
            </w:rPrChange>
          </w:rPr>
          <w:t>变更后的信用值（int）。</w:t>
        </w:r>
      </w:ins>
    </w:p>
    <w:p w:rsidR="00DD2932" w:rsidRPr="00224E9F" w:rsidRDefault="00DD2932" w:rsidP="00245DB9">
      <w:pPr>
        <w:pStyle w:val="a3"/>
        <w:numPr>
          <w:ilvl w:val="2"/>
          <w:numId w:val="10"/>
        </w:numPr>
        <w:ind w:firstLineChars="0"/>
        <w:outlineLvl w:val="2"/>
        <w:rPr>
          <w:ins w:id="14358" w:author="蔚滢璐" w:date="2017-01-02T10:14:00Z"/>
          <w:rFonts w:asciiTheme="minorEastAsia" w:hAnsiTheme="minorEastAsia"/>
          <w:sz w:val="21"/>
          <w:szCs w:val="21"/>
          <w:rPrChange w:id="14359" w:author="蔚滢璐" w:date="2017-01-02T12:59:00Z">
            <w:rPr>
              <w:ins w:id="14360" w:author="蔚滢璐" w:date="2017-01-02T10:14:00Z"/>
              <w:sz w:val="21"/>
              <w:szCs w:val="21"/>
            </w:rPr>
          </w:rPrChange>
        </w:rPr>
      </w:pPr>
      <w:bookmarkStart w:id="14361" w:name="_Toc471124388"/>
      <w:bookmarkStart w:id="14362" w:name="_Toc471124734"/>
      <w:ins w:id="14363" w:author="蔚滢璐" w:date="2017-01-02T11:31:00Z">
        <w:r w:rsidRPr="00224E9F">
          <w:rPr>
            <w:rFonts w:asciiTheme="minorEastAsia" w:hAnsiTheme="minorEastAsia" w:hint="eastAsia"/>
            <w:sz w:val="21"/>
            <w:szCs w:val="21"/>
            <w:rPrChange w:id="14364" w:author="蔚滢璐" w:date="2017-01-02T12:59:00Z">
              <w:rPr>
                <w:rFonts w:hint="eastAsia"/>
                <w:sz w:val="21"/>
                <w:szCs w:val="21"/>
              </w:rPr>
            </w:rPrChange>
          </w:rPr>
          <w:t>hotel模块</w:t>
        </w:r>
      </w:ins>
      <w:bookmarkEnd w:id="14361"/>
      <w:bookmarkEnd w:id="14362"/>
    </w:p>
    <w:p w:rsidR="00847A40" w:rsidRPr="00224E9F" w:rsidRDefault="00745152">
      <w:pPr>
        <w:pStyle w:val="a3"/>
        <w:numPr>
          <w:ilvl w:val="0"/>
          <w:numId w:val="29"/>
        </w:numPr>
        <w:ind w:firstLineChars="0"/>
        <w:rPr>
          <w:ins w:id="14365" w:author="蔚滢璐" w:date="2017-01-02T10:28:00Z"/>
          <w:rFonts w:asciiTheme="minorEastAsia" w:hAnsiTheme="minorEastAsia"/>
          <w:sz w:val="21"/>
          <w:szCs w:val="21"/>
          <w:rPrChange w:id="14366" w:author="蔚滢璐" w:date="2017-01-02T12:59:00Z">
            <w:rPr>
              <w:ins w:id="14367" w:author="蔚滢璐" w:date="2017-01-02T10:28:00Z"/>
              <w:sz w:val="21"/>
              <w:szCs w:val="21"/>
            </w:rPr>
          </w:rPrChange>
        </w:rPr>
        <w:pPrChange w:id="14368" w:author="蔚滢璐" w:date="2017-01-02T10:2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4369" w:author="蔚滢璐" w:date="2017-01-02T10:14:00Z">
        <w:r w:rsidRPr="00224E9F">
          <w:rPr>
            <w:rFonts w:asciiTheme="minorEastAsia" w:hAnsiTheme="minorEastAsia" w:hint="eastAsia"/>
            <w:sz w:val="21"/>
            <w:szCs w:val="21"/>
            <w:rPrChange w:id="14370" w:author="蔚滢璐" w:date="2017-01-02T12:59:00Z">
              <w:rPr>
                <w:rFonts w:hint="eastAsia"/>
                <w:sz w:val="21"/>
                <w:szCs w:val="21"/>
              </w:rPr>
            </w:rPrChange>
          </w:rPr>
          <w:t>模块概述</w:t>
        </w:r>
      </w:ins>
    </w:p>
    <w:p w:rsidR="00847A40" w:rsidRPr="00224E9F" w:rsidRDefault="00847A40">
      <w:pPr>
        <w:ind w:left="1418" w:firstLine="262"/>
        <w:rPr>
          <w:ins w:id="14371" w:author="蔚滢璐" w:date="2017-01-02T10:28:00Z"/>
          <w:rFonts w:asciiTheme="minorEastAsia" w:hAnsiTheme="minorEastAsia"/>
          <w:sz w:val="21"/>
          <w:szCs w:val="21"/>
          <w:rPrChange w:id="14372" w:author="蔚滢璐" w:date="2017-01-02T12:59:00Z">
            <w:rPr>
              <w:ins w:id="14373" w:author="蔚滢璐" w:date="2017-01-02T10:28:00Z"/>
            </w:rPr>
          </w:rPrChange>
        </w:rPr>
        <w:pPrChange w:id="14374" w:author="蔚滢璐" w:date="2017-01-02T10:28:00Z">
          <w:pPr>
            <w:pStyle w:val="a3"/>
            <w:numPr>
              <w:numId w:val="29"/>
            </w:numPr>
            <w:ind w:left="2138" w:firstLineChars="0" w:hanging="720"/>
          </w:pPr>
        </w:pPrChange>
      </w:pPr>
      <w:ins w:id="14375" w:author="蔚滢璐" w:date="2017-01-02T10:28:00Z">
        <w:r w:rsidRPr="00224E9F">
          <w:rPr>
            <w:rFonts w:asciiTheme="minorEastAsia" w:hAnsiTheme="minorEastAsia" w:hint="eastAsia"/>
            <w:sz w:val="21"/>
            <w:szCs w:val="21"/>
            <w:rPrChange w:id="14376" w:author="蔚滢璐" w:date="2017-01-02T12:59:00Z">
              <w:rPr>
                <w:rFonts w:hint="eastAsia"/>
              </w:rPr>
            </w:rPrChange>
          </w:rPr>
          <w:t>数据层hotel模块为逻辑层hotel提供服务，</w:t>
        </w:r>
      </w:ins>
    </w:p>
    <w:p w:rsidR="00847A40" w:rsidRPr="00224E9F" w:rsidRDefault="00847A40">
      <w:pPr>
        <w:ind w:left="1260" w:firstLine="420"/>
        <w:rPr>
          <w:ins w:id="14377" w:author="蔚滢璐" w:date="2017-01-02T10:27:00Z"/>
          <w:rFonts w:asciiTheme="minorEastAsia" w:hAnsiTheme="minorEastAsia"/>
          <w:sz w:val="21"/>
          <w:szCs w:val="21"/>
          <w:rPrChange w:id="14378" w:author="蔚滢璐" w:date="2017-01-02T12:59:00Z">
            <w:rPr>
              <w:ins w:id="14379" w:author="蔚滢璐" w:date="2017-01-02T10:27:00Z"/>
            </w:rPr>
          </w:rPrChange>
        </w:rPr>
        <w:pPrChange w:id="14380" w:author="蔚滢璐" w:date="2017-01-02T10:28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4381" w:author="蔚滢璐" w:date="2017-01-02T10:28:00Z">
        <w:r w:rsidRPr="00224E9F">
          <w:rPr>
            <w:rFonts w:asciiTheme="minorEastAsia" w:hAnsiTheme="minorEastAsia" w:hint="eastAsia"/>
            <w:sz w:val="21"/>
            <w:szCs w:val="21"/>
            <w:rPrChange w:id="14382" w:author="蔚滢璐" w:date="2017-01-02T12:59:00Z">
              <w:rPr>
                <w:rFonts w:hint="eastAsia"/>
              </w:rPr>
            </w:rPrChange>
          </w:rPr>
          <w:t>其职责及接口参见软件体系结构描述文档。</w:t>
        </w:r>
      </w:ins>
    </w:p>
    <w:p w:rsidR="00847A40" w:rsidRPr="00224E9F" w:rsidRDefault="00847A40">
      <w:pPr>
        <w:pStyle w:val="a3"/>
        <w:numPr>
          <w:ilvl w:val="0"/>
          <w:numId w:val="29"/>
        </w:numPr>
        <w:ind w:firstLineChars="0"/>
        <w:rPr>
          <w:ins w:id="14383" w:author="蔚滢璐" w:date="2017-01-02T10:56:00Z"/>
          <w:rFonts w:asciiTheme="minorEastAsia" w:hAnsiTheme="minorEastAsia"/>
          <w:sz w:val="21"/>
          <w:szCs w:val="21"/>
          <w:rPrChange w:id="14384" w:author="蔚滢璐" w:date="2017-01-02T12:59:00Z">
            <w:rPr>
              <w:ins w:id="14385" w:author="蔚滢璐" w:date="2017-01-02T10:56:00Z"/>
              <w:sz w:val="21"/>
              <w:szCs w:val="21"/>
            </w:rPr>
          </w:rPrChange>
        </w:rPr>
        <w:pPrChange w:id="14386" w:author="蔚滢璐" w:date="2017-01-02T10:2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4387" w:author="蔚滢璐" w:date="2017-01-02T10:28:00Z">
        <w:r w:rsidRPr="00224E9F">
          <w:rPr>
            <w:rFonts w:asciiTheme="minorEastAsia" w:hAnsiTheme="minorEastAsia" w:hint="eastAsia"/>
            <w:sz w:val="21"/>
            <w:szCs w:val="21"/>
            <w:rPrChange w:id="14388" w:author="蔚滢璐" w:date="2017-01-02T12:59:00Z">
              <w:rPr>
                <w:rFonts w:hint="eastAsia"/>
                <w:sz w:val="21"/>
                <w:szCs w:val="21"/>
              </w:rPr>
            </w:rPrChange>
          </w:rPr>
          <w:t>整体结构</w:t>
        </w:r>
      </w:ins>
    </w:p>
    <w:p w:rsidR="00847A40" w:rsidRPr="00224E9F" w:rsidRDefault="00847A40">
      <w:pPr>
        <w:ind w:left="1680"/>
        <w:rPr>
          <w:ins w:id="14389" w:author="蔚滢璐" w:date="2017-01-02T10:36:00Z"/>
          <w:rFonts w:asciiTheme="minorEastAsia" w:hAnsiTheme="minorEastAsia"/>
          <w:sz w:val="21"/>
          <w:szCs w:val="21"/>
          <w:rPrChange w:id="14390" w:author="蔚滢璐" w:date="2017-01-02T12:59:00Z">
            <w:rPr>
              <w:ins w:id="14391" w:author="蔚滢璐" w:date="2017-01-02T10:36:00Z"/>
              <w:sz w:val="21"/>
              <w:szCs w:val="21"/>
            </w:rPr>
          </w:rPrChange>
        </w:rPr>
        <w:pPrChange w:id="14392" w:author="蔚滢璐" w:date="2017-01-02T10:2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4393" w:author="蔚滢璐" w:date="2017-01-02T10:28:00Z">
        <w:r w:rsidRPr="00224E9F">
          <w:rPr>
            <w:rFonts w:asciiTheme="minorEastAsia" w:hAnsiTheme="minorEastAsia" w:hint="eastAsia"/>
            <w:sz w:val="21"/>
            <w:szCs w:val="21"/>
            <w:rPrChange w:id="14394" w:author="蔚滢璐" w:date="2017-01-02T12:59:00Z">
              <w:rPr>
                <w:rFonts w:hint="eastAsia"/>
                <w:sz w:val="21"/>
                <w:szCs w:val="21"/>
              </w:rPr>
            </w:rPrChange>
          </w:rPr>
          <w:t>数据层hotel模块的数据</w:t>
        </w:r>
      </w:ins>
      <w:ins w:id="14395" w:author="蔚滢璐" w:date="2017-01-02T10:29:00Z">
        <w:r w:rsidRPr="00224E9F">
          <w:rPr>
            <w:rFonts w:asciiTheme="minorEastAsia" w:hAnsiTheme="minorEastAsia" w:hint="eastAsia"/>
            <w:sz w:val="21"/>
            <w:szCs w:val="21"/>
            <w:rPrChange w:id="14396" w:author="蔚滢璐" w:date="2017-01-02T12:59:00Z">
              <w:rPr>
                <w:rFonts w:hint="eastAsia"/>
                <w:sz w:val="21"/>
                <w:szCs w:val="21"/>
              </w:rPr>
            </w:rPrChange>
          </w:rPr>
          <w:t>利用MySql数据库进行存储，</w:t>
        </w:r>
      </w:ins>
      <w:ins w:id="14397" w:author="蔚滢璐" w:date="2017-01-02T10:30:00Z">
        <w:r w:rsidRPr="00224E9F">
          <w:rPr>
            <w:rFonts w:asciiTheme="minorEastAsia" w:hAnsiTheme="minorEastAsia" w:hint="eastAsia"/>
            <w:sz w:val="21"/>
            <w:szCs w:val="21"/>
            <w:rPrChange w:id="14398" w:author="蔚滢璐" w:date="2017-01-02T12:59:00Z">
              <w:rPr>
                <w:rFonts w:hint="eastAsia"/>
                <w:sz w:val="21"/>
                <w:szCs w:val="21"/>
              </w:rPr>
            </w:rPrChange>
          </w:rPr>
          <w:t>包括两张数据库表分别存储酒店的基本信息和房间的基本信息（包括不同日期</w:t>
        </w:r>
      </w:ins>
      <w:ins w:id="14399" w:author="蔚滢璐" w:date="2017-01-02T10:36:00Z">
        <w:r w:rsidRPr="00224E9F">
          <w:rPr>
            <w:rFonts w:asciiTheme="minorEastAsia" w:hAnsiTheme="minorEastAsia" w:hint="eastAsia"/>
            <w:sz w:val="21"/>
            <w:szCs w:val="21"/>
            <w:rPrChange w:id="14400" w:author="蔚滢璐" w:date="2017-01-02T12:59:00Z">
              <w:rPr>
                <w:rFonts w:hint="eastAsia"/>
                <w:sz w:val="21"/>
                <w:szCs w:val="21"/>
              </w:rPr>
            </w:rPrChange>
          </w:rPr>
          <w:t>下可用房间的数量</w:t>
        </w:r>
      </w:ins>
      <w:ins w:id="14401" w:author="蔚滢璐" w:date="2017-01-02T10:30:00Z">
        <w:r w:rsidRPr="00224E9F">
          <w:rPr>
            <w:rFonts w:asciiTheme="minorEastAsia" w:hAnsiTheme="minorEastAsia" w:hint="eastAsia"/>
            <w:sz w:val="21"/>
            <w:szCs w:val="21"/>
            <w:rPrChange w:id="14402" w:author="蔚滢璐" w:date="2017-01-02T12:59:00Z">
              <w:rPr>
                <w:rFonts w:hint="eastAsia"/>
                <w:sz w:val="21"/>
                <w:szCs w:val="21"/>
              </w:rPr>
            </w:rPrChange>
          </w:rPr>
          <w:t>）</w:t>
        </w:r>
      </w:ins>
      <w:ins w:id="14403" w:author="蔚滢璐" w:date="2017-01-02T10:36:00Z">
        <w:r w:rsidRPr="00224E9F">
          <w:rPr>
            <w:rFonts w:asciiTheme="minorEastAsia" w:hAnsiTheme="minorEastAsia" w:hint="eastAsia"/>
            <w:sz w:val="21"/>
            <w:szCs w:val="21"/>
            <w:rPrChange w:id="14404" w:author="蔚滢璐" w:date="2017-01-02T12:59:00Z">
              <w:rPr>
                <w:rFonts w:hint="eastAsia"/>
                <w:sz w:val="21"/>
                <w:szCs w:val="21"/>
              </w:rPr>
            </w:rPrChange>
          </w:rPr>
          <w:t>。</w:t>
        </w:r>
      </w:ins>
    </w:p>
    <w:p w:rsidR="00847A40" w:rsidRPr="00224E9F" w:rsidRDefault="00847A40">
      <w:pPr>
        <w:ind w:left="1680"/>
        <w:rPr>
          <w:ins w:id="14405" w:author="蔚滢璐" w:date="2017-01-02T10:51:00Z"/>
          <w:rFonts w:asciiTheme="minorEastAsia" w:hAnsiTheme="minorEastAsia"/>
          <w:sz w:val="21"/>
          <w:szCs w:val="21"/>
          <w:rPrChange w:id="14406" w:author="蔚滢璐" w:date="2017-01-02T12:59:00Z">
            <w:rPr>
              <w:ins w:id="14407" w:author="蔚滢璐" w:date="2017-01-02T10:51:00Z"/>
              <w:sz w:val="21"/>
              <w:szCs w:val="21"/>
            </w:rPr>
          </w:rPrChange>
        </w:rPr>
        <w:pPrChange w:id="14408" w:author="蔚滢璐" w:date="2017-01-02T10:2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4409" w:author="蔚滢璐" w:date="2017-01-02T10:37:00Z">
        <w:r w:rsidRPr="00224E9F">
          <w:rPr>
            <w:rFonts w:asciiTheme="minorEastAsia" w:hAnsiTheme="minorEastAsia" w:hint="eastAsia"/>
            <w:sz w:val="21"/>
            <w:szCs w:val="21"/>
            <w:rPrChange w:id="14410" w:author="蔚滢璐" w:date="2017-01-02T12:59:00Z">
              <w:rPr>
                <w:rFonts w:hint="eastAsia"/>
                <w:sz w:val="21"/>
                <w:szCs w:val="21"/>
              </w:rPr>
            </w:rPrChange>
          </w:rPr>
          <w:t>酒店的</w:t>
        </w:r>
        <w:r w:rsidR="00266E6D" w:rsidRPr="00224E9F">
          <w:rPr>
            <w:rFonts w:asciiTheme="minorEastAsia" w:hAnsiTheme="minorEastAsia" w:hint="eastAsia"/>
            <w:sz w:val="21"/>
            <w:szCs w:val="21"/>
            <w:rPrChange w:id="14411" w:author="蔚滢璐" w:date="2017-01-02T12:59:00Z">
              <w:rPr>
                <w:rFonts w:hint="eastAsia"/>
                <w:sz w:val="21"/>
                <w:szCs w:val="21"/>
              </w:rPr>
            </w:rPrChange>
          </w:rPr>
          <w:t>基本信息包括酒店</w:t>
        </w:r>
      </w:ins>
      <w:ins w:id="14412" w:author="蔚滢璐" w:date="2017-01-02T10:38:00Z">
        <w:r w:rsidR="00266E6D" w:rsidRPr="00224E9F">
          <w:rPr>
            <w:rFonts w:asciiTheme="minorEastAsia" w:hAnsiTheme="minorEastAsia" w:hint="eastAsia"/>
            <w:sz w:val="21"/>
            <w:szCs w:val="21"/>
            <w:rPrChange w:id="14413" w:author="蔚滢璐" w:date="2017-01-02T12:59:00Z">
              <w:rPr>
                <w:rFonts w:hint="eastAsia"/>
                <w:sz w:val="21"/>
                <w:szCs w:val="21"/>
              </w:rPr>
            </w:rPrChange>
          </w:rPr>
          <w:t>的</w:t>
        </w:r>
      </w:ins>
      <w:ins w:id="14414" w:author="蔚滢璐" w:date="2017-01-02T10:39:00Z">
        <w:r w:rsidR="00266E6D" w:rsidRPr="00224E9F">
          <w:rPr>
            <w:rFonts w:asciiTheme="minorEastAsia" w:hAnsiTheme="minorEastAsia" w:hint="eastAsia"/>
            <w:sz w:val="21"/>
            <w:szCs w:val="21"/>
            <w:rPrChange w:id="14415" w:author="蔚滢璐" w:date="2017-01-02T12:59:00Z">
              <w:rPr>
                <w:rFonts w:hint="eastAsia"/>
                <w:sz w:val="21"/>
                <w:szCs w:val="21"/>
              </w:rPr>
            </w:rPrChange>
          </w:rPr>
          <w:t>名称</w:t>
        </w:r>
      </w:ins>
      <w:ins w:id="14416" w:author="蔚滢璐" w:date="2017-01-02T10:41:00Z">
        <w:r w:rsidR="00266E6D" w:rsidRPr="00224E9F">
          <w:rPr>
            <w:rFonts w:asciiTheme="minorEastAsia" w:hAnsiTheme="minorEastAsia" w:hint="eastAsia"/>
            <w:sz w:val="21"/>
            <w:szCs w:val="21"/>
            <w:rPrChange w:id="14417" w:author="蔚滢璐" w:date="2017-01-02T12:59:00Z">
              <w:rPr>
                <w:rFonts w:hint="eastAsia"/>
                <w:sz w:val="21"/>
                <w:szCs w:val="21"/>
              </w:rPr>
            </w:rPrChange>
          </w:rPr>
          <w:t>（10位</w:t>
        </w:r>
      </w:ins>
      <w:ins w:id="14418" w:author="蔚滢璐" w:date="2017-01-02T10:42:00Z">
        <w:r w:rsidR="00266E6D" w:rsidRPr="00224E9F">
          <w:rPr>
            <w:rFonts w:asciiTheme="minorEastAsia" w:hAnsiTheme="minorEastAsia" w:hint="eastAsia"/>
            <w:sz w:val="21"/>
            <w:szCs w:val="21"/>
            <w:rPrChange w:id="14419" w:author="蔚滢璐" w:date="2017-01-02T12:59:00Z">
              <w:rPr>
                <w:rFonts w:hint="eastAsia"/>
                <w:sz w:val="21"/>
                <w:szCs w:val="21"/>
              </w:rPr>
            </w:rPrChange>
          </w:rPr>
          <w:t>字符以内），密码（加密存储），</w:t>
        </w:r>
      </w:ins>
      <w:ins w:id="14420" w:author="蔚滢璐" w:date="2017-01-02T10:43:00Z">
        <w:r w:rsidR="00266E6D" w:rsidRPr="00224E9F">
          <w:rPr>
            <w:rFonts w:asciiTheme="minorEastAsia" w:hAnsiTheme="minorEastAsia" w:hint="eastAsia"/>
            <w:sz w:val="21"/>
            <w:szCs w:val="21"/>
            <w:rPrChange w:id="14421" w:author="蔚滢璐" w:date="2017-01-02T12:59:00Z">
              <w:rPr>
                <w:rFonts w:hint="eastAsia"/>
                <w:sz w:val="21"/>
                <w:szCs w:val="21"/>
              </w:rPr>
            </w:rPrChange>
          </w:rPr>
          <w:t>联系方式（11位字符），地区编码（15位字符），详细地址（20</w:t>
        </w:r>
      </w:ins>
      <w:ins w:id="14422" w:author="蔚滢璐" w:date="2017-01-02T10:44:00Z">
        <w:r w:rsidR="00266E6D" w:rsidRPr="00224E9F">
          <w:rPr>
            <w:rFonts w:asciiTheme="minorEastAsia" w:hAnsiTheme="minorEastAsia" w:hint="eastAsia"/>
            <w:sz w:val="21"/>
            <w:szCs w:val="21"/>
            <w:rPrChange w:id="14423" w:author="蔚滢璐" w:date="2017-01-02T12:59:00Z">
              <w:rPr>
                <w:rFonts w:hint="eastAsia"/>
                <w:sz w:val="21"/>
                <w:szCs w:val="21"/>
              </w:rPr>
            </w:rPrChange>
          </w:rPr>
          <w:t>位字符），标准间价格（</w:t>
        </w:r>
      </w:ins>
      <w:ins w:id="14424" w:author="蔚滢璐" w:date="2017-01-02T10:45:00Z">
        <w:r w:rsidR="00266E6D" w:rsidRPr="00224E9F">
          <w:rPr>
            <w:rFonts w:asciiTheme="minorEastAsia" w:hAnsiTheme="minorEastAsia" w:hint="eastAsia"/>
            <w:sz w:val="21"/>
            <w:szCs w:val="21"/>
            <w:rPrChange w:id="14425" w:author="蔚滢璐" w:date="2017-01-02T12:59:00Z">
              <w:rPr>
                <w:rFonts w:hint="eastAsia"/>
                <w:sz w:val="21"/>
                <w:szCs w:val="21"/>
              </w:rPr>
            </w:rPrChange>
          </w:rPr>
          <w:t>双精度浮点型</w:t>
        </w:r>
      </w:ins>
      <w:ins w:id="14426" w:author="蔚滢璐" w:date="2017-01-02T10:54:00Z">
        <w:r w:rsidR="003206D3" w:rsidRPr="00224E9F">
          <w:rPr>
            <w:rFonts w:asciiTheme="minorEastAsia" w:hAnsiTheme="minorEastAsia" w:hint="eastAsia"/>
            <w:sz w:val="21"/>
            <w:szCs w:val="21"/>
            <w:rPrChange w:id="14427" w:author="蔚滢璐" w:date="2017-01-02T12:59:00Z">
              <w:rPr>
                <w:rFonts w:hint="eastAsia"/>
                <w:sz w:val="21"/>
                <w:szCs w:val="21"/>
              </w:rPr>
            </w:rPrChange>
          </w:rPr>
          <w:t>小数</w:t>
        </w:r>
      </w:ins>
      <w:ins w:id="14428" w:author="蔚滢璐" w:date="2017-01-02T10:45:00Z">
        <w:r w:rsidR="00266E6D" w:rsidRPr="00224E9F">
          <w:rPr>
            <w:rFonts w:asciiTheme="minorEastAsia" w:hAnsiTheme="minorEastAsia" w:hint="eastAsia"/>
            <w:sz w:val="21"/>
            <w:szCs w:val="21"/>
            <w:rPrChange w:id="14429" w:author="蔚滢璐" w:date="2017-01-02T12:59:00Z">
              <w:rPr>
                <w:rFonts w:hint="eastAsia"/>
                <w:sz w:val="21"/>
                <w:szCs w:val="21"/>
              </w:rPr>
            </w:rPrChange>
          </w:rPr>
          <w:t>），酒店简介（tinytext），</w:t>
        </w:r>
      </w:ins>
      <w:ins w:id="14430" w:author="蔚滢璐" w:date="2017-01-02T10:46:00Z">
        <w:r w:rsidR="00266E6D" w:rsidRPr="00224E9F">
          <w:rPr>
            <w:rFonts w:asciiTheme="minorEastAsia" w:hAnsiTheme="minorEastAsia" w:hint="eastAsia"/>
            <w:sz w:val="21"/>
            <w:szCs w:val="21"/>
            <w:rPrChange w:id="14431" w:author="蔚滢璐" w:date="2017-01-02T12:59:00Z">
              <w:rPr>
                <w:rFonts w:hint="eastAsia"/>
                <w:sz w:val="21"/>
                <w:szCs w:val="21"/>
              </w:rPr>
            </w:rPrChange>
          </w:rPr>
          <w:t>酒店基本设施编码（4位字符），</w:t>
        </w:r>
      </w:ins>
      <w:ins w:id="14432" w:author="蔚滢璐" w:date="2017-01-02T10:47:00Z">
        <w:r w:rsidR="003206D3" w:rsidRPr="00224E9F">
          <w:rPr>
            <w:rFonts w:asciiTheme="minorEastAsia" w:hAnsiTheme="minorEastAsia" w:hint="eastAsia"/>
            <w:sz w:val="21"/>
            <w:szCs w:val="21"/>
            <w:rPrChange w:id="14433" w:author="蔚滢璐" w:date="2017-01-02T12:59:00Z">
              <w:rPr>
                <w:rFonts w:hint="eastAsia"/>
                <w:sz w:val="21"/>
                <w:szCs w:val="21"/>
              </w:rPr>
            </w:rPrChange>
          </w:rPr>
          <w:t>酒店星级（tinyint），酒店评分（双精度浮点型</w:t>
        </w:r>
      </w:ins>
      <w:ins w:id="14434" w:author="蔚滢璐" w:date="2017-01-02T10:54:00Z">
        <w:r w:rsidR="003206D3" w:rsidRPr="00224E9F">
          <w:rPr>
            <w:rFonts w:asciiTheme="minorEastAsia" w:hAnsiTheme="minorEastAsia" w:hint="eastAsia"/>
            <w:sz w:val="21"/>
            <w:szCs w:val="21"/>
            <w:rPrChange w:id="14435" w:author="蔚滢璐" w:date="2017-01-02T12:59:00Z">
              <w:rPr>
                <w:rFonts w:hint="eastAsia"/>
                <w:sz w:val="21"/>
                <w:szCs w:val="21"/>
              </w:rPr>
            </w:rPrChange>
          </w:rPr>
          <w:t>小数</w:t>
        </w:r>
      </w:ins>
      <w:ins w:id="14436" w:author="蔚滢璐" w:date="2017-01-02T10:47:00Z">
        <w:r w:rsidR="003206D3" w:rsidRPr="00224E9F">
          <w:rPr>
            <w:rFonts w:asciiTheme="minorEastAsia" w:hAnsiTheme="minorEastAsia" w:hint="eastAsia"/>
            <w:sz w:val="21"/>
            <w:szCs w:val="21"/>
            <w:rPrChange w:id="14437" w:author="蔚滢璐" w:date="2017-01-02T12:59:00Z">
              <w:rPr>
                <w:rFonts w:hint="eastAsia"/>
                <w:sz w:val="21"/>
                <w:szCs w:val="21"/>
              </w:rPr>
            </w:rPrChange>
          </w:rPr>
          <w:t>）</w:t>
        </w:r>
      </w:ins>
      <w:ins w:id="14438" w:author="蔚滢璐" w:date="2017-01-02T10:48:00Z">
        <w:r w:rsidR="003206D3" w:rsidRPr="00224E9F">
          <w:rPr>
            <w:rFonts w:asciiTheme="minorEastAsia" w:hAnsiTheme="minorEastAsia" w:hint="eastAsia"/>
            <w:sz w:val="21"/>
            <w:szCs w:val="21"/>
            <w:rPrChange w:id="14439" w:author="蔚滢璐" w:date="2017-01-02T12:59:00Z">
              <w:rPr>
                <w:rFonts w:hint="eastAsia"/>
                <w:sz w:val="21"/>
                <w:szCs w:val="21"/>
              </w:rPr>
            </w:rPrChange>
          </w:rPr>
          <w:t>，最晚入住时间（8位字符，形式为HH：mm：ss）</w:t>
        </w:r>
      </w:ins>
      <w:ins w:id="14440" w:author="蔚滢璐" w:date="2017-01-02T10:49:00Z">
        <w:r w:rsidR="003206D3" w:rsidRPr="00224E9F">
          <w:rPr>
            <w:rFonts w:asciiTheme="minorEastAsia" w:hAnsiTheme="minorEastAsia" w:hint="eastAsia"/>
            <w:sz w:val="21"/>
            <w:szCs w:val="21"/>
            <w:rPrChange w:id="14441" w:author="蔚滢璐" w:date="2017-01-02T12:59:00Z">
              <w:rPr>
                <w:rFonts w:hint="eastAsia"/>
                <w:sz w:val="21"/>
                <w:szCs w:val="21"/>
              </w:rPr>
            </w:rPrChange>
          </w:rPr>
          <w:t>，</w:t>
        </w:r>
      </w:ins>
      <w:ins w:id="14442" w:author="蔚滢璐" w:date="2017-01-02T10:50:00Z">
        <w:r w:rsidR="003206D3" w:rsidRPr="00224E9F">
          <w:rPr>
            <w:rFonts w:asciiTheme="minorEastAsia" w:hAnsiTheme="minorEastAsia" w:hint="eastAsia"/>
            <w:sz w:val="21"/>
            <w:szCs w:val="21"/>
            <w:rPrChange w:id="14443" w:author="蔚滢璐" w:date="2017-01-02T12:59:00Z">
              <w:rPr>
                <w:rFonts w:hint="eastAsia"/>
                <w:sz w:val="21"/>
                <w:szCs w:val="21"/>
              </w:rPr>
            </w:rPrChange>
          </w:rPr>
          <w:t>酒店图片地址（tinytext），酒店被评价的次数（</w:t>
        </w:r>
      </w:ins>
      <w:ins w:id="14444" w:author="蔚滢璐" w:date="2017-01-02T10:51:00Z">
        <w:r w:rsidR="003206D3" w:rsidRPr="00224E9F">
          <w:rPr>
            <w:rFonts w:asciiTheme="minorEastAsia" w:hAnsiTheme="minorEastAsia" w:hint="eastAsia"/>
            <w:sz w:val="21"/>
            <w:szCs w:val="21"/>
            <w:rPrChange w:id="14445" w:author="蔚滢璐" w:date="2017-01-02T12:59:00Z">
              <w:rPr>
                <w:rFonts w:hint="eastAsia"/>
                <w:sz w:val="21"/>
                <w:szCs w:val="21"/>
              </w:rPr>
            </w:rPrChange>
          </w:rPr>
          <w:t>int整数</w:t>
        </w:r>
      </w:ins>
      <w:ins w:id="14446" w:author="蔚滢璐" w:date="2017-01-02T10:50:00Z">
        <w:r w:rsidR="003206D3" w:rsidRPr="00224E9F">
          <w:rPr>
            <w:rFonts w:asciiTheme="minorEastAsia" w:hAnsiTheme="minorEastAsia" w:hint="eastAsia"/>
            <w:sz w:val="21"/>
            <w:szCs w:val="21"/>
            <w:rPrChange w:id="14447" w:author="蔚滢璐" w:date="2017-01-02T12:59:00Z">
              <w:rPr>
                <w:rFonts w:hint="eastAsia"/>
                <w:sz w:val="21"/>
                <w:szCs w:val="21"/>
              </w:rPr>
            </w:rPrChange>
          </w:rPr>
          <w:t>）</w:t>
        </w:r>
      </w:ins>
      <w:ins w:id="14448" w:author="蔚滢璐" w:date="2017-01-02T10:51:00Z">
        <w:r w:rsidR="003206D3" w:rsidRPr="00224E9F">
          <w:rPr>
            <w:rFonts w:asciiTheme="minorEastAsia" w:hAnsiTheme="minorEastAsia" w:hint="eastAsia"/>
            <w:sz w:val="21"/>
            <w:szCs w:val="21"/>
            <w:rPrChange w:id="14449" w:author="蔚滢璐" w:date="2017-01-02T12:59:00Z">
              <w:rPr>
                <w:rFonts w:hint="eastAsia"/>
                <w:sz w:val="21"/>
                <w:szCs w:val="21"/>
              </w:rPr>
            </w:rPrChange>
          </w:rPr>
          <w:t>，酒店不同房间类型的数量（tinyint）。</w:t>
        </w:r>
      </w:ins>
    </w:p>
    <w:p w:rsidR="003206D3" w:rsidRPr="00224E9F" w:rsidRDefault="003206D3">
      <w:pPr>
        <w:ind w:left="1680"/>
        <w:rPr>
          <w:ins w:id="14450" w:author="蔚滢璐" w:date="2017-01-02T10:56:00Z"/>
          <w:rFonts w:asciiTheme="minorEastAsia" w:hAnsiTheme="minorEastAsia"/>
          <w:sz w:val="21"/>
          <w:szCs w:val="21"/>
          <w:rPrChange w:id="14451" w:author="蔚滢璐" w:date="2017-01-02T12:59:00Z">
            <w:rPr>
              <w:ins w:id="14452" w:author="蔚滢璐" w:date="2017-01-02T10:56:00Z"/>
              <w:sz w:val="21"/>
              <w:szCs w:val="21"/>
            </w:rPr>
          </w:rPrChange>
        </w:rPr>
        <w:pPrChange w:id="14453" w:author="蔚滢璐" w:date="2017-01-02T10:2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4454" w:author="蔚滢璐" w:date="2017-01-02T10:51:00Z">
        <w:r w:rsidRPr="00224E9F">
          <w:rPr>
            <w:rFonts w:asciiTheme="minorEastAsia" w:hAnsiTheme="minorEastAsia" w:hint="eastAsia"/>
            <w:sz w:val="21"/>
            <w:szCs w:val="21"/>
            <w:rPrChange w:id="14455" w:author="蔚滢璐" w:date="2017-01-02T12:59:00Z">
              <w:rPr>
                <w:rFonts w:hint="eastAsia"/>
                <w:sz w:val="21"/>
                <w:szCs w:val="21"/>
              </w:rPr>
            </w:rPrChange>
          </w:rPr>
          <w:t>酒店</w:t>
        </w:r>
      </w:ins>
      <w:ins w:id="14456" w:author="蔚滢璐" w:date="2017-01-02T10:52:00Z">
        <w:r w:rsidRPr="00224E9F">
          <w:rPr>
            <w:rFonts w:asciiTheme="minorEastAsia" w:hAnsiTheme="minorEastAsia" w:hint="eastAsia"/>
            <w:sz w:val="21"/>
            <w:szCs w:val="21"/>
            <w:rPrChange w:id="14457" w:author="蔚滢璐" w:date="2017-01-02T12:59:00Z">
              <w:rPr>
                <w:rFonts w:hint="eastAsia"/>
                <w:sz w:val="21"/>
                <w:szCs w:val="21"/>
              </w:rPr>
            </w:rPrChange>
          </w:rPr>
          <w:t>房间的基本信息包括：酒店的账号（10位字符），房间的类型（10位字符），房间的数量</w:t>
        </w:r>
      </w:ins>
      <w:ins w:id="14458" w:author="蔚滢璐" w:date="2017-01-02T10:53:00Z">
        <w:r w:rsidRPr="00224E9F">
          <w:rPr>
            <w:rFonts w:asciiTheme="minorEastAsia" w:hAnsiTheme="minorEastAsia" w:hint="eastAsia"/>
            <w:sz w:val="21"/>
            <w:szCs w:val="21"/>
            <w:rPrChange w:id="14459" w:author="蔚滢璐" w:date="2017-01-02T12:59:00Z">
              <w:rPr>
                <w:rFonts w:hint="eastAsia"/>
                <w:sz w:val="21"/>
                <w:szCs w:val="21"/>
              </w:rPr>
            </w:rPrChange>
          </w:rPr>
          <w:t>（int整数），房间的单价（双精度浮点型</w:t>
        </w:r>
      </w:ins>
      <w:ins w:id="14460" w:author="蔚滢璐" w:date="2017-01-02T10:54:00Z">
        <w:r w:rsidRPr="00224E9F">
          <w:rPr>
            <w:rFonts w:asciiTheme="minorEastAsia" w:hAnsiTheme="minorEastAsia" w:hint="eastAsia"/>
            <w:sz w:val="21"/>
            <w:szCs w:val="21"/>
            <w:rPrChange w:id="14461" w:author="蔚滢璐" w:date="2017-01-02T12:59:00Z">
              <w:rPr>
                <w:rFonts w:hint="eastAsia"/>
                <w:sz w:val="21"/>
                <w:szCs w:val="21"/>
              </w:rPr>
            </w:rPrChange>
          </w:rPr>
          <w:t>小数），房间的图片地址（tiny</w:t>
        </w:r>
        <w:r w:rsidRPr="00224E9F">
          <w:rPr>
            <w:rFonts w:asciiTheme="minorEastAsia" w:hAnsiTheme="minorEastAsia"/>
            <w:sz w:val="21"/>
            <w:szCs w:val="21"/>
            <w:rPrChange w:id="14462" w:author="蔚滢璐" w:date="2017-01-02T12:59:00Z">
              <w:rPr>
                <w:sz w:val="21"/>
                <w:szCs w:val="21"/>
              </w:rPr>
            </w:rPrChange>
          </w:rPr>
          <w:t>text</w:t>
        </w:r>
        <w:r w:rsidRPr="00224E9F">
          <w:rPr>
            <w:rFonts w:asciiTheme="minorEastAsia" w:hAnsiTheme="minorEastAsia" w:hint="eastAsia"/>
            <w:sz w:val="21"/>
            <w:szCs w:val="21"/>
            <w:rPrChange w:id="14463" w:author="蔚滢璐" w:date="2017-01-02T12:59:00Z">
              <w:rPr>
                <w:rFonts w:hint="eastAsia"/>
                <w:sz w:val="21"/>
                <w:szCs w:val="21"/>
              </w:rPr>
            </w:rPrChange>
          </w:rPr>
          <w:t>），</w:t>
        </w:r>
      </w:ins>
      <w:ins w:id="14464" w:author="蔚滢璐" w:date="2017-01-02T10:55:00Z">
        <w:r w:rsidRPr="00224E9F">
          <w:rPr>
            <w:rFonts w:asciiTheme="minorEastAsia" w:hAnsiTheme="minorEastAsia" w:hint="eastAsia"/>
            <w:sz w:val="21"/>
            <w:szCs w:val="21"/>
            <w:rPrChange w:id="14465" w:author="蔚滢璐" w:date="2017-01-02T12:59:00Z">
              <w:rPr>
                <w:rFonts w:hint="eastAsia"/>
                <w:sz w:val="21"/>
                <w:szCs w:val="21"/>
              </w:rPr>
            </w:rPrChange>
          </w:rPr>
          <w:t>可用房间数量列表（text</w:t>
        </w:r>
      </w:ins>
      <w:ins w:id="14466" w:author="蔚滢璐" w:date="2017-01-02T11:12:00Z">
        <w:r w:rsidR="00781EF6" w:rsidRPr="00224E9F">
          <w:rPr>
            <w:rFonts w:asciiTheme="minorEastAsia" w:hAnsiTheme="minorEastAsia" w:hint="eastAsia"/>
            <w:sz w:val="21"/>
            <w:szCs w:val="21"/>
            <w:rPrChange w:id="14467" w:author="蔚滢璐" w:date="2017-01-02T12:59:00Z">
              <w:rPr>
                <w:rFonts w:hint="eastAsia"/>
                <w:sz w:val="21"/>
                <w:szCs w:val="21"/>
              </w:rPr>
            </w:rPrChange>
          </w:rPr>
          <w:t>，保存包括今天在内的未来180天的可用房间数量的记录，</w:t>
        </w:r>
      </w:ins>
      <w:ins w:id="14468" w:author="蔚滢璐" w:date="2017-01-02T11:13:00Z">
        <w:r w:rsidR="00781EF6" w:rsidRPr="00224E9F">
          <w:rPr>
            <w:rFonts w:asciiTheme="minorEastAsia" w:hAnsiTheme="minorEastAsia" w:hint="eastAsia"/>
            <w:sz w:val="21"/>
            <w:szCs w:val="21"/>
            <w:rPrChange w:id="14469" w:author="蔚滢璐" w:date="2017-01-02T12:59:00Z">
              <w:rPr>
                <w:rFonts w:hint="eastAsia"/>
                <w:sz w:val="21"/>
                <w:szCs w:val="21"/>
              </w:rPr>
            </w:rPrChange>
          </w:rPr>
          <w:t>不同数字之间以‘，’隔开</w:t>
        </w:r>
      </w:ins>
      <w:ins w:id="14470" w:author="蔚滢璐" w:date="2017-01-02T10:55:00Z">
        <w:r w:rsidRPr="00224E9F">
          <w:rPr>
            <w:rFonts w:asciiTheme="minorEastAsia" w:hAnsiTheme="minorEastAsia" w:hint="eastAsia"/>
            <w:sz w:val="21"/>
            <w:szCs w:val="21"/>
            <w:rPrChange w:id="14471" w:author="蔚滢璐" w:date="2017-01-02T12:59:00Z">
              <w:rPr>
                <w:rFonts w:hint="eastAsia"/>
                <w:sz w:val="21"/>
                <w:szCs w:val="21"/>
              </w:rPr>
            </w:rPrChange>
          </w:rPr>
          <w:t>），可用房间数量列表的上次更新时间（日期</w:t>
        </w:r>
      </w:ins>
      <w:ins w:id="14472" w:author="蔚滢璐" w:date="2017-01-02T10:56:00Z">
        <w:r w:rsidRPr="00224E9F">
          <w:rPr>
            <w:rFonts w:asciiTheme="minorEastAsia" w:hAnsiTheme="minorEastAsia" w:hint="eastAsia"/>
            <w:sz w:val="21"/>
            <w:szCs w:val="21"/>
            <w:rPrChange w:id="14473" w:author="蔚滢璐" w:date="2017-01-02T12:59:00Z">
              <w:rPr>
                <w:rFonts w:hint="eastAsia"/>
                <w:sz w:val="21"/>
                <w:szCs w:val="21"/>
              </w:rPr>
            </w:rPrChange>
          </w:rPr>
          <w:t>类型</w:t>
        </w:r>
      </w:ins>
      <w:ins w:id="14474" w:author="蔚滢璐" w:date="2017-01-02T10:55:00Z">
        <w:r w:rsidRPr="00224E9F">
          <w:rPr>
            <w:rFonts w:asciiTheme="minorEastAsia" w:hAnsiTheme="minorEastAsia" w:hint="eastAsia"/>
            <w:sz w:val="21"/>
            <w:szCs w:val="21"/>
            <w:rPrChange w:id="14475" w:author="蔚滢璐" w:date="2017-01-02T12:59:00Z">
              <w:rPr>
                <w:rFonts w:hint="eastAsia"/>
                <w:sz w:val="21"/>
                <w:szCs w:val="21"/>
              </w:rPr>
            </w:rPrChange>
          </w:rPr>
          <w:t>）</w:t>
        </w:r>
      </w:ins>
      <w:ins w:id="14476" w:author="蔚滢璐" w:date="2017-01-02T10:56:00Z">
        <w:r w:rsidRPr="00224E9F">
          <w:rPr>
            <w:rFonts w:asciiTheme="minorEastAsia" w:hAnsiTheme="minorEastAsia" w:hint="eastAsia"/>
            <w:sz w:val="21"/>
            <w:szCs w:val="21"/>
            <w:rPrChange w:id="14477" w:author="蔚滢璐" w:date="2017-01-02T12:59:00Z">
              <w:rPr>
                <w:rFonts w:hint="eastAsia"/>
                <w:sz w:val="21"/>
                <w:szCs w:val="21"/>
              </w:rPr>
            </w:rPrChange>
          </w:rPr>
          <w:t>。</w:t>
        </w:r>
      </w:ins>
    </w:p>
    <w:p w:rsidR="003206D3" w:rsidRPr="00224E9F" w:rsidRDefault="003206D3" w:rsidP="003206D3">
      <w:pPr>
        <w:pStyle w:val="a3"/>
        <w:numPr>
          <w:ilvl w:val="0"/>
          <w:numId w:val="29"/>
        </w:numPr>
        <w:ind w:firstLineChars="0"/>
        <w:rPr>
          <w:ins w:id="14478" w:author="蔚滢璐" w:date="2017-01-02T10:56:00Z"/>
          <w:rFonts w:asciiTheme="minorEastAsia" w:hAnsiTheme="minorEastAsia"/>
          <w:sz w:val="21"/>
          <w:szCs w:val="21"/>
          <w:rPrChange w:id="14479" w:author="蔚滢璐" w:date="2017-01-02T12:59:00Z">
            <w:rPr>
              <w:ins w:id="14480" w:author="蔚滢璐" w:date="2017-01-02T10:56:00Z"/>
              <w:sz w:val="21"/>
              <w:szCs w:val="21"/>
            </w:rPr>
          </w:rPrChange>
        </w:rPr>
      </w:pPr>
      <w:ins w:id="14481" w:author="蔚滢璐" w:date="2017-01-02T10:56:00Z">
        <w:r w:rsidRPr="00224E9F">
          <w:rPr>
            <w:rFonts w:asciiTheme="minorEastAsia" w:hAnsiTheme="minorEastAsia" w:hint="eastAsia"/>
            <w:sz w:val="21"/>
            <w:szCs w:val="21"/>
            <w:rPrChange w:id="14482" w:author="蔚滢璐" w:date="2017-01-02T12:59:00Z">
              <w:rPr>
                <w:rFonts w:hint="eastAsia"/>
                <w:sz w:val="21"/>
                <w:szCs w:val="21"/>
              </w:rPr>
            </w:rPrChange>
          </w:rPr>
          <w:t>特殊设计</w:t>
        </w:r>
      </w:ins>
    </w:p>
    <w:p w:rsidR="003206D3" w:rsidRPr="00224E9F" w:rsidRDefault="003206D3">
      <w:pPr>
        <w:ind w:left="1680"/>
        <w:rPr>
          <w:rFonts w:asciiTheme="minorEastAsia" w:hAnsiTheme="minorEastAsia"/>
          <w:sz w:val="21"/>
          <w:szCs w:val="21"/>
          <w:rPrChange w:id="14483" w:author="蔚滢璐" w:date="2017-01-02T12:59:00Z">
            <w:rPr/>
          </w:rPrChange>
        </w:rPr>
        <w:pPrChange w:id="14484" w:author="蔚滢璐" w:date="2017-01-02T10:2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4485" w:author="蔚滢璐" w:date="2017-01-02T10:56:00Z">
        <w:r w:rsidRPr="00224E9F">
          <w:rPr>
            <w:rFonts w:asciiTheme="minorEastAsia" w:hAnsiTheme="minorEastAsia" w:hint="eastAsia"/>
            <w:sz w:val="21"/>
            <w:szCs w:val="21"/>
            <w:rPrChange w:id="14486" w:author="蔚滢璐" w:date="2017-01-02T12:59:00Z">
              <w:rPr>
                <w:rFonts w:hint="eastAsia"/>
                <w:sz w:val="21"/>
                <w:szCs w:val="21"/>
              </w:rPr>
            </w:rPrChange>
          </w:rPr>
          <w:lastRenderedPageBreak/>
          <w:t>由于酒店的可用房间数据列表</w:t>
        </w:r>
      </w:ins>
      <w:ins w:id="14487" w:author="蔚滢璐" w:date="2017-01-02T10:59:00Z">
        <w:r w:rsidR="00290CE5" w:rsidRPr="00224E9F">
          <w:rPr>
            <w:rFonts w:asciiTheme="minorEastAsia" w:hAnsiTheme="minorEastAsia" w:hint="eastAsia"/>
            <w:sz w:val="21"/>
            <w:szCs w:val="21"/>
            <w:rPrChange w:id="14488" w:author="蔚滢璐" w:date="2017-01-02T12:59:00Z">
              <w:rPr>
                <w:rFonts w:hint="eastAsia"/>
                <w:sz w:val="21"/>
                <w:szCs w:val="21"/>
              </w:rPr>
            </w:rPrChange>
          </w:rPr>
          <w:t>随着日期的增加而</w:t>
        </w:r>
      </w:ins>
      <w:ins w:id="14489" w:author="蔚滢璐" w:date="2017-01-02T11:13:00Z">
        <w:r w:rsidR="00781EF6" w:rsidRPr="00224E9F">
          <w:rPr>
            <w:rFonts w:asciiTheme="minorEastAsia" w:hAnsiTheme="minorEastAsia" w:hint="eastAsia"/>
            <w:sz w:val="21"/>
            <w:szCs w:val="21"/>
            <w:rPrChange w:id="14490" w:author="蔚滢璐" w:date="2017-01-02T12:59:00Z">
              <w:rPr>
                <w:rFonts w:hint="eastAsia"/>
                <w:sz w:val="21"/>
                <w:szCs w:val="21"/>
              </w:rPr>
            </w:rPrChange>
          </w:rPr>
          <w:t>变化</w:t>
        </w:r>
      </w:ins>
      <w:ins w:id="14491" w:author="蔚滢璐" w:date="2017-01-02T10:59:00Z">
        <w:r w:rsidR="00290CE5" w:rsidRPr="00224E9F">
          <w:rPr>
            <w:rFonts w:asciiTheme="minorEastAsia" w:hAnsiTheme="minorEastAsia" w:hint="eastAsia"/>
            <w:sz w:val="21"/>
            <w:szCs w:val="21"/>
            <w:rPrChange w:id="14492" w:author="蔚滢璐" w:date="2017-01-02T12:59:00Z">
              <w:rPr>
                <w:rFonts w:hint="eastAsia"/>
                <w:sz w:val="21"/>
                <w:szCs w:val="21"/>
              </w:rPr>
            </w:rPrChange>
          </w:rPr>
          <w:t>，因而在房间</w:t>
        </w:r>
      </w:ins>
      <w:ins w:id="14493" w:author="蔚滢璐" w:date="2017-01-02T11:00:00Z">
        <w:r w:rsidR="00290CE5" w:rsidRPr="00224E9F">
          <w:rPr>
            <w:rFonts w:asciiTheme="minorEastAsia" w:hAnsiTheme="minorEastAsia" w:hint="eastAsia"/>
            <w:sz w:val="21"/>
            <w:szCs w:val="21"/>
            <w:rPrChange w:id="14494" w:author="蔚滢璐" w:date="2017-01-02T12:59:00Z">
              <w:rPr>
                <w:rFonts w:hint="eastAsia"/>
                <w:sz w:val="21"/>
                <w:szCs w:val="21"/>
              </w:rPr>
            </w:rPrChange>
          </w:rPr>
          <w:t>信息的数据库表中增加了可用房间数量列表的上次更新时间，在</w:t>
        </w:r>
      </w:ins>
      <w:ins w:id="14495" w:author="蔚滢璐" w:date="2017-01-02T11:01:00Z">
        <w:r w:rsidR="00290CE5" w:rsidRPr="00224E9F">
          <w:rPr>
            <w:rFonts w:asciiTheme="minorEastAsia" w:hAnsiTheme="minorEastAsia" w:hint="eastAsia"/>
            <w:sz w:val="21"/>
            <w:szCs w:val="21"/>
            <w:rPrChange w:id="14496" w:author="蔚滢璐" w:date="2017-01-02T12:59:00Z">
              <w:rPr>
                <w:rFonts w:hint="eastAsia"/>
                <w:sz w:val="21"/>
                <w:szCs w:val="21"/>
              </w:rPr>
            </w:rPrChange>
          </w:rPr>
          <w:t>逻辑层调用数据库中的房间信息时，检查上次</w:t>
        </w:r>
      </w:ins>
      <w:ins w:id="14497" w:author="蔚滢璐" w:date="2017-01-02T11:02:00Z">
        <w:r w:rsidR="00290CE5" w:rsidRPr="00224E9F">
          <w:rPr>
            <w:rFonts w:asciiTheme="minorEastAsia" w:hAnsiTheme="minorEastAsia" w:hint="eastAsia"/>
            <w:sz w:val="21"/>
            <w:szCs w:val="21"/>
            <w:rPrChange w:id="14498" w:author="蔚滢璐" w:date="2017-01-02T12:59:00Z">
              <w:rPr>
                <w:rFonts w:hint="eastAsia"/>
                <w:sz w:val="21"/>
                <w:szCs w:val="21"/>
              </w:rPr>
            </w:rPrChange>
          </w:rPr>
          <w:t>更新时间是否是今天。若不是，</w:t>
        </w:r>
      </w:ins>
      <w:ins w:id="14499" w:author="蔚滢璐" w:date="2017-01-02T11:03:00Z">
        <w:r w:rsidR="00290CE5" w:rsidRPr="00224E9F">
          <w:rPr>
            <w:rFonts w:asciiTheme="minorEastAsia" w:hAnsiTheme="minorEastAsia" w:hint="eastAsia"/>
            <w:sz w:val="21"/>
            <w:szCs w:val="21"/>
            <w:rPrChange w:id="14500" w:author="蔚滢璐" w:date="2017-01-02T12:59:00Z">
              <w:rPr>
                <w:rFonts w:hint="eastAsia"/>
                <w:sz w:val="21"/>
                <w:szCs w:val="21"/>
              </w:rPr>
            </w:rPrChange>
          </w:rPr>
          <w:t>将可用房间数量列表</w:t>
        </w:r>
      </w:ins>
      <w:ins w:id="14501" w:author="蔚滢璐" w:date="2017-01-02T11:06:00Z">
        <w:r w:rsidR="00290CE5" w:rsidRPr="00224E9F">
          <w:rPr>
            <w:rFonts w:asciiTheme="minorEastAsia" w:hAnsiTheme="minorEastAsia" w:hint="eastAsia"/>
            <w:sz w:val="21"/>
            <w:szCs w:val="21"/>
            <w:rPrChange w:id="14502" w:author="蔚滢璐" w:date="2017-01-02T12:59:00Z">
              <w:rPr>
                <w:rFonts w:hint="eastAsia"/>
                <w:sz w:val="21"/>
                <w:szCs w:val="21"/>
              </w:rPr>
            </w:rPrChange>
          </w:rPr>
          <w:t>头部</w:t>
        </w:r>
      </w:ins>
      <w:ins w:id="14503" w:author="蔚滢璐" w:date="2017-01-02T11:03:00Z">
        <w:r w:rsidR="00290CE5" w:rsidRPr="00224E9F">
          <w:rPr>
            <w:rFonts w:asciiTheme="minorEastAsia" w:hAnsiTheme="minorEastAsia" w:hint="eastAsia"/>
            <w:sz w:val="21"/>
            <w:szCs w:val="21"/>
            <w:rPrChange w:id="14504" w:author="蔚滢璐" w:date="2017-01-02T12:59:00Z">
              <w:rPr>
                <w:rFonts w:hint="eastAsia"/>
                <w:sz w:val="21"/>
                <w:szCs w:val="21"/>
              </w:rPr>
            </w:rPrChange>
          </w:rPr>
          <w:t>相应数量的数据删除，并</w:t>
        </w:r>
      </w:ins>
      <w:ins w:id="14505" w:author="蔚滢璐" w:date="2017-01-02T11:04:00Z">
        <w:r w:rsidR="00290CE5" w:rsidRPr="00224E9F">
          <w:rPr>
            <w:rFonts w:asciiTheme="minorEastAsia" w:hAnsiTheme="minorEastAsia" w:hint="eastAsia"/>
            <w:sz w:val="21"/>
            <w:szCs w:val="21"/>
            <w:rPrChange w:id="14506" w:author="蔚滢璐" w:date="2017-01-02T12:59:00Z">
              <w:rPr>
                <w:rFonts w:hint="eastAsia"/>
                <w:sz w:val="21"/>
                <w:szCs w:val="21"/>
              </w:rPr>
            </w:rPrChange>
          </w:rPr>
          <w:t>在列表</w:t>
        </w:r>
      </w:ins>
      <w:ins w:id="14507" w:author="蔚滢璐" w:date="2017-01-02T11:10:00Z">
        <w:r w:rsidR="00781EF6" w:rsidRPr="00224E9F">
          <w:rPr>
            <w:rFonts w:asciiTheme="minorEastAsia" w:hAnsiTheme="minorEastAsia" w:hint="eastAsia"/>
            <w:sz w:val="21"/>
            <w:szCs w:val="21"/>
            <w:rPrChange w:id="14508" w:author="蔚滢璐" w:date="2017-01-02T12:59:00Z">
              <w:rPr>
                <w:rFonts w:hint="eastAsia"/>
                <w:sz w:val="21"/>
                <w:szCs w:val="21"/>
              </w:rPr>
            </w:rPrChange>
          </w:rPr>
          <w:t>尾部将相应数量的数据（房间的</w:t>
        </w:r>
      </w:ins>
      <w:ins w:id="14509" w:author="蔚滢璐" w:date="2017-01-02T11:11:00Z">
        <w:r w:rsidR="00781EF6" w:rsidRPr="00224E9F">
          <w:rPr>
            <w:rFonts w:asciiTheme="minorEastAsia" w:hAnsiTheme="minorEastAsia" w:hint="eastAsia"/>
            <w:sz w:val="21"/>
            <w:szCs w:val="21"/>
            <w:rPrChange w:id="14510" w:author="蔚滢璐" w:date="2017-01-02T12:59:00Z">
              <w:rPr>
                <w:rFonts w:hint="eastAsia"/>
                <w:sz w:val="21"/>
                <w:szCs w:val="21"/>
              </w:rPr>
            </w:rPrChange>
          </w:rPr>
          <w:t>物理数量</w:t>
        </w:r>
      </w:ins>
      <w:ins w:id="14511" w:author="蔚滢璐" w:date="2017-01-02T11:10:00Z">
        <w:r w:rsidR="00781EF6" w:rsidRPr="00224E9F">
          <w:rPr>
            <w:rFonts w:asciiTheme="minorEastAsia" w:hAnsiTheme="minorEastAsia" w:hint="eastAsia"/>
            <w:sz w:val="21"/>
            <w:szCs w:val="21"/>
            <w:rPrChange w:id="14512" w:author="蔚滢璐" w:date="2017-01-02T12:59:00Z">
              <w:rPr>
                <w:rFonts w:hint="eastAsia"/>
                <w:sz w:val="21"/>
                <w:szCs w:val="21"/>
              </w:rPr>
            </w:rPrChange>
          </w:rPr>
          <w:t>）</w:t>
        </w:r>
      </w:ins>
      <w:ins w:id="14513" w:author="蔚滢璐" w:date="2017-01-02T11:11:00Z">
        <w:r w:rsidR="00781EF6" w:rsidRPr="00224E9F">
          <w:rPr>
            <w:rFonts w:asciiTheme="minorEastAsia" w:hAnsiTheme="minorEastAsia" w:hint="eastAsia"/>
            <w:sz w:val="21"/>
            <w:szCs w:val="21"/>
            <w:rPrChange w:id="14514" w:author="蔚滢璐" w:date="2017-01-02T12:59:00Z">
              <w:rPr>
                <w:rFonts w:hint="eastAsia"/>
                <w:sz w:val="21"/>
                <w:szCs w:val="21"/>
              </w:rPr>
            </w:rPrChange>
          </w:rPr>
          <w:t>增加；将上次更新时间改为今天的日期。</w:t>
        </w:r>
      </w:ins>
    </w:p>
    <w:p w:rsidR="00245DB9" w:rsidRPr="00224E9F" w:rsidRDefault="00564781" w:rsidP="00245DB9">
      <w:pPr>
        <w:pStyle w:val="a3"/>
        <w:numPr>
          <w:ilvl w:val="2"/>
          <w:numId w:val="10"/>
        </w:numPr>
        <w:ind w:firstLineChars="0"/>
        <w:outlineLvl w:val="2"/>
        <w:rPr>
          <w:ins w:id="14515" w:author="蔚滢璐" w:date="2017-01-02T11:13:00Z"/>
          <w:rFonts w:asciiTheme="minorEastAsia" w:hAnsiTheme="minorEastAsia"/>
          <w:sz w:val="21"/>
          <w:szCs w:val="21"/>
          <w:rPrChange w:id="14516" w:author="蔚滢璐" w:date="2017-01-02T12:59:00Z">
            <w:rPr>
              <w:ins w:id="14517" w:author="蔚滢璐" w:date="2017-01-02T11:13:00Z"/>
              <w:sz w:val="21"/>
              <w:szCs w:val="21"/>
            </w:rPr>
          </w:rPrChange>
        </w:rPr>
      </w:pPr>
      <w:bookmarkStart w:id="14518" w:name="_Toc471124389"/>
      <w:bookmarkStart w:id="14519" w:name="_Toc471124735"/>
      <w:ins w:id="14520" w:author="蔚滢璐" w:date="2017-01-02T09:59:00Z">
        <w:r w:rsidRPr="00224E9F">
          <w:rPr>
            <w:rFonts w:asciiTheme="minorEastAsia" w:hAnsiTheme="minorEastAsia"/>
            <w:sz w:val="21"/>
            <w:szCs w:val="21"/>
            <w:rPrChange w:id="14521" w:author="蔚滢璐" w:date="2017-01-02T12:59:00Z">
              <w:rPr>
                <w:sz w:val="21"/>
                <w:szCs w:val="21"/>
              </w:rPr>
            </w:rPrChange>
          </w:rPr>
          <w:t>o</w:t>
        </w:r>
      </w:ins>
      <w:del w:id="14522" w:author="蔚滢璐" w:date="2017-01-02T09:59:00Z">
        <w:r w:rsidRPr="00224E9F" w:rsidDel="00564781">
          <w:rPr>
            <w:rFonts w:asciiTheme="minorEastAsia" w:hAnsiTheme="minorEastAsia"/>
            <w:sz w:val="21"/>
            <w:szCs w:val="21"/>
            <w:rPrChange w:id="14523" w:author="蔚滢璐" w:date="2017-01-02T12:59:00Z">
              <w:rPr>
                <w:sz w:val="21"/>
                <w:szCs w:val="21"/>
              </w:rPr>
            </w:rPrChange>
          </w:rPr>
          <w:delText>O</w:delText>
        </w:r>
      </w:del>
      <w:r w:rsidRPr="00224E9F">
        <w:rPr>
          <w:rFonts w:asciiTheme="minorEastAsia" w:hAnsiTheme="minorEastAsia"/>
          <w:sz w:val="21"/>
          <w:szCs w:val="21"/>
          <w:rPrChange w:id="14524" w:author="蔚滢璐" w:date="2017-01-02T12:59:00Z">
            <w:rPr>
              <w:sz w:val="21"/>
              <w:szCs w:val="21"/>
            </w:rPr>
          </w:rPrChange>
        </w:rPr>
        <w:t xml:space="preserve">rder </w:t>
      </w:r>
      <w:r w:rsidRPr="00224E9F">
        <w:rPr>
          <w:rFonts w:asciiTheme="minorEastAsia" w:hAnsiTheme="minorEastAsia" w:hint="eastAsia"/>
          <w:sz w:val="21"/>
          <w:szCs w:val="21"/>
          <w:rPrChange w:id="14525" w:author="蔚滢璐" w:date="2017-01-02T12:59:00Z">
            <w:rPr>
              <w:rFonts w:hint="eastAsia"/>
              <w:sz w:val="21"/>
              <w:szCs w:val="21"/>
            </w:rPr>
          </w:rPrChange>
        </w:rPr>
        <w:t>模块</w:t>
      </w:r>
      <w:bookmarkEnd w:id="14518"/>
      <w:bookmarkEnd w:id="14519"/>
    </w:p>
    <w:p w:rsidR="00781EF6" w:rsidRPr="00224E9F" w:rsidRDefault="00781EF6">
      <w:pPr>
        <w:pStyle w:val="a3"/>
        <w:numPr>
          <w:ilvl w:val="0"/>
          <w:numId w:val="30"/>
        </w:numPr>
        <w:ind w:firstLineChars="0"/>
        <w:rPr>
          <w:ins w:id="14526" w:author="蔚滢璐" w:date="2017-01-02T11:15:00Z"/>
          <w:rFonts w:asciiTheme="minorEastAsia" w:hAnsiTheme="minorEastAsia"/>
          <w:sz w:val="21"/>
          <w:szCs w:val="21"/>
          <w:rPrChange w:id="14527" w:author="蔚滢璐" w:date="2017-01-02T12:59:00Z">
            <w:rPr>
              <w:ins w:id="14528" w:author="蔚滢璐" w:date="2017-01-02T11:15:00Z"/>
              <w:sz w:val="21"/>
              <w:szCs w:val="21"/>
            </w:rPr>
          </w:rPrChange>
        </w:rPr>
        <w:pPrChange w:id="14529" w:author="蔚滢璐" w:date="2017-01-02T11:15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4530" w:author="蔚滢璐" w:date="2017-01-02T11:15:00Z">
        <w:r w:rsidRPr="00224E9F">
          <w:rPr>
            <w:rFonts w:asciiTheme="minorEastAsia" w:hAnsiTheme="minorEastAsia" w:hint="eastAsia"/>
            <w:sz w:val="21"/>
            <w:szCs w:val="21"/>
            <w:rPrChange w:id="14531" w:author="蔚滢璐" w:date="2017-01-02T12:59:00Z">
              <w:rPr>
                <w:rFonts w:hint="eastAsia"/>
                <w:sz w:val="21"/>
                <w:szCs w:val="21"/>
              </w:rPr>
            </w:rPrChange>
          </w:rPr>
          <w:t>模块概述</w:t>
        </w:r>
      </w:ins>
    </w:p>
    <w:p w:rsidR="00781EF6" w:rsidRPr="00224E9F" w:rsidRDefault="00781EF6">
      <w:pPr>
        <w:ind w:left="1680"/>
        <w:rPr>
          <w:ins w:id="14532" w:author="蔚滢璐" w:date="2017-01-02T11:16:00Z"/>
          <w:rFonts w:asciiTheme="minorEastAsia" w:hAnsiTheme="minorEastAsia"/>
          <w:sz w:val="21"/>
          <w:szCs w:val="21"/>
          <w:rPrChange w:id="14533" w:author="蔚滢璐" w:date="2017-01-02T12:59:00Z">
            <w:rPr>
              <w:ins w:id="14534" w:author="蔚滢璐" w:date="2017-01-02T11:16:00Z"/>
              <w:sz w:val="21"/>
              <w:szCs w:val="21"/>
            </w:rPr>
          </w:rPrChange>
        </w:rPr>
        <w:pPrChange w:id="14535" w:author="蔚滢璐" w:date="2017-01-02T11:15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4536" w:author="蔚滢璐" w:date="2017-01-02T11:15:00Z">
        <w:r w:rsidRPr="00224E9F">
          <w:rPr>
            <w:rFonts w:asciiTheme="minorEastAsia" w:hAnsiTheme="minorEastAsia" w:hint="eastAsia"/>
            <w:sz w:val="21"/>
            <w:szCs w:val="21"/>
            <w:rPrChange w:id="14537" w:author="蔚滢璐" w:date="2017-01-02T12:59:00Z">
              <w:rPr>
                <w:rFonts w:hint="eastAsia"/>
                <w:sz w:val="21"/>
                <w:szCs w:val="21"/>
              </w:rPr>
            </w:rPrChange>
          </w:rPr>
          <w:t>数据层order</w:t>
        </w:r>
      </w:ins>
      <w:ins w:id="14538" w:author="蔚滢璐" w:date="2017-01-02T11:16:00Z">
        <w:r w:rsidRPr="00224E9F">
          <w:rPr>
            <w:rFonts w:asciiTheme="minorEastAsia" w:hAnsiTheme="minorEastAsia" w:hint="eastAsia"/>
            <w:sz w:val="21"/>
            <w:szCs w:val="21"/>
            <w:rPrChange w:id="14539" w:author="蔚滢璐" w:date="2017-01-02T12:59:00Z">
              <w:rPr>
                <w:rFonts w:hint="eastAsia"/>
                <w:sz w:val="21"/>
                <w:szCs w:val="21"/>
              </w:rPr>
            </w:rPrChange>
          </w:rPr>
          <w:t>模块为逻辑层order模块提供服务，</w:t>
        </w:r>
      </w:ins>
    </w:p>
    <w:p w:rsidR="00781EF6" w:rsidRPr="00224E9F" w:rsidRDefault="00781EF6">
      <w:pPr>
        <w:ind w:left="1680"/>
        <w:rPr>
          <w:ins w:id="14540" w:author="蔚滢璐" w:date="2017-01-02T11:15:00Z"/>
          <w:rFonts w:asciiTheme="minorEastAsia" w:hAnsiTheme="minorEastAsia"/>
          <w:sz w:val="21"/>
          <w:szCs w:val="21"/>
          <w:rPrChange w:id="14541" w:author="蔚滢璐" w:date="2017-01-02T12:59:00Z">
            <w:rPr>
              <w:ins w:id="14542" w:author="蔚滢璐" w:date="2017-01-02T11:15:00Z"/>
            </w:rPr>
          </w:rPrChange>
        </w:rPr>
        <w:pPrChange w:id="14543" w:author="蔚滢璐" w:date="2017-01-02T11:15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4544" w:author="蔚滢璐" w:date="2017-01-02T11:16:00Z">
        <w:r w:rsidRPr="00224E9F">
          <w:rPr>
            <w:rFonts w:asciiTheme="minorEastAsia" w:hAnsiTheme="minorEastAsia" w:hint="eastAsia"/>
            <w:sz w:val="21"/>
            <w:szCs w:val="21"/>
            <w:rPrChange w:id="14545" w:author="蔚滢璐" w:date="2017-01-02T12:59:00Z">
              <w:rPr>
                <w:rFonts w:hint="eastAsia"/>
                <w:sz w:val="21"/>
                <w:szCs w:val="21"/>
              </w:rPr>
            </w:rPrChange>
          </w:rPr>
          <w:t>其职责及接口参见软件体系结构说明文档。</w:t>
        </w:r>
      </w:ins>
    </w:p>
    <w:p w:rsidR="00781EF6" w:rsidRPr="00224E9F" w:rsidRDefault="00781EF6">
      <w:pPr>
        <w:pStyle w:val="a3"/>
        <w:numPr>
          <w:ilvl w:val="0"/>
          <w:numId w:val="30"/>
        </w:numPr>
        <w:ind w:firstLineChars="0"/>
        <w:rPr>
          <w:ins w:id="14546" w:author="蔚滢璐" w:date="2017-01-02T11:16:00Z"/>
          <w:rFonts w:asciiTheme="minorEastAsia" w:hAnsiTheme="minorEastAsia"/>
          <w:sz w:val="21"/>
          <w:szCs w:val="21"/>
          <w:rPrChange w:id="14547" w:author="蔚滢璐" w:date="2017-01-02T12:59:00Z">
            <w:rPr>
              <w:ins w:id="14548" w:author="蔚滢璐" w:date="2017-01-02T11:16:00Z"/>
              <w:sz w:val="21"/>
              <w:szCs w:val="21"/>
            </w:rPr>
          </w:rPrChange>
        </w:rPr>
        <w:pPrChange w:id="14549" w:author="蔚滢璐" w:date="2017-01-02T11:15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4550" w:author="蔚滢璐" w:date="2017-01-02T11:15:00Z">
        <w:r w:rsidRPr="00224E9F">
          <w:rPr>
            <w:rFonts w:asciiTheme="minorEastAsia" w:hAnsiTheme="minorEastAsia" w:hint="eastAsia"/>
            <w:sz w:val="21"/>
            <w:szCs w:val="21"/>
            <w:rPrChange w:id="14551" w:author="蔚滢璐" w:date="2017-01-02T12:59:00Z">
              <w:rPr>
                <w:rFonts w:hint="eastAsia"/>
                <w:sz w:val="21"/>
                <w:szCs w:val="21"/>
              </w:rPr>
            </w:rPrChange>
          </w:rPr>
          <w:t>整体结构</w:t>
        </w:r>
      </w:ins>
    </w:p>
    <w:p w:rsidR="00781EF6" w:rsidRPr="00224E9F" w:rsidRDefault="00781EF6">
      <w:pPr>
        <w:ind w:left="1680"/>
        <w:rPr>
          <w:rFonts w:asciiTheme="minorEastAsia" w:hAnsiTheme="minorEastAsia"/>
          <w:sz w:val="21"/>
          <w:szCs w:val="21"/>
          <w:rPrChange w:id="14552" w:author="蔚滢璐" w:date="2017-01-02T12:59:00Z">
            <w:rPr/>
          </w:rPrChange>
        </w:rPr>
        <w:pPrChange w:id="14553" w:author="蔚滢璐" w:date="2017-01-02T11:1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4554" w:author="蔚滢璐" w:date="2017-01-02T11:17:00Z">
        <w:r w:rsidRPr="00224E9F">
          <w:rPr>
            <w:rFonts w:asciiTheme="minorEastAsia" w:hAnsiTheme="minorEastAsia" w:hint="eastAsia"/>
            <w:sz w:val="21"/>
            <w:szCs w:val="21"/>
            <w:rPrChange w:id="14555" w:author="蔚滢璐" w:date="2017-01-02T12:59:00Z">
              <w:rPr>
                <w:rFonts w:hint="eastAsia"/>
                <w:sz w:val="21"/>
                <w:szCs w:val="21"/>
              </w:rPr>
            </w:rPrChange>
          </w:rPr>
          <w:t>订单的基本信息利用MySql数据库</w:t>
        </w:r>
      </w:ins>
      <w:ins w:id="14556" w:author="蔚滢璐" w:date="2017-01-02T11:19:00Z">
        <w:r w:rsidR="00233544" w:rsidRPr="00224E9F">
          <w:rPr>
            <w:rFonts w:asciiTheme="minorEastAsia" w:hAnsiTheme="minorEastAsia" w:hint="eastAsia"/>
            <w:sz w:val="21"/>
            <w:szCs w:val="21"/>
            <w:rPrChange w:id="14557" w:author="蔚滢璐" w:date="2017-01-02T12:59:00Z">
              <w:rPr>
                <w:rFonts w:hint="eastAsia"/>
                <w:sz w:val="21"/>
                <w:szCs w:val="21"/>
              </w:rPr>
            </w:rPrChange>
          </w:rPr>
          <w:t>表</w:t>
        </w:r>
      </w:ins>
      <w:ins w:id="14558" w:author="蔚滢璐" w:date="2017-01-02T11:17:00Z">
        <w:r w:rsidRPr="00224E9F">
          <w:rPr>
            <w:rFonts w:asciiTheme="minorEastAsia" w:hAnsiTheme="minorEastAsia" w:hint="eastAsia"/>
            <w:sz w:val="21"/>
            <w:szCs w:val="21"/>
            <w:rPrChange w:id="14559" w:author="蔚滢璐" w:date="2017-01-02T12:59:00Z">
              <w:rPr>
                <w:rFonts w:hint="eastAsia"/>
                <w:sz w:val="21"/>
                <w:szCs w:val="21"/>
              </w:rPr>
            </w:rPrChange>
          </w:rPr>
          <w:t>进行存储，</w:t>
        </w:r>
      </w:ins>
      <w:ins w:id="14560" w:author="蔚滢璐" w:date="2017-01-02T11:18:00Z">
        <w:r w:rsidR="00233544" w:rsidRPr="00224E9F">
          <w:rPr>
            <w:rFonts w:asciiTheme="minorEastAsia" w:hAnsiTheme="minorEastAsia" w:hint="eastAsia"/>
            <w:sz w:val="21"/>
            <w:szCs w:val="21"/>
            <w:rPrChange w:id="14561" w:author="蔚滢璐" w:date="2017-01-02T12:59:00Z">
              <w:rPr>
                <w:rFonts w:hint="eastAsia"/>
                <w:sz w:val="21"/>
                <w:szCs w:val="21"/>
              </w:rPr>
            </w:rPrChange>
          </w:rPr>
          <w:t>其中每一个order存储的信息包括：</w:t>
        </w:r>
      </w:ins>
      <w:ins w:id="14562" w:author="蔚滢璐" w:date="2017-01-02T11:19:00Z">
        <w:r w:rsidR="00233544" w:rsidRPr="00224E9F">
          <w:rPr>
            <w:rFonts w:asciiTheme="minorEastAsia" w:hAnsiTheme="minorEastAsia" w:hint="eastAsia"/>
            <w:sz w:val="21"/>
            <w:szCs w:val="21"/>
            <w:rPrChange w:id="14563" w:author="蔚滢璐" w:date="2017-01-02T12:59:00Z">
              <w:rPr>
                <w:rFonts w:hint="eastAsia"/>
                <w:sz w:val="21"/>
                <w:szCs w:val="21"/>
              </w:rPr>
            </w:rPrChange>
          </w:rPr>
          <w:t>订单编号（26位字符），用户编号（加密存储），用户姓名（加密存储），酒店编号（</w:t>
        </w:r>
      </w:ins>
      <w:ins w:id="14564" w:author="蔚滢璐" w:date="2017-01-02T11:20:00Z">
        <w:r w:rsidR="00233544" w:rsidRPr="00224E9F">
          <w:rPr>
            <w:rFonts w:asciiTheme="minorEastAsia" w:hAnsiTheme="minorEastAsia" w:hint="eastAsia"/>
            <w:sz w:val="21"/>
            <w:szCs w:val="21"/>
            <w:rPrChange w:id="14565" w:author="蔚滢璐" w:date="2017-01-02T12:59:00Z">
              <w:rPr>
                <w:rFonts w:hint="eastAsia"/>
                <w:sz w:val="21"/>
                <w:szCs w:val="21"/>
              </w:rPr>
            </w:rPrChange>
          </w:rPr>
          <w:t>10位字符），酒店名称（15位字符），订单的状态（tinyint</w:t>
        </w:r>
        <w:r w:rsidR="00233544" w:rsidRPr="00224E9F">
          <w:rPr>
            <w:rFonts w:asciiTheme="minorEastAsia" w:hAnsiTheme="minorEastAsia"/>
            <w:sz w:val="21"/>
            <w:szCs w:val="21"/>
            <w:rPrChange w:id="14566" w:author="蔚滢璐" w:date="2017-01-02T12:59:00Z">
              <w:rPr>
                <w:sz w:val="21"/>
                <w:szCs w:val="21"/>
              </w:rPr>
            </w:rPrChange>
          </w:rPr>
          <w:t>,</w:t>
        </w:r>
      </w:ins>
      <w:ins w:id="14567" w:author="蔚滢璐" w:date="2017-01-02T11:21:00Z">
        <w:r w:rsidR="00233544" w:rsidRPr="00224E9F">
          <w:rPr>
            <w:rFonts w:asciiTheme="minorEastAsia" w:hAnsiTheme="minorEastAsia" w:hint="eastAsia"/>
            <w:sz w:val="21"/>
            <w:szCs w:val="21"/>
            <w:rPrChange w:id="14568" w:author="蔚滢璐" w:date="2017-01-02T12:59:00Z">
              <w:rPr>
                <w:rFonts w:hint="eastAsia"/>
                <w:sz w:val="21"/>
                <w:szCs w:val="21"/>
              </w:rPr>
            </w:rPrChange>
          </w:rPr>
          <w:t>与</w:t>
        </w:r>
      </w:ins>
      <w:ins w:id="14569" w:author="蔚滢璐" w:date="2017-01-02T11:22:00Z">
        <w:r w:rsidR="00233544" w:rsidRPr="00224E9F">
          <w:rPr>
            <w:rFonts w:asciiTheme="minorEastAsia" w:hAnsiTheme="minorEastAsia"/>
            <w:sz w:val="21"/>
            <w:szCs w:val="21"/>
            <w:rPrChange w:id="14570" w:author="蔚滢璐" w:date="2017-01-02T12:59:00Z">
              <w:rPr>
                <w:sz w:val="21"/>
                <w:szCs w:val="21"/>
              </w:rPr>
            </w:rPrChange>
          </w:rPr>
          <w:t xml:space="preserve">java </w:t>
        </w:r>
        <w:r w:rsidR="00233544" w:rsidRPr="00224E9F">
          <w:rPr>
            <w:rFonts w:asciiTheme="minorEastAsia" w:hAnsiTheme="minorEastAsia" w:hint="eastAsia"/>
            <w:sz w:val="21"/>
            <w:szCs w:val="21"/>
            <w:rPrChange w:id="14571" w:author="蔚滢璐" w:date="2017-01-02T12:59:00Z">
              <w:rPr>
                <w:rFonts w:hint="eastAsia"/>
                <w:sz w:val="21"/>
                <w:szCs w:val="21"/>
              </w:rPr>
            </w:rPrChange>
          </w:rPr>
          <w:t>enum数据类型相对应</w:t>
        </w:r>
      </w:ins>
      <w:ins w:id="14572" w:author="蔚滢璐" w:date="2017-01-02T11:20:00Z">
        <w:r w:rsidR="00233544" w:rsidRPr="00224E9F">
          <w:rPr>
            <w:rFonts w:asciiTheme="minorEastAsia" w:hAnsiTheme="minorEastAsia" w:hint="eastAsia"/>
            <w:sz w:val="21"/>
            <w:szCs w:val="21"/>
            <w:rPrChange w:id="14573" w:author="蔚滢璐" w:date="2017-01-02T12:59:00Z">
              <w:rPr>
                <w:rFonts w:hint="eastAsia"/>
                <w:sz w:val="21"/>
                <w:szCs w:val="21"/>
              </w:rPr>
            </w:rPrChange>
          </w:rPr>
          <w:t>）</w:t>
        </w:r>
      </w:ins>
      <w:ins w:id="14574" w:author="蔚滢璐" w:date="2017-01-02T11:22:00Z">
        <w:r w:rsidR="00233544" w:rsidRPr="00224E9F">
          <w:rPr>
            <w:rFonts w:asciiTheme="minorEastAsia" w:hAnsiTheme="minorEastAsia" w:hint="eastAsia"/>
            <w:sz w:val="21"/>
            <w:szCs w:val="21"/>
            <w:rPrChange w:id="14575" w:author="蔚滢璐" w:date="2017-01-02T12:59:00Z">
              <w:rPr>
                <w:rFonts w:hint="eastAsia"/>
                <w:sz w:val="21"/>
                <w:szCs w:val="21"/>
              </w:rPr>
            </w:rPrChange>
          </w:rPr>
          <w:t>，</w:t>
        </w:r>
      </w:ins>
      <w:ins w:id="14576" w:author="蔚滢璐" w:date="2017-01-02T11:24:00Z">
        <w:r w:rsidR="00233544" w:rsidRPr="00224E9F">
          <w:rPr>
            <w:rFonts w:asciiTheme="minorEastAsia" w:hAnsiTheme="minorEastAsia" w:hint="eastAsia"/>
            <w:sz w:val="21"/>
            <w:szCs w:val="21"/>
            <w:rPrChange w:id="14577" w:author="蔚滢璐" w:date="2017-01-02T12:59:00Z">
              <w:rPr>
                <w:rFonts w:hint="eastAsia"/>
                <w:sz w:val="21"/>
                <w:szCs w:val="21"/>
              </w:rPr>
            </w:rPrChange>
          </w:rPr>
          <w:t>房间的类型（10位字符），房间单价（双精度浮点小数），房间数量（</w:t>
        </w:r>
      </w:ins>
      <w:ins w:id="14578" w:author="蔚滢璐" w:date="2017-01-02T11:25:00Z">
        <w:r w:rsidR="00233544" w:rsidRPr="00224E9F">
          <w:rPr>
            <w:rFonts w:asciiTheme="minorEastAsia" w:hAnsiTheme="minorEastAsia" w:hint="eastAsia"/>
            <w:sz w:val="21"/>
            <w:szCs w:val="21"/>
            <w:rPrChange w:id="14579" w:author="蔚滢璐" w:date="2017-01-02T12:59:00Z">
              <w:rPr>
                <w:rFonts w:hint="eastAsia"/>
                <w:sz w:val="21"/>
                <w:szCs w:val="21"/>
              </w:rPr>
            </w:rPrChange>
          </w:rPr>
          <w:t>tinyint），入住人数（tinyint）,原始价格（双精度浮点</w:t>
        </w:r>
      </w:ins>
      <w:ins w:id="14580" w:author="蔚滢璐" w:date="2017-01-02T11:26:00Z">
        <w:r w:rsidR="00233544" w:rsidRPr="00224E9F">
          <w:rPr>
            <w:rFonts w:asciiTheme="minorEastAsia" w:hAnsiTheme="minorEastAsia" w:hint="eastAsia"/>
            <w:sz w:val="21"/>
            <w:szCs w:val="21"/>
            <w:rPrChange w:id="14581" w:author="蔚滢璐" w:date="2017-01-02T12:59:00Z">
              <w:rPr>
                <w:rFonts w:hint="eastAsia"/>
                <w:sz w:val="21"/>
                <w:szCs w:val="21"/>
              </w:rPr>
            </w:rPrChange>
          </w:rPr>
          <w:t>小数），实际价格（双精度浮点小数），使用促销策略的名称（20位字符），</w:t>
        </w:r>
      </w:ins>
      <w:ins w:id="14582" w:author="蔚滢璐" w:date="2017-01-02T11:27:00Z">
        <w:r w:rsidR="00233544" w:rsidRPr="00224E9F">
          <w:rPr>
            <w:rFonts w:asciiTheme="minorEastAsia" w:hAnsiTheme="minorEastAsia" w:hint="eastAsia"/>
            <w:sz w:val="21"/>
            <w:szCs w:val="21"/>
            <w:rPrChange w:id="14583" w:author="蔚滢璐" w:date="2017-01-02T12:59:00Z">
              <w:rPr>
                <w:rFonts w:hint="eastAsia"/>
                <w:sz w:val="21"/>
                <w:szCs w:val="21"/>
              </w:rPr>
            </w:rPrChange>
          </w:rPr>
          <w:t>订单评价（tiny</w:t>
        </w:r>
        <w:r w:rsidR="00233544" w:rsidRPr="00224E9F">
          <w:rPr>
            <w:rFonts w:asciiTheme="minorEastAsia" w:hAnsiTheme="minorEastAsia"/>
            <w:sz w:val="21"/>
            <w:szCs w:val="21"/>
            <w:rPrChange w:id="14584" w:author="蔚滢璐" w:date="2017-01-02T12:59:00Z">
              <w:rPr>
                <w:sz w:val="21"/>
                <w:szCs w:val="21"/>
              </w:rPr>
            </w:rPrChange>
          </w:rPr>
          <w:t>text</w:t>
        </w:r>
        <w:r w:rsidR="00233544" w:rsidRPr="00224E9F">
          <w:rPr>
            <w:rFonts w:asciiTheme="minorEastAsia" w:hAnsiTheme="minorEastAsia" w:hint="eastAsia"/>
            <w:sz w:val="21"/>
            <w:szCs w:val="21"/>
            <w:rPrChange w:id="14585" w:author="蔚滢璐" w:date="2017-01-02T12:59:00Z">
              <w:rPr>
                <w:rFonts w:hint="eastAsia"/>
                <w:sz w:val="21"/>
                <w:szCs w:val="21"/>
              </w:rPr>
            </w:rPrChange>
          </w:rPr>
          <w:t>）</w:t>
        </w:r>
        <w:r w:rsidR="00DD2932" w:rsidRPr="00224E9F">
          <w:rPr>
            <w:rFonts w:asciiTheme="minorEastAsia" w:hAnsiTheme="minorEastAsia" w:hint="eastAsia"/>
            <w:sz w:val="21"/>
            <w:szCs w:val="21"/>
            <w:rPrChange w:id="14586" w:author="蔚滢璐" w:date="2017-01-02T12:59:00Z">
              <w:rPr>
                <w:rFonts w:hint="eastAsia"/>
                <w:sz w:val="21"/>
                <w:szCs w:val="21"/>
              </w:rPr>
            </w:rPrChange>
          </w:rPr>
          <w:t>，订单</w:t>
        </w:r>
      </w:ins>
      <w:ins w:id="14587" w:author="蔚滢璐" w:date="2017-01-02T11:28:00Z">
        <w:r w:rsidR="00DD2932" w:rsidRPr="00224E9F">
          <w:rPr>
            <w:rFonts w:asciiTheme="minorEastAsia" w:hAnsiTheme="minorEastAsia" w:hint="eastAsia"/>
            <w:sz w:val="21"/>
            <w:szCs w:val="21"/>
            <w:rPrChange w:id="14588" w:author="蔚滢璐" w:date="2017-01-02T12:59:00Z">
              <w:rPr>
                <w:rFonts w:hint="eastAsia"/>
                <w:sz w:val="21"/>
                <w:szCs w:val="21"/>
              </w:rPr>
            </w:rPrChange>
          </w:rPr>
          <w:t>评分（tinyint），预计入住时间（时间类型），预计离开时间（时间类型），酒店最晚执行时间</w:t>
        </w:r>
      </w:ins>
      <w:ins w:id="14589" w:author="蔚滢璐" w:date="2017-01-02T11:29:00Z">
        <w:r w:rsidR="00DD2932" w:rsidRPr="00224E9F">
          <w:rPr>
            <w:rFonts w:asciiTheme="minorEastAsia" w:hAnsiTheme="minorEastAsia" w:hint="eastAsia"/>
            <w:sz w:val="21"/>
            <w:szCs w:val="21"/>
            <w:rPrChange w:id="14590" w:author="蔚滢璐" w:date="2017-01-02T12:59:00Z">
              <w:rPr>
                <w:rFonts w:hint="eastAsia"/>
                <w:sz w:val="21"/>
                <w:szCs w:val="21"/>
              </w:rPr>
            </w:rPrChange>
          </w:rPr>
          <w:t>（8位字符），订单生成时间（时间类型），订单实际入住时间（时间类型）</w:t>
        </w:r>
      </w:ins>
      <w:ins w:id="14591" w:author="蔚滢璐" w:date="2017-01-02T11:30:00Z">
        <w:r w:rsidR="00DD2932" w:rsidRPr="00224E9F">
          <w:rPr>
            <w:rFonts w:asciiTheme="minorEastAsia" w:hAnsiTheme="minorEastAsia" w:hint="eastAsia"/>
            <w:sz w:val="21"/>
            <w:szCs w:val="21"/>
            <w:rPrChange w:id="14592" w:author="蔚滢璐" w:date="2017-01-02T12:59:00Z">
              <w:rPr>
                <w:rFonts w:hint="eastAsia"/>
                <w:sz w:val="21"/>
                <w:szCs w:val="21"/>
              </w:rPr>
            </w:rPrChange>
          </w:rPr>
          <w:t>，订单实际离开时间（时间类型），撤销订单时间（时间类型），撤销异常状态的时间（时间类型）</w:t>
        </w:r>
      </w:ins>
    </w:p>
    <w:p w:rsidR="00245DB9" w:rsidRPr="00224E9F" w:rsidRDefault="00564781" w:rsidP="00245DB9">
      <w:pPr>
        <w:pStyle w:val="a3"/>
        <w:numPr>
          <w:ilvl w:val="2"/>
          <w:numId w:val="10"/>
        </w:numPr>
        <w:ind w:firstLineChars="0"/>
        <w:outlineLvl w:val="2"/>
        <w:rPr>
          <w:ins w:id="14593" w:author="蔚滢璐" w:date="2017-01-02T11:31:00Z"/>
          <w:rFonts w:asciiTheme="minorEastAsia" w:hAnsiTheme="minorEastAsia"/>
          <w:sz w:val="21"/>
          <w:szCs w:val="21"/>
          <w:rPrChange w:id="14594" w:author="蔚滢璐" w:date="2017-01-02T12:59:00Z">
            <w:rPr>
              <w:ins w:id="14595" w:author="蔚滢璐" w:date="2017-01-02T11:31:00Z"/>
              <w:sz w:val="21"/>
              <w:szCs w:val="21"/>
            </w:rPr>
          </w:rPrChange>
        </w:rPr>
      </w:pPr>
      <w:bookmarkStart w:id="14596" w:name="_Toc471124390"/>
      <w:bookmarkStart w:id="14597" w:name="_Toc471124736"/>
      <w:ins w:id="14598" w:author="蔚滢璐" w:date="2017-01-02T09:59:00Z">
        <w:r w:rsidRPr="00224E9F">
          <w:rPr>
            <w:rFonts w:asciiTheme="minorEastAsia" w:hAnsiTheme="minorEastAsia"/>
            <w:sz w:val="21"/>
            <w:szCs w:val="21"/>
            <w:rPrChange w:id="14599" w:author="蔚滢璐" w:date="2017-01-02T12:59:00Z">
              <w:rPr>
                <w:sz w:val="21"/>
                <w:szCs w:val="21"/>
              </w:rPr>
            </w:rPrChange>
          </w:rPr>
          <w:t>p</w:t>
        </w:r>
      </w:ins>
      <w:del w:id="14600" w:author="蔚滢璐" w:date="2017-01-02T09:59:00Z">
        <w:r w:rsidRPr="00224E9F" w:rsidDel="00564781">
          <w:rPr>
            <w:rFonts w:asciiTheme="minorEastAsia" w:hAnsiTheme="minorEastAsia"/>
            <w:sz w:val="21"/>
            <w:szCs w:val="21"/>
            <w:rPrChange w:id="14601" w:author="蔚滢璐" w:date="2017-01-02T12:59:00Z">
              <w:rPr>
                <w:sz w:val="21"/>
                <w:szCs w:val="21"/>
              </w:rPr>
            </w:rPrChange>
          </w:rPr>
          <w:delText>P</w:delText>
        </w:r>
      </w:del>
      <w:r w:rsidRPr="00224E9F">
        <w:rPr>
          <w:rFonts w:asciiTheme="minorEastAsia" w:hAnsiTheme="minorEastAsia"/>
          <w:sz w:val="21"/>
          <w:szCs w:val="21"/>
          <w:rPrChange w:id="14602" w:author="蔚滢璐" w:date="2017-01-02T12:59:00Z">
            <w:rPr>
              <w:sz w:val="21"/>
              <w:szCs w:val="21"/>
            </w:rPr>
          </w:rPrChange>
        </w:rPr>
        <w:t xml:space="preserve">romotion </w:t>
      </w:r>
      <w:r w:rsidRPr="00224E9F">
        <w:rPr>
          <w:rFonts w:asciiTheme="minorEastAsia" w:hAnsiTheme="minorEastAsia" w:hint="eastAsia"/>
          <w:sz w:val="21"/>
          <w:szCs w:val="21"/>
          <w:rPrChange w:id="14603" w:author="蔚滢璐" w:date="2017-01-02T12:59:00Z">
            <w:rPr>
              <w:rFonts w:hint="eastAsia"/>
              <w:sz w:val="21"/>
              <w:szCs w:val="21"/>
            </w:rPr>
          </w:rPrChange>
        </w:rPr>
        <w:t>模块</w:t>
      </w:r>
      <w:bookmarkEnd w:id="14596"/>
      <w:bookmarkEnd w:id="14597"/>
    </w:p>
    <w:p w:rsidR="00DD2932" w:rsidRPr="00224E9F" w:rsidRDefault="00DD2932">
      <w:pPr>
        <w:pStyle w:val="a3"/>
        <w:numPr>
          <w:ilvl w:val="0"/>
          <w:numId w:val="31"/>
        </w:numPr>
        <w:ind w:firstLineChars="0"/>
        <w:rPr>
          <w:ins w:id="14604" w:author="蔚滢璐" w:date="2017-01-02T11:32:00Z"/>
          <w:rFonts w:asciiTheme="minorEastAsia" w:hAnsiTheme="minorEastAsia"/>
          <w:sz w:val="21"/>
          <w:szCs w:val="21"/>
          <w:rPrChange w:id="14605" w:author="蔚滢璐" w:date="2017-01-02T13:00:00Z">
            <w:rPr>
              <w:ins w:id="14606" w:author="蔚滢璐" w:date="2017-01-02T11:32:00Z"/>
              <w:sz w:val="21"/>
              <w:szCs w:val="21"/>
            </w:rPr>
          </w:rPrChange>
        </w:rPr>
        <w:pPrChange w:id="14607" w:author="蔚滢璐" w:date="2017-01-02T11:32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4608" w:author="蔚滢璐" w:date="2017-01-02T11:32:00Z">
        <w:r w:rsidRPr="00224E9F">
          <w:rPr>
            <w:rFonts w:asciiTheme="minorEastAsia" w:hAnsiTheme="minorEastAsia" w:hint="eastAsia"/>
            <w:sz w:val="21"/>
            <w:szCs w:val="21"/>
            <w:rPrChange w:id="14609" w:author="蔚滢璐" w:date="2017-01-02T13:00:00Z">
              <w:rPr>
                <w:rFonts w:hint="eastAsia"/>
                <w:sz w:val="21"/>
                <w:szCs w:val="21"/>
              </w:rPr>
            </w:rPrChange>
          </w:rPr>
          <w:t>模块概述</w:t>
        </w:r>
      </w:ins>
    </w:p>
    <w:p w:rsidR="00DD2932" w:rsidRPr="00224E9F" w:rsidRDefault="00DD2932">
      <w:pPr>
        <w:ind w:left="1680"/>
        <w:rPr>
          <w:ins w:id="14610" w:author="蔚滢璐" w:date="2017-01-02T11:32:00Z"/>
          <w:rFonts w:asciiTheme="minorEastAsia" w:hAnsiTheme="minorEastAsia"/>
          <w:sz w:val="21"/>
          <w:szCs w:val="21"/>
          <w:rPrChange w:id="14611" w:author="蔚滢璐" w:date="2017-01-02T13:00:00Z">
            <w:rPr>
              <w:ins w:id="14612" w:author="蔚滢璐" w:date="2017-01-02T11:32:00Z"/>
              <w:sz w:val="21"/>
              <w:szCs w:val="21"/>
            </w:rPr>
          </w:rPrChange>
        </w:rPr>
        <w:pPrChange w:id="14613" w:author="蔚滢璐" w:date="2017-01-02T11:32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4614" w:author="蔚滢璐" w:date="2017-01-02T11:32:00Z">
        <w:r w:rsidRPr="00224E9F">
          <w:rPr>
            <w:rFonts w:asciiTheme="minorEastAsia" w:hAnsiTheme="minorEastAsia" w:hint="eastAsia"/>
            <w:sz w:val="21"/>
            <w:szCs w:val="21"/>
            <w:rPrChange w:id="14615" w:author="蔚滢璐" w:date="2017-01-02T13:00:00Z">
              <w:rPr>
                <w:rFonts w:hint="eastAsia"/>
                <w:sz w:val="21"/>
                <w:szCs w:val="21"/>
              </w:rPr>
            </w:rPrChange>
          </w:rPr>
          <w:t>数据层promotion模块为逻辑层promotion提供服务，</w:t>
        </w:r>
      </w:ins>
    </w:p>
    <w:p w:rsidR="00DD2932" w:rsidRPr="00224E9F" w:rsidRDefault="00DD2932">
      <w:pPr>
        <w:ind w:left="1680"/>
        <w:rPr>
          <w:ins w:id="14616" w:author="蔚滢璐" w:date="2017-01-02T11:32:00Z"/>
          <w:rFonts w:asciiTheme="minorEastAsia" w:hAnsiTheme="minorEastAsia"/>
          <w:sz w:val="21"/>
          <w:szCs w:val="21"/>
          <w:rPrChange w:id="14617" w:author="蔚滢璐" w:date="2017-01-02T13:00:00Z">
            <w:rPr>
              <w:ins w:id="14618" w:author="蔚滢璐" w:date="2017-01-02T11:32:00Z"/>
            </w:rPr>
          </w:rPrChange>
        </w:rPr>
        <w:pPrChange w:id="14619" w:author="蔚滢璐" w:date="2017-01-02T11:32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4620" w:author="蔚滢璐" w:date="2017-01-02T11:32:00Z">
        <w:r w:rsidRPr="00224E9F">
          <w:rPr>
            <w:rFonts w:asciiTheme="minorEastAsia" w:hAnsiTheme="minorEastAsia" w:hint="eastAsia"/>
            <w:sz w:val="21"/>
            <w:szCs w:val="21"/>
            <w:rPrChange w:id="14621" w:author="蔚滢璐" w:date="2017-01-02T13:00:00Z">
              <w:rPr>
                <w:rFonts w:hint="eastAsia"/>
                <w:sz w:val="21"/>
                <w:szCs w:val="21"/>
              </w:rPr>
            </w:rPrChange>
          </w:rPr>
          <w:t>其职责及接口参见</w:t>
        </w:r>
      </w:ins>
      <w:ins w:id="14622" w:author="蔚滢璐" w:date="2017-01-02T11:33:00Z">
        <w:r w:rsidRPr="00224E9F">
          <w:rPr>
            <w:rFonts w:asciiTheme="minorEastAsia" w:hAnsiTheme="minorEastAsia" w:hint="eastAsia"/>
            <w:sz w:val="21"/>
            <w:szCs w:val="21"/>
            <w:rPrChange w:id="14623" w:author="蔚滢璐" w:date="2017-01-02T13:00:00Z">
              <w:rPr>
                <w:rFonts w:hint="eastAsia"/>
                <w:sz w:val="21"/>
                <w:szCs w:val="21"/>
              </w:rPr>
            </w:rPrChange>
          </w:rPr>
          <w:t>软件体系结构设计文档</w:t>
        </w:r>
      </w:ins>
    </w:p>
    <w:p w:rsidR="00DD2932" w:rsidRPr="00224E9F" w:rsidRDefault="00DD2932">
      <w:pPr>
        <w:pStyle w:val="a3"/>
        <w:numPr>
          <w:ilvl w:val="0"/>
          <w:numId w:val="31"/>
        </w:numPr>
        <w:ind w:firstLineChars="0"/>
        <w:rPr>
          <w:ins w:id="14624" w:author="蔚滢璐" w:date="2017-01-02T11:33:00Z"/>
          <w:rFonts w:asciiTheme="minorEastAsia" w:hAnsiTheme="minorEastAsia"/>
          <w:sz w:val="21"/>
          <w:szCs w:val="21"/>
          <w:rPrChange w:id="14625" w:author="蔚滢璐" w:date="2017-01-02T13:00:00Z">
            <w:rPr>
              <w:ins w:id="14626" w:author="蔚滢璐" w:date="2017-01-02T11:33:00Z"/>
              <w:sz w:val="21"/>
              <w:szCs w:val="21"/>
            </w:rPr>
          </w:rPrChange>
        </w:rPr>
        <w:pPrChange w:id="14627" w:author="蔚滢璐" w:date="2017-01-02T11:32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4628" w:author="蔚滢璐" w:date="2017-01-02T11:32:00Z">
        <w:r w:rsidRPr="00224E9F">
          <w:rPr>
            <w:rFonts w:asciiTheme="minorEastAsia" w:hAnsiTheme="minorEastAsia" w:hint="eastAsia"/>
            <w:sz w:val="21"/>
            <w:szCs w:val="21"/>
            <w:rPrChange w:id="14629" w:author="蔚滢璐" w:date="2017-01-02T13:00:00Z">
              <w:rPr>
                <w:rFonts w:hint="eastAsia"/>
                <w:sz w:val="21"/>
                <w:szCs w:val="21"/>
              </w:rPr>
            </w:rPrChange>
          </w:rPr>
          <w:t>整体结构</w:t>
        </w:r>
      </w:ins>
    </w:p>
    <w:p w:rsidR="00DD2932" w:rsidRPr="00224E9F" w:rsidRDefault="00DD2932">
      <w:pPr>
        <w:ind w:left="1680"/>
        <w:rPr>
          <w:rFonts w:asciiTheme="minorEastAsia" w:hAnsiTheme="minorEastAsia"/>
          <w:sz w:val="21"/>
          <w:szCs w:val="21"/>
          <w:rPrChange w:id="14630" w:author="蔚滢璐" w:date="2017-01-02T13:00:00Z">
            <w:rPr/>
          </w:rPrChange>
        </w:rPr>
        <w:pPrChange w:id="14631" w:author="蔚滢璐" w:date="2017-01-02T11:41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4632" w:author="蔚滢璐" w:date="2017-01-02T11:33:00Z">
        <w:r w:rsidRPr="00224E9F">
          <w:rPr>
            <w:rFonts w:asciiTheme="minorEastAsia" w:hAnsiTheme="minorEastAsia" w:hint="eastAsia"/>
            <w:sz w:val="21"/>
            <w:szCs w:val="21"/>
            <w:rPrChange w:id="14633" w:author="蔚滢璐" w:date="2017-01-02T13:00:00Z">
              <w:rPr>
                <w:rFonts w:hint="eastAsia"/>
                <w:sz w:val="21"/>
                <w:szCs w:val="21"/>
              </w:rPr>
            </w:rPrChange>
          </w:rPr>
          <w:t>促销策略</w:t>
        </w:r>
      </w:ins>
      <w:ins w:id="14634" w:author="蔚滢璐" w:date="2017-01-02T11:34:00Z">
        <w:r w:rsidRPr="00224E9F">
          <w:rPr>
            <w:rFonts w:asciiTheme="minorEastAsia" w:hAnsiTheme="minorEastAsia" w:hint="eastAsia"/>
            <w:sz w:val="21"/>
            <w:szCs w:val="21"/>
            <w:rPrChange w:id="14635" w:author="蔚滢璐" w:date="2017-01-02T13:00:00Z">
              <w:rPr>
                <w:rFonts w:hint="eastAsia"/>
                <w:sz w:val="21"/>
                <w:szCs w:val="21"/>
              </w:rPr>
            </w:rPrChange>
          </w:rPr>
          <w:t>在数据库中利用MySql数据库表存储，表中的信息包括：制定者的编号（10位</w:t>
        </w:r>
      </w:ins>
      <w:ins w:id="14636" w:author="蔚滢璐" w:date="2017-01-02T11:35:00Z">
        <w:r w:rsidRPr="00224E9F">
          <w:rPr>
            <w:rFonts w:asciiTheme="minorEastAsia" w:hAnsiTheme="minorEastAsia" w:hint="eastAsia"/>
            <w:sz w:val="21"/>
            <w:szCs w:val="21"/>
            <w:rPrChange w:id="14637" w:author="蔚滢璐" w:date="2017-01-02T13:00:00Z">
              <w:rPr>
                <w:rFonts w:hint="eastAsia"/>
                <w:sz w:val="21"/>
                <w:szCs w:val="21"/>
              </w:rPr>
            </w:rPrChange>
          </w:rPr>
          <w:t>字符），订单的编号（3位字符），促销策略名称（1</w:t>
        </w:r>
      </w:ins>
      <w:ins w:id="14638" w:author="蔚滢璐" w:date="2017-01-02T11:36:00Z">
        <w:r w:rsidRPr="00224E9F">
          <w:rPr>
            <w:rFonts w:asciiTheme="minorEastAsia" w:hAnsiTheme="minorEastAsia" w:hint="eastAsia"/>
            <w:sz w:val="21"/>
            <w:szCs w:val="21"/>
            <w:rPrChange w:id="14639" w:author="蔚滢璐" w:date="2017-01-02T13:00:00Z">
              <w:rPr>
                <w:rFonts w:hint="eastAsia"/>
                <w:sz w:val="21"/>
                <w:szCs w:val="21"/>
              </w:rPr>
            </w:rPrChange>
          </w:rPr>
          <w:t>0位字符），起始日期（时间类型），截止日期（</w:t>
        </w:r>
      </w:ins>
      <w:ins w:id="14640" w:author="蔚滢璐" w:date="2017-01-02T11:37:00Z">
        <w:r w:rsidRPr="00224E9F">
          <w:rPr>
            <w:rFonts w:asciiTheme="minorEastAsia" w:hAnsiTheme="minorEastAsia" w:hint="eastAsia"/>
            <w:sz w:val="21"/>
            <w:szCs w:val="21"/>
            <w:rPrChange w:id="14641" w:author="蔚滢璐" w:date="2017-01-02T13:00:00Z">
              <w:rPr>
                <w:rFonts w:hint="eastAsia"/>
                <w:sz w:val="21"/>
                <w:szCs w:val="21"/>
              </w:rPr>
            </w:rPrChange>
          </w:rPr>
          <w:t>时间类型），适用范围的种类（tinyint）</w:t>
        </w:r>
      </w:ins>
      <w:ins w:id="14642" w:author="蔚滢璐" w:date="2017-01-02T11:38:00Z">
        <w:r w:rsidRPr="00224E9F">
          <w:rPr>
            <w:rFonts w:asciiTheme="minorEastAsia" w:hAnsiTheme="minorEastAsia" w:hint="eastAsia"/>
            <w:sz w:val="21"/>
            <w:szCs w:val="21"/>
            <w:rPrChange w:id="14643" w:author="蔚滢璐" w:date="2017-01-02T13:00:00Z">
              <w:rPr>
                <w:rFonts w:hint="eastAsia"/>
                <w:sz w:val="21"/>
                <w:szCs w:val="21"/>
              </w:rPr>
            </w:rPrChange>
          </w:rPr>
          <w:t>，</w:t>
        </w:r>
      </w:ins>
      <w:ins w:id="14644" w:author="蔚滢璐" w:date="2017-01-02T11:39:00Z">
        <w:r w:rsidR="006C2438" w:rsidRPr="00224E9F">
          <w:rPr>
            <w:rFonts w:asciiTheme="minorEastAsia" w:hAnsiTheme="minorEastAsia" w:hint="eastAsia"/>
            <w:sz w:val="21"/>
            <w:szCs w:val="21"/>
            <w:rPrChange w:id="14645" w:author="蔚滢璐" w:date="2017-01-02T13:00:00Z">
              <w:rPr>
                <w:rFonts w:hint="eastAsia"/>
                <w:sz w:val="21"/>
                <w:szCs w:val="21"/>
              </w:rPr>
            </w:rPrChange>
          </w:rPr>
          <w:t>适</w:t>
        </w:r>
      </w:ins>
      <w:ins w:id="14646" w:author="蔚滢璐" w:date="2017-01-02T11:38:00Z">
        <w:r w:rsidR="006C2438" w:rsidRPr="00224E9F">
          <w:rPr>
            <w:rFonts w:asciiTheme="minorEastAsia" w:hAnsiTheme="minorEastAsia" w:hint="eastAsia"/>
            <w:sz w:val="21"/>
            <w:szCs w:val="21"/>
            <w:rPrChange w:id="14647" w:author="蔚滢璐" w:date="2017-01-02T13:00:00Z">
              <w:rPr>
                <w:rFonts w:hint="eastAsia"/>
                <w:sz w:val="21"/>
                <w:szCs w:val="21"/>
              </w:rPr>
            </w:rPrChange>
          </w:rPr>
          <w:t>用范围的编号（20位字符），</w:t>
        </w:r>
      </w:ins>
      <w:ins w:id="14648" w:author="蔚滢璐" w:date="2017-01-02T11:39:00Z">
        <w:r w:rsidR="006C2438" w:rsidRPr="00224E9F">
          <w:rPr>
            <w:rFonts w:asciiTheme="minorEastAsia" w:hAnsiTheme="minorEastAsia" w:hint="eastAsia"/>
            <w:sz w:val="21"/>
            <w:szCs w:val="21"/>
            <w:rPrChange w:id="14649" w:author="蔚滢璐" w:date="2017-01-02T13:00:00Z">
              <w:rPr>
                <w:rFonts w:hint="eastAsia"/>
                <w:sz w:val="21"/>
                <w:szCs w:val="21"/>
              </w:rPr>
            </w:rPrChange>
          </w:rPr>
          <w:t>适用</w:t>
        </w:r>
      </w:ins>
      <w:ins w:id="14650" w:author="蔚滢璐" w:date="2017-01-02T11:38:00Z">
        <w:r w:rsidR="006C2438" w:rsidRPr="00224E9F">
          <w:rPr>
            <w:rFonts w:asciiTheme="minorEastAsia" w:hAnsiTheme="minorEastAsia" w:hint="eastAsia"/>
            <w:sz w:val="21"/>
            <w:szCs w:val="21"/>
            <w:rPrChange w:id="14651" w:author="蔚滢璐" w:date="2017-01-02T13:00:00Z">
              <w:rPr>
                <w:rFonts w:hint="eastAsia"/>
                <w:sz w:val="21"/>
                <w:szCs w:val="21"/>
              </w:rPr>
            </w:rPrChange>
          </w:rPr>
          <w:t>条件的</w:t>
        </w:r>
      </w:ins>
      <w:ins w:id="14652" w:author="蔚滢璐" w:date="2017-01-02T11:39:00Z">
        <w:r w:rsidR="006C2438" w:rsidRPr="00224E9F">
          <w:rPr>
            <w:rFonts w:asciiTheme="minorEastAsia" w:hAnsiTheme="minorEastAsia" w:hint="eastAsia"/>
            <w:sz w:val="21"/>
            <w:szCs w:val="21"/>
            <w:rPrChange w:id="14653" w:author="蔚滢璐" w:date="2017-01-02T13:00:00Z">
              <w:rPr>
                <w:rFonts w:hint="eastAsia"/>
                <w:sz w:val="21"/>
                <w:szCs w:val="21"/>
              </w:rPr>
            </w:rPrChange>
          </w:rPr>
          <w:t>种类</w:t>
        </w:r>
        <w:r w:rsidR="006C2438" w:rsidRPr="00224E9F">
          <w:rPr>
            <w:rFonts w:asciiTheme="minorEastAsia" w:hAnsiTheme="minorEastAsia" w:hint="eastAsia"/>
            <w:sz w:val="21"/>
            <w:szCs w:val="21"/>
            <w:rPrChange w:id="14654" w:author="蔚滢璐" w:date="2017-01-02T13:00:00Z">
              <w:rPr>
                <w:rFonts w:hint="eastAsia"/>
                <w:sz w:val="21"/>
                <w:szCs w:val="21"/>
              </w:rPr>
            </w:rPrChange>
          </w:rPr>
          <w:lastRenderedPageBreak/>
          <w:t>（tinyint），</w:t>
        </w:r>
      </w:ins>
      <w:ins w:id="14655" w:author="蔚滢璐" w:date="2017-01-02T11:40:00Z">
        <w:r w:rsidR="006C2438" w:rsidRPr="00224E9F">
          <w:rPr>
            <w:rFonts w:asciiTheme="minorEastAsia" w:hAnsiTheme="minorEastAsia" w:hint="eastAsia"/>
            <w:sz w:val="21"/>
            <w:szCs w:val="21"/>
            <w:rPrChange w:id="14656" w:author="蔚滢璐" w:date="2017-01-02T13:00:00Z">
              <w:rPr>
                <w:rFonts w:hint="eastAsia"/>
                <w:sz w:val="21"/>
                <w:szCs w:val="21"/>
              </w:rPr>
            </w:rPrChange>
          </w:rPr>
          <w:t>促销方式的种类（tinyint），</w:t>
        </w:r>
      </w:ins>
      <w:ins w:id="14657" w:author="蔚滢璐" w:date="2017-01-02T11:41:00Z">
        <w:r w:rsidR="006C2438" w:rsidRPr="00224E9F">
          <w:rPr>
            <w:rFonts w:asciiTheme="minorEastAsia" w:hAnsiTheme="minorEastAsia" w:hint="eastAsia"/>
            <w:sz w:val="21"/>
            <w:szCs w:val="21"/>
            <w:rPrChange w:id="14658" w:author="蔚滢璐" w:date="2017-01-02T13:00:00Z">
              <w:rPr>
                <w:rFonts w:hint="eastAsia"/>
                <w:sz w:val="21"/>
                <w:szCs w:val="21"/>
              </w:rPr>
            </w:rPrChange>
          </w:rPr>
          <w:t>促销的力度（双精度浮点类型）。</w:t>
        </w:r>
      </w:ins>
    </w:p>
    <w:p w:rsidR="00245DB9" w:rsidRPr="00224E9F" w:rsidRDefault="00564781" w:rsidP="00245DB9">
      <w:pPr>
        <w:pStyle w:val="a3"/>
        <w:numPr>
          <w:ilvl w:val="2"/>
          <w:numId w:val="10"/>
        </w:numPr>
        <w:ind w:firstLineChars="0"/>
        <w:outlineLvl w:val="2"/>
        <w:rPr>
          <w:ins w:id="14659" w:author="蔚滢璐" w:date="2017-01-02T11:41:00Z"/>
          <w:rFonts w:asciiTheme="minorEastAsia" w:hAnsiTheme="minorEastAsia"/>
          <w:sz w:val="21"/>
          <w:szCs w:val="21"/>
          <w:rPrChange w:id="14660" w:author="蔚滢璐" w:date="2017-01-02T13:00:00Z">
            <w:rPr>
              <w:ins w:id="14661" w:author="蔚滢璐" w:date="2017-01-02T11:41:00Z"/>
              <w:sz w:val="21"/>
              <w:szCs w:val="21"/>
            </w:rPr>
          </w:rPrChange>
        </w:rPr>
      </w:pPr>
      <w:bookmarkStart w:id="14662" w:name="_Toc471124391"/>
      <w:bookmarkStart w:id="14663" w:name="_Toc471124737"/>
      <w:ins w:id="14664" w:author="蔚滢璐" w:date="2017-01-02T09:59:00Z">
        <w:r w:rsidRPr="00224E9F">
          <w:rPr>
            <w:rFonts w:asciiTheme="minorEastAsia" w:hAnsiTheme="minorEastAsia"/>
            <w:sz w:val="21"/>
            <w:szCs w:val="21"/>
            <w:rPrChange w:id="14665" w:author="蔚滢璐" w:date="2017-01-02T13:00:00Z">
              <w:rPr>
                <w:sz w:val="21"/>
                <w:szCs w:val="21"/>
              </w:rPr>
            </w:rPrChange>
          </w:rPr>
          <w:t>w</w:t>
        </w:r>
      </w:ins>
      <w:del w:id="14666" w:author="蔚滢璐" w:date="2017-01-02T09:59:00Z">
        <w:r w:rsidRPr="00224E9F" w:rsidDel="00564781">
          <w:rPr>
            <w:rFonts w:asciiTheme="minorEastAsia" w:hAnsiTheme="minorEastAsia"/>
            <w:sz w:val="21"/>
            <w:szCs w:val="21"/>
            <w:rPrChange w:id="14667" w:author="蔚滢璐" w:date="2017-01-02T13:00:00Z">
              <w:rPr>
                <w:sz w:val="21"/>
                <w:szCs w:val="21"/>
              </w:rPr>
            </w:rPrChange>
          </w:rPr>
          <w:delText>W</w:delText>
        </w:r>
      </w:del>
      <w:r w:rsidRPr="00224E9F">
        <w:rPr>
          <w:rFonts w:asciiTheme="minorEastAsia" w:hAnsiTheme="minorEastAsia"/>
          <w:sz w:val="21"/>
          <w:szCs w:val="21"/>
          <w:rPrChange w:id="14668" w:author="蔚滢璐" w:date="2017-01-02T13:00:00Z">
            <w:rPr>
              <w:sz w:val="21"/>
              <w:szCs w:val="21"/>
            </w:rPr>
          </w:rPrChange>
        </w:rPr>
        <w:t xml:space="preserve">ebStaff </w:t>
      </w:r>
      <w:r w:rsidRPr="00224E9F">
        <w:rPr>
          <w:rFonts w:asciiTheme="minorEastAsia" w:hAnsiTheme="minorEastAsia" w:hint="eastAsia"/>
          <w:sz w:val="21"/>
          <w:szCs w:val="21"/>
          <w:rPrChange w:id="14669" w:author="蔚滢璐" w:date="2017-01-02T13:00:00Z">
            <w:rPr>
              <w:rFonts w:hint="eastAsia"/>
              <w:sz w:val="21"/>
              <w:szCs w:val="21"/>
            </w:rPr>
          </w:rPrChange>
        </w:rPr>
        <w:t>模块</w:t>
      </w:r>
      <w:bookmarkEnd w:id="14662"/>
      <w:bookmarkEnd w:id="14663"/>
    </w:p>
    <w:p w:rsidR="006C2438" w:rsidRPr="00224E9F" w:rsidRDefault="006C2438">
      <w:pPr>
        <w:pStyle w:val="a3"/>
        <w:numPr>
          <w:ilvl w:val="0"/>
          <w:numId w:val="32"/>
        </w:numPr>
        <w:ind w:firstLineChars="0"/>
        <w:rPr>
          <w:ins w:id="14670" w:author="蔚滢璐" w:date="2017-01-02T11:42:00Z"/>
          <w:rFonts w:asciiTheme="minorEastAsia" w:hAnsiTheme="minorEastAsia"/>
          <w:sz w:val="21"/>
          <w:szCs w:val="21"/>
          <w:rPrChange w:id="14671" w:author="蔚滢璐" w:date="2017-01-02T13:00:00Z">
            <w:rPr>
              <w:ins w:id="14672" w:author="蔚滢璐" w:date="2017-01-02T11:42:00Z"/>
              <w:sz w:val="21"/>
              <w:szCs w:val="21"/>
            </w:rPr>
          </w:rPrChange>
        </w:rPr>
        <w:pPrChange w:id="14673" w:author="蔚滢璐" w:date="2017-01-02T11:42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4674" w:author="蔚滢璐" w:date="2017-01-02T11:42:00Z">
        <w:r w:rsidRPr="00224E9F">
          <w:rPr>
            <w:rFonts w:asciiTheme="minorEastAsia" w:hAnsiTheme="minorEastAsia" w:hint="eastAsia"/>
            <w:sz w:val="21"/>
            <w:szCs w:val="21"/>
            <w:rPrChange w:id="14675" w:author="蔚滢璐" w:date="2017-01-02T13:00:00Z">
              <w:rPr>
                <w:rFonts w:hint="eastAsia"/>
                <w:sz w:val="21"/>
                <w:szCs w:val="21"/>
              </w:rPr>
            </w:rPrChange>
          </w:rPr>
          <w:t>模块概述</w:t>
        </w:r>
      </w:ins>
    </w:p>
    <w:p w:rsidR="006C2438" w:rsidRPr="00224E9F" w:rsidRDefault="006C2438">
      <w:pPr>
        <w:ind w:left="1680"/>
        <w:rPr>
          <w:ins w:id="14676" w:author="蔚滢璐" w:date="2017-01-02T11:43:00Z"/>
          <w:rFonts w:asciiTheme="minorEastAsia" w:hAnsiTheme="minorEastAsia"/>
          <w:sz w:val="21"/>
          <w:szCs w:val="21"/>
          <w:rPrChange w:id="14677" w:author="蔚滢璐" w:date="2017-01-02T13:00:00Z">
            <w:rPr>
              <w:ins w:id="14678" w:author="蔚滢璐" w:date="2017-01-02T11:43:00Z"/>
              <w:sz w:val="21"/>
              <w:szCs w:val="21"/>
            </w:rPr>
          </w:rPrChange>
        </w:rPr>
        <w:pPrChange w:id="14679" w:author="蔚滢璐" w:date="2017-01-02T11:43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4680" w:author="蔚滢璐" w:date="2017-01-02T11:42:00Z">
        <w:r w:rsidRPr="00224E9F">
          <w:rPr>
            <w:rFonts w:asciiTheme="minorEastAsia" w:hAnsiTheme="minorEastAsia" w:hint="eastAsia"/>
            <w:sz w:val="21"/>
            <w:szCs w:val="21"/>
            <w:rPrChange w:id="14681" w:author="蔚滢璐" w:date="2017-01-02T13:00:00Z">
              <w:rPr>
                <w:rFonts w:hint="eastAsia"/>
                <w:sz w:val="21"/>
                <w:szCs w:val="21"/>
              </w:rPr>
            </w:rPrChange>
          </w:rPr>
          <w:t>数据层webstaff</w:t>
        </w:r>
      </w:ins>
      <w:ins w:id="14682" w:author="蔚滢璐" w:date="2017-01-02T11:43:00Z">
        <w:r w:rsidRPr="00224E9F">
          <w:rPr>
            <w:rFonts w:asciiTheme="minorEastAsia" w:hAnsiTheme="minorEastAsia" w:hint="eastAsia"/>
            <w:sz w:val="21"/>
            <w:szCs w:val="21"/>
            <w:rPrChange w:id="14683" w:author="蔚滢璐" w:date="2017-01-02T13:00:00Z">
              <w:rPr>
                <w:rFonts w:hint="eastAsia"/>
                <w:sz w:val="21"/>
                <w:szCs w:val="21"/>
              </w:rPr>
            </w:rPrChange>
          </w:rPr>
          <w:t>模块为逻辑层web</w:t>
        </w:r>
        <w:r w:rsidRPr="00224E9F">
          <w:rPr>
            <w:rFonts w:asciiTheme="minorEastAsia" w:hAnsiTheme="minorEastAsia"/>
            <w:sz w:val="21"/>
            <w:szCs w:val="21"/>
            <w:rPrChange w:id="14684" w:author="蔚滢璐" w:date="2017-01-02T13:00:00Z">
              <w:rPr>
                <w:sz w:val="21"/>
                <w:szCs w:val="21"/>
              </w:rPr>
            </w:rPrChange>
          </w:rPr>
          <w:t xml:space="preserve"> </w:t>
        </w:r>
        <w:r w:rsidRPr="00224E9F">
          <w:rPr>
            <w:rFonts w:asciiTheme="minorEastAsia" w:hAnsiTheme="minorEastAsia" w:hint="eastAsia"/>
            <w:sz w:val="21"/>
            <w:szCs w:val="21"/>
            <w:rPrChange w:id="14685" w:author="蔚滢璐" w:date="2017-01-02T13:00:00Z">
              <w:rPr>
                <w:rFonts w:hint="eastAsia"/>
                <w:sz w:val="21"/>
                <w:szCs w:val="21"/>
              </w:rPr>
            </w:rPrChange>
          </w:rPr>
          <w:t>staff模块提供服务，</w:t>
        </w:r>
      </w:ins>
    </w:p>
    <w:p w:rsidR="006C2438" w:rsidRPr="00224E9F" w:rsidRDefault="006C2438">
      <w:pPr>
        <w:ind w:left="1680"/>
        <w:rPr>
          <w:ins w:id="14686" w:author="蔚滢璐" w:date="2017-01-02T11:42:00Z"/>
          <w:rFonts w:asciiTheme="minorEastAsia" w:hAnsiTheme="minorEastAsia"/>
          <w:sz w:val="21"/>
          <w:szCs w:val="21"/>
          <w:rPrChange w:id="14687" w:author="蔚滢璐" w:date="2017-01-02T13:00:00Z">
            <w:rPr>
              <w:ins w:id="14688" w:author="蔚滢璐" w:date="2017-01-02T11:42:00Z"/>
            </w:rPr>
          </w:rPrChange>
        </w:rPr>
        <w:pPrChange w:id="14689" w:author="蔚滢璐" w:date="2017-01-02T11:43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4690" w:author="蔚滢璐" w:date="2017-01-02T11:43:00Z">
        <w:r w:rsidRPr="00224E9F">
          <w:rPr>
            <w:rFonts w:asciiTheme="minorEastAsia" w:hAnsiTheme="minorEastAsia" w:hint="eastAsia"/>
            <w:sz w:val="21"/>
            <w:szCs w:val="21"/>
            <w:rPrChange w:id="14691" w:author="蔚滢璐" w:date="2017-01-02T13:00:00Z">
              <w:rPr>
                <w:rFonts w:hint="eastAsia"/>
                <w:sz w:val="21"/>
                <w:szCs w:val="21"/>
              </w:rPr>
            </w:rPrChange>
          </w:rPr>
          <w:t>其职责和接口规范参见软件体系结构设计文档</w:t>
        </w:r>
      </w:ins>
      <w:ins w:id="14692" w:author="蔚滢璐" w:date="2017-01-02T11:44:00Z">
        <w:r w:rsidRPr="00224E9F">
          <w:rPr>
            <w:rFonts w:asciiTheme="minorEastAsia" w:hAnsiTheme="minorEastAsia" w:hint="eastAsia"/>
            <w:sz w:val="21"/>
            <w:szCs w:val="21"/>
            <w:rPrChange w:id="14693" w:author="蔚滢璐" w:date="2017-01-02T13:00:00Z">
              <w:rPr>
                <w:rFonts w:hint="eastAsia"/>
                <w:sz w:val="21"/>
                <w:szCs w:val="21"/>
              </w:rPr>
            </w:rPrChange>
          </w:rPr>
          <w:t>。</w:t>
        </w:r>
      </w:ins>
    </w:p>
    <w:p w:rsidR="006C2438" w:rsidRPr="00224E9F" w:rsidRDefault="006C2438">
      <w:pPr>
        <w:pStyle w:val="a3"/>
        <w:numPr>
          <w:ilvl w:val="0"/>
          <w:numId w:val="32"/>
        </w:numPr>
        <w:ind w:firstLineChars="0"/>
        <w:rPr>
          <w:ins w:id="14694" w:author="蔚滢璐" w:date="2017-01-02T11:44:00Z"/>
          <w:rFonts w:asciiTheme="minorEastAsia" w:hAnsiTheme="minorEastAsia"/>
          <w:sz w:val="21"/>
          <w:szCs w:val="21"/>
          <w:rPrChange w:id="14695" w:author="蔚滢璐" w:date="2017-01-02T13:00:00Z">
            <w:rPr>
              <w:ins w:id="14696" w:author="蔚滢璐" w:date="2017-01-02T11:44:00Z"/>
              <w:sz w:val="21"/>
              <w:szCs w:val="21"/>
            </w:rPr>
          </w:rPrChange>
        </w:rPr>
        <w:pPrChange w:id="14697" w:author="蔚滢璐" w:date="2017-01-02T11:42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4698" w:author="蔚滢璐" w:date="2017-01-02T11:42:00Z">
        <w:r w:rsidRPr="00224E9F">
          <w:rPr>
            <w:rFonts w:asciiTheme="minorEastAsia" w:hAnsiTheme="minorEastAsia" w:hint="eastAsia"/>
            <w:sz w:val="21"/>
            <w:szCs w:val="21"/>
            <w:rPrChange w:id="14699" w:author="蔚滢璐" w:date="2017-01-02T13:00:00Z">
              <w:rPr>
                <w:rFonts w:hint="eastAsia"/>
                <w:sz w:val="21"/>
                <w:szCs w:val="21"/>
              </w:rPr>
            </w:rPrChange>
          </w:rPr>
          <w:t>整体结构</w:t>
        </w:r>
      </w:ins>
      <w:ins w:id="14700" w:author="蔚滢璐" w:date="2017-01-02T11:44:00Z">
        <w:r w:rsidRPr="00224E9F">
          <w:rPr>
            <w:rFonts w:asciiTheme="minorEastAsia" w:hAnsiTheme="minorEastAsia" w:hint="eastAsia"/>
            <w:sz w:val="21"/>
            <w:szCs w:val="21"/>
            <w:rPrChange w:id="14701" w:author="蔚滢璐" w:date="2017-01-02T13:00:00Z">
              <w:rPr>
                <w:rFonts w:hint="eastAsia"/>
                <w:sz w:val="21"/>
                <w:szCs w:val="21"/>
              </w:rPr>
            </w:rPrChange>
          </w:rPr>
          <w:t>、</w:t>
        </w:r>
      </w:ins>
    </w:p>
    <w:p w:rsidR="006C2438" w:rsidRPr="00224E9F" w:rsidRDefault="006C2438">
      <w:pPr>
        <w:ind w:left="1680"/>
        <w:rPr>
          <w:rFonts w:asciiTheme="minorEastAsia" w:hAnsiTheme="minorEastAsia"/>
          <w:sz w:val="21"/>
          <w:szCs w:val="21"/>
          <w:rPrChange w:id="14702" w:author="蔚滢璐" w:date="2017-01-02T13:00:00Z">
            <w:rPr/>
          </w:rPrChange>
        </w:rPr>
        <w:pPrChange w:id="14703" w:author="蔚滢璐" w:date="2017-01-02T11:44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4704" w:author="蔚滢璐" w:date="2017-01-02T11:44:00Z">
        <w:r w:rsidRPr="00224E9F">
          <w:rPr>
            <w:rFonts w:asciiTheme="minorEastAsia" w:hAnsiTheme="minorEastAsia" w:hint="eastAsia"/>
            <w:sz w:val="21"/>
            <w:szCs w:val="21"/>
            <w:rPrChange w:id="14705" w:author="蔚滢璐" w:date="2017-01-02T13:00:00Z">
              <w:rPr>
                <w:rFonts w:hint="eastAsia"/>
                <w:sz w:val="21"/>
                <w:szCs w:val="21"/>
              </w:rPr>
            </w:rPrChange>
          </w:rPr>
          <w:t>网站工作人员信息在数据库中以MySql数据库表的形式存储，表中的信息</w:t>
        </w:r>
      </w:ins>
      <w:ins w:id="14706" w:author="蔚滢璐" w:date="2017-01-02T11:45:00Z">
        <w:r w:rsidRPr="00224E9F">
          <w:rPr>
            <w:rFonts w:asciiTheme="minorEastAsia" w:hAnsiTheme="minorEastAsia" w:hint="eastAsia"/>
            <w:sz w:val="21"/>
            <w:szCs w:val="21"/>
            <w:rPrChange w:id="14707" w:author="蔚滢璐" w:date="2017-01-02T13:00:00Z">
              <w:rPr>
                <w:rFonts w:hint="eastAsia"/>
                <w:sz w:val="21"/>
                <w:szCs w:val="21"/>
              </w:rPr>
            </w:rPrChange>
          </w:rPr>
          <w:t>包括：工作人员账号（10位字符），密码（加密存储），负责地区</w:t>
        </w:r>
      </w:ins>
      <w:ins w:id="14708" w:author="蔚滢璐" w:date="2017-01-02T11:46:00Z">
        <w:r w:rsidRPr="00224E9F">
          <w:rPr>
            <w:rFonts w:asciiTheme="minorEastAsia" w:hAnsiTheme="minorEastAsia" w:hint="eastAsia"/>
            <w:sz w:val="21"/>
            <w:szCs w:val="21"/>
            <w:rPrChange w:id="14709" w:author="蔚滢璐" w:date="2017-01-02T13:00:00Z">
              <w:rPr>
                <w:rFonts w:hint="eastAsia"/>
                <w:sz w:val="21"/>
                <w:szCs w:val="21"/>
              </w:rPr>
            </w:rPrChange>
          </w:rPr>
          <w:t>编号（6位字符）。</w:t>
        </w:r>
      </w:ins>
    </w:p>
    <w:p w:rsidR="004930B2" w:rsidDel="00F52417" w:rsidRDefault="004930B2">
      <w:pPr>
        <w:pStyle w:val="a3"/>
        <w:numPr>
          <w:ilvl w:val="0"/>
          <w:numId w:val="10"/>
        </w:numPr>
        <w:ind w:firstLineChars="0"/>
        <w:outlineLvl w:val="0"/>
        <w:rPr>
          <w:del w:id="14710" w:author="蔚滢璐" w:date="2017-01-02T13:21:00Z"/>
          <w:rFonts w:asciiTheme="minorEastAsia" w:hAnsiTheme="minorEastAsia"/>
          <w:sz w:val="21"/>
          <w:szCs w:val="21"/>
        </w:rPr>
        <w:pPrChange w:id="14711" w:author="蔚滢璐" w:date="2017-01-02T13:21:00Z">
          <w:pPr>
            <w:pStyle w:val="a3"/>
            <w:ind w:left="425" w:firstLineChars="0" w:firstLine="0"/>
            <w:outlineLvl w:val="0"/>
          </w:pPr>
        </w:pPrChange>
      </w:pPr>
      <w:bookmarkStart w:id="14712" w:name="_Toc471124392"/>
      <w:bookmarkStart w:id="14713" w:name="_Toc471124738"/>
      <w:r w:rsidRPr="00224E9F">
        <w:rPr>
          <w:rFonts w:asciiTheme="minorEastAsia" w:hAnsiTheme="minorEastAsia" w:hint="eastAsia"/>
          <w:sz w:val="21"/>
          <w:szCs w:val="21"/>
          <w:rPrChange w:id="14714" w:author="蔚滢璐" w:date="2017-01-02T13:00:00Z">
            <w:rPr>
              <w:rFonts w:hint="eastAsia"/>
              <w:sz w:val="21"/>
              <w:szCs w:val="21"/>
            </w:rPr>
          </w:rPrChange>
        </w:rPr>
        <w:t>依赖视角</w:t>
      </w:r>
      <w:bookmarkEnd w:id="14712"/>
      <w:bookmarkEnd w:id="14713"/>
    </w:p>
    <w:p w:rsidR="00F52417" w:rsidRPr="00224E9F" w:rsidRDefault="00F52417" w:rsidP="004930B2">
      <w:pPr>
        <w:pStyle w:val="a3"/>
        <w:numPr>
          <w:ilvl w:val="0"/>
          <w:numId w:val="10"/>
        </w:numPr>
        <w:ind w:firstLineChars="0"/>
        <w:outlineLvl w:val="0"/>
        <w:rPr>
          <w:ins w:id="14715" w:author="蔚滢璐" w:date="2017-01-02T13:21:00Z"/>
          <w:rFonts w:asciiTheme="minorEastAsia" w:hAnsiTheme="minorEastAsia"/>
          <w:sz w:val="21"/>
          <w:szCs w:val="21"/>
          <w:rPrChange w:id="14716" w:author="蔚滢璐" w:date="2017-01-02T13:00:00Z">
            <w:rPr>
              <w:ins w:id="14717" w:author="蔚滢璐" w:date="2017-01-02T13:21:00Z"/>
              <w:sz w:val="21"/>
              <w:szCs w:val="21"/>
            </w:rPr>
          </w:rPrChange>
        </w:rPr>
      </w:pPr>
    </w:p>
    <w:p w:rsidR="004930B2" w:rsidRPr="00F52417" w:rsidRDefault="00F52417">
      <w:pPr>
        <w:pStyle w:val="a3"/>
        <w:ind w:left="425" w:firstLineChars="0" w:firstLine="0"/>
        <w:outlineLvl w:val="0"/>
        <w:rPr>
          <w:rFonts w:asciiTheme="minorEastAsia" w:hAnsiTheme="minorEastAsia"/>
          <w:sz w:val="21"/>
          <w:szCs w:val="21"/>
          <w:rPrChange w:id="14718" w:author="蔚滢璐" w:date="2017-01-02T13:21:00Z">
            <w:rPr>
              <w:sz w:val="21"/>
              <w:szCs w:val="21"/>
            </w:rPr>
          </w:rPrChange>
        </w:rPr>
      </w:pPr>
      <w:ins w:id="14719" w:author="蔚滢璐" w:date="2017-01-02T13:21:00Z">
        <w:r>
          <w:rPr>
            <w:rFonts w:asciiTheme="minorEastAsia" w:hAnsiTheme="minorEastAsia" w:hint="eastAsia"/>
            <w:sz w:val="21"/>
            <w:szCs w:val="21"/>
          </w:rPr>
          <w:t>不同</w:t>
        </w:r>
      </w:ins>
      <w:ins w:id="14720" w:author="蔚滢璐" w:date="2017-01-02T13:22:00Z">
        <w:r>
          <w:rPr>
            <w:rFonts w:asciiTheme="minorEastAsia" w:hAnsiTheme="minorEastAsia" w:hint="eastAsia"/>
            <w:sz w:val="21"/>
            <w:szCs w:val="21"/>
          </w:rPr>
          <w:t>模块之间的依赖关系参见体系结构设计文档</w:t>
        </w:r>
      </w:ins>
    </w:p>
    <w:sectPr w:rsidR="004930B2" w:rsidRPr="00F52417" w:rsidSect="004930B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BF8" w:rsidRDefault="00C92BF8" w:rsidP="00AC799A">
      <w:pPr>
        <w:spacing w:after="0" w:line="240" w:lineRule="auto"/>
      </w:pPr>
      <w:r>
        <w:separator/>
      </w:r>
    </w:p>
  </w:endnote>
  <w:endnote w:type="continuationSeparator" w:id="0">
    <w:p w:rsidR="00C92BF8" w:rsidRDefault="00C92BF8" w:rsidP="00AC7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BF8" w:rsidRDefault="00C92BF8" w:rsidP="00AC799A">
      <w:pPr>
        <w:spacing w:after="0" w:line="240" w:lineRule="auto"/>
      </w:pPr>
      <w:r>
        <w:separator/>
      </w:r>
    </w:p>
  </w:footnote>
  <w:footnote w:type="continuationSeparator" w:id="0">
    <w:p w:rsidR="00C92BF8" w:rsidRDefault="00C92BF8" w:rsidP="00AC7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F7701"/>
    <w:multiLevelType w:val="hybridMultilevel"/>
    <w:tmpl w:val="03DA3ABA"/>
    <w:lvl w:ilvl="0" w:tplc="9A38C9DE">
      <w:start w:val="1"/>
      <w:numFmt w:val="decimal"/>
      <w:lvlText w:val="（%1）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1">
    <w:nsid w:val="082B02C6"/>
    <w:multiLevelType w:val="hybridMultilevel"/>
    <w:tmpl w:val="DEEC9792"/>
    <w:lvl w:ilvl="0" w:tplc="9D625310">
      <w:start w:val="1"/>
      <w:numFmt w:val="decimal"/>
      <w:lvlText w:val="（%1）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2">
    <w:nsid w:val="09860DE1"/>
    <w:multiLevelType w:val="hybridMultilevel"/>
    <w:tmpl w:val="64F0ACA2"/>
    <w:lvl w:ilvl="0" w:tplc="F3DA8CD6">
      <w:start w:val="1"/>
      <w:numFmt w:val="decimal"/>
      <w:lvlText w:val="（%1）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3">
    <w:nsid w:val="103607DF"/>
    <w:multiLevelType w:val="hybridMultilevel"/>
    <w:tmpl w:val="9B326E7E"/>
    <w:lvl w:ilvl="0" w:tplc="89C834F8">
      <w:start w:val="1"/>
      <w:numFmt w:val="decimal"/>
      <w:lvlText w:val="（%1）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4">
    <w:nsid w:val="113E2208"/>
    <w:multiLevelType w:val="hybridMultilevel"/>
    <w:tmpl w:val="C3788978"/>
    <w:lvl w:ilvl="0" w:tplc="D25487EA">
      <w:start w:val="1"/>
      <w:numFmt w:val="decimal"/>
      <w:lvlText w:val="（%1）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5">
    <w:nsid w:val="1482775B"/>
    <w:multiLevelType w:val="multilevel"/>
    <w:tmpl w:val="722209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21085E43"/>
    <w:multiLevelType w:val="hybridMultilevel"/>
    <w:tmpl w:val="C4466E14"/>
    <w:lvl w:ilvl="0" w:tplc="705E3D7A">
      <w:start w:val="1"/>
      <w:numFmt w:val="decimal"/>
      <w:lvlText w:val="（%1）"/>
      <w:lvlJc w:val="left"/>
      <w:pPr>
        <w:ind w:left="213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7" w:hanging="420"/>
      </w:pPr>
    </w:lvl>
    <w:lvl w:ilvl="2" w:tplc="0409001B" w:tentative="1">
      <w:start w:val="1"/>
      <w:numFmt w:val="lowerRoman"/>
      <w:lvlText w:val="%3."/>
      <w:lvlJc w:val="right"/>
      <w:pPr>
        <w:ind w:left="2677" w:hanging="420"/>
      </w:pPr>
    </w:lvl>
    <w:lvl w:ilvl="3" w:tplc="0409000F" w:tentative="1">
      <w:start w:val="1"/>
      <w:numFmt w:val="decimal"/>
      <w:lvlText w:val="%4."/>
      <w:lvlJc w:val="left"/>
      <w:pPr>
        <w:ind w:left="3097" w:hanging="420"/>
      </w:pPr>
    </w:lvl>
    <w:lvl w:ilvl="4" w:tplc="04090019" w:tentative="1">
      <w:start w:val="1"/>
      <w:numFmt w:val="lowerLetter"/>
      <w:lvlText w:val="%5)"/>
      <w:lvlJc w:val="left"/>
      <w:pPr>
        <w:ind w:left="3517" w:hanging="420"/>
      </w:pPr>
    </w:lvl>
    <w:lvl w:ilvl="5" w:tplc="0409001B" w:tentative="1">
      <w:start w:val="1"/>
      <w:numFmt w:val="lowerRoman"/>
      <w:lvlText w:val="%6."/>
      <w:lvlJc w:val="right"/>
      <w:pPr>
        <w:ind w:left="3937" w:hanging="420"/>
      </w:pPr>
    </w:lvl>
    <w:lvl w:ilvl="6" w:tplc="0409000F" w:tentative="1">
      <w:start w:val="1"/>
      <w:numFmt w:val="decimal"/>
      <w:lvlText w:val="%7."/>
      <w:lvlJc w:val="left"/>
      <w:pPr>
        <w:ind w:left="4357" w:hanging="420"/>
      </w:pPr>
    </w:lvl>
    <w:lvl w:ilvl="7" w:tplc="04090019" w:tentative="1">
      <w:start w:val="1"/>
      <w:numFmt w:val="lowerLetter"/>
      <w:lvlText w:val="%8)"/>
      <w:lvlJc w:val="left"/>
      <w:pPr>
        <w:ind w:left="4777" w:hanging="420"/>
      </w:pPr>
    </w:lvl>
    <w:lvl w:ilvl="8" w:tplc="0409001B" w:tentative="1">
      <w:start w:val="1"/>
      <w:numFmt w:val="lowerRoman"/>
      <w:lvlText w:val="%9."/>
      <w:lvlJc w:val="right"/>
      <w:pPr>
        <w:ind w:left="5197" w:hanging="420"/>
      </w:pPr>
    </w:lvl>
  </w:abstractNum>
  <w:abstractNum w:abstractNumId="7">
    <w:nsid w:val="25CC32FB"/>
    <w:multiLevelType w:val="hybridMultilevel"/>
    <w:tmpl w:val="50C87FB4"/>
    <w:lvl w:ilvl="0" w:tplc="69882686">
      <w:start w:val="1"/>
      <w:numFmt w:val="decimal"/>
      <w:lvlText w:val="（%1）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8">
    <w:nsid w:val="26EA1902"/>
    <w:multiLevelType w:val="hybridMultilevel"/>
    <w:tmpl w:val="EE26C814"/>
    <w:lvl w:ilvl="0" w:tplc="1770A608">
      <w:start w:val="1"/>
      <w:numFmt w:val="decimal"/>
      <w:lvlText w:val="（%1）"/>
      <w:lvlJc w:val="left"/>
      <w:pPr>
        <w:ind w:left="185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9">
    <w:nsid w:val="2D461177"/>
    <w:multiLevelType w:val="hybridMultilevel"/>
    <w:tmpl w:val="A850999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33C540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354301CF"/>
    <w:multiLevelType w:val="hybridMultilevel"/>
    <w:tmpl w:val="B92085BA"/>
    <w:lvl w:ilvl="0" w:tplc="D4B4B044">
      <w:start w:val="1"/>
      <w:numFmt w:val="decimal"/>
      <w:lvlText w:val="（%1）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12">
    <w:nsid w:val="371D13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37630E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40B113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472639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4A264DBD"/>
    <w:multiLevelType w:val="hybridMultilevel"/>
    <w:tmpl w:val="A6CAFEF8"/>
    <w:lvl w:ilvl="0" w:tplc="51DAA710">
      <w:start w:val="1"/>
      <w:numFmt w:val="decimal"/>
      <w:lvlText w:val="（%1）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17">
    <w:nsid w:val="4B303429"/>
    <w:multiLevelType w:val="hybridMultilevel"/>
    <w:tmpl w:val="5D643A4A"/>
    <w:lvl w:ilvl="0" w:tplc="7A78C828">
      <w:start w:val="1"/>
      <w:numFmt w:val="decimal"/>
      <w:lvlText w:val="（%1）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18">
    <w:nsid w:val="51057D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5814BA44"/>
    <w:multiLevelType w:val="singleLevel"/>
    <w:tmpl w:val="5814BA44"/>
    <w:lvl w:ilvl="0">
      <w:start w:val="1"/>
      <w:numFmt w:val="decimal"/>
      <w:suff w:val="nothing"/>
      <w:lvlText w:val="（%1）"/>
      <w:lvlJc w:val="left"/>
    </w:lvl>
  </w:abstractNum>
  <w:abstractNum w:abstractNumId="20">
    <w:nsid w:val="5867366A"/>
    <w:multiLevelType w:val="hybridMultilevel"/>
    <w:tmpl w:val="158C1DC2"/>
    <w:lvl w:ilvl="0" w:tplc="DD8A70F6">
      <w:start w:val="1"/>
      <w:numFmt w:val="decimal"/>
      <w:lvlText w:val="（%1）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21">
    <w:nsid w:val="5A36254D"/>
    <w:multiLevelType w:val="hybridMultilevel"/>
    <w:tmpl w:val="398ABEA4"/>
    <w:lvl w:ilvl="0" w:tplc="A0266C32">
      <w:start w:val="1"/>
      <w:numFmt w:val="decimal"/>
      <w:lvlText w:val="（%1）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22">
    <w:nsid w:val="641C5240"/>
    <w:multiLevelType w:val="hybridMultilevel"/>
    <w:tmpl w:val="72208F02"/>
    <w:lvl w:ilvl="0" w:tplc="B7326EF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74A5A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681F4601"/>
    <w:multiLevelType w:val="multilevel"/>
    <w:tmpl w:val="CCE4C918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>
    <w:nsid w:val="6CA668D3"/>
    <w:multiLevelType w:val="hybridMultilevel"/>
    <w:tmpl w:val="04FC7CFC"/>
    <w:lvl w:ilvl="0" w:tplc="7A86EB50">
      <w:start w:val="1"/>
      <w:numFmt w:val="decimal"/>
      <w:lvlText w:val="（%1）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26">
    <w:nsid w:val="6DC15158"/>
    <w:multiLevelType w:val="hybridMultilevel"/>
    <w:tmpl w:val="C2A4835C"/>
    <w:lvl w:ilvl="0" w:tplc="E708B784">
      <w:start w:val="1"/>
      <w:numFmt w:val="decimal"/>
      <w:lvlText w:val="（%1）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27">
    <w:nsid w:val="7CC03302"/>
    <w:multiLevelType w:val="hybridMultilevel"/>
    <w:tmpl w:val="23E6B1F0"/>
    <w:lvl w:ilvl="0" w:tplc="D116C07E">
      <w:start w:val="1"/>
      <w:numFmt w:val="decimal"/>
      <w:lvlText w:val="（%1）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28">
    <w:nsid w:val="7DE7679B"/>
    <w:multiLevelType w:val="hybridMultilevel"/>
    <w:tmpl w:val="BC10365C"/>
    <w:lvl w:ilvl="0" w:tplc="BC28031C">
      <w:start w:val="1"/>
      <w:numFmt w:val="decimal"/>
      <w:lvlText w:val="（%1）"/>
      <w:lvlJc w:val="left"/>
      <w:pPr>
        <w:ind w:left="2498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num w:numId="1">
    <w:abstractNumId w:val="22"/>
  </w:num>
  <w:num w:numId="2">
    <w:abstractNumId w:val="24"/>
  </w:num>
  <w:num w:numId="3">
    <w:abstractNumId w:val="9"/>
  </w:num>
  <w:num w:numId="4">
    <w:abstractNumId w:val="15"/>
  </w:num>
  <w:num w:numId="5">
    <w:abstractNumId w:val="14"/>
  </w:num>
  <w:num w:numId="6">
    <w:abstractNumId w:val="12"/>
  </w:num>
  <w:num w:numId="7">
    <w:abstractNumId w:val="18"/>
  </w:num>
  <w:num w:numId="8">
    <w:abstractNumId w:val="13"/>
  </w:num>
  <w:num w:numId="9">
    <w:abstractNumId w:val="23"/>
  </w:num>
  <w:num w:numId="10">
    <w:abstractNumId w:val="10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28"/>
  </w:num>
  <w:num w:numId="22">
    <w:abstractNumId w:val="3"/>
  </w:num>
  <w:num w:numId="23">
    <w:abstractNumId w:val="6"/>
  </w:num>
  <w:num w:numId="24">
    <w:abstractNumId w:val="25"/>
  </w:num>
  <w:num w:numId="25">
    <w:abstractNumId w:val="11"/>
  </w:num>
  <w:num w:numId="26">
    <w:abstractNumId w:val="8"/>
  </w:num>
  <w:num w:numId="27">
    <w:abstractNumId w:val="19"/>
  </w:num>
  <w:num w:numId="28">
    <w:abstractNumId w:val="1"/>
  </w:num>
  <w:num w:numId="29">
    <w:abstractNumId w:val="27"/>
  </w:num>
  <w:num w:numId="30">
    <w:abstractNumId w:val="2"/>
  </w:num>
  <w:num w:numId="31">
    <w:abstractNumId w:val="0"/>
  </w:num>
  <w:num w:numId="32">
    <w:abstractNumId w:val="7"/>
  </w:num>
  <w:num w:numId="33">
    <w:abstractNumId w:val="26"/>
  </w:num>
  <w:num w:numId="34">
    <w:abstractNumId w:val="20"/>
  </w:num>
  <w:num w:numId="35">
    <w:abstractNumId w:val="21"/>
  </w:num>
  <w:num w:numId="36">
    <w:abstractNumId w:val="17"/>
  </w:num>
  <w:num w:numId="37">
    <w:abstractNumId w:val="16"/>
  </w:num>
  <w:num w:numId="38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蔚滢璐">
    <w15:presenceInfo w15:providerId="None" w15:userId="蔚滢璐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162"/>
    <w:rsid w:val="00002DA7"/>
    <w:rsid w:val="0002548D"/>
    <w:rsid w:val="0007151E"/>
    <w:rsid w:val="00094196"/>
    <w:rsid w:val="000B02E7"/>
    <w:rsid w:val="000D2FC3"/>
    <w:rsid w:val="000F6990"/>
    <w:rsid w:val="00102133"/>
    <w:rsid w:val="00192817"/>
    <w:rsid w:val="001A726D"/>
    <w:rsid w:val="001B7D9C"/>
    <w:rsid w:val="001E12C5"/>
    <w:rsid w:val="001E7993"/>
    <w:rsid w:val="00224E9F"/>
    <w:rsid w:val="00233544"/>
    <w:rsid w:val="002406AD"/>
    <w:rsid w:val="00245DB9"/>
    <w:rsid w:val="002500C4"/>
    <w:rsid w:val="00251799"/>
    <w:rsid w:val="00266E6D"/>
    <w:rsid w:val="00290CE5"/>
    <w:rsid w:val="002C2120"/>
    <w:rsid w:val="002F7304"/>
    <w:rsid w:val="00310640"/>
    <w:rsid w:val="003206D3"/>
    <w:rsid w:val="00335DA8"/>
    <w:rsid w:val="0034338C"/>
    <w:rsid w:val="003462A2"/>
    <w:rsid w:val="00354F68"/>
    <w:rsid w:val="0036245F"/>
    <w:rsid w:val="003D42C5"/>
    <w:rsid w:val="00405B33"/>
    <w:rsid w:val="00430CAF"/>
    <w:rsid w:val="00443717"/>
    <w:rsid w:val="00462959"/>
    <w:rsid w:val="0047117C"/>
    <w:rsid w:val="004930B2"/>
    <w:rsid w:val="0049528A"/>
    <w:rsid w:val="004B1EA4"/>
    <w:rsid w:val="004C0C54"/>
    <w:rsid w:val="00526BF0"/>
    <w:rsid w:val="0054247C"/>
    <w:rsid w:val="00564781"/>
    <w:rsid w:val="00574F2F"/>
    <w:rsid w:val="005B35C6"/>
    <w:rsid w:val="005D4D12"/>
    <w:rsid w:val="00614DC1"/>
    <w:rsid w:val="00645716"/>
    <w:rsid w:val="006537F5"/>
    <w:rsid w:val="0069725A"/>
    <w:rsid w:val="006B2898"/>
    <w:rsid w:val="006C2438"/>
    <w:rsid w:val="006D7330"/>
    <w:rsid w:val="006E06D2"/>
    <w:rsid w:val="00706B65"/>
    <w:rsid w:val="00716343"/>
    <w:rsid w:val="007217FE"/>
    <w:rsid w:val="00723C4D"/>
    <w:rsid w:val="00745152"/>
    <w:rsid w:val="00781EF6"/>
    <w:rsid w:val="007939FE"/>
    <w:rsid w:val="007B44DF"/>
    <w:rsid w:val="007B5F77"/>
    <w:rsid w:val="007C35D2"/>
    <w:rsid w:val="007C4C3F"/>
    <w:rsid w:val="007D44B8"/>
    <w:rsid w:val="007F0965"/>
    <w:rsid w:val="00833DB1"/>
    <w:rsid w:val="008368A4"/>
    <w:rsid w:val="00847A40"/>
    <w:rsid w:val="0087135E"/>
    <w:rsid w:val="008B7F46"/>
    <w:rsid w:val="008D279E"/>
    <w:rsid w:val="008E34FA"/>
    <w:rsid w:val="008F7162"/>
    <w:rsid w:val="00901E46"/>
    <w:rsid w:val="00951D58"/>
    <w:rsid w:val="00965A56"/>
    <w:rsid w:val="00985A0E"/>
    <w:rsid w:val="009A03EC"/>
    <w:rsid w:val="009A1B27"/>
    <w:rsid w:val="009C71B5"/>
    <w:rsid w:val="009D79C6"/>
    <w:rsid w:val="00A31947"/>
    <w:rsid w:val="00A50951"/>
    <w:rsid w:val="00A53A60"/>
    <w:rsid w:val="00A557C3"/>
    <w:rsid w:val="00A82D0E"/>
    <w:rsid w:val="00A83A95"/>
    <w:rsid w:val="00A85994"/>
    <w:rsid w:val="00AC799A"/>
    <w:rsid w:val="00AD20F9"/>
    <w:rsid w:val="00B014F8"/>
    <w:rsid w:val="00B21C2B"/>
    <w:rsid w:val="00B31F8B"/>
    <w:rsid w:val="00B43092"/>
    <w:rsid w:val="00B436A2"/>
    <w:rsid w:val="00B717B6"/>
    <w:rsid w:val="00B95FAB"/>
    <w:rsid w:val="00B97751"/>
    <w:rsid w:val="00BC1E18"/>
    <w:rsid w:val="00BE4572"/>
    <w:rsid w:val="00BF05A4"/>
    <w:rsid w:val="00C06B5B"/>
    <w:rsid w:val="00C302D8"/>
    <w:rsid w:val="00C5098A"/>
    <w:rsid w:val="00C5201E"/>
    <w:rsid w:val="00C64A04"/>
    <w:rsid w:val="00C8385C"/>
    <w:rsid w:val="00C92BF8"/>
    <w:rsid w:val="00CC4E8E"/>
    <w:rsid w:val="00CE69BC"/>
    <w:rsid w:val="00D013CD"/>
    <w:rsid w:val="00D070CD"/>
    <w:rsid w:val="00D36E67"/>
    <w:rsid w:val="00D84798"/>
    <w:rsid w:val="00DA08B0"/>
    <w:rsid w:val="00DB233D"/>
    <w:rsid w:val="00DB4D7E"/>
    <w:rsid w:val="00DD2932"/>
    <w:rsid w:val="00DE2F2F"/>
    <w:rsid w:val="00DE4ACD"/>
    <w:rsid w:val="00DF06CA"/>
    <w:rsid w:val="00EA6A97"/>
    <w:rsid w:val="00EB3ACD"/>
    <w:rsid w:val="00EC185E"/>
    <w:rsid w:val="00EC5FAB"/>
    <w:rsid w:val="00ED58BA"/>
    <w:rsid w:val="00EF365C"/>
    <w:rsid w:val="00EF6C9B"/>
    <w:rsid w:val="00F0273B"/>
    <w:rsid w:val="00F52417"/>
    <w:rsid w:val="00F53573"/>
    <w:rsid w:val="00F66331"/>
    <w:rsid w:val="00FB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7A466-3D79-4B67-9839-1E9944D0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20F9"/>
  </w:style>
  <w:style w:type="paragraph" w:styleId="1">
    <w:name w:val="heading 1"/>
    <w:basedOn w:val="a"/>
    <w:next w:val="a"/>
    <w:link w:val="1Char"/>
    <w:uiPriority w:val="9"/>
    <w:qFormat/>
    <w:rsid w:val="00AD20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D20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D20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20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20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20F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20F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20F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20F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120"/>
    <w:pPr>
      <w:ind w:firstLineChars="200" w:firstLine="420"/>
    </w:pPr>
  </w:style>
  <w:style w:type="paragraph" w:styleId="a4">
    <w:name w:val="No Spacing"/>
    <w:link w:val="Char"/>
    <w:uiPriority w:val="1"/>
    <w:qFormat/>
    <w:rsid w:val="00AD20F9"/>
    <w:pPr>
      <w:spacing w:after="0" w:line="240" w:lineRule="auto"/>
    </w:pPr>
  </w:style>
  <w:style w:type="character" w:customStyle="1" w:styleId="Char">
    <w:name w:val="无间隔 Char"/>
    <w:basedOn w:val="a0"/>
    <w:link w:val="a4"/>
    <w:uiPriority w:val="1"/>
    <w:rsid w:val="004930B2"/>
  </w:style>
  <w:style w:type="character" w:customStyle="1" w:styleId="1Char">
    <w:name w:val="标题 1 Char"/>
    <w:basedOn w:val="a0"/>
    <w:link w:val="1"/>
    <w:uiPriority w:val="9"/>
    <w:rsid w:val="00AD20F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D20F9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245DB9"/>
  </w:style>
  <w:style w:type="paragraph" w:styleId="20">
    <w:name w:val="toc 2"/>
    <w:basedOn w:val="a"/>
    <w:next w:val="a"/>
    <w:autoRedefine/>
    <w:uiPriority w:val="39"/>
    <w:unhideWhenUsed/>
    <w:rsid w:val="00245DB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45DB9"/>
    <w:pPr>
      <w:ind w:leftChars="400" w:left="840"/>
    </w:pPr>
  </w:style>
  <w:style w:type="character" w:styleId="a5">
    <w:name w:val="Hyperlink"/>
    <w:basedOn w:val="a0"/>
    <w:uiPriority w:val="99"/>
    <w:unhideWhenUsed/>
    <w:rsid w:val="00245DB9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AD20F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AD20F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标题 4 Char"/>
    <w:basedOn w:val="a0"/>
    <w:link w:val="4"/>
    <w:uiPriority w:val="9"/>
    <w:semiHidden/>
    <w:rsid w:val="00AD20F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标题 5 Char"/>
    <w:basedOn w:val="a0"/>
    <w:link w:val="5"/>
    <w:uiPriority w:val="9"/>
    <w:semiHidden/>
    <w:rsid w:val="00AD20F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AD20F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AD20F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AD20F9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AD20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AD20F9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7">
    <w:name w:val="Title"/>
    <w:basedOn w:val="a"/>
    <w:next w:val="a"/>
    <w:link w:val="Char0"/>
    <w:uiPriority w:val="10"/>
    <w:qFormat/>
    <w:rsid w:val="00AD20F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0">
    <w:name w:val="标题 Char"/>
    <w:basedOn w:val="a0"/>
    <w:link w:val="a7"/>
    <w:uiPriority w:val="10"/>
    <w:rsid w:val="00AD20F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8">
    <w:name w:val="Subtitle"/>
    <w:basedOn w:val="a"/>
    <w:next w:val="a"/>
    <w:link w:val="Char1"/>
    <w:uiPriority w:val="11"/>
    <w:qFormat/>
    <w:rsid w:val="00AD20F9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Char1">
    <w:name w:val="副标题 Char"/>
    <w:basedOn w:val="a0"/>
    <w:link w:val="a8"/>
    <w:uiPriority w:val="11"/>
    <w:rsid w:val="00AD20F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AD20F9"/>
    <w:rPr>
      <w:b/>
      <w:bCs/>
    </w:rPr>
  </w:style>
  <w:style w:type="character" w:styleId="aa">
    <w:name w:val="Emphasis"/>
    <w:basedOn w:val="a0"/>
    <w:uiPriority w:val="20"/>
    <w:qFormat/>
    <w:rsid w:val="00AD20F9"/>
    <w:rPr>
      <w:i/>
      <w:iCs/>
    </w:rPr>
  </w:style>
  <w:style w:type="paragraph" w:styleId="ab">
    <w:name w:val="Quote"/>
    <w:basedOn w:val="a"/>
    <w:next w:val="a"/>
    <w:link w:val="Char2"/>
    <w:uiPriority w:val="29"/>
    <w:qFormat/>
    <w:rsid w:val="00AD20F9"/>
    <w:rPr>
      <w:i/>
      <w:iCs/>
      <w:color w:val="000000" w:themeColor="text1"/>
    </w:rPr>
  </w:style>
  <w:style w:type="character" w:customStyle="1" w:styleId="Char2">
    <w:name w:val="引用 Char"/>
    <w:basedOn w:val="a0"/>
    <w:link w:val="ab"/>
    <w:uiPriority w:val="29"/>
    <w:rsid w:val="00AD20F9"/>
    <w:rPr>
      <w:i/>
      <w:iCs/>
      <w:color w:val="000000" w:themeColor="text1"/>
    </w:rPr>
  </w:style>
  <w:style w:type="paragraph" w:styleId="ac">
    <w:name w:val="Intense Quote"/>
    <w:basedOn w:val="a"/>
    <w:next w:val="a"/>
    <w:link w:val="Char3"/>
    <w:uiPriority w:val="30"/>
    <w:qFormat/>
    <w:rsid w:val="00AD20F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3">
    <w:name w:val="明显引用 Char"/>
    <w:basedOn w:val="a0"/>
    <w:link w:val="ac"/>
    <w:uiPriority w:val="30"/>
    <w:rsid w:val="00AD20F9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AD20F9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AD20F9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AD20F9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AD20F9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AD20F9"/>
    <w:rPr>
      <w:b/>
      <w:bCs/>
      <w:smallCaps/>
      <w:spacing w:val="5"/>
    </w:rPr>
  </w:style>
  <w:style w:type="paragraph" w:styleId="af2">
    <w:name w:val="Date"/>
    <w:basedOn w:val="a"/>
    <w:next w:val="a"/>
    <w:link w:val="Char4"/>
    <w:uiPriority w:val="99"/>
    <w:semiHidden/>
    <w:unhideWhenUsed/>
    <w:rsid w:val="004C0C54"/>
    <w:pPr>
      <w:ind w:leftChars="2500" w:left="100"/>
    </w:pPr>
  </w:style>
  <w:style w:type="character" w:customStyle="1" w:styleId="Char4">
    <w:name w:val="日期 Char"/>
    <w:basedOn w:val="a0"/>
    <w:link w:val="af2"/>
    <w:uiPriority w:val="99"/>
    <w:semiHidden/>
    <w:rsid w:val="004C0C54"/>
  </w:style>
  <w:style w:type="table" w:styleId="af3">
    <w:name w:val="Table Grid"/>
    <w:basedOn w:val="a1"/>
    <w:uiPriority w:val="39"/>
    <w:rsid w:val="006B28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4">
    <w:name w:val="annotation reference"/>
    <w:basedOn w:val="a0"/>
    <w:uiPriority w:val="99"/>
    <w:semiHidden/>
    <w:unhideWhenUsed/>
    <w:rsid w:val="006B2898"/>
    <w:rPr>
      <w:sz w:val="21"/>
      <w:szCs w:val="21"/>
    </w:rPr>
  </w:style>
  <w:style w:type="paragraph" w:styleId="af5">
    <w:name w:val="annotation text"/>
    <w:basedOn w:val="a"/>
    <w:link w:val="Char5"/>
    <w:uiPriority w:val="99"/>
    <w:semiHidden/>
    <w:unhideWhenUsed/>
    <w:rsid w:val="006B2898"/>
  </w:style>
  <w:style w:type="character" w:customStyle="1" w:styleId="Char5">
    <w:name w:val="批注文字 Char"/>
    <w:basedOn w:val="a0"/>
    <w:link w:val="af5"/>
    <w:uiPriority w:val="99"/>
    <w:semiHidden/>
    <w:rsid w:val="006B2898"/>
  </w:style>
  <w:style w:type="paragraph" w:styleId="af6">
    <w:name w:val="annotation subject"/>
    <w:basedOn w:val="af5"/>
    <w:next w:val="af5"/>
    <w:link w:val="Char6"/>
    <w:uiPriority w:val="99"/>
    <w:semiHidden/>
    <w:unhideWhenUsed/>
    <w:rsid w:val="006B2898"/>
    <w:rPr>
      <w:b/>
      <w:bCs/>
    </w:rPr>
  </w:style>
  <w:style w:type="character" w:customStyle="1" w:styleId="Char6">
    <w:name w:val="批注主题 Char"/>
    <w:basedOn w:val="Char5"/>
    <w:link w:val="af6"/>
    <w:uiPriority w:val="99"/>
    <w:semiHidden/>
    <w:rsid w:val="006B2898"/>
    <w:rPr>
      <w:b/>
      <w:bCs/>
    </w:rPr>
  </w:style>
  <w:style w:type="paragraph" w:styleId="af7">
    <w:name w:val="Balloon Text"/>
    <w:basedOn w:val="a"/>
    <w:link w:val="Char7"/>
    <w:uiPriority w:val="99"/>
    <w:semiHidden/>
    <w:unhideWhenUsed/>
    <w:rsid w:val="006B2898"/>
    <w:pPr>
      <w:spacing w:after="0" w:line="240" w:lineRule="auto"/>
    </w:pPr>
    <w:rPr>
      <w:sz w:val="18"/>
      <w:szCs w:val="18"/>
    </w:rPr>
  </w:style>
  <w:style w:type="character" w:customStyle="1" w:styleId="Char7">
    <w:name w:val="批注框文本 Char"/>
    <w:basedOn w:val="a0"/>
    <w:link w:val="af7"/>
    <w:uiPriority w:val="99"/>
    <w:semiHidden/>
    <w:rsid w:val="006B2898"/>
    <w:rPr>
      <w:sz w:val="18"/>
      <w:szCs w:val="18"/>
    </w:rPr>
  </w:style>
  <w:style w:type="table" w:customStyle="1" w:styleId="TableNormal">
    <w:name w:val="Table Normal"/>
    <w:qFormat/>
    <w:rsid w:val="006E06D2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列出段落1"/>
    <w:basedOn w:val="a"/>
    <w:rsid w:val="00F53573"/>
    <w:pPr>
      <w:spacing w:after="0" w:line="240" w:lineRule="auto"/>
      <w:ind w:firstLineChars="200" w:firstLine="420"/>
    </w:pPr>
    <w:rPr>
      <w:lang w:eastAsia="en-US" w:bidi="en-US"/>
    </w:rPr>
  </w:style>
  <w:style w:type="paragraph" w:customStyle="1" w:styleId="af8">
    <w:name w:val="默认"/>
    <w:rsid w:val="00A83A9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paragraph" w:styleId="af9">
    <w:name w:val="header"/>
    <w:basedOn w:val="a"/>
    <w:link w:val="Char8"/>
    <w:uiPriority w:val="99"/>
    <w:unhideWhenUsed/>
    <w:rsid w:val="00AC79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8">
    <w:name w:val="页眉 Char"/>
    <w:basedOn w:val="a0"/>
    <w:link w:val="af9"/>
    <w:uiPriority w:val="99"/>
    <w:rsid w:val="00AC799A"/>
    <w:rPr>
      <w:sz w:val="18"/>
      <w:szCs w:val="18"/>
    </w:rPr>
  </w:style>
  <w:style w:type="paragraph" w:styleId="afa">
    <w:name w:val="footer"/>
    <w:basedOn w:val="a"/>
    <w:link w:val="Char9"/>
    <w:uiPriority w:val="99"/>
    <w:unhideWhenUsed/>
    <w:rsid w:val="00AC799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9">
    <w:name w:val="页脚 Char"/>
    <w:basedOn w:val="a0"/>
    <w:link w:val="afa"/>
    <w:uiPriority w:val="99"/>
    <w:rsid w:val="00AC79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7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61E0227F65D47069EA5ED3A75C371B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6CB070F-4F1C-479E-BDD8-2BD99BF59C55}"/>
      </w:docPartPr>
      <w:docPartBody>
        <w:p w:rsidR="005C5BAD" w:rsidRDefault="00BC2E54" w:rsidP="00BC2E54">
          <w:pPr>
            <w:pStyle w:val="561E0227F65D47069EA5ED3A75C371B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D088D696F12C48DAAC678EA22134AAA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93A6AE-65EE-411B-8EC4-FC4F9D03226A}"/>
      </w:docPartPr>
      <w:docPartBody>
        <w:p w:rsidR="005C5BAD" w:rsidRDefault="00BC2E54" w:rsidP="00BC2E54">
          <w:pPr>
            <w:pStyle w:val="D088D696F12C48DAAC678EA22134AAA0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E54"/>
    <w:rsid w:val="005C5BAD"/>
    <w:rsid w:val="009116C8"/>
    <w:rsid w:val="00BC2E54"/>
    <w:rsid w:val="00D8781F"/>
    <w:rsid w:val="00F2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1E0227F65D47069EA5ED3A75C371B0">
    <w:name w:val="561E0227F65D47069EA5ED3A75C371B0"/>
    <w:rsid w:val="00BC2E54"/>
    <w:pPr>
      <w:widowControl w:val="0"/>
      <w:jc w:val="both"/>
    </w:pPr>
  </w:style>
  <w:style w:type="paragraph" w:customStyle="1" w:styleId="D088D696F12C48DAAC678EA22134AAA0">
    <w:name w:val="D088D696F12C48DAAC678EA22134AAA0"/>
    <w:rsid w:val="00BC2E5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9F0F3-09CF-4C6E-B8C1-3373178AF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43</Pages>
  <Words>5872</Words>
  <Characters>33471</Characters>
  <Application>Microsoft Office Word</Application>
  <DocSecurity>0</DocSecurity>
  <Lines>278</Lines>
  <Paragraphs>78</Paragraphs>
  <ScaleCrop>false</ScaleCrop>
  <Company/>
  <LinksUpToDate>false</LinksUpToDate>
  <CharactersWithSpaces>39265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蔚滢璐</dc:creator>
  <cp:keywords/>
  <dc:description/>
  <cp:lastModifiedBy>蔚滢璐</cp:lastModifiedBy>
  <cp:revision>24</cp:revision>
  <dcterms:created xsi:type="dcterms:W3CDTF">2017-01-01T03:18:00Z</dcterms:created>
  <dcterms:modified xsi:type="dcterms:W3CDTF">2017-01-02T06:51:00Z</dcterms:modified>
</cp:coreProperties>
</file>