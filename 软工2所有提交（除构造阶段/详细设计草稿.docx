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505581746"/>
        <w:docPartObj>
          <w:docPartGallery w:val="Cover Pages"/>
          <w:docPartUnique/>
        </w:docPartObj>
      </w:sdtPr>
      <w:sdtEndPr>
        <w:rPr>
          <w:color w:val="auto"/>
          <w:sz w:val="29"/>
        </w:rPr>
      </w:sdtEndPr>
      <w:sdtContent>
        <w:p w:rsidR="004930B2" w:rsidRDefault="004930B2">
          <w:pPr>
            <w:pStyle w:val="a4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7B6CE4C" wp14:editId="2B15030A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61E0227F65D47069EA5ED3A75C371B0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930B2" w:rsidRDefault="004930B2">
              <w:pPr>
                <w:pStyle w:val="a4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zh-CN"/>
                </w:rPr>
                <w:t>[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zh-CN"/>
                </w:rPr>
                <w:t>文档标题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zh-CN"/>
                </w:rPr>
                <w:t>]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088D696F12C48DAAC678EA22134AAA0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4930B2" w:rsidRDefault="004930B2">
              <w:pPr>
                <w:pStyle w:val="a4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  <w:lang w:val="zh-CN"/>
                </w:rPr>
                <w:t>[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文档副标题</w:t>
              </w:r>
              <w:r>
                <w:rPr>
                  <w:color w:val="5B9BD5" w:themeColor="accent1"/>
                  <w:sz w:val="28"/>
                  <w:szCs w:val="28"/>
                  <w:lang w:val="zh-CN"/>
                </w:rPr>
                <w:t>]</w:t>
              </w:r>
            </w:p>
          </w:sdtContent>
        </w:sdt>
        <w:p w:rsidR="004930B2" w:rsidRDefault="004930B2">
          <w:pPr>
            <w:pStyle w:val="a4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2270C5" wp14:editId="244D231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60878242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930B2" w:rsidRDefault="004930B2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日期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p w:rsidR="004930B2" w:rsidRDefault="004930B2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3373574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公司名称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:rsidR="004930B2" w:rsidRDefault="004930B2">
                                <w:pPr>
                                  <w:pStyle w:val="a4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375288518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公司地址</w:t>
                                    </w:r>
                                    <w:r>
                                      <w:rPr>
                                        <w:color w:val="5B9BD5" w:themeColor="accent1"/>
                                        <w:lang w:val="zh-CN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2270C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60878242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930B2" w:rsidRDefault="004930B2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日期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  <w:p w:rsidR="004930B2" w:rsidRDefault="004930B2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3373574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公司名称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  <w:p w:rsidR="004930B2" w:rsidRDefault="004930B2">
                          <w:pPr>
                            <w:pStyle w:val="a4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375288518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公司地址</w:t>
                              </w:r>
                              <w:r>
                                <w:rPr>
                                  <w:color w:val="5B9BD5" w:themeColor="accent1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3E48D871" wp14:editId="0BA436C7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30B2" w:rsidRDefault="004930B2">
          <w:pPr>
            <w:rPr>
              <w:sz w:val="29"/>
            </w:rPr>
          </w:pPr>
          <w:r>
            <w:rPr>
              <w:sz w:val="29"/>
            </w:rPr>
            <w:br w:type="page"/>
          </w:r>
        </w:p>
        <w:sdt>
          <w:sdtPr>
            <w:rPr>
              <w:lang w:val="zh-CN"/>
            </w:rPr>
            <w:id w:val="180180353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sdtEndPr>
          <w:sdtContent>
            <w:p w:rsidR="00245DB9" w:rsidRDefault="00245DB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45DB9" w:rsidRDefault="00245D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1035037" w:history="1">
                <w:r w:rsidRPr="002418D4">
                  <w:rPr>
                    <w:rStyle w:val="a5"/>
                    <w:noProof/>
                  </w:rPr>
                  <w:t>1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38" w:history="1">
                <w:r w:rsidRPr="002418D4">
                  <w:rPr>
                    <w:rStyle w:val="a5"/>
                    <w:noProof/>
                  </w:rPr>
                  <w:t>1.1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39" w:history="1">
                <w:r w:rsidRPr="002418D4">
                  <w:rPr>
                    <w:rStyle w:val="a5"/>
                    <w:noProof/>
                  </w:rPr>
                  <w:t>1.2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40" w:history="1">
                <w:r w:rsidRPr="002418D4">
                  <w:rPr>
                    <w:rStyle w:val="a5"/>
                    <w:noProof/>
                  </w:rPr>
                  <w:t>1.3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1035041" w:history="1">
                <w:r w:rsidRPr="002418D4">
                  <w:rPr>
                    <w:rStyle w:val="a5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产品概述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1035042" w:history="1">
                <w:r w:rsidRPr="002418D4">
                  <w:rPr>
                    <w:rStyle w:val="a5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体系结构设计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1035043" w:history="1">
                <w:r w:rsidRPr="002418D4">
                  <w:rPr>
                    <w:rStyle w:val="a5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结构视角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44" w:history="1">
                <w:r w:rsidRPr="002418D4">
                  <w:rPr>
                    <w:rStyle w:val="a5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界面层的分解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45" w:history="1">
                <w:r w:rsidRPr="002418D4">
                  <w:rPr>
                    <w:rStyle w:val="a5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逻辑层的分解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46" w:history="1">
                <w:r w:rsidRPr="002418D4">
                  <w:rPr>
                    <w:rStyle w:val="a5"/>
                    <w:noProof/>
                  </w:rPr>
                  <w:t>4.2.1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Login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47" w:history="1">
                <w:r w:rsidRPr="002418D4">
                  <w:rPr>
                    <w:rStyle w:val="a5"/>
                    <w:noProof/>
                  </w:rPr>
                  <w:t>4.2.2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User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48" w:history="1">
                <w:r w:rsidRPr="002418D4">
                  <w:rPr>
                    <w:rStyle w:val="a5"/>
                    <w:noProof/>
                  </w:rPr>
                  <w:t>4.2.3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Hotel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49" w:history="1">
                <w:r w:rsidRPr="002418D4">
                  <w:rPr>
                    <w:rStyle w:val="a5"/>
                    <w:noProof/>
                  </w:rPr>
                  <w:t>4.2.4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Order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50" w:history="1">
                <w:r w:rsidRPr="002418D4">
                  <w:rPr>
                    <w:rStyle w:val="a5"/>
                    <w:noProof/>
                  </w:rPr>
                  <w:t>4.2.5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Promotion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30"/>
                <w:tabs>
                  <w:tab w:val="left" w:pos="1680"/>
                  <w:tab w:val="right" w:leader="dot" w:pos="8296"/>
                </w:tabs>
                <w:ind w:left="880"/>
                <w:rPr>
                  <w:noProof/>
                </w:rPr>
              </w:pPr>
              <w:hyperlink w:anchor="_Toc471035051" w:history="1">
                <w:r w:rsidRPr="002418D4">
                  <w:rPr>
                    <w:rStyle w:val="a5"/>
                    <w:noProof/>
                  </w:rPr>
                  <w:t>4.2.6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noProof/>
                  </w:rPr>
                  <w:t xml:space="preserve">WebStaff </w:t>
                </w:r>
                <w:r w:rsidRPr="002418D4">
                  <w:rPr>
                    <w:rStyle w:val="a5"/>
                    <w:rFonts w:hint="eastAsia"/>
                    <w:noProof/>
                  </w:rPr>
                  <w:t>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20"/>
                <w:tabs>
                  <w:tab w:val="left" w:pos="1050"/>
                  <w:tab w:val="right" w:leader="dot" w:pos="8296"/>
                </w:tabs>
                <w:ind w:left="440"/>
                <w:rPr>
                  <w:noProof/>
                </w:rPr>
              </w:pPr>
              <w:hyperlink w:anchor="_Toc471035052" w:history="1">
                <w:r w:rsidRPr="002418D4">
                  <w:rPr>
                    <w:rStyle w:val="a5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数据层的分解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71035053" w:history="1">
                <w:r w:rsidRPr="002418D4">
                  <w:rPr>
                    <w:rStyle w:val="a5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2418D4">
                  <w:rPr>
                    <w:rStyle w:val="a5"/>
                    <w:rFonts w:hint="eastAsia"/>
                    <w:noProof/>
                  </w:rPr>
                  <w:t>依赖视角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_Toc471035053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45DB9" w:rsidRDefault="00245DB9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4930B2" w:rsidRDefault="004930B2">
          <w:pPr>
            <w:rPr>
              <w:sz w:val="29"/>
            </w:rPr>
          </w:pPr>
          <w:r>
            <w:rPr>
              <w:sz w:val="29"/>
            </w:rPr>
            <w:br w:type="page"/>
          </w:r>
        </w:p>
        <w:p w:rsidR="00245DB9" w:rsidRDefault="004930B2">
          <w:pPr>
            <w:rPr>
              <w:sz w:val="29"/>
            </w:rPr>
          </w:pPr>
        </w:p>
      </w:sdtContent>
    </w:sdt>
    <w:p w:rsidR="004930B2" w:rsidRDefault="004930B2">
      <w:pPr>
        <w:rPr>
          <w:sz w:val="29"/>
        </w:rPr>
      </w:pPr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9"/>
        </w:rPr>
      </w:pPr>
      <w:bookmarkStart w:id="0" w:name="_Toc471035037"/>
      <w:r>
        <w:rPr>
          <w:rFonts w:hint="eastAsia"/>
          <w:sz w:val="29"/>
        </w:rPr>
        <w:t>引言</w:t>
      </w:r>
      <w:bookmarkEnd w:id="0"/>
    </w:p>
    <w:p w:rsidR="00245DB9" w:rsidRPr="00245DB9" w:rsidRDefault="004930B2" w:rsidP="00245DB9">
      <w:pPr>
        <w:pStyle w:val="a3"/>
        <w:numPr>
          <w:ilvl w:val="1"/>
          <w:numId w:val="10"/>
        </w:numPr>
        <w:ind w:firstLineChars="0"/>
        <w:outlineLvl w:val="1"/>
        <w:rPr>
          <w:rFonts w:hint="eastAsia"/>
          <w:sz w:val="29"/>
        </w:rPr>
      </w:pPr>
      <w:bookmarkStart w:id="1" w:name="_Toc471035038"/>
      <w:r>
        <w:rPr>
          <w:rFonts w:hint="eastAsia"/>
          <w:sz w:val="29"/>
        </w:rPr>
        <w:t>编制目的</w:t>
      </w:r>
      <w:bookmarkEnd w:id="1"/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9"/>
        </w:rPr>
      </w:pPr>
      <w:bookmarkStart w:id="2" w:name="_Toc471035039"/>
      <w:r>
        <w:rPr>
          <w:rFonts w:hint="eastAsia"/>
          <w:sz w:val="29"/>
        </w:rPr>
        <w:t>词汇表</w:t>
      </w:r>
      <w:bookmarkEnd w:id="2"/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9"/>
        </w:rPr>
      </w:pPr>
      <w:bookmarkStart w:id="3" w:name="_Toc471035040"/>
      <w:r>
        <w:rPr>
          <w:rFonts w:hint="eastAsia"/>
          <w:sz w:val="29"/>
        </w:rPr>
        <w:t>参考资料</w:t>
      </w:r>
      <w:bookmarkEnd w:id="3"/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9"/>
        </w:rPr>
      </w:pPr>
      <w:bookmarkStart w:id="4" w:name="_Toc471035041"/>
      <w:r>
        <w:rPr>
          <w:rFonts w:hint="eastAsia"/>
          <w:sz w:val="29"/>
        </w:rPr>
        <w:t>产品概述</w:t>
      </w:r>
      <w:bookmarkEnd w:id="4"/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9"/>
        </w:rPr>
      </w:pPr>
      <w:bookmarkStart w:id="5" w:name="_Toc471035042"/>
      <w:r>
        <w:rPr>
          <w:rFonts w:hint="eastAsia"/>
          <w:sz w:val="29"/>
        </w:rPr>
        <w:t>体系结构设计</w:t>
      </w:r>
      <w:bookmarkEnd w:id="5"/>
    </w:p>
    <w:p w:rsid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sz w:val="29"/>
        </w:rPr>
      </w:pPr>
      <w:bookmarkStart w:id="6" w:name="_Toc471035043"/>
      <w:r>
        <w:rPr>
          <w:rFonts w:hint="eastAsia"/>
          <w:sz w:val="29"/>
        </w:rPr>
        <w:t>结构视角</w:t>
      </w:r>
      <w:bookmarkEnd w:id="6"/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rFonts w:hint="eastAsia"/>
          <w:sz w:val="29"/>
        </w:rPr>
      </w:pPr>
      <w:bookmarkStart w:id="7" w:name="_Toc471035044"/>
      <w:r>
        <w:rPr>
          <w:rFonts w:hint="eastAsia"/>
          <w:sz w:val="29"/>
        </w:rPr>
        <w:t>界面层的分解</w:t>
      </w:r>
      <w:bookmarkEnd w:id="7"/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登陆模块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用户模块</w:t>
      </w:r>
      <w:bookmarkStart w:id="8" w:name="_GoBack"/>
      <w:bookmarkEnd w:id="8"/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酒店模块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网站营销人员模块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rFonts w:hint="eastAsia"/>
          <w:sz w:val="29"/>
        </w:rPr>
      </w:pPr>
      <w:r>
        <w:rPr>
          <w:rFonts w:hint="eastAsia"/>
          <w:sz w:val="29"/>
        </w:rPr>
        <w:t>网站管理人员模块</w:t>
      </w:r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9"/>
        </w:rPr>
      </w:pPr>
      <w:bookmarkStart w:id="9" w:name="_Toc471035045"/>
      <w:r>
        <w:rPr>
          <w:rFonts w:hint="eastAsia"/>
          <w:sz w:val="29"/>
        </w:rPr>
        <w:t>逻辑层的分解</w:t>
      </w:r>
      <w:bookmarkEnd w:id="9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bookmarkStart w:id="10" w:name="_Toc471035046"/>
      <w:r>
        <w:rPr>
          <w:rFonts w:hint="eastAsia"/>
          <w:sz w:val="29"/>
        </w:rPr>
        <w:t>Login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0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bookmarkStart w:id="11" w:name="_Toc471035047"/>
      <w:r>
        <w:rPr>
          <w:rFonts w:hint="eastAsia"/>
          <w:sz w:val="29"/>
        </w:rPr>
        <w:lastRenderedPageBreak/>
        <w:t>User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1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bookmarkStart w:id="12" w:name="_Toc471035048"/>
      <w:r>
        <w:rPr>
          <w:rFonts w:hint="eastAsia"/>
          <w:sz w:val="29"/>
        </w:rPr>
        <w:t>Hotel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2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bookmarkStart w:id="13" w:name="_Toc471035049"/>
      <w:r>
        <w:rPr>
          <w:rFonts w:hint="eastAsia"/>
          <w:sz w:val="29"/>
        </w:rPr>
        <w:t>Order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3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bookmarkStart w:id="14" w:name="_Toc471035050"/>
      <w:r>
        <w:rPr>
          <w:rFonts w:hint="eastAsia"/>
          <w:sz w:val="29"/>
        </w:rPr>
        <w:t>Promotion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4"/>
    </w:p>
    <w:p w:rsidR="004930B2" w:rsidRDefault="004930B2" w:rsidP="004930B2">
      <w:pPr>
        <w:pStyle w:val="a3"/>
        <w:numPr>
          <w:ilvl w:val="2"/>
          <w:numId w:val="10"/>
        </w:numPr>
        <w:ind w:firstLineChars="0"/>
        <w:outlineLvl w:val="2"/>
        <w:rPr>
          <w:rFonts w:hint="eastAsia"/>
          <w:sz w:val="29"/>
        </w:rPr>
      </w:pPr>
      <w:bookmarkStart w:id="15" w:name="_Toc471035051"/>
      <w:proofErr w:type="spellStart"/>
      <w:r>
        <w:rPr>
          <w:rFonts w:hint="eastAsia"/>
          <w:sz w:val="29"/>
        </w:rPr>
        <w:t>WebStaff</w:t>
      </w:r>
      <w:proofErr w:type="spellEnd"/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  <w:bookmarkEnd w:id="15"/>
    </w:p>
    <w:p w:rsidR="004930B2" w:rsidRDefault="004930B2" w:rsidP="004930B2">
      <w:pPr>
        <w:pStyle w:val="a3"/>
        <w:numPr>
          <w:ilvl w:val="1"/>
          <w:numId w:val="10"/>
        </w:numPr>
        <w:ind w:firstLineChars="0"/>
        <w:outlineLvl w:val="1"/>
        <w:rPr>
          <w:sz w:val="29"/>
        </w:rPr>
      </w:pPr>
      <w:bookmarkStart w:id="16" w:name="_Toc471035052"/>
      <w:r>
        <w:rPr>
          <w:rFonts w:hint="eastAsia"/>
          <w:sz w:val="29"/>
        </w:rPr>
        <w:t>数据层的分解</w:t>
      </w:r>
      <w:bookmarkEnd w:id="16"/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数据层设计思想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Login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Hotel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Order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sz w:val="29"/>
        </w:rPr>
      </w:pPr>
      <w:r>
        <w:rPr>
          <w:rFonts w:hint="eastAsia"/>
          <w:sz w:val="29"/>
        </w:rPr>
        <w:t>Promotion</w:t>
      </w:r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</w:p>
    <w:p w:rsidR="00245DB9" w:rsidRDefault="00245DB9" w:rsidP="00245DB9">
      <w:pPr>
        <w:pStyle w:val="a3"/>
        <w:numPr>
          <w:ilvl w:val="2"/>
          <w:numId w:val="10"/>
        </w:numPr>
        <w:ind w:firstLineChars="0"/>
        <w:outlineLvl w:val="2"/>
        <w:rPr>
          <w:rFonts w:hint="eastAsia"/>
          <w:sz w:val="29"/>
        </w:rPr>
      </w:pPr>
      <w:proofErr w:type="spellStart"/>
      <w:r>
        <w:rPr>
          <w:rFonts w:hint="eastAsia"/>
          <w:sz w:val="29"/>
        </w:rPr>
        <w:t>WebStaff</w:t>
      </w:r>
      <w:proofErr w:type="spellEnd"/>
      <w:r>
        <w:rPr>
          <w:sz w:val="29"/>
        </w:rPr>
        <w:t xml:space="preserve"> </w:t>
      </w:r>
      <w:r>
        <w:rPr>
          <w:rFonts w:hint="eastAsia"/>
          <w:sz w:val="29"/>
        </w:rPr>
        <w:t>模块</w:t>
      </w:r>
    </w:p>
    <w:p w:rsidR="004930B2" w:rsidRPr="004930B2" w:rsidRDefault="004930B2" w:rsidP="004930B2">
      <w:pPr>
        <w:pStyle w:val="a3"/>
        <w:numPr>
          <w:ilvl w:val="0"/>
          <w:numId w:val="10"/>
        </w:numPr>
        <w:ind w:firstLineChars="0"/>
        <w:outlineLvl w:val="0"/>
        <w:rPr>
          <w:rFonts w:hint="eastAsia"/>
          <w:sz w:val="29"/>
        </w:rPr>
      </w:pPr>
      <w:bookmarkStart w:id="17" w:name="_Toc471035053"/>
      <w:r>
        <w:rPr>
          <w:rFonts w:hint="eastAsia"/>
          <w:sz w:val="29"/>
        </w:rPr>
        <w:t>依赖视角</w:t>
      </w:r>
      <w:bookmarkEnd w:id="17"/>
    </w:p>
    <w:p w:rsidR="004930B2" w:rsidRPr="004930B2" w:rsidRDefault="004930B2" w:rsidP="004930B2">
      <w:pPr>
        <w:pStyle w:val="a3"/>
        <w:ind w:left="425" w:firstLineChars="0" w:firstLine="0"/>
        <w:outlineLvl w:val="0"/>
        <w:rPr>
          <w:rFonts w:hint="eastAsia"/>
          <w:sz w:val="29"/>
        </w:rPr>
      </w:pPr>
    </w:p>
    <w:sectPr w:rsidR="004930B2" w:rsidRPr="004930B2" w:rsidSect="004930B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61177"/>
    <w:multiLevelType w:val="hybridMultilevel"/>
    <w:tmpl w:val="A850999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3C540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71D13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7630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0B113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72639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1057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41C5240"/>
    <w:multiLevelType w:val="hybridMultilevel"/>
    <w:tmpl w:val="72208F02"/>
    <w:lvl w:ilvl="0" w:tplc="B7326E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74A5A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81F4601"/>
    <w:multiLevelType w:val="multilevel"/>
    <w:tmpl w:val="CCE4C9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62"/>
    <w:rsid w:val="001B7D9C"/>
    <w:rsid w:val="00245DB9"/>
    <w:rsid w:val="00430CAF"/>
    <w:rsid w:val="0047117C"/>
    <w:rsid w:val="004930B2"/>
    <w:rsid w:val="004B1EA4"/>
    <w:rsid w:val="007217FE"/>
    <w:rsid w:val="008F7162"/>
    <w:rsid w:val="009A1B27"/>
    <w:rsid w:val="00A50951"/>
    <w:rsid w:val="00C302D8"/>
    <w:rsid w:val="00C5201E"/>
    <w:rsid w:val="00D070CD"/>
    <w:rsid w:val="00DB233D"/>
    <w:rsid w:val="00DB4D7E"/>
    <w:rsid w:val="00E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7A466-3D79-4B67-9839-1E9944D0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DB9"/>
  </w:style>
  <w:style w:type="paragraph" w:styleId="1">
    <w:name w:val="heading 1"/>
    <w:basedOn w:val="a"/>
    <w:next w:val="a"/>
    <w:link w:val="1Char"/>
    <w:uiPriority w:val="9"/>
    <w:qFormat/>
    <w:rsid w:val="0024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5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5D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5D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5D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5D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5D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5D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5D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162"/>
    <w:pPr>
      <w:ind w:firstLineChars="200" w:firstLine="420"/>
    </w:pPr>
  </w:style>
  <w:style w:type="paragraph" w:styleId="a4">
    <w:name w:val="No Spacing"/>
    <w:link w:val="Char"/>
    <w:uiPriority w:val="1"/>
    <w:qFormat/>
    <w:rsid w:val="00245DB9"/>
    <w:pPr>
      <w:spacing w:after="0" w:line="240" w:lineRule="auto"/>
    </w:pPr>
  </w:style>
  <w:style w:type="character" w:customStyle="1" w:styleId="Char">
    <w:name w:val="无间隔 Char"/>
    <w:basedOn w:val="a0"/>
    <w:link w:val="a4"/>
    <w:uiPriority w:val="1"/>
    <w:rsid w:val="004930B2"/>
  </w:style>
  <w:style w:type="character" w:customStyle="1" w:styleId="1Char">
    <w:name w:val="标题 1 Char"/>
    <w:basedOn w:val="a0"/>
    <w:link w:val="1"/>
    <w:uiPriority w:val="9"/>
    <w:rsid w:val="00245D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45DB9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245DB9"/>
  </w:style>
  <w:style w:type="paragraph" w:styleId="20">
    <w:name w:val="toc 2"/>
    <w:basedOn w:val="a"/>
    <w:next w:val="a"/>
    <w:autoRedefine/>
    <w:uiPriority w:val="39"/>
    <w:unhideWhenUsed/>
    <w:rsid w:val="00245D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45DB9"/>
    <w:pPr>
      <w:ind w:leftChars="400" w:left="840"/>
    </w:pPr>
  </w:style>
  <w:style w:type="character" w:styleId="a5">
    <w:name w:val="Hyperlink"/>
    <w:basedOn w:val="a0"/>
    <w:uiPriority w:val="99"/>
    <w:unhideWhenUsed/>
    <w:rsid w:val="00245DB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245D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45D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45D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45D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45D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45D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45D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45D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245D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itle"/>
    <w:basedOn w:val="a"/>
    <w:next w:val="a"/>
    <w:link w:val="Char0"/>
    <w:uiPriority w:val="10"/>
    <w:qFormat/>
    <w:rsid w:val="00245D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0">
    <w:name w:val="标题 Char"/>
    <w:basedOn w:val="a0"/>
    <w:link w:val="a7"/>
    <w:uiPriority w:val="10"/>
    <w:rsid w:val="00245D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1"/>
    <w:uiPriority w:val="11"/>
    <w:qFormat/>
    <w:rsid w:val="00245D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245D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245DB9"/>
    <w:rPr>
      <w:b/>
      <w:bCs/>
    </w:rPr>
  </w:style>
  <w:style w:type="character" w:styleId="aa">
    <w:name w:val="Emphasis"/>
    <w:basedOn w:val="a0"/>
    <w:uiPriority w:val="20"/>
    <w:qFormat/>
    <w:rsid w:val="00245DB9"/>
    <w:rPr>
      <w:i/>
      <w:iCs/>
    </w:rPr>
  </w:style>
  <w:style w:type="paragraph" w:styleId="ab">
    <w:name w:val="Quote"/>
    <w:basedOn w:val="a"/>
    <w:next w:val="a"/>
    <w:link w:val="Char2"/>
    <w:uiPriority w:val="29"/>
    <w:qFormat/>
    <w:rsid w:val="00245DB9"/>
    <w:rPr>
      <w:i/>
      <w:iCs/>
      <w:color w:val="000000" w:themeColor="text1"/>
    </w:rPr>
  </w:style>
  <w:style w:type="character" w:customStyle="1" w:styleId="Char2">
    <w:name w:val="引用 Char"/>
    <w:basedOn w:val="a0"/>
    <w:link w:val="ab"/>
    <w:uiPriority w:val="29"/>
    <w:rsid w:val="00245DB9"/>
    <w:rPr>
      <w:i/>
      <w:iCs/>
      <w:color w:val="000000" w:themeColor="text1"/>
    </w:rPr>
  </w:style>
  <w:style w:type="paragraph" w:styleId="ac">
    <w:name w:val="Intense Quote"/>
    <w:basedOn w:val="a"/>
    <w:next w:val="a"/>
    <w:link w:val="Char3"/>
    <w:uiPriority w:val="30"/>
    <w:qFormat/>
    <w:rsid w:val="00245D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3">
    <w:name w:val="明显引用 Char"/>
    <w:basedOn w:val="a0"/>
    <w:link w:val="ac"/>
    <w:uiPriority w:val="30"/>
    <w:rsid w:val="00245DB9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45DB9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45DB9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45DB9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245DB9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45DB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1E0227F65D47069EA5ED3A75C371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CB070F-4F1C-479E-BDD8-2BD99BF59C55}"/>
      </w:docPartPr>
      <w:docPartBody>
        <w:p w:rsidR="00000000" w:rsidRDefault="00BC2E54" w:rsidP="00BC2E54">
          <w:pPr>
            <w:pStyle w:val="561E0227F65D47069EA5ED3A75C371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088D696F12C48DAAC678EA22134AA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93A6AE-65EE-411B-8EC4-FC4F9D03226A}"/>
      </w:docPartPr>
      <w:docPartBody>
        <w:p w:rsidR="00000000" w:rsidRDefault="00BC2E54" w:rsidP="00BC2E54">
          <w:pPr>
            <w:pStyle w:val="D088D696F12C48DAAC678EA22134AAA0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E54"/>
    <w:rsid w:val="00081329"/>
    <w:rsid w:val="00B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1E0227F65D47069EA5ED3A75C371B0">
    <w:name w:val="561E0227F65D47069EA5ED3A75C371B0"/>
    <w:rsid w:val="00BC2E54"/>
    <w:pPr>
      <w:widowControl w:val="0"/>
      <w:jc w:val="both"/>
    </w:pPr>
  </w:style>
  <w:style w:type="paragraph" w:customStyle="1" w:styleId="D088D696F12C48DAAC678EA22134AAA0">
    <w:name w:val="D088D696F12C48DAAC678EA22134AAA0"/>
    <w:rsid w:val="00BC2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167B9-B19C-4AD0-8BF8-5C33F23F6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蔚滢璐</dc:creator>
  <cp:keywords/>
  <dc:description/>
  <cp:lastModifiedBy>蔚滢璐</cp:lastModifiedBy>
  <cp:revision>1</cp:revision>
  <dcterms:created xsi:type="dcterms:W3CDTF">2017-01-01T03:18:00Z</dcterms:created>
  <dcterms:modified xsi:type="dcterms:W3CDTF">2017-01-01T04:06:00Z</dcterms:modified>
</cp:coreProperties>
</file>